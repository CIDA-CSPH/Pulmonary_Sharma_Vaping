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53E64308"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Hawkins</w:t>
      </w:r>
      <w:r w:rsidRPr="005C77DA">
        <w:rPr>
          <w:rFonts w:ascii="Arial" w:hAnsi="Arial" w:cs="Arial"/>
          <w:vertAlign w:val="superscript"/>
          <w:lang w:val="es-ES_tradnl"/>
        </w:rPr>
        <w:t>2</w:t>
      </w:r>
      <w:r w:rsidRPr="005C77DA">
        <w:rPr>
          <w:rFonts w:ascii="Arial" w:hAnsi="Arial" w:cs="Arial"/>
          <w:lang w:val="es-ES_tradnl"/>
        </w:rPr>
        <w:t xml:space="preserve">, </w:t>
      </w:r>
      <w:proofErr w:type="spellStart"/>
      <w:r w:rsidRPr="005C77DA">
        <w:rPr>
          <w:rFonts w:ascii="Arial" w:hAnsi="Arial" w:cs="Arial"/>
          <w:lang w:val="es-ES_tradnl"/>
        </w:rPr>
        <w:t>Cheyret</w:t>
      </w:r>
      <w:proofErr w:type="spellEnd"/>
      <w:r w:rsidRPr="005C77DA">
        <w:rPr>
          <w:rFonts w:ascii="Arial" w:hAnsi="Arial" w:cs="Arial"/>
          <w:lang w:val="es-ES_tradnl"/>
        </w:rPr>
        <w:t xml:space="preserve"> Wood</w:t>
      </w:r>
      <w:r w:rsidRPr="005C77DA">
        <w:rPr>
          <w:rFonts w:ascii="Arial" w:hAnsi="Arial" w:cs="Arial"/>
          <w:vertAlign w:val="superscript"/>
          <w:lang w:val="es-ES_tradnl"/>
        </w:rPr>
        <w:t>2</w:t>
      </w:r>
      <w:r w:rsidRPr="005C77DA">
        <w:rPr>
          <w:rFonts w:ascii="Arial" w:hAnsi="Arial" w:cs="Arial"/>
          <w:lang w:val="es-ES_tradnl"/>
        </w:rPr>
        <w:t xml:space="preserve">, </w:t>
      </w:r>
      <w:proofErr w:type="spellStart"/>
      <w:r w:rsidR="00E5028D">
        <w:rPr>
          <w:rFonts w:ascii="Arial" w:hAnsi="Arial" w:cs="Arial"/>
          <w:lang w:val="es-ES_tradnl"/>
        </w:rPr>
        <w:t>Cuining</w:t>
      </w:r>
      <w:proofErr w:type="spellEnd"/>
      <w:r w:rsidR="00E5028D">
        <w:rPr>
          <w:rFonts w:ascii="Arial" w:hAnsi="Arial" w:cs="Arial"/>
          <w:lang w:val="es-ES_tradnl"/>
        </w:rPr>
        <w:t xml:space="preserve">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Pr="005C77DA">
        <w:rPr>
          <w:rFonts w:ascii="Arial" w:hAnsi="Arial" w:cs="Arial"/>
          <w:lang w:val="es-ES_tradnl"/>
        </w:rPr>
        <w:t>Vong</w:t>
      </w:r>
      <w:proofErr w:type="spellEnd"/>
      <w:r w:rsidRPr="005C77DA">
        <w:rPr>
          <w:rFonts w:ascii="Arial" w:hAnsi="Arial" w:cs="Arial"/>
          <w:lang w:val="es-ES_tradnl"/>
        </w:rPr>
        <w:t xml:space="preserve"> Smith</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00E5028D">
        <w:rPr>
          <w:rFonts w:ascii="Arial" w:hAnsi="Arial" w:cs="Arial"/>
          <w:lang w:val="es-ES_tradnl"/>
        </w:rPr>
        <w:t>Russ</w:t>
      </w:r>
      <w:proofErr w:type="spellEnd"/>
      <w:r w:rsidR="00E5028D">
        <w:rPr>
          <w:rFonts w:ascii="Arial" w:hAnsi="Arial" w:cs="Arial"/>
          <w:lang w:val="es-ES_tradnl"/>
        </w:rPr>
        <w:t xml:space="preserve">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 xml:space="preserve">Laura </w:t>
      </w:r>
      <w:proofErr w:type="spellStart"/>
      <w:r w:rsidR="00E5028D">
        <w:rPr>
          <w:rFonts w:ascii="Arial" w:hAnsi="Arial" w:cs="Arial"/>
          <w:lang w:val="es-ES_tradnl"/>
        </w:rPr>
        <w:t>Crotty</w:t>
      </w:r>
      <w:proofErr w:type="spellEnd"/>
      <w:r w:rsidR="00E5028D">
        <w:rPr>
          <w:rFonts w:ascii="Arial" w:hAnsi="Arial" w:cs="Arial"/>
          <w:lang w:val="es-ES_tradnl"/>
        </w:rPr>
        <w:t xml:space="preserve">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r w:rsidR="005B023F">
        <w:rPr>
          <w:rFonts w:ascii="Arial" w:hAnsi="Arial" w:cs="Arial"/>
          <w:lang w:val="es-ES_tradnl"/>
        </w:rPr>
        <w:t xml:space="preserve"> </w:t>
      </w:r>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7D106316"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w:t>
      </w:r>
      <w:ins w:id="1" w:author="Kechris, Katerina" w:date="2023-03-22T06:15:00Z">
        <w:r w:rsidR="002651E7">
          <w:rPr>
            <w:rFonts w:ascii="Arial" w:hAnsi="Arial" w:cs="Arial"/>
          </w:rPr>
          <w:t xml:space="preserve">niversity of </w:t>
        </w:r>
      </w:ins>
      <w:r>
        <w:rPr>
          <w:rFonts w:ascii="Arial" w:hAnsi="Arial" w:cs="Arial"/>
        </w:rPr>
        <w:t>C</w:t>
      </w:r>
      <w:ins w:id="2" w:author="Kechris, Katerina" w:date="2023-03-22T06:15:00Z">
        <w:r w:rsidR="002651E7">
          <w:rPr>
            <w:rFonts w:ascii="Arial" w:hAnsi="Arial" w:cs="Arial"/>
          </w:rPr>
          <w:t xml:space="preserve">alifornia </w:t>
        </w:r>
      </w:ins>
      <w:r>
        <w:rPr>
          <w:rFonts w:ascii="Arial" w:hAnsi="Arial" w:cs="Arial"/>
        </w:rPr>
        <w:t>L</w:t>
      </w:r>
      <w:ins w:id="3" w:author="Kechris, Katerina" w:date="2023-03-22T06:15:00Z">
        <w:r w:rsidR="002651E7">
          <w:rPr>
            <w:rFonts w:ascii="Arial" w:hAnsi="Arial" w:cs="Arial"/>
          </w:rPr>
          <w:t xml:space="preserve">os </w:t>
        </w:r>
      </w:ins>
      <w:r>
        <w:rPr>
          <w:rFonts w:ascii="Arial" w:hAnsi="Arial" w:cs="Arial"/>
        </w:rPr>
        <w:t>A</w:t>
      </w:r>
      <w:ins w:id="4" w:author="Kechris, Katerina" w:date="2023-03-22T06:15:00Z">
        <w:r w:rsidR="002651E7">
          <w:rPr>
            <w:rFonts w:ascii="Arial" w:hAnsi="Arial" w:cs="Arial"/>
          </w:rPr>
          <w:t>ngeles, Los Angeles, CA</w:t>
        </w:r>
      </w:ins>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5"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6"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6"/>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3E1D149C"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w:t>
      </w:r>
      <w:proofErr w:type="spellStart"/>
      <w:r w:rsidRPr="005C77DA">
        <w:rPr>
          <w:rFonts w:eastAsia="Times New Roman"/>
          <w:sz w:val="22"/>
          <w:szCs w:val="22"/>
        </w:rPr>
        <w:t>oscillometry</w:t>
      </w:r>
      <w:proofErr w:type="spellEnd"/>
      <w:r w:rsidRPr="005C77DA">
        <w:rPr>
          <w:rFonts w:eastAsia="Times New Roman"/>
          <w:sz w:val="22"/>
          <w:szCs w:val="22"/>
        </w:rPr>
        <w:t xml:space="preserve"> (IOS) and spirometry. </w:t>
      </w:r>
      <w:commentRangeStart w:id="7"/>
      <w:r w:rsidRPr="005C77DA">
        <w:rPr>
          <w:rFonts w:eastAsia="Times New Roman"/>
          <w:sz w:val="22"/>
          <w:szCs w:val="22"/>
        </w:rPr>
        <w:t xml:space="preserve">Nasal epithelial brushing was collected for gene expression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 xml:space="preserve">the Illumina </w:t>
      </w:r>
      <w:proofErr w:type="spellStart"/>
      <w:r w:rsidR="00AD113F" w:rsidRPr="005C77DA">
        <w:rPr>
          <w:sz w:val="22"/>
          <w:szCs w:val="22"/>
        </w:rPr>
        <w:t>HiSeq</w:t>
      </w:r>
      <w:proofErr w:type="spellEnd"/>
      <w:r w:rsidR="00AD113F" w:rsidRPr="005C77DA">
        <w:rPr>
          <w:sz w:val="22"/>
          <w:szCs w:val="22"/>
        </w:rPr>
        <w:t xml:space="preserve"> platform</w:t>
      </w:r>
      <w:r w:rsidRPr="005C77DA">
        <w:rPr>
          <w:sz w:val="22"/>
          <w:szCs w:val="22"/>
        </w:rPr>
        <w:t xml:space="preserve">. </w:t>
      </w:r>
      <w:commentRangeEnd w:id="7"/>
      <w:r w:rsidR="00716E27">
        <w:rPr>
          <w:rStyle w:val="CommentReference"/>
          <w:rFonts w:asciiTheme="minorHAnsi" w:hAnsiTheme="minorHAnsi" w:cstheme="minorBidi"/>
          <w:color w:val="auto"/>
        </w:rPr>
        <w:commentReference w:id="7"/>
      </w:r>
      <w:ins w:id="8" w:author="Commodore, Sarah" w:date="2023-03-22T16:12:00Z">
        <w:r w:rsidR="0011214D">
          <w:rPr>
            <w:sz w:val="22"/>
            <w:szCs w:val="22"/>
          </w:rPr>
          <w:t>W</w:t>
        </w:r>
      </w:ins>
      <w:ins w:id="9" w:author="Commodore, Sarah" w:date="2023-03-22T16:10:00Z">
        <w:r w:rsidR="0011214D">
          <w:rPr>
            <w:sz w:val="22"/>
            <w:szCs w:val="22"/>
          </w:rPr>
          <w:t xml:space="preserve">e </w:t>
        </w:r>
      </w:ins>
      <w:ins w:id="10" w:author="Commodore, Sarah" w:date="2023-03-22T16:25:00Z">
        <w:r w:rsidR="00DC2757">
          <w:rPr>
            <w:sz w:val="22"/>
            <w:szCs w:val="22"/>
          </w:rPr>
          <w:t xml:space="preserve">also </w:t>
        </w:r>
      </w:ins>
      <w:ins w:id="11" w:author="Commodore, Sarah" w:date="2023-03-22T16:10:00Z">
        <w:r w:rsidR="0011214D">
          <w:rPr>
            <w:sz w:val="22"/>
            <w:szCs w:val="22"/>
          </w:rPr>
          <w:t>performed a target</w:t>
        </w:r>
      </w:ins>
      <w:ins w:id="12" w:author="Commodore, Sarah" w:date="2023-03-22T16:11:00Z">
        <w:r w:rsidR="0011214D">
          <w:rPr>
            <w:sz w:val="22"/>
            <w:szCs w:val="22"/>
          </w:rPr>
          <w:t>ed</w:t>
        </w:r>
      </w:ins>
      <w:ins w:id="13" w:author="Commodore, Sarah" w:date="2023-03-22T16:10:00Z">
        <w:r w:rsidR="0011214D">
          <w:rPr>
            <w:sz w:val="22"/>
            <w:szCs w:val="22"/>
          </w:rPr>
          <w:t xml:space="preserve"> </w:t>
        </w:r>
      </w:ins>
      <w:ins w:id="14" w:author="Commodore, Sarah" w:date="2023-03-22T16:11:00Z">
        <w:r w:rsidR="0011214D">
          <w:rPr>
            <w:sz w:val="22"/>
            <w:szCs w:val="22"/>
          </w:rPr>
          <w:t xml:space="preserve">DNA methylation analysis </w:t>
        </w:r>
        <w:r w:rsidR="0011214D">
          <w:t>using</w:t>
        </w:r>
      </w:ins>
      <w:ins w:id="15" w:author="Hawkins, Jonathan" w:date="2023-04-05T10:17:00Z">
        <w:r w:rsidR="00B95E77">
          <w:t xml:space="preserve"> the annotation of</w:t>
        </w:r>
      </w:ins>
      <w:ins w:id="16" w:author="Commodore, Sarah" w:date="2023-03-22T16:11:00Z">
        <w:r w:rsidR="0011214D">
          <w:t xml:space="preserve"> </w:t>
        </w:r>
        <w:commentRangeStart w:id="17"/>
        <w:r w:rsidR="0011214D" w:rsidRPr="0011214D">
          <w:rPr>
            <w:sz w:val="22"/>
            <w:szCs w:val="22"/>
            <w:rPrChange w:id="18" w:author="Commodore, Sarah" w:date="2023-03-22T16:12:00Z">
              <w:rPr/>
            </w:rPrChange>
          </w:rPr>
          <w:t xml:space="preserve">Illumina’s </w:t>
        </w:r>
        <w:del w:id="19" w:author="Hawkins, Jonathan" w:date="2023-04-05T10:18:00Z">
          <w:r w:rsidR="0011214D" w:rsidRPr="0011214D" w:rsidDel="00B95E77">
            <w:rPr>
              <w:sz w:val="22"/>
              <w:szCs w:val="22"/>
              <w:rPrChange w:id="20" w:author="Commodore, Sarah" w:date="2023-03-22T16:12:00Z">
                <w:rPr/>
              </w:rPrChange>
            </w:rPr>
            <w:delText>methylation platform</w:delText>
          </w:r>
        </w:del>
      </w:ins>
      <w:ins w:id="21" w:author="Hawkins, Jonathan" w:date="2023-04-05T10:18:00Z">
        <w:r w:rsidR="00B95E77">
          <w:rPr>
            <w:sz w:val="22"/>
            <w:szCs w:val="22"/>
          </w:rPr>
          <w:t>EPIC array</w:t>
        </w:r>
      </w:ins>
      <w:ins w:id="22" w:author="Commodore, Sarah" w:date="2023-03-22T16:12:00Z">
        <w:r w:rsidR="0011214D">
          <w:rPr>
            <w:sz w:val="22"/>
            <w:szCs w:val="22"/>
          </w:rPr>
          <w:t xml:space="preserve"> </w:t>
        </w:r>
      </w:ins>
      <w:commentRangeEnd w:id="17"/>
      <w:r w:rsidR="001F3A10">
        <w:rPr>
          <w:rStyle w:val="CommentReference"/>
          <w:rFonts w:asciiTheme="minorHAnsi" w:hAnsiTheme="minorHAnsi" w:cstheme="minorBidi"/>
          <w:color w:val="auto"/>
        </w:rPr>
        <w:commentReference w:id="17"/>
      </w:r>
      <w:ins w:id="23" w:author="Hawkins, Jonathan" w:date="2023-04-05T10:18:00Z">
        <w:r w:rsidR="00B95E77">
          <w:rPr>
            <w:sz w:val="22"/>
            <w:szCs w:val="22"/>
          </w:rPr>
          <w:t>for</w:t>
        </w:r>
      </w:ins>
      <w:ins w:id="24" w:author="Commodore, Sarah" w:date="2023-03-22T16:12:00Z">
        <w:del w:id="25" w:author="Hawkins, Jonathan" w:date="2023-04-05T10:18:00Z">
          <w:r w:rsidR="0011214D" w:rsidDel="00B95E77">
            <w:rPr>
              <w:sz w:val="22"/>
              <w:szCs w:val="22"/>
            </w:rPr>
            <w:delText>o</w:delText>
          </w:r>
        </w:del>
      </w:ins>
      <w:ins w:id="26" w:author="Commodore, Sarah" w:date="2023-03-22T16:25:00Z">
        <w:del w:id="27" w:author="Hawkins, Jonathan" w:date="2023-04-05T10:18:00Z">
          <w:r w:rsidR="00DC2757" w:rsidDel="00B95E77">
            <w:rPr>
              <w:sz w:val="22"/>
              <w:szCs w:val="22"/>
            </w:rPr>
            <w:delText>f</w:delText>
          </w:r>
        </w:del>
        <w:r w:rsidR="00DC2757">
          <w:rPr>
            <w:sz w:val="22"/>
            <w:szCs w:val="22"/>
          </w:rPr>
          <w:t xml:space="preserve"> the </w:t>
        </w:r>
      </w:ins>
      <w:ins w:id="28" w:author="Commodore, Sarah" w:date="2023-03-22T16:12:00Z">
        <w:r w:rsidR="0011214D">
          <w:rPr>
            <w:sz w:val="22"/>
            <w:szCs w:val="22"/>
          </w:rPr>
          <w:t>differentially expressed genes from the RNA-seq data</w:t>
        </w:r>
      </w:ins>
      <w:ins w:id="29" w:author="Commodore, Sarah" w:date="2023-03-22T16:11:00Z">
        <w:r w:rsidR="0011214D">
          <w:t xml:space="preserve">. </w:t>
        </w:r>
      </w:ins>
      <w:r w:rsidRPr="005C77DA">
        <w:rPr>
          <w:rFonts w:eastAsia="Calibri"/>
          <w:sz w:val="22"/>
          <w:szCs w:val="22"/>
        </w:rPr>
        <w:t xml:space="preserve">We compared IOS measures between vaping and non-vaping groups using </w:t>
      </w:r>
      <w:del w:id="30" w:author="Hawkins, Jonathan" w:date="2023-03-29T10:38:00Z">
        <w:r w:rsidRPr="005C77DA" w:rsidDel="00E97B3C">
          <w:rPr>
            <w:rFonts w:eastAsia="Calibri"/>
            <w:sz w:val="22"/>
            <w:szCs w:val="22"/>
          </w:rPr>
          <w:delText>Mann-Whitney U</w:delText>
        </w:r>
      </w:del>
      <w:ins w:id="31" w:author="Hawkins, Jonathan" w:date="2023-03-29T10:38:00Z">
        <w:r w:rsidR="00E97B3C">
          <w:rPr>
            <w:rFonts w:eastAsia="Calibri"/>
            <w:sz w:val="22"/>
            <w:szCs w:val="22"/>
          </w:rPr>
          <w:t>T</w:t>
        </w:r>
      </w:ins>
      <w:ins w:id="32" w:author="Hawkins, Jonathan" w:date="2023-03-29T10:39:00Z">
        <w:r w:rsidR="00E97B3C">
          <w:rPr>
            <w:rFonts w:eastAsia="Calibri"/>
            <w:sz w:val="22"/>
            <w:szCs w:val="22"/>
          </w:rPr>
          <w:t>-</w:t>
        </w:r>
      </w:ins>
      <w:del w:id="33" w:author="Hawkins, Jonathan" w:date="2023-03-29T10:39:00Z">
        <w:r w:rsidRPr="005C77DA" w:rsidDel="00E97B3C">
          <w:rPr>
            <w:rFonts w:eastAsia="Calibri"/>
            <w:sz w:val="22"/>
            <w:szCs w:val="22"/>
          </w:rPr>
          <w:delText xml:space="preserve"> </w:delText>
        </w:r>
      </w:del>
      <w:r w:rsidRPr="005C77DA">
        <w:rPr>
          <w:rFonts w:eastAsia="Calibri"/>
          <w:sz w:val="22"/>
          <w:szCs w:val="22"/>
        </w:rPr>
        <w:t xml:space="preserve">tests. Differential expression testing was </w:t>
      </w:r>
      <w:r w:rsidRPr="005C77DA">
        <w:rPr>
          <w:sz w:val="22"/>
          <w:szCs w:val="22"/>
        </w:rPr>
        <w:t xml:space="preserve">performed in </w:t>
      </w:r>
      <w:proofErr w:type="gramStart"/>
      <w:r w:rsidRPr="005C77DA">
        <w:rPr>
          <w:sz w:val="22"/>
          <w:szCs w:val="22"/>
        </w:rPr>
        <w:t>DESeq2</w:t>
      </w:r>
      <w:proofErr w:type="gramEnd"/>
      <w:r w:rsidRPr="005C77DA">
        <w:rPr>
          <w:sz w:val="22"/>
          <w:szCs w:val="22"/>
        </w:rPr>
        <w:t xml:space="preserve"> and enrichment was performed using </w:t>
      </w:r>
      <w:r w:rsidR="00C03263" w:rsidRPr="005C77DA">
        <w:rPr>
          <w:sz w:val="22"/>
          <w:szCs w:val="22"/>
        </w:rPr>
        <w:t>Gene Set Enrichment Analysis (GSEA)</w:t>
      </w:r>
      <w:r w:rsidRPr="005C77DA">
        <w:rPr>
          <w:sz w:val="22"/>
          <w:szCs w:val="22"/>
        </w:rPr>
        <w:t xml:space="preserve">. </w:t>
      </w:r>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36CFCD91"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r w:rsidR="00E638C7">
        <w:rPr>
          <w:sz w:val="22"/>
          <w:szCs w:val="22"/>
        </w:rPr>
        <w:t>-</w:t>
      </w:r>
      <w:r w:rsidR="00980E8B">
        <w:rPr>
          <w:sz w:val="22"/>
          <w:szCs w:val="22"/>
        </w:rPr>
        <w:t>one</w:t>
      </w:r>
      <w:r w:rsidRPr="005C77DA">
        <w:rPr>
          <w:sz w:val="22"/>
          <w:szCs w:val="22"/>
        </w:rPr>
        <w:t xml:space="preserve"> participants were recruited. Vaping subjects were defined as those who reported vaping within the past 6 month</w:t>
      </w:r>
      <w:r w:rsidR="00E5028D">
        <w:rPr>
          <w:sz w:val="22"/>
          <w:szCs w:val="22"/>
        </w:rPr>
        <w:t>s</w:t>
      </w:r>
      <w:r w:rsidR="00D5592A">
        <w:rPr>
          <w:sz w:val="22"/>
          <w:szCs w:val="22"/>
        </w:rPr>
        <w:t xml:space="preserve"> (hereafter vape users)</w:t>
      </w:r>
      <w:r w:rsidRPr="005C77DA">
        <w:rPr>
          <w:sz w:val="22"/>
          <w:szCs w:val="22"/>
        </w:rPr>
        <w:t xml:space="preserve"> while non-vaping</w:t>
      </w:r>
      <w:r w:rsidR="00E5028D">
        <w:rPr>
          <w:sz w:val="22"/>
          <w:szCs w:val="22"/>
        </w:rPr>
        <w:t xml:space="preserve"> control</w:t>
      </w:r>
      <w:r w:rsidRPr="005C77DA">
        <w:rPr>
          <w:sz w:val="22"/>
          <w:szCs w:val="22"/>
        </w:rPr>
        <w:t xml:space="preserve"> subjects did not report any vape exposure in the past 6 months</w:t>
      </w:r>
      <w:r w:rsidR="00D5592A">
        <w:rPr>
          <w:sz w:val="22"/>
          <w:szCs w:val="22"/>
        </w:rPr>
        <w:t xml:space="preserve"> (hereafter non-vape users)</w:t>
      </w:r>
      <w:r w:rsidRPr="005C77DA">
        <w:rPr>
          <w:sz w:val="22"/>
          <w:szCs w:val="22"/>
        </w:rPr>
        <w:t xml:space="preserve">. </w:t>
      </w:r>
      <w:r w:rsidR="00980E8B">
        <w:rPr>
          <w:sz w:val="22"/>
          <w:szCs w:val="22"/>
        </w:rPr>
        <w:t xml:space="preserve">One subject did not report vape status. </w:t>
      </w:r>
      <w:r w:rsidRPr="005C77DA">
        <w:rPr>
          <w:sz w:val="22"/>
          <w:szCs w:val="22"/>
        </w:rPr>
        <w:t xml:space="preserve">The mean (standard deviation) age was </w:t>
      </w:r>
      <w:commentRangeStart w:id="34"/>
      <w:del w:id="35" w:author="Hawkins, Jonathan" w:date="2023-04-05T10:18:00Z">
        <w:r w:rsidRPr="005C77DA" w:rsidDel="00B95E77">
          <w:rPr>
            <w:sz w:val="22"/>
            <w:szCs w:val="22"/>
          </w:rPr>
          <w:delText>15.1</w:delText>
        </w:r>
      </w:del>
      <w:ins w:id="36" w:author="Hawkins, Jonathan" w:date="2023-04-05T10:18:00Z">
        <w:r w:rsidR="00B95E77">
          <w:rPr>
            <w:sz w:val="22"/>
            <w:szCs w:val="22"/>
          </w:rPr>
          <w:t>14.8</w:t>
        </w:r>
      </w:ins>
      <w:r w:rsidRPr="005C77DA">
        <w:rPr>
          <w:sz w:val="22"/>
          <w:szCs w:val="22"/>
        </w:rPr>
        <w:t xml:space="preserve"> (1.</w:t>
      </w:r>
      <w:ins w:id="37" w:author="Hawkins, Jonathan" w:date="2023-04-05T10:18:00Z">
        <w:r w:rsidR="00B95E77">
          <w:rPr>
            <w:sz w:val="22"/>
            <w:szCs w:val="22"/>
          </w:rPr>
          <w:t>4</w:t>
        </w:r>
      </w:ins>
      <w:del w:id="38" w:author="Hawkins, Jonathan" w:date="2023-04-05T10:18:00Z">
        <w:r w:rsidRPr="005C77DA" w:rsidDel="00B95E77">
          <w:rPr>
            <w:sz w:val="22"/>
            <w:szCs w:val="22"/>
          </w:rPr>
          <w:delText>5</w:delText>
        </w:r>
      </w:del>
      <w:r w:rsidRPr="005C77DA">
        <w:rPr>
          <w:sz w:val="22"/>
          <w:szCs w:val="22"/>
        </w:rPr>
        <w:t xml:space="preserve">) </w:t>
      </w:r>
      <w:commentRangeEnd w:id="34"/>
      <w:r w:rsidR="00E43C0F">
        <w:rPr>
          <w:rStyle w:val="CommentReference"/>
          <w:rFonts w:asciiTheme="minorHAnsi" w:hAnsiTheme="minorHAnsi" w:cstheme="minorBidi"/>
          <w:color w:val="auto"/>
        </w:rPr>
        <w:commentReference w:id="34"/>
      </w:r>
      <w:r w:rsidRPr="005C77DA">
        <w:rPr>
          <w:sz w:val="22"/>
          <w:szCs w:val="22"/>
        </w:rPr>
        <w:t xml:space="preserve">years for </w:t>
      </w:r>
      <w:r w:rsidR="00D5592A">
        <w:rPr>
          <w:sz w:val="22"/>
          <w:szCs w:val="22"/>
        </w:rPr>
        <w:t>vape users</w:t>
      </w:r>
      <w:r w:rsidRPr="005C77DA">
        <w:rPr>
          <w:sz w:val="22"/>
          <w:szCs w:val="22"/>
        </w:rPr>
        <w:t xml:space="preserve"> and 14.5 (1.4) years for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 xml:space="preserve">.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w:t>
      </w:r>
      <w:r w:rsidR="00D5592A">
        <w:rPr>
          <w:sz w:val="22"/>
          <w:szCs w:val="22"/>
        </w:rPr>
        <w:t xml:space="preserve"> users</w:t>
      </w:r>
      <w:r w:rsidRPr="005C77DA">
        <w:rPr>
          <w:sz w:val="22"/>
          <w:szCs w:val="22"/>
        </w:rPr>
        <w:t xml:space="preserve"> (n=</w:t>
      </w:r>
      <w:r w:rsidR="00F7209E">
        <w:rPr>
          <w:sz w:val="22"/>
          <w:szCs w:val="22"/>
        </w:rPr>
        <w:t>13</w:t>
      </w:r>
      <w:r w:rsidRPr="005C77DA">
        <w:rPr>
          <w:sz w:val="22"/>
          <w:szCs w:val="22"/>
        </w:rPr>
        <w:t xml:space="preserve">) had higher values than </w:t>
      </w:r>
      <w:r w:rsidR="00D5592A">
        <w:rPr>
          <w:sz w:val="22"/>
          <w:szCs w:val="22"/>
        </w:rPr>
        <w:t>non-vape</w:t>
      </w:r>
      <w:r w:rsidR="00D5592A" w:rsidRPr="005C77DA">
        <w:rPr>
          <w:sz w:val="22"/>
          <w:szCs w:val="22"/>
        </w:rPr>
        <w:t xml:space="preserve"> </w:t>
      </w:r>
      <w:r w:rsidR="00D5592A">
        <w:rPr>
          <w:sz w:val="22"/>
          <w:szCs w:val="22"/>
        </w:rPr>
        <w:t>users</w:t>
      </w:r>
      <w:r w:rsidR="00D5592A" w:rsidRPr="005C77DA" w:rsidDel="00D5592A">
        <w:rPr>
          <w:sz w:val="22"/>
          <w:szCs w:val="22"/>
        </w:rPr>
        <w:t xml:space="preserve"> </w:t>
      </w:r>
      <w:r w:rsidRPr="005C77DA">
        <w:rPr>
          <w:sz w:val="22"/>
          <w:szCs w:val="22"/>
        </w:rPr>
        <w:t>(n=3</w:t>
      </w:r>
      <w:r w:rsidR="00F7209E">
        <w:rPr>
          <w:sz w:val="22"/>
          <w:szCs w:val="22"/>
        </w:rPr>
        <w:t>7</w:t>
      </w:r>
      <w:r w:rsidRPr="005C77DA">
        <w:rPr>
          <w:sz w:val="22"/>
          <w:szCs w:val="22"/>
        </w:rPr>
        <w:t>) [p=0.0</w:t>
      </w:r>
      <w:ins w:id="39" w:author="Hawkins, Jonathan" w:date="2023-03-29T10:16:00Z">
        <w:r w:rsidR="00565362">
          <w:rPr>
            <w:sz w:val="22"/>
            <w:szCs w:val="22"/>
          </w:rPr>
          <w:t>2</w:t>
        </w:r>
      </w:ins>
      <w:del w:id="40" w:author="Hawkins, Jonathan" w:date="2023-03-29T10:16:00Z">
        <w:r w:rsidRPr="005C77DA" w:rsidDel="00565362">
          <w:rPr>
            <w:sz w:val="22"/>
            <w:szCs w:val="22"/>
          </w:rPr>
          <w:delText>1</w:delText>
        </w:r>
      </w:del>
      <w:r w:rsidRPr="005C77DA">
        <w:rPr>
          <w:sz w:val="22"/>
          <w:szCs w:val="22"/>
        </w:rPr>
        <w:t>6</w:t>
      </w:r>
      <w:del w:id="41" w:author="Kechris, Katerina" w:date="2023-03-22T06:16:00Z">
        <w:r w:rsidRPr="005C77DA" w:rsidDel="00716E27">
          <w:rPr>
            <w:sz w:val="22"/>
            <w:szCs w:val="22"/>
          </w:rPr>
          <w:delText>, Figure 1</w:delText>
        </w:r>
      </w:del>
      <w:r w:rsidRPr="005C77DA">
        <w:rPr>
          <w:sz w:val="22"/>
          <w:szCs w:val="22"/>
        </w:rPr>
        <w:t xml:space="preserve">], an early indication of increased airflow obstruction. </w:t>
      </w:r>
      <w:commentRangeStart w:id="42"/>
      <w:r w:rsidRPr="005C77DA">
        <w:rPr>
          <w:sz w:val="22"/>
          <w:szCs w:val="22"/>
        </w:rPr>
        <w:t xml:space="preserve">Of </w:t>
      </w:r>
      <w:r w:rsidRPr="006D354A">
        <w:rPr>
          <w:sz w:val="22"/>
          <w:szCs w:val="22"/>
        </w:rPr>
        <w:t>16</w:t>
      </w:r>
      <w:r w:rsidR="00E638C7">
        <w:rPr>
          <w:sz w:val="22"/>
          <w:szCs w:val="22"/>
        </w:rPr>
        <w:t>,</w:t>
      </w:r>
      <w:r w:rsidRPr="006D354A">
        <w:rPr>
          <w:sz w:val="22"/>
          <w:szCs w:val="22"/>
        </w:rPr>
        <w:t>860</w:t>
      </w:r>
      <w:r w:rsidRPr="005C77DA">
        <w:rPr>
          <w:sz w:val="22"/>
          <w:szCs w:val="22"/>
        </w:rPr>
        <w:t xml:space="preserve"> nasal epithelial genes tested, </w:t>
      </w:r>
      <w:r w:rsidR="008E0ABA">
        <w:rPr>
          <w:sz w:val="22"/>
          <w:szCs w:val="22"/>
        </w:rPr>
        <w:t>7</w:t>
      </w:r>
      <w:r w:rsidR="00E638C7">
        <w:rPr>
          <w:sz w:val="22"/>
          <w:szCs w:val="22"/>
        </w:rPr>
        <w:t>,</w:t>
      </w:r>
      <w:r w:rsidR="008E0ABA">
        <w:rPr>
          <w:sz w:val="22"/>
          <w:szCs w:val="22"/>
        </w:rPr>
        <w:t>136</w:t>
      </w:r>
      <w:r w:rsidRPr="005C77DA">
        <w:rPr>
          <w:sz w:val="22"/>
          <w:szCs w:val="22"/>
        </w:rPr>
        <w:t xml:space="preserve"> were significantly differentially expressed between </w:t>
      </w:r>
      <w:r w:rsidR="00D5592A">
        <w:rPr>
          <w:sz w:val="22"/>
          <w:szCs w:val="22"/>
        </w:rPr>
        <w:t>vape and non-vape users</w:t>
      </w:r>
      <w:r w:rsidRPr="005C77DA">
        <w:rPr>
          <w:sz w:val="22"/>
          <w:szCs w:val="22"/>
        </w:rPr>
        <w:t xml:space="preserve"> (false discovery rate </w:t>
      </w:r>
      <w:del w:id="43" w:author="Kechris, Katerina" w:date="2023-03-22T06:17:00Z">
        <w:r w:rsidRPr="005C77DA" w:rsidDel="00716E27">
          <w:rPr>
            <w:sz w:val="22"/>
            <w:szCs w:val="22"/>
          </w:rPr>
          <w:delText xml:space="preserve">adjusted p-value </w:delText>
        </w:r>
      </w:del>
      <w:r w:rsidRPr="005C77DA">
        <w:rPr>
          <w:sz w:val="22"/>
          <w:szCs w:val="22"/>
        </w:rPr>
        <w:t>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w:t>
      </w:r>
      <w:proofErr w:type="spellStart"/>
      <w:r w:rsidRPr="005C77DA">
        <w:rPr>
          <w:sz w:val="22"/>
          <w:szCs w:val="22"/>
        </w:rPr>
        <w:t>underexpression</w:t>
      </w:r>
      <w:proofErr w:type="spellEnd"/>
      <w:r w:rsidRPr="005C77DA">
        <w:rPr>
          <w:sz w:val="22"/>
          <w:szCs w:val="22"/>
        </w:rPr>
        <w:t xml:space="preserve"> of </w:t>
      </w:r>
      <w:r w:rsidR="006D354A">
        <w:rPr>
          <w:sz w:val="22"/>
          <w:szCs w:val="22"/>
        </w:rPr>
        <w:t xml:space="preserve">genes associated with </w:t>
      </w:r>
      <w:proofErr w:type="spellStart"/>
      <w:r w:rsidR="006D354A" w:rsidRPr="006D354A">
        <w:rPr>
          <w:sz w:val="22"/>
          <w:szCs w:val="22"/>
        </w:rPr>
        <w:t>ciliogenesis</w:t>
      </w:r>
      <w:proofErr w:type="spellEnd"/>
      <w:r w:rsidRPr="005C77DA">
        <w:rPr>
          <w:sz w:val="22"/>
          <w:szCs w:val="22"/>
        </w:rPr>
        <w:t xml:space="preserve"> in the </w:t>
      </w:r>
      <w:r w:rsidR="00D5592A">
        <w:rPr>
          <w:sz w:val="22"/>
          <w:szCs w:val="22"/>
        </w:rPr>
        <w:t>vape users</w:t>
      </w:r>
      <w:r w:rsidRPr="005C77DA">
        <w:rPr>
          <w:sz w:val="22"/>
          <w:szCs w:val="22"/>
        </w:rPr>
        <w:t xml:space="preserve"> compared to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w:t>
      </w:r>
      <w:ins w:id="44" w:author="Kechris, Katerina" w:date="2023-03-22T06:16:00Z">
        <w:r w:rsidR="00716E27">
          <w:rPr>
            <w:sz w:val="22"/>
            <w:szCs w:val="22"/>
          </w:rPr>
          <w:t xml:space="preserve"> </w:t>
        </w:r>
        <w:commentRangeEnd w:id="42"/>
        <w:r w:rsidR="00716E27">
          <w:rPr>
            <w:rStyle w:val="CommentReference"/>
            <w:rFonts w:asciiTheme="minorHAnsi" w:hAnsiTheme="minorHAnsi" w:cstheme="minorBidi"/>
            <w:color w:val="auto"/>
          </w:rPr>
          <w:commentReference w:id="42"/>
        </w:r>
      </w:ins>
      <w:ins w:id="45" w:author="Commodore, Sarah" w:date="2023-03-22T15:48:00Z">
        <w:r w:rsidR="00204E0E">
          <w:rPr>
            <w:sz w:val="22"/>
            <w:szCs w:val="22"/>
          </w:rPr>
          <w:t xml:space="preserve">DNA methylation analysis revealed that </w:t>
        </w:r>
        <w:r w:rsidR="00204E0E" w:rsidRPr="003E6C8E">
          <w:rPr>
            <w:rStyle w:val="Emphasis"/>
            <w:sz w:val="22"/>
            <w:szCs w:val="22"/>
            <w:shd w:val="clear" w:color="auto" w:fill="FFFFFF"/>
          </w:rPr>
          <w:t>REXO1</w:t>
        </w:r>
      </w:ins>
      <w:ins w:id="46" w:author="Commodore, Sarah" w:date="2023-03-22T15:51:00Z">
        <w:r w:rsidR="00204E0E">
          <w:rPr>
            <w:rStyle w:val="Emphasis"/>
            <w:sz w:val="22"/>
            <w:szCs w:val="22"/>
            <w:shd w:val="clear" w:color="auto" w:fill="FFFFFF"/>
          </w:rPr>
          <w:t xml:space="preserve"> </w:t>
        </w:r>
        <w:r w:rsidR="00204E0E" w:rsidRPr="0011214D">
          <w:rPr>
            <w:rStyle w:val="Emphasis"/>
            <w:i w:val="0"/>
            <w:iCs w:val="0"/>
            <w:sz w:val="22"/>
            <w:szCs w:val="22"/>
            <w:shd w:val="clear" w:color="auto" w:fill="FFFFFF"/>
            <w:rPrChange w:id="47" w:author="Commodore, Sarah" w:date="2023-03-22T16:13:00Z">
              <w:rPr>
                <w:rStyle w:val="Emphasis"/>
                <w:sz w:val="22"/>
                <w:szCs w:val="22"/>
                <w:shd w:val="clear" w:color="auto" w:fill="FFFFFF"/>
              </w:rPr>
            </w:rPrChange>
          </w:rPr>
          <w:t>(FDR=0.01)</w:t>
        </w:r>
        <w:r w:rsidR="00204E0E">
          <w:rPr>
            <w:rStyle w:val="Emphasis"/>
            <w:sz w:val="22"/>
            <w:szCs w:val="22"/>
            <w:shd w:val="clear" w:color="auto" w:fill="FFFFFF"/>
          </w:rPr>
          <w:t xml:space="preserve"> and </w:t>
        </w:r>
        <w:commentRangeStart w:id="48"/>
        <w:r w:rsidR="00204E0E">
          <w:rPr>
            <w:rStyle w:val="Emphasis"/>
            <w:sz w:val="22"/>
            <w:szCs w:val="22"/>
            <w:shd w:val="clear" w:color="auto" w:fill="FFFFFF"/>
          </w:rPr>
          <w:t>CERK</w:t>
        </w:r>
      </w:ins>
      <w:ins w:id="49" w:author="Commodore, Sarah" w:date="2023-03-22T15:52:00Z">
        <w:r w:rsidR="00204E0E">
          <w:rPr>
            <w:rStyle w:val="Emphasis"/>
            <w:sz w:val="22"/>
            <w:szCs w:val="22"/>
            <w:shd w:val="clear" w:color="auto" w:fill="FFFFFF"/>
          </w:rPr>
          <w:t xml:space="preserve"> </w:t>
        </w:r>
        <w:r w:rsidR="00204E0E" w:rsidRPr="0011214D">
          <w:rPr>
            <w:rStyle w:val="Emphasis"/>
            <w:i w:val="0"/>
            <w:iCs w:val="0"/>
            <w:sz w:val="22"/>
            <w:szCs w:val="22"/>
            <w:shd w:val="clear" w:color="auto" w:fill="FFFFFF"/>
            <w:rPrChange w:id="50" w:author="Commodore, Sarah" w:date="2023-03-22T16:13:00Z">
              <w:rPr>
                <w:rStyle w:val="Emphasis"/>
                <w:sz w:val="22"/>
                <w:szCs w:val="22"/>
                <w:shd w:val="clear" w:color="auto" w:fill="FFFFFF"/>
              </w:rPr>
            </w:rPrChange>
          </w:rPr>
          <w:t>(F</w:t>
        </w:r>
      </w:ins>
      <w:ins w:id="51" w:author="Hawkins, Jonathan" w:date="2023-03-29T10:23:00Z">
        <w:r w:rsidR="00565362">
          <w:rPr>
            <w:rStyle w:val="Emphasis"/>
            <w:i w:val="0"/>
            <w:iCs w:val="0"/>
            <w:sz w:val="22"/>
            <w:szCs w:val="22"/>
            <w:shd w:val="clear" w:color="auto" w:fill="FFFFFF"/>
          </w:rPr>
          <w:t>DR=</w:t>
        </w:r>
      </w:ins>
      <w:ins w:id="52" w:author="Commodore, Sarah" w:date="2023-03-22T15:52:00Z">
        <w:del w:id="53" w:author="Hawkins, Jonathan" w:date="2023-03-29T10:23:00Z">
          <w:r w:rsidR="00204E0E" w:rsidRPr="0011214D" w:rsidDel="00565362">
            <w:rPr>
              <w:rStyle w:val="Emphasis"/>
              <w:i w:val="0"/>
              <w:iCs w:val="0"/>
              <w:sz w:val="22"/>
              <w:szCs w:val="22"/>
              <w:shd w:val="clear" w:color="auto" w:fill="FFFFFF"/>
              <w:rPrChange w:id="54" w:author="Commodore, Sarah" w:date="2023-03-22T16:13:00Z">
                <w:rPr>
                  <w:rStyle w:val="Emphasis"/>
                  <w:sz w:val="22"/>
                  <w:szCs w:val="22"/>
                  <w:shd w:val="clear" w:color="auto" w:fill="FFFFFF"/>
                </w:rPr>
              </w:rPrChange>
            </w:rPr>
            <w:delText>RD-</w:delText>
          </w:r>
        </w:del>
        <w:r w:rsidR="00204E0E" w:rsidRPr="0011214D">
          <w:rPr>
            <w:rStyle w:val="Emphasis"/>
            <w:i w:val="0"/>
            <w:iCs w:val="0"/>
            <w:sz w:val="22"/>
            <w:szCs w:val="22"/>
            <w:shd w:val="clear" w:color="auto" w:fill="FFFFFF"/>
            <w:rPrChange w:id="55" w:author="Commodore, Sarah" w:date="2023-03-22T16:13:00Z">
              <w:rPr>
                <w:rStyle w:val="Emphasis"/>
                <w:sz w:val="22"/>
                <w:szCs w:val="22"/>
                <w:shd w:val="clear" w:color="auto" w:fill="FFFFFF"/>
              </w:rPr>
            </w:rPrChange>
          </w:rPr>
          <w:t>0.06)</w:t>
        </w:r>
      </w:ins>
      <w:commentRangeEnd w:id="48"/>
      <w:r w:rsidR="00565362">
        <w:rPr>
          <w:rStyle w:val="CommentReference"/>
          <w:rFonts w:asciiTheme="minorHAnsi" w:hAnsiTheme="minorHAnsi" w:cstheme="minorBidi"/>
          <w:color w:val="auto"/>
        </w:rPr>
        <w:commentReference w:id="48"/>
      </w:r>
      <w:ins w:id="56" w:author="Commodore, Sarah" w:date="2023-03-22T15:52:00Z">
        <w:r w:rsidR="00204E0E">
          <w:rPr>
            <w:rStyle w:val="Emphasis"/>
            <w:sz w:val="22"/>
            <w:szCs w:val="22"/>
            <w:shd w:val="clear" w:color="auto" w:fill="FFFFFF"/>
          </w:rPr>
          <w:t xml:space="preserve"> </w:t>
        </w:r>
      </w:ins>
      <w:ins w:id="57" w:author="Commodore, Sarah" w:date="2023-03-22T15:48:00Z">
        <w:r w:rsidR="00204E0E">
          <w:rPr>
            <w:rStyle w:val="Emphasis"/>
            <w:i w:val="0"/>
            <w:iCs w:val="0"/>
            <w:sz w:val="22"/>
            <w:szCs w:val="22"/>
            <w:shd w:val="clear" w:color="auto" w:fill="FFFFFF"/>
          </w:rPr>
          <w:t>w</w:t>
        </w:r>
      </w:ins>
      <w:ins w:id="58" w:author="Commodore, Sarah" w:date="2023-03-22T15:51:00Z">
        <w:r w:rsidR="00204E0E">
          <w:rPr>
            <w:rStyle w:val="Emphasis"/>
            <w:i w:val="0"/>
            <w:iCs w:val="0"/>
            <w:sz w:val="22"/>
            <w:szCs w:val="22"/>
            <w:shd w:val="clear" w:color="auto" w:fill="FFFFFF"/>
          </w:rPr>
          <w:t>ere</w:t>
        </w:r>
      </w:ins>
      <w:ins w:id="59" w:author="Commodore, Sarah" w:date="2023-03-22T15:48:00Z">
        <w:r w:rsidR="00204E0E">
          <w:rPr>
            <w:rStyle w:val="Emphasis"/>
            <w:i w:val="0"/>
            <w:iCs w:val="0"/>
            <w:sz w:val="22"/>
            <w:szCs w:val="22"/>
            <w:shd w:val="clear" w:color="auto" w:fill="FFFFFF"/>
          </w:rPr>
          <w:t xml:space="preserve"> differentially methylated among vape</w:t>
        </w:r>
      </w:ins>
      <w:ins w:id="60" w:author="Commodore, Sarah" w:date="2023-03-22T15:49:00Z">
        <w:r w:rsidR="00204E0E">
          <w:rPr>
            <w:rStyle w:val="Emphasis"/>
            <w:i w:val="0"/>
            <w:iCs w:val="0"/>
            <w:sz w:val="22"/>
            <w:szCs w:val="22"/>
            <w:shd w:val="clear" w:color="auto" w:fill="FFFFFF"/>
          </w:rPr>
          <w:t xml:space="preserve"> users compa</w:t>
        </w:r>
      </w:ins>
      <w:ins w:id="61" w:author="Commodore, Sarah" w:date="2023-03-22T16:12:00Z">
        <w:r w:rsidR="0011214D">
          <w:rPr>
            <w:rStyle w:val="Emphasis"/>
            <w:i w:val="0"/>
            <w:iCs w:val="0"/>
            <w:sz w:val="22"/>
            <w:szCs w:val="22"/>
            <w:shd w:val="clear" w:color="auto" w:fill="FFFFFF"/>
          </w:rPr>
          <w:t>red to non-vape users</w:t>
        </w:r>
      </w:ins>
      <w:ins w:id="62" w:author="Hawkins, Jonathan" w:date="2023-04-05T10:19:00Z">
        <w:r w:rsidR="00B95E77">
          <w:rPr>
            <w:rStyle w:val="Emphasis"/>
            <w:i w:val="0"/>
            <w:iCs w:val="0"/>
            <w:sz w:val="22"/>
            <w:szCs w:val="22"/>
            <w:shd w:val="clear" w:color="auto" w:fill="FFFFFF"/>
          </w:rPr>
          <w:t xml:space="preserve"> at an acceptable type-I error rate of 0.1</w:t>
        </w:r>
      </w:ins>
      <w:ins w:id="63" w:author="Commodore, Sarah" w:date="2023-03-22T16:12:00Z">
        <w:r w:rsidR="0011214D">
          <w:rPr>
            <w:rStyle w:val="Emphasis"/>
            <w:i w:val="0"/>
            <w:iCs w:val="0"/>
            <w:sz w:val="22"/>
            <w:szCs w:val="22"/>
            <w:shd w:val="clear" w:color="auto" w:fill="FFFFFF"/>
          </w:rPr>
          <w:t>.</w:t>
        </w:r>
      </w:ins>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3E7705F3"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Furthermore, dysregulation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lastRenderedPageBreak/>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5"/>
    <w:p w14:paraId="4633C0D7" w14:textId="4880825D" w:rsidR="00163438"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05160534" w14:textId="77777777" w:rsidR="00E61BC6" w:rsidRPr="00EE08DD" w:rsidRDefault="00E61BC6" w:rsidP="00846E55">
      <w:pPr>
        <w:pStyle w:val="xdefault"/>
        <w:numPr>
          <w:ilvl w:val="0"/>
          <w:numId w:val="1"/>
        </w:numPr>
        <w:shd w:val="clear" w:color="auto" w:fill="FFFFFF"/>
        <w:spacing w:line="276" w:lineRule="auto"/>
        <w:jc w:val="both"/>
        <w:rPr>
          <w:rFonts w:ascii="Arial" w:hAnsi="Arial" w:cs="Arial"/>
          <w:b/>
          <w:bCs/>
        </w:rPr>
      </w:pPr>
    </w:p>
    <w:p w14:paraId="167247CF" w14:textId="400CBAC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E7500" w:rsidRPr="005C77DA">
        <w:rPr>
          <w:rFonts w:ascii="Arial" w:hAnsi="Arial" w:cs="Arial"/>
          <w:bCs/>
        </w:rPr>
        <w:t>The youth and young adults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3B8089EB"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w:t>
      </w:r>
      <w:proofErr w:type="gramStart"/>
      <w:r w:rsidR="00F53B68" w:rsidRPr="005C77DA">
        <w:rPr>
          <w:rFonts w:ascii="Arial" w:hAnsi="Arial" w:cs="Arial"/>
          <w:kern w:val="24"/>
        </w:rPr>
        <w:t>current</w:t>
      </w:r>
      <w:proofErr w:type="gramEnd"/>
      <w:r w:rsidR="00F53B68" w:rsidRPr="005C77DA">
        <w:rPr>
          <w:rFonts w:ascii="Arial" w:hAnsi="Arial" w:cs="Arial"/>
          <w:kern w:val="24"/>
        </w:rPr>
        <w:t xml:space="preserve">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r w:rsidR="00E638C7">
        <w:rPr>
          <w:rFonts w:ascii="Arial" w:hAnsi="Arial" w:cs="Arial"/>
          <w:kern w:val="24"/>
        </w:rPr>
        <w:t xml:space="preserve">a </w:t>
      </w:r>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r w:rsidR="00E638C7" w:rsidRPr="005C77DA">
        <w:rPr>
          <w:rFonts w:ascii="Arial" w:hAnsi="Arial" w:cs="Arial"/>
          <w:kern w:val="24"/>
        </w:rPr>
        <w:t>cig</w:t>
      </w:r>
      <w:r w:rsidR="00E638C7">
        <w:rPr>
          <w:rFonts w:ascii="Arial" w:hAnsi="Arial" w:cs="Arial"/>
          <w:kern w:val="24"/>
        </w:rPr>
        <w:t>arette</w:t>
      </w:r>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4D37DA41"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however the impact of e-cig aerosols in the long term 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r w:rsidR="00E638C7">
        <w:rPr>
          <w:rFonts w:ascii="Arial" w:hAnsi="Arial" w:cs="Arial"/>
          <w:lang w:val="en"/>
        </w:rPr>
        <w:t>’</w:t>
      </w:r>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However, what happens in the long term during a critical development window such as adolescence, is unknown.</w:t>
      </w:r>
    </w:p>
    <w:p w14:paraId="1BDB5153" w14:textId="72BCE04D"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Given the paucity of information on the effects of vaping on the lungs</w:t>
      </w:r>
      <w:r w:rsidR="00AF1696" w:rsidRPr="005C77DA">
        <w:rPr>
          <w:rFonts w:ascii="Arial" w:hAnsi="Arial" w:cs="Arial"/>
          <w:lang w:val="en"/>
        </w:rPr>
        <w:t xml:space="preserve"> in the long-term</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7E5514" w:rsidRPr="005C77DA">
        <w:rPr>
          <w:rFonts w:ascii="Arial" w:hAnsi="Arial" w:cs="Arial"/>
          <w:lang w:val="en"/>
        </w:rPr>
        <w:t xml:space="preserve">Thus, </w:t>
      </w:r>
      <w:proofErr w:type="spellStart"/>
      <w:r w:rsidR="007E5514" w:rsidRPr="005C77DA">
        <w:rPr>
          <w:rFonts w:ascii="Arial" w:hAnsi="Arial" w:cs="Arial"/>
          <w:lang w:val="en"/>
        </w:rPr>
        <w:t>w</w:t>
      </w:r>
      <w:r w:rsidR="00296A58" w:rsidRPr="005C77DA">
        <w:rPr>
          <w:rFonts w:ascii="Arial" w:hAnsi="Arial" w:cs="Arial"/>
        </w:rPr>
        <w:t>e</w:t>
      </w:r>
      <w:proofErr w:type="spellEnd"/>
      <w:r w:rsidR="00296A58" w:rsidRPr="005C77DA">
        <w:rPr>
          <w:rFonts w:ascii="Arial" w:hAnsi="Arial" w:cs="Arial"/>
        </w:rPr>
        <w:t xml:space="preserve"> aimed to investigate the impact of vape exposure on measures of lung function in adolescents and to </w:t>
      </w:r>
      <w:r w:rsidR="00296A58" w:rsidRPr="005C77DA">
        <w:rPr>
          <w:rFonts w:ascii="Arial" w:hAnsi="Arial" w:cs="Arial"/>
        </w:rPr>
        <w:lastRenderedPageBreak/>
        <w:t xml:space="preserve">compare nasal epithelial gene expression </w:t>
      </w:r>
      <w:r w:rsidR="00163438" w:rsidRPr="005C77DA">
        <w:rPr>
          <w:rFonts w:ascii="Arial" w:hAnsi="Arial" w:cs="Arial"/>
        </w:rPr>
        <w:t xml:space="preserve">and DNA methylation </w:t>
      </w:r>
      <w:r w:rsidR="00296A58" w:rsidRPr="005C77DA">
        <w:rPr>
          <w:rFonts w:ascii="Arial" w:hAnsi="Arial" w:cs="Arial"/>
        </w:rPr>
        <w:t>in those who vape to non-vaping controls to determine the biological impact of 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 in adolescents who vape.</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403985AE"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r w:rsidR="00E638C7">
        <w:rPr>
          <w:rFonts w:ascii="Arial" w:hAnsi="Arial" w:cs="Arial"/>
        </w:rPr>
        <w:t xml:space="preserve"> years</w:t>
      </w:r>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r w:rsidR="0025382D" w:rsidRPr="005C77DA">
        <w:rPr>
          <w:rFonts w:ascii="Arial" w:hAnsi="Arial" w:cs="Arial"/>
        </w:rPr>
        <w:t xml:space="preserve"> participants. We used Research Electronic Data Capture (</w:t>
      </w:r>
      <w:proofErr w:type="spellStart"/>
      <w:r w:rsidR="0025382D" w:rsidRPr="005C77DA">
        <w:rPr>
          <w:rFonts w:ascii="Arial" w:hAnsi="Arial" w:cs="Arial"/>
        </w:rPr>
        <w:t>REDCap</w:t>
      </w:r>
      <w:proofErr w:type="spellEnd"/>
      <w:r w:rsidR="0025382D" w:rsidRPr="005C77DA">
        <w:rPr>
          <w:rFonts w:ascii="Arial" w:hAnsi="Arial" w:cs="Arial"/>
        </w:rPr>
        <w:t>) to securely enter and store data. The Institutional Review Board at the University of Colorado Anschutz Medical Campus approved the current study.</w:t>
      </w:r>
      <w:r w:rsidR="00513670">
        <w:rPr>
          <w:rFonts w:ascii="Arial" w:hAnsi="Arial" w:cs="Arial"/>
        </w:rPr>
        <w:t xml:space="preserve"> </w:t>
      </w:r>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5DE973D5" w:rsidR="00594315" w:rsidRPr="005C77DA" w:rsidRDefault="00594315" w:rsidP="00594315">
      <w:pPr>
        <w:spacing w:line="276" w:lineRule="auto"/>
        <w:jc w:val="both"/>
        <w:rPr>
          <w:rFonts w:ascii="Arial" w:hAnsi="Arial" w:cs="Arial"/>
        </w:rPr>
      </w:pPr>
      <w:r>
        <w:rPr>
          <w:rFonts w:ascii="Arial" w:hAnsi="Arial" w:cs="Arial"/>
        </w:rPr>
        <w:t xml:space="preserve">Subjects who reported vape use in the last six months </w:t>
      </w:r>
      <w:proofErr w:type="gramStart"/>
      <w:r>
        <w:rPr>
          <w:rFonts w:ascii="Arial" w:hAnsi="Arial" w:cs="Arial"/>
        </w:rPr>
        <w:t>were considered to be</w:t>
      </w:r>
      <w:proofErr w:type="gramEnd"/>
      <w:r>
        <w:rPr>
          <w:rFonts w:ascii="Arial" w:hAnsi="Arial" w:cs="Arial"/>
        </w:rPr>
        <w:t xml:space="preserve"> vapers</w:t>
      </w:r>
      <w:r w:rsidR="00AB7F0E">
        <w:rPr>
          <w:rFonts w:ascii="Arial" w:hAnsi="Arial" w:cs="Arial"/>
        </w:rPr>
        <w:t xml:space="preserve"> (</w:t>
      </w:r>
      <w:r w:rsidR="00D875F6">
        <w:rPr>
          <w:rFonts w:ascii="Arial" w:hAnsi="Arial" w:cs="Arial"/>
        </w:rPr>
        <w:t>hereafter vape users</w:t>
      </w:r>
      <w:r w:rsidR="00AB7F0E">
        <w:rPr>
          <w:rFonts w:ascii="Arial" w:hAnsi="Arial" w:cs="Arial"/>
        </w:rPr>
        <w:t>)</w:t>
      </w:r>
      <w:r>
        <w:rPr>
          <w:rFonts w:ascii="Arial" w:hAnsi="Arial" w:cs="Arial"/>
        </w:rPr>
        <w:t xml:space="preserve">, while those who did not report vape use in the last six months were considered </w:t>
      </w:r>
      <w:r w:rsidR="00AB7F0E">
        <w:rPr>
          <w:rFonts w:ascii="Arial" w:hAnsi="Arial" w:cs="Arial"/>
        </w:rPr>
        <w:t>as</w:t>
      </w:r>
      <w:r>
        <w:rPr>
          <w:rFonts w:ascii="Arial" w:hAnsi="Arial" w:cs="Arial"/>
        </w:rPr>
        <w:t xml:space="preserve"> control subjects</w:t>
      </w:r>
      <w:r w:rsidR="00AB7F0E">
        <w:rPr>
          <w:rFonts w:ascii="Arial" w:hAnsi="Arial" w:cs="Arial"/>
        </w:rPr>
        <w:t xml:space="preserve"> (</w:t>
      </w:r>
      <w:r w:rsidR="00D875F6">
        <w:rPr>
          <w:rFonts w:ascii="Arial" w:hAnsi="Arial" w:cs="Arial"/>
        </w:rPr>
        <w:t>hereafter non-vape users</w:t>
      </w:r>
      <w:r w:rsidR="00AB7F0E">
        <w:rPr>
          <w:rFonts w:ascii="Arial" w:hAnsi="Arial" w:cs="Arial"/>
        </w:rPr>
        <w:t>)</w:t>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 xml:space="preserve">Impulse </w:t>
      </w:r>
      <w:proofErr w:type="spellStart"/>
      <w:r>
        <w:rPr>
          <w:rFonts w:ascii="Arial" w:hAnsi="Arial" w:cs="Arial"/>
          <w:b/>
          <w:bCs/>
        </w:rPr>
        <w:t>Oscillometry</w:t>
      </w:r>
      <w:proofErr w:type="spellEnd"/>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w:t>
      </w:r>
      <w:proofErr w:type="spellStart"/>
      <w:r w:rsidR="00296A58" w:rsidRPr="005C77DA">
        <w:rPr>
          <w:rFonts w:ascii="Arial" w:hAnsi="Arial" w:cs="Arial"/>
        </w:rPr>
        <w:t>oscillometry</w:t>
      </w:r>
      <w:proofErr w:type="spellEnd"/>
      <w:r w:rsidR="00296A58" w:rsidRPr="005C77DA">
        <w:rPr>
          <w:rFonts w:ascii="Arial" w:hAnsi="Arial" w:cs="Arial"/>
        </w:rPr>
        <w:t xml:space="preserve">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 xml:space="preserve">Using </w:t>
      </w:r>
      <w:proofErr w:type="spellStart"/>
      <w:r w:rsidR="00EE2174" w:rsidRPr="005C77DA">
        <w:rPr>
          <w:rFonts w:ascii="Arial" w:hAnsi="Arial" w:cs="Arial"/>
        </w:rPr>
        <w:t>tremoflo</w:t>
      </w:r>
      <w:proofErr w:type="spellEnd"/>
      <w:r w:rsidR="00EE2174" w:rsidRPr="005C77DA">
        <w:rPr>
          <w:rFonts w:ascii="Arial" w:hAnsi="Arial" w:cs="Arial"/>
        </w:rPr>
        <w:t>, a portable IOS analyzer (</w:t>
      </w:r>
      <w:proofErr w:type="spellStart"/>
      <w:r w:rsidR="00EE2174" w:rsidRPr="005C77DA">
        <w:rPr>
          <w:rFonts w:ascii="Arial" w:hAnsi="Arial" w:cs="Arial"/>
        </w:rPr>
        <w:t>Thorasys</w:t>
      </w:r>
      <w:proofErr w:type="spellEnd"/>
      <w:r w:rsidR="00EE2174" w:rsidRPr="005C77DA">
        <w:rPr>
          <w:rFonts w:ascii="Arial" w:hAnsi="Arial" w:cs="Arial"/>
        </w:rPr>
        <w:t xml:space="preserve">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7E4C9860" w:rsidR="0074113A" w:rsidRPr="005C77DA" w:rsidRDefault="00594315" w:rsidP="00D31EA1">
      <w:pPr>
        <w:spacing w:line="276" w:lineRule="auto"/>
        <w:jc w:val="both"/>
        <w:rPr>
          <w:rFonts w:ascii="Arial" w:hAnsi="Arial" w:cs="Arial"/>
        </w:rPr>
      </w:pPr>
      <w:r>
        <w:rPr>
          <w:rFonts w:ascii="Arial" w:hAnsi="Arial" w:cs="Arial"/>
        </w:rPr>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del w:id="64" w:author="Hawkins, Jonathan" w:date="2023-03-27T23:57:00Z">
        <w:r w:rsidR="00D271F7" w:rsidRPr="005C77DA" w:rsidDel="0071779B">
          <w:rPr>
            <w:rFonts w:ascii="Arial" w:hAnsi="Arial" w:cs="Arial"/>
          </w:rPr>
          <w:delText>RNA sequencing (RNA-seq) was conducted using the Illumina HiSeq platform</w:delText>
        </w:r>
      </w:del>
      <w:ins w:id="65" w:author="Hawkins, Jonathan" w:date="2023-04-05T10:07:00Z">
        <w:r w:rsidR="00913B62">
          <w:rPr>
            <w:rFonts w:ascii="Arial" w:hAnsi="Arial" w:cs="Arial"/>
          </w:rPr>
          <w:t>Samples were sequenced</w:t>
        </w:r>
      </w:ins>
      <w:r w:rsidR="00D271F7" w:rsidRPr="005C77DA">
        <w:rPr>
          <w:rFonts w:ascii="Arial" w:hAnsi="Arial" w:cs="Arial"/>
        </w:rPr>
        <w:t xml:space="preserve"> </w:t>
      </w:r>
      <w:bookmarkStart w:id="66"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66"/>
      <w:r w:rsidR="00C12396" w:rsidRPr="005C77DA">
        <w:rPr>
          <w:rFonts w:ascii="Arial" w:hAnsi="Arial" w:cs="Arial"/>
        </w:rPr>
        <w:t xml:space="preserve">To minimize potential batch effects, all samples were submitted together for RNA-seq. </w:t>
      </w:r>
      <w:r w:rsidR="00C12396" w:rsidRPr="005C77DA">
        <w:rPr>
          <w:rFonts w:ascii="Arial" w:hAnsi="Arial" w:cs="Arial"/>
        </w:rPr>
        <w:lastRenderedPageBreak/>
        <w:t xml:space="preserve">We </w:t>
      </w:r>
      <w:r w:rsidR="00D271F7" w:rsidRPr="005C77DA">
        <w:rPr>
          <w:rFonts w:ascii="Arial" w:hAnsi="Arial" w:cs="Arial"/>
        </w:rPr>
        <w:t>examined</w:t>
      </w:r>
      <w:r w:rsidR="00C12396" w:rsidRPr="005C77DA">
        <w:rPr>
          <w:rFonts w:ascii="Arial" w:hAnsi="Arial" w:cs="Arial"/>
        </w:rPr>
        <w:t xml:space="preserve"> the quality of the sequencing reads (</w:t>
      </w:r>
      <w:proofErr w:type="spellStart"/>
      <w:r w:rsidR="00C12396" w:rsidRPr="005C77DA">
        <w:rPr>
          <w:rFonts w:ascii="Arial" w:hAnsi="Arial" w:cs="Arial"/>
        </w:rPr>
        <w:t>FastQC</w:t>
      </w:r>
      <w:proofErr w:type="spellEnd"/>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w:t>
      </w:r>
      <w:proofErr w:type="spellStart"/>
      <w:r w:rsidR="00C12396" w:rsidRPr="005C77DA">
        <w:rPr>
          <w:rFonts w:ascii="Arial" w:hAnsi="Arial" w:cs="Arial"/>
        </w:rPr>
        <w:t>Cutadapt</w:t>
      </w:r>
      <w:proofErr w:type="spellEnd"/>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r w:rsidR="00DE67A6">
        <w:rPr>
          <w:rFonts w:ascii="Arial" w:hAnsi="Arial" w:cs="Arial"/>
        </w:rPr>
        <w:t xml:space="preserve">read counts </w:t>
      </w:r>
      <w:r w:rsidR="00C12396" w:rsidRPr="005C77DA">
        <w:rPr>
          <w:rFonts w:ascii="Arial" w:hAnsi="Arial" w:cs="Arial"/>
        </w:rPr>
        <w:t xml:space="preserve">overlapping each gene </w:t>
      </w:r>
      <w:r w:rsidR="00DE67A6">
        <w:rPr>
          <w:rFonts w:ascii="Arial" w:hAnsi="Arial" w:cs="Arial"/>
        </w:rPr>
        <w:t xml:space="preserve">were reported </w:t>
      </w:r>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w:t>
      </w:r>
      <w:r w:rsidR="00CC0E4F">
        <w:rPr>
          <w:rFonts w:ascii="Arial" w:hAnsi="Arial" w:cs="Arial"/>
        </w:rPr>
        <w:t xml:space="preserve"> removing genes detected with 0 reads in </w:t>
      </w:r>
      <w:r w:rsidR="00CC0E4F">
        <w:rPr>
          <w:rFonts w:ascii="Arial" w:hAnsi="Arial" w:cs="Arial"/>
        </w:rPr>
        <w:sym w:font="Symbol" w:char="F0B3"/>
      </w:r>
      <w:r w:rsidR="00CC0E4F">
        <w:rPr>
          <w:rFonts w:ascii="Arial" w:hAnsi="Arial" w:cs="Arial"/>
        </w:rPr>
        <w:t xml:space="preserve"> 75% of samples or with a range of reads </w:t>
      </w:r>
      <w:r w:rsidR="00CC0E4F">
        <w:rPr>
          <w:rFonts w:ascii="Arial" w:hAnsi="Arial" w:cs="Arial"/>
        </w:rPr>
        <w:sym w:font="Symbol" w:char="F0A3"/>
      </w:r>
      <w:r w:rsidR="00CC0E4F">
        <w:rPr>
          <w:rFonts w:ascii="Arial" w:hAnsi="Arial" w:cs="Arial"/>
        </w:rPr>
        <w:t xml:space="preserve"> 100</w:t>
      </w:r>
      <w:del w:id="67" w:author="Commodore, Sarah" w:date="2023-03-22T15:52:00Z">
        <w:r w:rsidR="00CC0E4F" w:rsidDel="00204E0E">
          <w:rPr>
            <w:rFonts w:ascii="Arial" w:hAnsi="Arial" w:cs="Arial"/>
          </w:rPr>
          <w:delText xml:space="preserve"> </w:delText>
        </w:r>
      </w:del>
      <w:r w:rsidR="00C12396" w:rsidRPr="005C77DA">
        <w:rPr>
          <w:rFonts w:ascii="Arial" w:hAnsi="Arial" w:cs="Arial"/>
        </w:rPr>
        <w:t xml:space="preserve">. </w:t>
      </w:r>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t>DNA methylation</w:t>
      </w:r>
    </w:p>
    <w:p w14:paraId="11A384D4" w14:textId="56E6DAC4"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005955DC">
        <w:rPr>
          <w:rFonts w:ascii="Arial" w:hAnsi="Arial" w:cs="Arial"/>
        </w:rPr>
        <w:t xml:space="preserve"> </w:t>
      </w:r>
      <w:r w:rsidRPr="0099556E">
        <w:rPr>
          <w:rFonts w:ascii="Arial" w:hAnsi="Arial" w:cs="Arial"/>
        </w:rPr>
        <w:fldChar w:fldCharType="begin"/>
      </w:r>
      <w:r w:rsidR="002A2E3D">
        <w:rPr>
          <w:rFonts w:ascii="Arial" w:hAnsi="Arial" w:cs="Arial"/>
        </w:rPr>
        <w:instrText xml:space="preserve"> ADDIN EN.CITE &lt;EndNote&gt;&lt;Cite&gt;&lt;Author&gt;Wieczorek D&lt;/Author&gt;&lt;Year&gt;2008&lt;/Year&gt;&lt;RecNum&gt;110&lt;/RecNum&gt;&lt;DisplayText&gt;[22]&lt;/DisplayText&gt;&lt;record&gt;&lt;rec-number&gt;110&lt;/rec-number&gt;&lt;foreign-keys&gt;&lt;key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2A2E3D">
        <w:rPr>
          <w:rFonts w:ascii="Arial" w:hAnsi="Arial" w:cs="Arial"/>
          <w:noProof/>
        </w:rPr>
        <w:t>[22]</w:t>
      </w:r>
      <w:r w:rsidRPr="0099556E">
        <w:rPr>
          <w:rFonts w:ascii="Arial" w:hAnsi="Arial" w:cs="Arial"/>
        </w:rPr>
        <w:fldChar w:fldCharType="end"/>
      </w:r>
      <w:r w:rsidR="005955DC">
        <w:rPr>
          <w:rFonts w:ascii="Arial" w:hAnsi="Arial" w:cs="Arial"/>
        </w:rPr>
        <w:t>.</w:t>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r w:rsidR="00E638C7">
        <w:rPr>
          <w:rFonts w:ascii="Arial" w:hAnsi="Arial" w:cs="Arial"/>
        </w:rPr>
        <w:t>K</w:t>
      </w:r>
      <w:r w:rsidRPr="0099556E">
        <w:rPr>
          <w:rFonts w:ascii="Arial" w:hAnsi="Arial" w:cs="Arial"/>
        </w:rPr>
        <w:t xml:space="preserve"> </w:t>
      </w:r>
      <w:proofErr w:type="spellStart"/>
      <w:r w:rsidRPr="0099556E">
        <w:rPr>
          <w:rFonts w:ascii="Arial" w:hAnsi="Arial" w:cs="Arial"/>
        </w:rPr>
        <w:t>beadchip</w:t>
      </w:r>
      <w:proofErr w:type="spellEnd"/>
      <w:r w:rsidRPr="0099556E">
        <w:rPr>
          <w:rFonts w:ascii="Arial" w:hAnsi="Arial" w:cs="Arial"/>
        </w:rPr>
        <w:t xml:space="preserve">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w:t>
      </w:r>
      <w:commentRangeStart w:id="68"/>
      <w:r w:rsidRPr="0099556E">
        <w:rPr>
          <w:rFonts w:ascii="Arial" w:hAnsi="Arial" w:cs="Arial"/>
        </w:rPr>
        <w:t xml:space="preserve">and </w:t>
      </w:r>
      <w:del w:id="69" w:author="Commodore, Sarah" w:date="2023-03-22T15:53:00Z">
        <w:r w:rsidRPr="0099556E" w:rsidDel="00204E0E">
          <w:rPr>
            <w:rFonts w:ascii="Arial" w:hAnsi="Arial" w:cs="Arial"/>
          </w:rPr>
          <w:delText>equally distributed across chips</w:delText>
        </w:r>
        <w:commentRangeEnd w:id="68"/>
        <w:r w:rsidR="00025CCD" w:rsidDel="00204E0E">
          <w:rPr>
            <w:rStyle w:val="CommentReference"/>
          </w:rPr>
          <w:commentReference w:id="68"/>
        </w:r>
      </w:del>
      <w:ins w:id="70" w:author="Commodore, Sarah" w:date="2023-03-22T15:53:00Z">
        <w:r w:rsidR="00204E0E">
          <w:rPr>
            <w:rFonts w:ascii="Arial" w:hAnsi="Arial" w:cs="Arial"/>
          </w:rPr>
          <w:t>processed in the same batch</w:t>
        </w:r>
      </w:ins>
      <w:r w:rsidRPr="0099556E">
        <w:rPr>
          <w:rFonts w:ascii="Arial" w:hAnsi="Arial" w:cs="Arial"/>
        </w:rPr>
        <w:t>.</w:t>
      </w:r>
      <w:moveFromRangeStart w:id="71" w:author="Hawkins, Jonathan" w:date="2023-04-05T09:50:00Z" w:name="move131580638"/>
      <w:moveFrom w:id="72" w:author="Hawkins, Jonathan" w:date="2023-04-05T09:50:00Z">
        <w:r w:rsidRPr="0099556E" w:rsidDel="00A26C76">
          <w:rPr>
            <w:rFonts w:ascii="Arial" w:hAnsi="Arial" w:cs="Arial"/>
          </w:rPr>
          <w:t xml:space="preserve"> Illumina results </w:t>
        </w:r>
        <w:r w:rsidDel="00A26C76">
          <w:rPr>
            <w:rFonts w:ascii="Arial" w:hAnsi="Arial" w:cs="Arial"/>
          </w:rPr>
          <w:t>were</w:t>
        </w:r>
        <w:r w:rsidRPr="0099556E" w:rsidDel="00A26C76">
          <w:rPr>
            <w:rFonts w:ascii="Arial" w:hAnsi="Arial" w:cs="Arial"/>
          </w:rPr>
          <w:t xml:space="preserve"> represented as average β values</w:t>
        </w:r>
        <w:r w:rsidR="009011A8" w:rsidDel="00A26C76">
          <w:rPr>
            <w:rFonts w:ascii="Arial" w:hAnsi="Arial" w:cs="Arial"/>
          </w:rPr>
          <w:t xml:space="preserve"> (methylated probe intensity over sum of methylated and unmethylated probe intensities)</w:t>
        </w:r>
        <w:r w:rsidR="00DE150B" w:rsidDel="00A26C76">
          <w:rPr>
            <w:rFonts w:ascii="Arial" w:hAnsi="Arial" w:cs="Arial"/>
          </w:rPr>
          <w:t>.</w:t>
        </w:r>
      </w:moveFrom>
      <w:moveFromRangeEnd w:id="71"/>
      <w:r w:rsidR="009011A8">
        <w:rPr>
          <w:rFonts w:ascii="Arial" w:hAnsi="Arial" w:cs="Arial"/>
        </w:rPr>
        <w:t xml:space="preserve"> </w:t>
      </w:r>
      <w:r w:rsidRPr="0099556E">
        <w:rPr>
          <w:rFonts w:ascii="Arial" w:hAnsi="Arial" w:cs="Arial"/>
        </w:rPr>
        <w:t xml:space="preserve"> </w:t>
      </w:r>
      <w:del w:id="73" w:author="Hawkins, Jonathan" w:date="2023-04-05T09:24:00Z">
        <w:r w:rsidRPr="0099556E" w:rsidDel="00C72C67">
          <w:rPr>
            <w:rFonts w:ascii="Arial" w:hAnsi="Arial" w:cs="Arial"/>
          </w:rPr>
          <w:delText xml:space="preserve">M-values </w:delText>
        </w:r>
        <w:r w:rsidDel="00C72C67">
          <w:rPr>
            <w:rFonts w:ascii="Arial" w:hAnsi="Arial" w:cs="Arial"/>
          </w:rPr>
          <w:delText>were</w:delText>
        </w:r>
        <w:r w:rsidRPr="0099556E" w:rsidDel="00C72C67">
          <w:rPr>
            <w:rFonts w:ascii="Arial" w:hAnsi="Arial" w:cs="Arial"/>
          </w:rPr>
          <w:delText xml:space="preserve"> calculated as the log2 ratio of the intensities of methylated probe versus unmethylated probe, and</w:delText>
        </w:r>
      </w:del>
      <w:ins w:id="74" w:author="Commodore, Sarah" w:date="2023-03-22T15:53:00Z">
        <w:del w:id="75" w:author="Hawkins, Jonathan" w:date="2023-04-05T09:24:00Z">
          <w:r w:rsidR="00204E0E" w:rsidRPr="0099556E" w:rsidDel="00C72C67">
            <w:rPr>
              <w:rFonts w:ascii="Arial" w:hAnsi="Arial" w:cs="Arial"/>
            </w:rPr>
            <w:delText>probe and</w:delText>
          </w:r>
        </w:del>
      </w:ins>
      <w:del w:id="76" w:author="Hawkins, Jonathan" w:date="2023-04-05T09:24:00Z">
        <w:r w:rsidRPr="0099556E" w:rsidDel="00C72C67">
          <w:rPr>
            <w:rFonts w:ascii="Arial" w:hAnsi="Arial" w:cs="Arial"/>
          </w:rPr>
          <w:delText xml:space="preserve"> used in subsequent analysis</w:delText>
        </w:r>
        <w:r w:rsidR="00901A05" w:rsidDel="00C72C67">
          <w:rPr>
            <w:rFonts w:ascii="Arial" w:hAnsi="Arial" w:cs="Arial"/>
          </w:rPr>
          <w:delText>.</w:delText>
        </w:r>
      </w:del>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33920CF3"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r w:rsidR="009011A8">
        <w:rPr>
          <w:rStyle w:val="Emphasis"/>
          <w:rFonts w:ascii="Arial" w:hAnsi="Arial" w:cs="Arial"/>
          <w:b w:val="0"/>
          <w:bCs w:val="0"/>
          <w:i w:val="0"/>
          <w:iCs w:val="0"/>
          <w:color w:val="222222"/>
          <w:sz w:val="22"/>
          <w:szCs w:val="22"/>
        </w:rPr>
        <w:t>Recruiting center (Pueblo</w:t>
      </w:r>
      <w:r w:rsidR="00D43609">
        <w:rPr>
          <w:rStyle w:val="Emphasis"/>
          <w:rFonts w:ascii="Arial" w:hAnsi="Arial" w:cs="Arial"/>
          <w:b w:val="0"/>
          <w:bCs w:val="0"/>
          <w:i w:val="0"/>
          <w:iCs w:val="0"/>
          <w:color w:val="222222"/>
          <w:sz w:val="22"/>
          <w:szCs w:val="22"/>
        </w:rPr>
        <w:t>, Denver/Commerce City, Aurora</w:t>
      </w:r>
      <w:r w:rsidR="009011A8">
        <w:rPr>
          <w:rStyle w:val="Emphasis"/>
          <w:rFonts w:ascii="Arial" w:hAnsi="Arial" w:cs="Arial"/>
          <w:b w:val="0"/>
          <w:bCs w:val="0"/>
          <w:i w:val="0"/>
          <w:iCs w:val="0"/>
          <w:color w:val="222222"/>
          <w:sz w:val="22"/>
          <w:szCs w:val="22"/>
        </w:rPr>
        <w:t xml:space="preserve">), which encompasses a broader geographic region where the participant lives, </w:t>
      </w:r>
      <w:r w:rsidRPr="005C77DA">
        <w:rPr>
          <w:rFonts w:ascii="Arial" w:hAnsi="Arial" w:cs="Arial"/>
          <w:b w:val="0"/>
          <w:bCs w:val="0"/>
          <w:color w:val="222222"/>
          <w:sz w:val="22"/>
          <w:szCs w:val="22"/>
        </w:rPr>
        <w:t>2)</w:t>
      </w:r>
      <w:r w:rsidR="00AB7F0E">
        <w:rPr>
          <w:rFonts w:ascii="Arial" w:hAnsi="Arial" w:cs="Arial"/>
          <w:b w:val="0"/>
          <w:bCs w:val="0"/>
          <w:color w:val="222222"/>
          <w:sz w:val="22"/>
          <w:szCs w:val="22"/>
        </w:rPr>
        <w:t xml:space="preserve"> </w:t>
      </w:r>
      <w:r w:rsidRPr="005C77DA">
        <w:rPr>
          <w:rFonts w:ascii="Arial" w:hAnsi="Arial" w:cs="Arial"/>
          <w:b w:val="0"/>
          <w:bCs w:val="0"/>
          <w:color w:val="222222"/>
          <w:sz w:val="22"/>
          <w:szCs w:val="22"/>
        </w:rPr>
        <w:t>Age</w:t>
      </w:r>
      <w:r w:rsidR="00AB7F0E">
        <w:rPr>
          <w:rFonts w:ascii="Arial" w:hAnsi="Arial" w:cs="Arial"/>
          <w:b w:val="0"/>
          <w:bCs w:val="0"/>
          <w:color w:val="222222"/>
          <w:sz w:val="22"/>
          <w:szCs w:val="22"/>
        </w:rPr>
        <w:t>, 3) Sex. Due to</w:t>
      </w:r>
      <w:r w:rsidR="00AB7F0E" w:rsidRPr="00AB7F0E">
        <w:rPr>
          <w:rFonts w:ascii="Arial" w:hAnsi="Arial" w:cs="Arial"/>
          <w:b w:val="0"/>
          <w:bCs w:val="0"/>
          <w:color w:val="222222"/>
          <w:sz w:val="22"/>
          <w:szCs w:val="22"/>
        </w:rPr>
        <w:t xml:space="preserve"> some confusion between the sex and gender fields</w:t>
      </w:r>
      <w:r w:rsidR="00901A05">
        <w:rPr>
          <w:rFonts w:ascii="Arial" w:hAnsi="Arial" w:cs="Arial"/>
          <w:b w:val="0"/>
          <w:bCs w:val="0"/>
          <w:color w:val="222222"/>
          <w:sz w:val="22"/>
          <w:szCs w:val="22"/>
        </w:rPr>
        <w:t xml:space="preserve"> in study questionnaire,</w:t>
      </w:r>
      <w:r w:rsidR="00AB7F0E" w:rsidRPr="00AB7F0E">
        <w:rPr>
          <w:rFonts w:ascii="Arial" w:hAnsi="Arial" w:cs="Arial"/>
          <w:b w:val="0"/>
          <w:bCs w:val="0"/>
          <w:color w:val="222222"/>
          <w:sz w:val="22"/>
          <w:szCs w:val="22"/>
        </w:rPr>
        <w:t xml:space="preserve"> </w:t>
      </w:r>
      <w:commentRangeStart w:id="77"/>
      <w:r w:rsidR="00AB7F0E" w:rsidRPr="00AB7F0E">
        <w:rPr>
          <w:rFonts w:ascii="Arial" w:hAnsi="Arial" w:cs="Arial"/>
          <w:b w:val="0"/>
          <w:bCs w:val="0"/>
          <w:color w:val="222222"/>
          <w:sz w:val="22"/>
          <w:szCs w:val="22"/>
        </w:rPr>
        <w:t>we used methylation data</w:t>
      </w:r>
      <w:ins w:id="78" w:author="Hawkins, Jonathan" w:date="2023-04-05T10:14:00Z">
        <w:r w:rsidR="00B95E77">
          <w:rPr>
            <w:rFonts w:ascii="Arial" w:hAnsi="Arial" w:cs="Arial"/>
            <w:b w:val="0"/>
            <w:bCs w:val="0"/>
            <w:color w:val="222222"/>
            <w:sz w:val="22"/>
            <w:szCs w:val="22"/>
          </w:rPr>
          <w:t xml:space="preserve"> and the R package </w:t>
        </w:r>
        <w:proofErr w:type="spellStart"/>
        <w:r w:rsidR="00B95E77">
          <w:rPr>
            <w:rFonts w:ascii="Arial" w:hAnsi="Arial" w:cs="Arial"/>
            <w:b w:val="0"/>
            <w:bCs w:val="0"/>
            <w:color w:val="222222"/>
            <w:sz w:val="22"/>
            <w:szCs w:val="22"/>
          </w:rPr>
          <w:t>minfi</w:t>
        </w:r>
      </w:ins>
      <w:proofErr w:type="spellEnd"/>
      <w:ins w:id="79" w:author="Hawkins, Jonathan" w:date="2023-04-05T10:10:00Z">
        <w:r w:rsidR="00913B62">
          <w:rPr>
            <w:rFonts w:ascii="Arial" w:hAnsi="Arial" w:cs="Arial"/>
            <w:b w:val="0"/>
            <w:bCs w:val="0"/>
            <w:color w:val="222222"/>
            <w:sz w:val="22"/>
            <w:szCs w:val="22"/>
          </w:rPr>
          <w:t xml:space="preserve"> </w:t>
        </w:r>
      </w:ins>
      <w:del w:id="80" w:author="Hawkins, Jonathan" w:date="2023-04-05T10:14:00Z">
        <w:r w:rsidR="00AB7F0E" w:rsidRPr="00AB7F0E" w:rsidDel="00B95E77">
          <w:rPr>
            <w:rFonts w:ascii="Arial" w:hAnsi="Arial" w:cs="Arial"/>
            <w:b w:val="0"/>
            <w:bCs w:val="0"/>
            <w:color w:val="222222"/>
            <w:sz w:val="22"/>
            <w:szCs w:val="22"/>
          </w:rPr>
          <w:delText xml:space="preserve"> </w:delText>
        </w:r>
      </w:del>
      <w:r w:rsidR="00AB7F0E" w:rsidRPr="00AB7F0E">
        <w:rPr>
          <w:rFonts w:ascii="Arial" w:hAnsi="Arial" w:cs="Arial"/>
          <w:b w:val="0"/>
          <w:bCs w:val="0"/>
          <w:color w:val="222222"/>
          <w:sz w:val="22"/>
          <w:szCs w:val="22"/>
        </w:rPr>
        <w:t>to identify</w:t>
      </w:r>
      <w:r w:rsidR="005955DC">
        <w:rPr>
          <w:rFonts w:ascii="Arial" w:hAnsi="Arial" w:cs="Arial"/>
          <w:b w:val="0"/>
          <w:bCs w:val="0"/>
          <w:color w:val="222222"/>
          <w:sz w:val="22"/>
          <w:szCs w:val="22"/>
        </w:rPr>
        <w:t xml:space="preserve"> and confirm</w:t>
      </w:r>
      <w:r w:rsidR="00AB7F0E" w:rsidRPr="00AB7F0E">
        <w:rPr>
          <w:rFonts w:ascii="Arial" w:hAnsi="Arial" w:cs="Arial"/>
          <w:b w:val="0"/>
          <w:bCs w:val="0"/>
          <w:color w:val="222222"/>
          <w:sz w:val="22"/>
          <w:szCs w:val="22"/>
        </w:rPr>
        <w:t xml:space="preserve"> </w:t>
      </w:r>
      <w:r w:rsidR="00AB7F0E">
        <w:rPr>
          <w:rFonts w:ascii="Arial" w:hAnsi="Arial" w:cs="Arial"/>
          <w:b w:val="0"/>
          <w:bCs w:val="0"/>
          <w:color w:val="222222"/>
          <w:sz w:val="22"/>
          <w:szCs w:val="22"/>
        </w:rPr>
        <w:t xml:space="preserve">the biological </w:t>
      </w:r>
      <w:r w:rsidR="00AB7F0E" w:rsidRPr="00AB7F0E">
        <w:rPr>
          <w:rFonts w:ascii="Arial" w:hAnsi="Arial" w:cs="Arial"/>
          <w:b w:val="0"/>
          <w:bCs w:val="0"/>
          <w:color w:val="222222"/>
          <w:sz w:val="22"/>
          <w:szCs w:val="22"/>
        </w:rPr>
        <w:t>sex</w:t>
      </w:r>
      <w:r w:rsidR="00AB7F0E">
        <w:rPr>
          <w:rFonts w:ascii="Arial" w:hAnsi="Arial" w:cs="Arial"/>
          <w:b w:val="0"/>
          <w:bCs w:val="0"/>
          <w:color w:val="222222"/>
          <w:sz w:val="22"/>
          <w:szCs w:val="22"/>
        </w:rPr>
        <w:t xml:space="preserve"> of all individuals</w:t>
      </w:r>
      <w:ins w:id="81" w:author="Hawkins, Jonathan" w:date="2023-04-05T10:35:00Z">
        <w:r w:rsidR="003A72D5">
          <w:rPr>
            <w:rFonts w:ascii="Arial" w:hAnsi="Arial" w:cs="Arial"/>
            <w:b w:val="0"/>
            <w:bCs w:val="0"/>
            <w:color w:val="222222"/>
            <w:sz w:val="22"/>
            <w:szCs w:val="22"/>
          </w:rPr>
          <w:t xml:space="preserve"> </w:t>
        </w:r>
      </w:ins>
      <w:r w:rsidR="003A72D5">
        <w:rPr>
          <w:rFonts w:ascii="Arial" w:hAnsi="Arial" w:cs="Arial"/>
          <w:b w:val="0"/>
          <w:bCs w:val="0"/>
          <w:color w:val="222222"/>
          <w:sz w:val="22"/>
          <w:szCs w:val="22"/>
        </w:rPr>
        <w:fldChar w:fldCharType="begin">
          <w:fldData xml:space="preserve">PEVuZE5vdGU+PENpdGU+PEF1dGhvcj5BcnllZTwvQXV0aG9yPjxZZWFyPjIwMTQ8L1llYXI+PFJl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</w:fldData>
        </w:fldChar>
      </w:r>
      <w:r w:rsidR="003A72D5">
        <w:rPr>
          <w:rFonts w:ascii="Arial" w:hAnsi="Arial" w:cs="Arial"/>
          <w:b w:val="0"/>
          <w:bCs w:val="0"/>
          <w:color w:val="222222"/>
          <w:sz w:val="22"/>
          <w:szCs w:val="22"/>
        </w:rPr>
        <w:instrText xml:space="preserve"> ADDIN EN.CITE </w:instrText>
      </w:r>
      <w:r w:rsidR="003A72D5">
        <w:rPr>
          <w:rFonts w:ascii="Arial" w:hAnsi="Arial" w:cs="Arial"/>
          <w:b w:val="0"/>
          <w:bCs w:val="0"/>
          <w:color w:val="222222"/>
          <w:sz w:val="22"/>
          <w:szCs w:val="22"/>
        </w:rPr>
        <w:fldChar w:fldCharType="begin">
          <w:fldData xml:space="preserve">PEVuZE5vdGU+PENpdGU+PEF1dGhvcj5BcnllZTwvQXV0aG9yPjxZZWFyPjIwMTQ8L1llYXI+PFJl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</w:fldData>
        </w:fldChar>
      </w:r>
      <w:r w:rsidR="003A72D5">
        <w:rPr>
          <w:rFonts w:ascii="Arial" w:hAnsi="Arial" w:cs="Arial"/>
          <w:b w:val="0"/>
          <w:bCs w:val="0"/>
          <w:color w:val="222222"/>
          <w:sz w:val="22"/>
          <w:szCs w:val="22"/>
        </w:rPr>
        <w:instrText xml:space="preserve"> ADDIN EN.CITE.DATA </w:instrText>
      </w:r>
      <w:r w:rsidR="003A72D5">
        <w:rPr>
          <w:rFonts w:ascii="Arial" w:hAnsi="Arial" w:cs="Arial"/>
          <w:b w:val="0"/>
          <w:bCs w:val="0"/>
          <w:color w:val="222222"/>
          <w:sz w:val="22"/>
          <w:szCs w:val="22"/>
        </w:rPr>
      </w:r>
      <w:r w:rsidR="003A72D5">
        <w:rPr>
          <w:rFonts w:ascii="Arial" w:hAnsi="Arial" w:cs="Arial"/>
          <w:b w:val="0"/>
          <w:bCs w:val="0"/>
          <w:color w:val="222222"/>
          <w:sz w:val="22"/>
          <w:szCs w:val="22"/>
        </w:rPr>
        <w:fldChar w:fldCharType="end"/>
      </w:r>
      <w:r w:rsidR="003A72D5">
        <w:rPr>
          <w:rFonts w:ascii="Arial" w:hAnsi="Arial" w:cs="Arial"/>
          <w:b w:val="0"/>
          <w:bCs w:val="0"/>
          <w:color w:val="222222"/>
          <w:sz w:val="22"/>
          <w:szCs w:val="22"/>
        </w:rPr>
        <w:fldChar w:fldCharType="separate"/>
      </w:r>
      <w:r w:rsidR="003A72D5">
        <w:rPr>
          <w:rFonts w:ascii="Arial" w:hAnsi="Arial" w:cs="Arial"/>
          <w:b w:val="0"/>
          <w:bCs w:val="0"/>
          <w:noProof/>
          <w:color w:val="222222"/>
          <w:sz w:val="22"/>
          <w:szCs w:val="22"/>
        </w:rPr>
        <w:t>[23]</w:t>
      </w:r>
      <w:r w:rsidR="003A72D5">
        <w:rPr>
          <w:rFonts w:ascii="Arial" w:hAnsi="Arial" w:cs="Arial"/>
          <w:b w:val="0"/>
          <w:bCs w:val="0"/>
          <w:color w:val="222222"/>
          <w:sz w:val="22"/>
          <w:szCs w:val="22"/>
        </w:rPr>
        <w:fldChar w:fldCharType="end"/>
      </w:r>
      <w:r w:rsidR="00AB7F0E" w:rsidRPr="00AB7F0E">
        <w:rPr>
          <w:rFonts w:ascii="Arial" w:hAnsi="Arial" w:cs="Arial"/>
          <w:b w:val="0"/>
          <w:bCs w:val="0"/>
          <w:color w:val="222222"/>
          <w:sz w:val="22"/>
          <w:szCs w:val="22"/>
        </w:rPr>
        <w:t>.</w:t>
      </w:r>
      <w:commentRangeEnd w:id="77"/>
      <w:r w:rsidR="00025CCD">
        <w:rPr>
          <w:rStyle w:val="CommentReference"/>
          <w:rFonts w:asciiTheme="minorHAnsi" w:eastAsiaTheme="minorHAnsi" w:hAnsiTheme="minorHAnsi" w:cstheme="minorBidi"/>
          <w:b w:val="0"/>
          <w:bCs w:val="0"/>
        </w:rPr>
        <w:commentReference w:id="77"/>
      </w:r>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7E88B2D2" w:rsidR="00EF2CFF" w:rsidRPr="005C77DA" w:rsidRDefault="00E638C7" w:rsidP="00EF2CFF">
      <w:pPr>
        <w:pStyle w:val="MDPI31text"/>
        <w:spacing w:line="276" w:lineRule="auto"/>
        <w:rPr>
          <w:rStyle w:val="Emphasis"/>
          <w:rFonts w:ascii="Arial" w:eastAsiaTheme="minorHAnsi" w:hAnsi="Arial" w:cs="Arial"/>
          <w:color w:val="222222"/>
          <w:sz w:val="22"/>
        </w:rPr>
      </w:pPr>
      <w:r w:rsidRPr="00980E8B">
        <w:rPr>
          <w:rFonts w:ascii="Arial" w:hAnsi="Arial" w:cs="Arial"/>
          <w:color w:val="222222"/>
          <w:sz w:val="22"/>
        </w:rPr>
        <w:t>All analyses were performed using R version 4.2.1.</w:t>
      </w:r>
      <w:r w:rsidR="00AF4167">
        <w:rPr>
          <w:rFonts w:ascii="Arial" w:hAnsi="Arial" w:cs="Arial"/>
          <w:color w:val="222222"/>
          <w:sz w:val="22"/>
        </w:rPr>
        <w:t xml:space="preserve"> </w:t>
      </w:r>
      <w:r w:rsidR="00EF2CFF" w:rsidRPr="005C77DA">
        <w:rPr>
          <w:rFonts w:ascii="Arial" w:hAnsi="Arial" w:cs="Arial"/>
          <w:sz w:val="22"/>
        </w:rPr>
        <w:t xml:space="preserve">We examined differences in demographic measures among </w:t>
      </w:r>
      <w:r w:rsidR="00D875F6">
        <w:rPr>
          <w:rFonts w:ascii="Arial" w:hAnsi="Arial" w:cs="Arial"/>
          <w:sz w:val="22"/>
        </w:rPr>
        <w:t>vape and non-vape users</w:t>
      </w:r>
      <w:r w:rsidR="00EF2CFF" w:rsidRPr="005C77DA">
        <w:rPr>
          <w:rFonts w:ascii="Arial" w:hAnsi="Arial" w:cs="Arial"/>
          <w:sz w:val="22"/>
        </w:rPr>
        <w:t xml:space="preserve">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tests for categorical variables and two-sample t-tests for continuous variables. Next, we conducted a series of bio</w:t>
      </w:r>
      <w:r w:rsidR="00EF2CFF">
        <w:rPr>
          <w:rFonts w:ascii="Arial" w:hAnsi="Arial" w:cs="Arial"/>
          <w:sz w:val="22"/>
        </w:rPr>
        <w:t>in</w:t>
      </w:r>
      <w:r w:rsidR="00EF2CFF" w:rsidRPr="005C77DA">
        <w:rPr>
          <w:rFonts w:ascii="Arial" w:hAnsi="Arial" w:cs="Arial"/>
          <w:sz w:val="22"/>
        </w:rPr>
        <w:t>formatic analys</w:t>
      </w:r>
      <w:r w:rsidR="001470DA">
        <w:rPr>
          <w:rFonts w:ascii="Arial" w:hAnsi="Arial" w:cs="Arial"/>
          <w:sz w:val="22"/>
        </w:rPr>
        <w:t>e</w:t>
      </w:r>
      <w:r w:rsidR="00EF2CFF" w:rsidRPr="005C77DA">
        <w:rPr>
          <w:rFonts w:ascii="Arial" w:hAnsi="Arial" w:cs="Arial"/>
          <w:sz w:val="22"/>
        </w:rPr>
        <w:t>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1987B225" w14:textId="301F9CA4" w:rsidR="002C347F" w:rsidRDefault="00513670" w:rsidP="00EF2CFF">
      <w:pPr>
        <w:pStyle w:val="NormalWeb"/>
        <w:shd w:val="clear" w:color="auto" w:fill="FFFFFF"/>
        <w:spacing w:before="0" w:beforeAutospacing="0" w:after="158" w:afterAutospacing="0" w:line="276" w:lineRule="auto"/>
        <w:rPr>
          <w:rFonts w:ascii="Arial" w:hAnsi="Arial" w:cs="Arial"/>
          <w:color w:val="222222"/>
          <w:sz w:val="22"/>
          <w:szCs w:val="22"/>
        </w:rPr>
      </w:pPr>
      <w:r>
        <w:rPr>
          <w:rStyle w:val="Emphasis"/>
          <w:rFonts w:ascii="Arial" w:hAnsi="Arial" w:cs="Arial"/>
          <w:color w:val="222222"/>
          <w:sz w:val="22"/>
          <w:szCs w:val="22"/>
        </w:rPr>
        <w:t>Gene expression data n</w:t>
      </w:r>
      <w:r w:rsidR="00EF2CFF" w:rsidRPr="005C77DA">
        <w:rPr>
          <w:rStyle w:val="Emphasis"/>
          <w:rFonts w:ascii="Arial" w:hAnsi="Arial" w:cs="Arial"/>
          <w:color w:val="222222"/>
          <w:sz w:val="22"/>
          <w:szCs w:val="22"/>
        </w:rPr>
        <w:t>ormalization</w:t>
      </w:r>
      <w:r w:rsidR="00EF2CFF" w:rsidRPr="005C77DA">
        <w:rPr>
          <w:rFonts w:ascii="Arial" w:hAnsi="Arial" w:cs="Arial"/>
          <w:color w:val="222222"/>
          <w:sz w:val="22"/>
          <w:szCs w:val="22"/>
        </w:rPr>
        <w:br/>
        <w:t>To</w:t>
      </w:r>
      <w:r w:rsidR="00EF2CFF">
        <w:rPr>
          <w:rFonts w:ascii="Arial" w:hAnsi="Arial" w:cs="Arial"/>
          <w:color w:val="222222"/>
          <w:sz w:val="22"/>
          <w:szCs w:val="22"/>
        </w:rPr>
        <w:t xml:space="preserve"> correct for unwanted technical effects</w:t>
      </w:r>
      <w:r w:rsidR="00EF2CFF" w:rsidRPr="005C77DA">
        <w:rPr>
          <w:rFonts w:ascii="Arial" w:hAnsi="Arial" w:cs="Arial"/>
          <w:color w:val="222222"/>
          <w:sz w:val="22"/>
          <w:szCs w:val="22"/>
        </w:rPr>
        <w:t xml:space="preserve">, we used </w:t>
      </w:r>
      <w:r w:rsidR="00AF4167">
        <w:rPr>
          <w:rFonts w:ascii="Arial" w:hAnsi="Arial" w:cs="Arial"/>
          <w:color w:val="222222"/>
          <w:sz w:val="22"/>
          <w:szCs w:val="22"/>
        </w:rPr>
        <w:t>the between-sample normalization of Removal of Unwanted Variance using residuals (</w:t>
      </w:r>
      <w:proofErr w:type="spellStart"/>
      <w:r w:rsidR="00AF4167">
        <w:rPr>
          <w:rFonts w:ascii="Arial" w:hAnsi="Arial" w:cs="Arial"/>
          <w:color w:val="222222"/>
          <w:sz w:val="22"/>
          <w:szCs w:val="22"/>
        </w:rPr>
        <w:t>RUVr</w:t>
      </w:r>
      <w:proofErr w:type="spellEnd"/>
      <w:r w:rsidR="00AF4167">
        <w:rPr>
          <w:rFonts w:ascii="Arial" w:hAnsi="Arial" w:cs="Arial"/>
          <w:color w:val="222222"/>
          <w:sz w:val="22"/>
          <w:szCs w:val="22"/>
        </w:rPr>
        <w:t xml:space="preserve">) from a first pass </w:t>
      </w:r>
      <w:r>
        <w:rPr>
          <w:rFonts w:ascii="Arial" w:hAnsi="Arial" w:cs="Arial"/>
          <w:color w:val="222222"/>
          <w:sz w:val="22"/>
          <w:szCs w:val="22"/>
        </w:rPr>
        <w:t xml:space="preserve">generalized linear model (GLM) including vape status, sex, and age </w: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Y051bT42NTwvUmVjTnVtPjxEaXNwbGF5VGV4dD5bMjRdPC9EaXNwbGF5VGV4dD48cmVjb3JkPjxy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3A72D5">
        <w:rPr>
          <w:rFonts w:ascii="Arial" w:hAnsi="Arial" w:cs="Arial"/>
          <w:color w:val="222222"/>
          <w:sz w:val="22"/>
          <w:szCs w:val="22"/>
        </w:rPr>
        <w:instrText xml:space="preserve"> ADDIN EN.CITE </w:instrText>
      </w:r>
      <w:r w:rsidR="003A72D5">
        <w:rPr>
          <w:rFonts w:ascii="Arial" w:hAnsi="Arial" w:cs="Arial"/>
          <w:color w:val="222222"/>
          <w:sz w:val="22"/>
          <w:szCs w:val="22"/>
        </w:rPr>
        <w:fldChar w:fldCharType="begin">
          <w:fldData xml:space="preserve">PEVuZE5vdGU+PENpdGU+PEF1dGhvcj5SaXNzbzwvQXV0aG9yPjxZZWFyPjIwMTQ8L1llYXI+PFJl
Y051bT42NTwvUmVjTnVtPjxEaXNwbGF5VGV4dD5bMjRdPC9EaXNwbGF5VGV4dD48cmVjb3JkPjxy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3A72D5">
        <w:rPr>
          <w:rFonts w:ascii="Arial" w:hAnsi="Arial" w:cs="Arial"/>
          <w:color w:val="222222"/>
          <w:sz w:val="22"/>
          <w:szCs w:val="22"/>
        </w:rPr>
        <w:instrText xml:space="preserve"> ADDIN EN.CITE.DATA </w:instrText>
      </w:r>
      <w:r w:rsidR="003A72D5">
        <w:rPr>
          <w:rFonts w:ascii="Arial" w:hAnsi="Arial" w:cs="Arial"/>
          <w:color w:val="222222"/>
          <w:sz w:val="22"/>
          <w:szCs w:val="22"/>
        </w:rPr>
      </w:r>
      <w:r w:rsidR="003A72D5">
        <w:rPr>
          <w:rFonts w:ascii="Arial" w:hAnsi="Arial" w:cs="Arial"/>
          <w:color w:val="222222"/>
          <w:sz w:val="22"/>
          <w:szCs w:val="22"/>
        </w:rPr>
        <w:fldChar w:fldCharType="end"/>
      </w:r>
      <w:r w:rsidR="005B023F">
        <w:rPr>
          <w:rFonts w:ascii="Arial" w:hAnsi="Arial" w:cs="Arial"/>
          <w:color w:val="222222"/>
          <w:sz w:val="22"/>
          <w:szCs w:val="22"/>
        </w:rPr>
        <w:fldChar w:fldCharType="separate"/>
      </w:r>
      <w:r w:rsidR="003A72D5">
        <w:rPr>
          <w:rFonts w:ascii="Arial" w:hAnsi="Arial" w:cs="Arial"/>
          <w:noProof/>
          <w:color w:val="222222"/>
          <w:sz w:val="22"/>
          <w:szCs w:val="22"/>
        </w:rPr>
        <w:t>[24]</w:t>
      </w:r>
      <w:r w:rsidR="005B023F">
        <w:rPr>
          <w:rFonts w:ascii="Arial" w:hAnsi="Arial" w:cs="Arial"/>
          <w:color w:val="222222"/>
          <w:sz w:val="22"/>
          <w:szCs w:val="22"/>
        </w:rPr>
        <w:fldChar w:fldCharType="end"/>
      </w:r>
      <w:r>
        <w:rPr>
          <w:rFonts w:ascii="Arial" w:hAnsi="Arial" w:cs="Arial"/>
          <w:color w:val="222222"/>
          <w:sz w:val="22"/>
          <w:szCs w:val="22"/>
        </w:rPr>
        <w:t>.</w:t>
      </w:r>
      <w:r w:rsidR="00EF2CFF" w:rsidRPr="005C77DA">
        <w:rPr>
          <w:rFonts w:ascii="Arial" w:hAnsi="Arial" w:cs="Arial"/>
          <w:color w:val="222222"/>
          <w:sz w:val="22"/>
          <w:szCs w:val="22"/>
        </w:rPr>
        <w:t xml:space="preserve"> </w:t>
      </w:r>
      <w:r>
        <w:rPr>
          <w:rFonts w:ascii="Arial" w:hAnsi="Arial" w:cs="Arial"/>
          <w:color w:val="222222"/>
          <w:sz w:val="22"/>
          <w:szCs w:val="22"/>
        </w:rPr>
        <w:t xml:space="preserve"> Two</w:t>
      </w:r>
      <w:r w:rsidR="00E638C7">
        <w:rPr>
          <w:rFonts w:ascii="Arial" w:hAnsi="Arial" w:cs="Arial"/>
          <w:color w:val="222222"/>
          <w:sz w:val="22"/>
          <w:szCs w:val="22"/>
        </w:rPr>
        <w:t xml:space="preserve"> normalization factors were included</w:t>
      </w:r>
      <w:r>
        <w:rPr>
          <w:rFonts w:ascii="Arial" w:hAnsi="Arial" w:cs="Arial"/>
          <w:color w:val="222222"/>
          <w:sz w:val="22"/>
          <w:szCs w:val="22"/>
        </w:rPr>
        <w:t xml:space="preserve"> for </w:t>
      </w:r>
      <w:proofErr w:type="spellStart"/>
      <w:r>
        <w:rPr>
          <w:rFonts w:ascii="Arial" w:hAnsi="Arial" w:cs="Arial"/>
          <w:color w:val="222222"/>
          <w:sz w:val="22"/>
          <w:szCs w:val="22"/>
        </w:rPr>
        <w:t>RUVr</w:t>
      </w:r>
      <w:proofErr w:type="spellEnd"/>
      <w:r w:rsidR="00E638C7">
        <w:rPr>
          <w:rFonts w:ascii="Arial" w:hAnsi="Arial" w:cs="Arial"/>
          <w:color w:val="222222"/>
          <w:sz w:val="22"/>
          <w:szCs w:val="22"/>
        </w:rPr>
        <w:t xml:space="preserve"> after</w:t>
      </w:r>
      <w:r w:rsidR="002C347F" w:rsidRPr="002C347F">
        <w:rPr>
          <w:rFonts w:ascii="Arial" w:hAnsi="Arial" w:cs="Arial"/>
          <w:color w:val="222222"/>
          <w:sz w:val="22"/>
          <w:szCs w:val="22"/>
        </w:rPr>
        <w:t xml:space="preserve"> visual</w:t>
      </w:r>
      <w:r w:rsidR="00E638C7">
        <w:rPr>
          <w:rFonts w:ascii="Arial" w:hAnsi="Arial" w:cs="Arial"/>
          <w:color w:val="222222"/>
          <w:sz w:val="22"/>
          <w:szCs w:val="22"/>
        </w:rPr>
        <w:t xml:space="preserve"> inspection of</w:t>
      </w:r>
      <w:r w:rsidR="002C347F" w:rsidRPr="002C347F">
        <w:rPr>
          <w:rFonts w:ascii="Arial" w:hAnsi="Arial" w:cs="Arial"/>
          <w:color w:val="222222"/>
          <w:sz w:val="22"/>
          <w:szCs w:val="22"/>
        </w:rPr>
        <w:t xml:space="preserve"> an elbow plot, </w:t>
      </w:r>
      <w:r>
        <w:rPr>
          <w:rFonts w:ascii="Arial" w:hAnsi="Arial" w:cs="Arial"/>
          <w:color w:val="222222"/>
          <w:sz w:val="22"/>
          <w:szCs w:val="22"/>
        </w:rPr>
        <w:t xml:space="preserve">relative log expression </w:t>
      </w:r>
      <w:r w:rsidR="002C347F" w:rsidRPr="002C347F">
        <w:rPr>
          <w:rFonts w:ascii="Arial" w:hAnsi="Arial" w:cs="Arial"/>
          <w:color w:val="222222"/>
          <w:sz w:val="22"/>
          <w:szCs w:val="22"/>
        </w:rPr>
        <w:t xml:space="preserve">plots, and dendrograms. This analysis used </w:t>
      </w:r>
      <w:proofErr w:type="spellStart"/>
      <w:r w:rsidR="002C347F" w:rsidRPr="002C347F">
        <w:rPr>
          <w:rFonts w:ascii="Arial" w:hAnsi="Arial" w:cs="Arial"/>
          <w:color w:val="222222"/>
          <w:sz w:val="22"/>
          <w:szCs w:val="22"/>
        </w:rPr>
        <w:t>edgeR</w:t>
      </w:r>
      <w:proofErr w:type="spellEnd"/>
      <w:r w:rsidR="002C347F" w:rsidRPr="002C347F">
        <w:rPr>
          <w:rFonts w:ascii="Arial" w:hAnsi="Arial" w:cs="Arial"/>
          <w:color w:val="222222"/>
          <w:sz w:val="22"/>
          <w:szCs w:val="22"/>
        </w:rPr>
        <w:t xml:space="preserve"> to fit the first pass GLM </w:t>
      </w:r>
      <w:r w:rsidR="005B023F">
        <w:rPr>
          <w:rFonts w:ascii="Arial" w:hAnsi="Arial" w:cs="Arial"/>
          <w:color w:val="222222"/>
          <w:sz w:val="22"/>
          <w:szCs w:val="22"/>
        </w:rPr>
        <w:fldChar w:fldCharType="begin"/>
      </w:r>
      <w:r w:rsidR="003A72D5">
        <w:rPr>
          <w:rFonts w:ascii="Arial" w:hAnsi="Arial" w:cs="Arial"/>
          <w:color w:val="222222"/>
          <w:sz w:val="22"/>
          <w:szCs w:val="22"/>
        </w:rPr>
        <w:instrText xml:space="preserve"> ADDIN EN.CITE &lt;EndNote&gt;&lt;Cite&gt;&lt;Author&gt;Robinson&lt;/Author&gt;&lt;Year&gt;2010&lt;/Year&gt;&lt;RecNum&gt;71&lt;/RecNum&gt;&lt;DisplayText&gt;[25]&lt;/DisplayText&gt;&lt;record&gt;&lt;rec-number&gt;71&lt;/rec-number&gt;&lt;foreign-keys&gt;&lt;key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3A72D5">
        <w:rPr>
          <w:rFonts w:ascii="Arial" w:hAnsi="Arial" w:cs="Arial"/>
          <w:noProof/>
          <w:color w:val="222222"/>
          <w:sz w:val="22"/>
          <w:szCs w:val="22"/>
        </w:rPr>
        <w:t>[25]</w:t>
      </w:r>
      <w:r w:rsidR="005B023F">
        <w:rPr>
          <w:rFonts w:ascii="Arial" w:hAnsi="Arial" w:cs="Arial"/>
          <w:color w:val="222222"/>
          <w:sz w:val="22"/>
          <w:szCs w:val="22"/>
        </w:rPr>
        <w:fldChar w:fldCharType="end"/>
      </w:r>
      <w:r w:rsidR="00901A05">
        <w:rPr>
          <w:rFonts w:ascii="Arial" w:hAnsi="Arial" w:cs="Arial"/>
          <w:color w:val="222222"/>
          <w:sz w:val="22"/>
          <w:szCs w:val="22"/>
        </w:rPr>
        <w:t>.</w:t>
      </w:r>
    </w:p>
    <w:p w14:paraId="7D1E6F6B" w14:textId="6595FD7C"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color w:val="222222"/>
          <w:sz w:val="22"/>
          <w:szCs w:val="22"/>
        </w:rPr>
        <w:lastRenderedPageBreak/>
        <w:t>Gene</w:t>
      </w:r>
      <w:r w:rsidRPr="005C77DA">
        <w:rPr>
          <w:rFonts w:ascii="Arial" w:hAnsi="Arial" w:cs="Arial"/>
          <w:color w:val="222222"/>
          <w:sz w:val="22"/>
          <w:szCs w:val="22"/>
        </w:rPr>
        <w:t xml:space="preserve"> counts were </w:t>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r w:rsidR="00513670">
        <w:rPr>
          <w:rFonts w:ascii="Arial" w:hAnsi="Arial" w:cs="Arial"/>
          <w:color w:val="222222"/>
          <w:sz w:val="22"/>
          <w:szCs w:val="22"/>
        </w:rPr>
        <w:t xml:space="preserve"> </w:t>
      </w:r>
      <w:r w:rsidR="00E638C7">
        <w:rPr>
          <w:rFonts w:ascii="Arial" w:hAnsi="Arial" w:cs="Arial"/>
          <w:color w:val="222222"/>
          <w:sz w:val="22"/>
          <w:szCs w:val="22"/>
        </w:rPr>
        <w:t>to preform</w:t>
      </w:r>
      <w:r w:rsidR="00513670">
        <w:rPr>
          <w:rFonts w:ascii="Arial" w:hAnsi="Arial" w:cs="Arial"/>
          <w:color w:val="222222"/>
          <w:sz w:val="22"/>
          <w:szCs w:val="22"/>
        </w:rPr>
        <w:t xml:space="preserve"> </w:t>
      </w:r>
      <w:r w:rsidR="00E638C7">
        <w:rPr>
          <w:rFonts w:ascii="Arial" w:hAnsi="Arial" w:cs="Arial"/>
          <w:color w:val="222222"/>
          <w:sz w:val="22"/>
          <w:szCs w:val="22"/>
        </w:rPr>
        <w:t>Likelihood Ratio Tests (LRT)</w:t>
      </w:r>
      <w:r w:rsidR="00513670">
        <w:rPr>
          <w:rFonts w:ascii="Arial" w:hAnsi="Arial" w:cs="Arial"/>
          <w:color w:val="222222"/>
          <w:sz w:val="22"/>
          <w:szCs w:val="22"/>
        </w:rPr>
        <w:t xml:space="preserve"> </w:t>
      </w:r>
      <w:r w:rsidR="005B023F">
        <w:rPr>
          <w:rFonts w:ascii="Arial" w:hAnsi="Arial" w:cs="Arial"/>
          <w:color w:val="222222"/>
        </w:rPr>
        <w:fldChar w:fldCharType="begin"/>
      </w:r>
      <w:r w:rsidR="003A72D5">
        <w:rPr>
          <w:rFonts w:ascii="Arial" w:hAnsi="Arial" w:cs="Arial"/>
          <w:color w:val="222222"/>
        </w:rPr>
        <w:instrText xml:space="preserve"> ADDIN EN.CITE &lt;EndNote&gt;&lt;Cite&gt;&lt;Author&gt;Love&lt;/Author&gt;&lt;Year&gt;2014&lt;/Year&gt;&lt;RecNum&gt;72&lt;/RecNum&gt;&lt;DisplayText&gt;[26]&lt;/DisplayText&gt;&lt;record&gt;&lt;rec-number&gt;72&lt;/rec-number&gt;&lt;foreign-keys&gt;&lt;key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3A72D5">
        <w:rPr>
          <w:rFonts w:ascii="Arial" w:hAnsi="Arial" w:cs="Arial"/>
          <w:noProof/>
          <w:color w:val="222222"/>
        </w:rPr>
        <w:t>[26]</w:t>
      </w:r>
      <w:r w:rsidR="005B023F">
        <w:rPr>
          <w:rFonts w:ascii="Arial" w:hAnsi="Arial" w:cs="Arial"/>
          <w:color w:val="222222"/>
        </w:rPr>
        <w:fldChar w:fldCharType="end"/>
      </w:r>
      <w:r w:rsidR="00513670">
        <w:rPr>
          <w:rFonts w:ascii="Arial" w:hAnsi="Arial" w:cs="Arial"/>
          <w:color w:val="222222"/>
          <w:sz w:val="22"/>
          <w:szCs w:val="22"/>
        </w:rPr>
        <w:t>.</w:t>
      </w:r>
      <w:r w:rsidRPr="005C77DA">
        <w:rPr>
          <w:rFonts w:ascii="Arial" w:hAnsi="Arial" w:cs="Arial"/>
          <w:color w:val="222222"/>
          <w:sz w:val="22"/>
          <w:szCs w:val="22"/>
        </w:rPr>
        <w:t xml:space="preserve"> </w:t>
      </w:r>
      <w:r w:rsidR="00513670">
        <w:rPr>
          <w:rFonts w:ascii="Arial" w:hAnsi="Arial" w:cs="Arial"/>
          <w:color w:val="222222"/>
          <w:sz w:val="22"/>
          <w:szCs w:val="22"/>
        </w:rPr>
        <w:t>All models adjusted for sex, age,</w:t>
      </w:r>
      <w:r w:rsidR="00BC1C98">
        <w:rPr>
          <w:rFonts w:ascii="Arial" w:hAnsi="Arial" w:cs="Arial"/>
          <w:color w:val="222222"/>
          <w:sz w:val="22"/>
          <w:szCs w:val="22"/>
        </w:rPr>
        <w:t xml:space="preserve"> recruitment center,</w:t>
      </w:r>
      <w:r w:rsidR="00513670">
        <w:rPr>
          <w:rFonts w:ascii="Arial" w:hAnsi="Arial" w:cs="Arial"/>
          <w:color w:val="222222"/>
          <w:sz w:val="22"/>
          <w:szCs w:val="22"/>
        </w:rPr>
        <w:t xml:space="preserve"> and the normalization factors. </w:t>
      </w:r>
      <w:r>
        <w:rPr>
          <w:rFonts w:ascii="Arial" w:hAnsi="Arial" w:cs="Arial"/>
          <w:color w:val="222222"/>
          <w:sz w:val="22"/>
          <w:szCs w:val="22"/>
        </w:rPr>
        <w:t xml:space="preserve">The main test of interest </w:t>
      </w:r>
      <w:r w:rsidR="00AE4823">
        <w:rPr>
          <w:rFonts w:ascii="Arial" w:hAnsi="Arial" w:cs="Arial"/>
          <w:color w:val="222222"/>
          <w:sz w:val="22"/>
          <w:szCs w:val="22"/>
        </w:rPr>
        <w:t>for each gene evaluated whether</w:t>
      </w:r>
      <w:r>
        <w:rPr>
          <w:rFonts w:ascii="Arial" w:hAnsi="Arial" w:cs="Arial"/>
          <w:color w:val="222222"/>
          <w:sz w:val="22"/>
          <w:szCs w:val="22"/>
        </w:rPr>
        <w:t xml:space="preserve"> including vape status significantly increased model fit while</w:t>
      </w:r>
      <w:r w:rsidR="00513670">
        <w:rPr>
          <w:rFonts w:ascii="Arial" w:hAnsi="Arial" w:cs="Arial"/>
          <w:color w:val="222222"/>
          <w:sz w:val="22"/>
          <w:szCs w:val="22"/>
        </w:rPr>
        <w:t xml:space="preserve"> also</w:t>
      </w:r>
      <w:r>
        <w:rPr>
          <w:rFonts w:ascii="Arial" w:hAnsi="Arial" w:cs="Arial"/>
          <w:color w:val="222222"/>
          <w:sz w:val="22"/>
          <w:szCs w:val="22"/>
        </w:rPr>
        <w:t xml:space="preserve"> adjusting for recruitment center</w:t>
      </w:r>
      <w:r w:rsidR="00BC1C98">
        <w:rPr>
          <w:rFonts w:ascii="Arial" w:hAnsi="Arial" w:cs="Arial"/>
          <w:color w:val="222222"/>
          <w:sz w:val="22"/>
          <w:szCs w:val="22"/>
        </w:rPr>
        <w:t>, age, and sex</w:t>
      </w:r>
      <w:r>
        <w:rPr>
          <w:rFonts w:ascii="Arial" w:hAnsi="Arial" w:cs="Arial"/>
          <w:color w:val="222222"/>
          <w:sz w:val="22"/>
          <w:szCs w:val="22"/>
        </w:rPr>
        <w:t xml:space="preserve">. </w:t>
      </w:r>
      <w:r w:rsidR="00E638C7">
        <w:rPr>
          <w:rFonts w:ascii="Arial" w:hAnsi="Arial" w:cs="Arial"/>
          <w:color w:val="222222"/>
          <w:sz w:val="22"/>
          <w:szCs w:val="22"/>
        </w:rPr>
        <w:t>The other resulting LRTs</w:t>
      </w:r>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w:t>
      </w:r>
      <w:proofErr w:type="spellStart"/>
      <w:r>
        <w:rPr>
          <w:rFonts w:ascii="Arial" w:hAnsi="Arial" w:cs="Arial"/>
          <w:color w:val="222222"/>
          <w:sz w:val="22"/>
          <w:szCs w:val="22"/>
        </w:rPr>
        <w:t>Benjamini</w:t>
      </w:r>
      <w:proofErr w:type="spellEnd"/>
      <w:r>
        <w:rPr>
          <w:rFonts w:ascii="Arial" w:hAnsi="Arial" w:cs="Arial"/>
          <w:color w:val="222222"/>
          <w:sz w:val="22"/>
          <w:szCs w:val="22"/>
        </w:rPr>
        <w:t xml:space="preserve">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r w:rsidR="00B35DB5">
        <w:rPr>
          <w:rFonts w:ascii="Arial" w:hAnsi="Arial" w:cs="Arial"/>
          <w:color w:val="222222"/>
          <w:sz w:val="22"/>
          <w:szCs w:val="22"/>
        </w:rPr>
        <w:t xml:space="preserve">adjustment </w:t>
      </w:r>
      <w:r>
        <w:rPr>
          <w:rFonts w:ascii="Arial" w:hAnsi="Arial" w:cs="Arial"/>
          <w:color w:val="222222"/>
          <w:sz w:val="22"/>
          <w:szCs w:val="22"/>
        </w:rPr>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r w:rsidR="00AE4823">
        <w:rPr>
          <w:rFonts w:ascii="Arial" w:hAnsi="Arial" w:cs="Arial"/>
          <w:color w:val="222222"/>
          <w:sz w:val="22"/>
          <w:szCs w:val="22"/>
        </w:rPr>
        <w:t>we</w:t>
      </w:r>
      <w:r w:rsidR="00E638C7">
        <w:rPr>
          <w:rFonts w:ascii="Arial" w:hAnsi="Arial" w:cs="Arial"/>
          <w:color w:val="222222"/>
          <w:sz w:val="22"/>
          <w:szCs w:val="22"/>
        </w:rPr>
        <w:t xml:space="preserve"> </w:t>
      </w:r>
      <w:r w:rsidR="00513670">
        <w:rPr>
          <w:rFonts w:ascii="Arial" w:hAnsi="Arial" w:cs="Arial"/>
          <w:color w:val="222222"/>
          <w:sz w:val="22"/>
          <w:szCs w:val="22"/>
        </w:rPr>
        <w:t>focus</w:t>
      </w:r>
      <w:r w:rsidR="00AE4823">
        <w:rPr>
          <w:rFonts w:ascii="Arial" w:hAnsi="Arial" w:cs="Arial"/>
          <w:color w:val="222222"/>
          <w:sz w:val="22"/>
          <w:szCs w:val="22"/>
        </w:rPr>
        <w:t>ed</w:t>
      </w:r>
      <w:r w:rsidR="00E638C7">
        <w:rPr>
          <w:rFonts w:ascii="Arial" w:hAnsi="Arial" w:cs="Arial"/>
          <w:color w:val="222222"/>
          <w:sz w:val="22"/>
          <w:szCs w:val="22"/>
        </w:rPr>
        <w:t xml:space="preserve"> on genes with </w:t>
      </w:r>
      <w:r w:rsidR="006376BB">
        <w:rPr>
          <w:rFonts w:ascii="Arial" w:hAnsi="Arial" w:cs="Arial"/>
          <w:color w:val="222222"/>
          <w:sz w:val="22"/>
          <w:szCs w:val="22"/>
        </w:rPr>
        <w:t>an</w:t>
      </w:r>
      <w:r w:rsidR="00E638C7">
        <w:rPr>
          <w:rFonts w:ascii="Arial" w:hAnsi="Arial" w:cs="Arial"/>
          <w:color w:val="222222"/>
          <w:sz w:val="22"/>
          <w:szCs w:val="22"/>
        </w:rPr>
        <w:t xml:space="preserve"> </w:t>
      </w:r>
      <w:ins w:id="82" w:author="Kechris, Katerina" w:date="2023-03-22T06:18:00Z">
        <w:r w:rsidR="00025CCD">
          <w:rPr>
            <w:rFonts w:ascii="Arial" w:hAnsi="Arial" w:cs="Arial"/>
            <w:color w:val="222222"/>
            <w:sz w:val="22"/>
            <w:szCs w:val="22"/>
          </w:rPr>
          <w:t xml:space="preserve">fold change (FC) </w:t>
        </w:r>
      </w:ins>
      <w:del w:id="83" w:author="Kechris, Katerina" w:date="2023-03-22T06:18:00Z">
        <w:r w:rsidR="00AE4823" w:rsidDel="00025CCD">
          <w:rPr>
            <w:rFonts w:ascii="Arial" w:hAnsi="Arial" w:cs="Arial"/>
            <w:color w:val="222222"/>
            <w:sz w:val="22"/>
            <w:szCs w:val="22"/>
          </w:rPr>
          <w:delText xml:space="preserve"> </w:delText>
        </w:r>
      </w:del>
      <w:r w:rsidR="00E638C7">
        <w:rPr>
          <w:rFonts w:ascii="Arial" w:hAnsi="Arial" w:cs="Arial"/>
          <w:color w:val="222222"/>
          <w:sz w:val="22"/>
          <w:szCs w:val="22"/>
        </w:rPr>
        <w:t>effect</w:t>
      </w:r>
      <w:r w:rsidR="00AE4823">
        <w:rPr>
          <w:rFonts w:ascii="Arial" w:hAnsi="Arial" w:cs="Arial"/>
          <w:color w:val="222222"/>
          <w:sz w:val="22"/>
          <w:szCs w:val="22"/>
        </w:rPr>
        <w:t xml:space="preserve"> </w:t>
      </w:r>
      <w:r w:rsidR="004F4C99">
        <w:rPr>
          <w:rFonts w:ascii="Arial" w:hAnsi="Arial" w:cs="Arial"/>
          <w:color w:val="222222"/>
          <w:sz w:val="22"/>
          <w:szCs w:val="22"/>
        </w:rPr>
        <w:t>cutoff of</w:t>
      </w:r>
      <w:r w:rsidR="00E638C7">
        <w:rPr>
          <w:rFonts w:ascii="Arial" w:hAnsi="Arial" w:cs="Arial"/>
          <w:color w:val="222222"/>
          <w:sz w:val="22"/>
          <w:szCs w:val="22"/>
        </w:rPr>
        <w:t xml:space="preserve"> </w:t>
      </w:r>
      <w:r w:rsidR="00513670">
        <w:rPr>
          <w:rFonts w:ascii="Arial" w:hAnsi="Arial" w:cs="Arial"/>
          <w:color w:val="222222"/>
          <w:sz w:val="22"/>
          <w:szCs w:val="22"/>
        </w:rPr>
        <w:t>|</w:t>
      </w:r>
      <w:r w:rsidRPr="00C9116C">
        <w:rPr>
          <w:rFonts w:ascii="Arial" w:hAnsi="Arial" w:cs="Arial"/>
          <w:color w:val="222222"/>
          <w:sz w:val="22"/>
          <w:szCs w:val="22"/>
        </w:rPr>
        <w:t>Log2(</w:t>
      </w:r>
      <w:del w:id="84" w:author="Kechris, Katerina" w:date="2023-03-22T06:18:00Z">
        <w:r w:rsidR="002C347F" w:rsidDel="00025CCD">
          <w:rPr>
            <w:rFonts w:ascii="Arial" w:hAnsi="Arial" w:cs="Arial"/>
            <w:color w:val="222222"/>
            <w:sz w:val="22"/>
            <w:szCs w:val="22"/>
          </w:rPr>
          <w:delText>f</w:delText>
        </w:r>
        <w:r w:rsidRPr="00C9116C" w:rsidDel="00025CCD">
          <w:rPr>
            <w:rFonts w:ascii="Arial" w:hAnsi="Arial" w:cs="Arial"/>
            <w:color w:val="222222"/>
            <w:sz w:val="22"/>
            <w:szCs w:val="22"/>
          </w:rPr>
          <w:delText>old</w:delText>
        </w:r>
        <w:r w:rsidR="002C347F" w:rsidDel="00025CCD">
          <w:rPr>
            <w:rFonts w:ascii="Arial" w:hAnsi="Arial" w:cs="Arial"/>
            <w:color w:val="222222"/>
            <w:sz w:val="22"/>
            <w:szCs w:val="22"/>
          </w:rPr>
          <w:delText xml:space="preserve"> c</w:delText>
        </w:r>
        <w:r w:rsidRPr="00C9116C" w:rsidDel="00025CCD">
          <w:rPr>
            <w:rFonts w:ascii="Arial" w:hAnsi="Arial" w:cs="Arial"/>
            <w:color w:val="222222"/>
            <w:sz w:val="22"/>
            <w:szCs w:val="22"/>
          </w:rPr>
          <w:delText>hange</w:delText>
        </w:r>
      </w:del>
      <w:proofErr w:type="gramStart"/>
      <w:ins w:id="85" w:author="Kechris, Katerina" w:date="2023-03-22T06:18:00Z">
        <w:r w:rsidR="00025CCD">
          <w:rPr>
            <w:rFonts w:ascii="Arial" w:hAnsi="Arial" w:cs="Arial"/>
            <w:color w:val="222222"/>
            <w:sz w:val="22"/>
            <w:szCs w:val="22"/>
          </w:rPr>
          <w:t>FC</w:t>
        </w:r>
      </w:ins>
      <w:r w:rsidRPr="00C9116C">
        <w:rPr>
          <w:rFonts w:ascii="Arial" w:hAnsi="Arial" w:cs="Arial"/>
          <w:color w:val="222222"/>
          <w:sz w:val="22"/>
          <w:szCs w:val="22"/>
        </w:rPr>
        <w:t>)|</w:t>
      </w:r>
      <w:proofErr w:type="gramEnd"/>
      <w:r w:rsidRPr="00C9116C">
        <w:rPr>
          <w:rFonts w:ascii="Arial" w:hAnsi="Arial" w:cs="Arial"/>
          <w:color w:val="222222"/>
          <w:sz w:val="22"/>
          <w:szCs w:val="22"/>
        </w:rPr>
        <w:t xml:space="preserve">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2675DCFF" w14:textId="76A3D46F" w:rsidR="00EF2CFF" w:rsidRDefault="00EF2CFF" w:rsidP="003E6C8E">
      <w:pPr>
        <w:pStyle w:val="NormalWeb"/>
        <w:rPr>
          <w:rFonts w:ascii="Arial" w:hAnsi="Arial" w:cs="Arial"/>
          <w:color w:val="222222"/>
        </w:rPr>
      </w:pPr>
      <w:r w:rsidRPr="00CD1E7E">
        <w:rPr>
          <w:rFonts w:ascii="Arial" w:hAnsi="Arial" w:cs="Arial"/>
          <w:sz w:val="22"/>
          <w:szCs w:val="22"/>
        </w:rPr>
        <w:t xml:space="preserve">To </w:t>
      </w:r>
      <w:r w:rsidRPr="007F77B7">
        <w:rPr>
          <w:rFonts w:ascii="Arial" w:hAnsi="Arial" w:cs="Arial"/>
          <w:sz w:val="22"/>
          <w:szCs w:val="22"/>
        </w:rPr>
        <w:t xml:space="preserve">check the robustness of our results, we conducted a sensitivity analysis </w:t>
      </w:r>
      <w:r w:rsidR="00F107DC">
        <w:rPr>
          <w:rFonts w:ascii="Arial" w:hAnsi="Arial" w:cs="Arial"/>
          <w:sz w:val="22"/>
          <w:szCs w:val="22"/>
        </w:rPr>
        <w:t>of</w:t>
      </w:r>
      <w:r w:rsidR="00513670">
        <w:rPr>
          <w:rFonts w:ascii="Arial" w:hAnsi="Arial" w:cs="Arial"/>
          <w:sz w:val="22"/>
          <w:szCs w:val="22"/>
        </w:rPr>
        <w:t xml:space="preserve"> only </w:t>
      </w:r>
      <w:r w:rsidR="00F107DC">
        <w:rPr>
          <w:rFonts w:ascii="Arial" w:hAnsi="Arial" w:cs="Arial"/>
          <w:sz w:val="22"/>
          <w:szCs w:val="22"/>
        </w:rPr>
        <w:t>subjects</w:t>
      </w:r>
      <w:r w:rsidR="00513670">
        <w:rPr>
          <w:rFonts w:ascii="Arial" w:hAnsi="Arial" w:cs="Arial"/>
          <w:sz w:val="22"/>
          <w:szCs w:val="22"/>
        </w:rPr>
        <w:t xml:space="preserve"> from the</w:t>
      </w:r>
      <w:r w:rsidRPr="007F77B7">
        <w:rPr>
          <w:rFonts w:ascii="Arial" w:hAnsi="Arial" w:cs="Arial"/>
          <w:sz w:val="22"/>
          <w:szCs w:val="22"/>
        </w:rPr>
        <w:t xml:space="preserve"> </w:t>
      </w:r>
      <w:r w:rsidR="00F107DC">
        <w:rPr>
          <w:rFonts w:ascii="Arial" w:hAnsi="Arial" w:cs="Arial"/>
          <w:sz w:val="22"/>
          <w:szCs w:val="22"/>
        </w:rPr>
        <w:t xml:space="preserve">Pueblo </w:t>
      </w:r>
      <w:r w:rsidRPr="007F77B7">
        <w:rPr>
          <w:rFonts w:ascii="Arial" w:hAnsi="Arial" w:cs="Arial"/>
          <w:sz w:val="22"/>
          <w:szCs w:val="22"/>
        </w:rPr>
        <w:t>recruitment center (where 12/13 vape</w:t>
      </w:r>
      <w:ins w:id="86" w:author="Commodore, Sarah" w:date="2023-03-22T15:43:00Z">
        <w:r w:rsidR="0005083A">
          <w:rPr>
            <w:rFonts w:ascii="Arial" w:hAnsi="Arial" w:cs="Arial"/>
            <w:sz w:val="22"/>
            <w:szCs w:val="22"/>
          </w:rPr>
          <w:t xml:space="preserve"> use</w:t>
        </w:r>
      </w:ins>
      <w:r w:rsidRPr="007F77B7">
        <w:rPr>
          <w:rFonts w:ascii="Arial" w:hAnsi="Arial" w:cs="Arial"/>
          <w:sz w:val="22"/>
          <w:szCs w:val="22"/>
        </w:rPr>
        <w:t>rs were recruited).  A</w:t>
      </w:r>
      <w:r w:rsidR="00F107DC">
        <w:rPr>
          <w:rFonts w:ascii="Arial" w:hAnsi="Arial" w:cs="Arial"/>
          <w:sz w:val="22"/>
          <w:szCs w:val="22"/>
        </w:rPr>
        <w:t>n</w:t>
      </w:r>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r w:rsidR="005A23FE">
        <w:rPr>
          <w:rFonts w:ascii="Arial" w:hAnsi="Arial" w:cs="Arial"/>
          <w:color w:val="222222"/>
          <w:sz w:val="22"/>
          <w:szCs w:val="22"/>
        </w:rPr>
        <w:t xml:space="preserve"> and </w:t>
      </w:r>
      <w:r w:rsidR="00192C25">
        <w:rPr>
          <w:rFonts w:ascii="Arial" w:hAnsi="Arial" w:cs="Arial"/>
          <w:color w:val="222222"/>
          <w:sz w:val="22"/>
          <w:szCs w:val="22"/>
        </w:rPr>
        <w:t xml:space="preserve">a magnitude of effect cutoff of </w:t>
      </w:r>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w:t>
      </w:r>
      <w:del w:id="87" w:author="Kechris, Katerina" w:date="2023-03-22T06:18:00Z">
        <w:r w:rsidRPr="004A7335" w:rsidDel="00D779B2">
          <w:rPr>
            <w:rFonts w:ascii="Arial" w:hAnsi="Arial" w:cs="Arial"/>
            <w:color w:val="222222"/>
          </w:rPr>
          <w:delText>Fold-Change</w:delText>
        </w:r>
      </w:del>
      <w:proofErr w:type="gramStart"/>
      <w:ins w:id="88" w:author="Kechris, Katerina" w:date="2023-03-22T06:18:00Z">
        <w:r w:rsidR="00D779B2">
          <w:rPr>
            <w:rFonts w:ascii="Arial" w:hAnsi="Arial" w:cs="Arial"/>
            <w:color w:val="222222"/>
          </w:rPr>
          <w:t>FC</w:t>
        </w:r>
      </w:ins>
      <w:r w:rsidRPr="004A7335">
        <w:rPr>
          <w:rFonts w:ascii="Arial" w:hAnsi="Arial" w:cs="Arial"/>
          <w:color w:val="222222"/>
        </w:rPr>
        <w:t>)|</w:t>
      </w:r>
      <w:proofErr w:type="gramEnd"/>
      <w:r w:rsidRPr="004A7335">
        <w:rPr>
          <w:rFonts w:ascii="Arial" w:hAnsi="Arial" w:cs="Arial"/>
          <w:color w:val="222222"/>
        </w:rPr>
        <w:t xml:space="preserve"> &gt; </w:t>
      </w:r>
      <w:r w:rsidR="00192C25">
        <w:rPr>
          <w:rFonts w:ascii="Arial" w:hAnsi="Arial" w:cs="Arial"/>
          <w:color w:val="222222"/>
        </w:rPr>
        <w:t xml:space="preserve">2. </w:t>
      </w:r>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1E2CED58" w14:textId="0B0E4F66" w:rsidR="00EF2CFF" w:rsidRPr="005C77DA" w:rsidRDefault="00EF2CFF" w:rsidP="003E6C8E">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proofErr w:type="spellStart"/>
      <w:r w:rsidR="00CD1E7E" w:rsidRPr="005C77DA">
        <w:rPr>
          <w:rStyle w:val="HTMLCode"/>
          <w:rFonts w:ascii="Arial" w:hAnsi="Arial" w:cs="Arial"/>
          <w:i/>
          <w:iCs/>
          <w:color w:val="222222"/>
          <w:sz w:val="22"/>
          <w:szCs w:val="22"/>
        </w:rPr>
        <w:t>fGSEA</w:t>
      </w:r>
      <w:proofErr w:type="spellEnd"/>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3A72D5">
        <w:rPr>
          <w:rFonts w:ascii="Arial" w:hAnsi="Arial" w:cs="Arial"/>
          <w:color w:val="222222"/>
        </w:rPr>
        <w:instrText xml:space="preserve"> ADDIN EN.CITE &lt;EndNote&gt;&lt;Cite&gt;&lt;Author&gt;Korotkevich&lt;/Author&gt;&lt;Year&gt;2021&lt;/Year&gt;&lt;RecNum&gt;69&lt;/RecNum&gt;&lt;DisplayText&gt;[27]&lt;/DisplayText&gt;&lt;record&gt;&lt;rec-number&gt;69&lt;/rec-number&gt;&lt;foreign-keys&gt;&lt;key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3A72D5">
        <w:rPr>
          <w:rFonts w:ascii="Arial" w:hAnsi="Arial" w:cs="Arial"/>
          <w:noProof/>
          <w:color w:val="222222"/>
        </w:rPr>
        <w:t>[27]</w:t>
      </w:r>
      <w:r w:rsidR="005B023F">
        <w:rPr>
          <w:rFonts w:ascii="Arial" w:hAnsi="Arial" w:cs="Arial"/>
          <w:color w:val="222222"/>
        </w:rPr>
        <w:fldChar w:fldCharType="end"/>
      </w:r>
      <w:r>
        <w:rPr>
          <w:rFonts w:ascii="Arial" w:hAnsi="Arial" w:cs="Arial"/>
          <w:color w:val="222222"/>
          <w:sz w:val="22"/>
          <w:szCs w:val="22"/>
        </w:rPr>
        <w:t xml:space="preserve"> To compare across the pathway or ontology</w:t>
      </w:r>
      <w:ins w:id="89" w:author="Hawkins, Jonathan" w:date="2023-03-29T10:44:00Z">
        <w:r w:rsidR="00E97B3C">
          <w:rPr>
            <w:rFonts w:ascii="Arial" w:hAnsi="Arial" w:cs="Arial"/>
            <w:color w:val="222222"/>
            <w:sz w:val="22"/>
            <w:szCs w:val="22"/>
          </w:rPr>
          <w:t>,</w:t>
        </w:r>
      </w:ins>
      <w:r>
        <w:rPr>
          <w:rFonts w:ascii="Arial" w:hAnsi="Arial" w:cs="Arial"/>
          <w:color w:val="222222"/>
          <w:sz w:val="22"/>
          <w:szCs w:val="22"/>
        </w:rPr>
        <w:t xml:space="preserve">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r>
        <w:rPr>
          <w:rFonts w:ascii="Arial" w:hAnsi="Arial" w:cs="Arial"/>
          <w:color w:val="222222"/>
          <w:sz w:val="22"/>
          <w:szCs w:val="22"/>
        </w:rPr>
        <w:t>Gene</w:t>
      </w:r>
      <w:r w:rsidR="00E419DD">
        <w:rPr>
          <w:rFonts w:ascii="Arial" w:hAnsi="Arial" w:cs="Arial"/>
          <w:color w:val="222222"/>
          <w:sz w:val="22"/>
          <w:szCs w:val="22"/>
        </w:rPr>
        <w:t xml:space="preserve"> </w:t>
      </w:r>
      <w:r>
        <w:rPr>
          <w:rFonts w:ascii="Arial" w:hAnsi="Arial" w:cs="Arial"/>
          <w:color w:val="222222"/>
          <w:sz w:val="22"/>
          <w:szCs w:val="22"/>
        </w:rPr>
        <w:t>rank</w:t>
      </w:r>
      <w:r w:rsidR="00E419DD">
        <w:rPr>
          <w:rFonts w:ascii="Arial" w:hAnsi="Arial" w:cs="Arial"/>
          <w:color w:val="222222"/>
          <w:sz w:val="22"/>
          <w:szCs w:val="22"/>
        </w:rPr>
        <w:t>s</w:t>
      </w:r>
      <w:r>
        <w:rPr>
          <w:rFonts w:ascii="Arial" w:hAnsi="Arial" w:cs="Arial"/>
          <w:color w:val="222222"/>
          <w:sz w:val="22"/>
          <w:szCs w:val="22"/>
        </w:rPr>
        <w:t xml:space="preserve"> </w:t>
      </w:r>
      <w:r w:rsidR="00E419DD">
        <w:rPr>
          <w:rFonts w:ascii="Arial" w:hAnsi="Arial" w:cs="Arial"/>
          <w:color w:val="222222"/>
          <w:sz w:val="22"/>
          <w:szCs w:val="22"/>
        </w:rPr>
        <w:t xml:space="preserve">were </w:t>
      </w:r>
      <w:r>
        <w:rPr>
          <w:rFonts w:ascii="Arial" w:hAnsi="Arial" w:cs="Arial"/>
          <w:color w:val="222222"/>
          <w:sz w:val="22"/>
          <w:szCs w:val="22"/>
        </w:rPr>
        <w:t xml:space="preserve">based on the </w:t>
      </w:r>
      <w:r w:rsidR="00E419DD">
        <w:rPr>
          <w:rFonts w:ascii="Arial" w:hAnsi="Arial" w:cs="Arial"/>
          <w:color w:val="222222"/>
          <w:sz w:val="22"/>
          <w:szCs w:val="22"/>
        </w:rPr>
        <w:t>direction of the FC</w:t>
      </w:r>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w:t>
      </w:r>
      <w:ins w:id="90" w:author="Hawkins, Jonathan" w:date="2023-03-29T10:45:00Z">
        <w:r w:rsidR="00E97B3C">
          <w:rPr>
            <w:rFonts w:ascii="Arial" w:hAnsi="Arial" w:cs="Arial"/>
            <w:color w:val="222222"/>
            <w:sz w:val="22"/>
            <w:szCs w:val="22"/>
          </w:rPr>
          <w:t xml:space="preserve"> nominal</w:t>
        </w:r>
      </w:ins>
      <w:r>
        <w:rPr>
          <w:rFonts w:ascii="Arial" w:hAnsi="Arial" w:cs="Arial"/>
          <w:color w:val="222222"/>
          <w:sz w:val="22"/>
          <w:szCs w:val="22"/>
        </w:rPr>
        <w:t xml:space="preserve"> p-value from the LR</w:t>
      </w:r>
      <w:r w:rsidR="00CD1E7E">
        <w:rPr>
          <w:rFonts w:ascii="Arial" w:hAnsi="Arial" w:cs="Arial"/>
          <w:color w:val="222222"/>
          <w:sz w:val="22"/>
          <w:szCs w:val="22"/>
        </w:rPr>
        <w:t>T</w:t>
      </w:r>
      <w:r w:rsidR="00192C25">
        <w:rPr>
          <w:rFonts w:ascii="Arial" w:hAnsi="Arial" w:cs="Arial"/>
          <w:color w:val="222222"/>
          <w:sz w:val="22"/>
          <w:szCs w:val="22"/>
        </w:rPr>
        <w:t xml:space="preserve"> </w:t>
      </w:r>
      <w:r w:rsidR="005B023F">
        <w:rPr>
          <w:rFonts w:ascii="Arial" w:hAnsi="Arial" w:cs="Arial"/>
          <w:color w:val="222222"/>
          <w:sz w:val="22"/>
          <w:szCs w:val="22"/>
        </w:rPr>
        <w:fldChar w:fldCharType="begin">
          <w:fldData xml:space="preserve">PEVuZE5vdGU+PENpdGU+PEF1dGhvcj5YaWFvPC9BdXRob3I+PFllYXI+MjAxNDwvWWVhcj48UmVj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==
</w:fldData>
        </w:fldChar>
      </w:r>
      <w:r w:rsidR="003A72D5">
        <w:rPr>
          <w:rFonts w:ascii="Arial" w:hAnsi="Arial" w:cs="Arial"/>
          <w:color w:val="222222"/>
          <w:sz w:val="22"/>
          <w:szCs w:val="22"/>
        </w:rPr>
        <w:instrText xml:space="preserve"> ADDIN EN.CITE </w:instrText>
      </w:r>
      <w:r w:rsidR="003A72D5">
        <w:rPr>
          <w:rFonts w:ascii="Arial" w:hAnsi="Arial" w:cs="Arial"/>
          <w:color w:val="222222"/>
          <w:sz w:val="22"/>
          <w:szCs w:val="22"/>
        </w:rPr>
        <w:fldChar w:fldCharType="begin">
          <w:fldData xml:space="preserve">PEVuZE5vdGU+PENpdGU+PEF1dGhvcj5YaWFvPC9BdXRob3I+PFllYXI+MjAxNDwvWWVhcj48UmVj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==
</w:fldData>
        </w:fldChar>
      </w:r>
      <w:r w:rsidR="003A72D5">
        <w:rPr>
          <w:rFonts w:ascii="Arial" w:hAnsi="Arial" w:cs="Arial"/>
          <w:color w:val="222222"/>
          <w:sz w:val="22"/>
          <w:szCs w:val="22"/>
        </w:rPr>
        <w:instrText xml:space="preserve"> ADDIN EN.CITE.DATA </w:instrText>
      </w:r>
      <w:r w:rsidR="003A72D5">
        <w:rPr>
          <w:rFonts w:ascii="Arial" w:hAnsi="Arial" w:cs="Arial"/>
          <w:color w:val="222222"/>
          <w:sz w:val="22"/>
          <w:szCs w:val="22"/>
        </w:rPr>
      </w:r>
      <w:r w:rsidR="003A72D5">
        <w:rPr>
          <w:rFonts w:ascii="Arial" w:hAnsi="Arial" w:cs="Arial"/>
          <w:color w:val="222222"/>
          <w:sz w:val="22"/>
          <w:szCs w:val="22"/>
        </w:rPr>
        <w:fldChar w:fldCharType="end"/>
      </w:r>
      <w:r w:rsidR="005B023F">
        <w:rPr>
          <w:rFonts w:ascii="Arial" w:hAnsi="Arial" w:cs="Arial"/>
          <w:color w:val="222222"/>
          <w:sz w:val="22"/>
          <w:szCs w:val="22"/>
        </w:rPr>
        <w:fldChar w:fldCharType="separate"/>
      </w:r>
      <w:r w:rsidR="003A72D5">
        <w:rPr>
          <w:rFonts w:ascii="Arial" w:hAnsi="Arial" w:cs="Arial"/>
          <w:noProof/>
          <w:color w:val="222222"/>
          <w:sz w:val="22"/>
          <w:szCs w:val="22"/>
        </w:rPr>
        <w:t>[28]</w:t>
      </w:r>
      <w:r w:rsidR="005B023F">
        <w:rPr>
          <w:rFonts w:ascii="Arial" w:hAnsi="Arial" w:cs="Arial"/>
          <w:color w:val="222222"/>
          <w:sz w:val="22"/>
          <w:szCs w:val="22"/>
        </w:rPr>
        <w:fldChar w:fldCharType="end"/>
      </w:r>
      <w:r w:rsidR="00192C25">
        <w:rPr>
          <w:rFonts w:ascii="Arial" w:hAnsi="Arial" w:cs="Arial"/>
          <w:color w:val="222222"/>
          <w:sz w:val="22"/>
          <w:szCs w:val="22"/>
        </w:rPr>
        <w:t xml:space="preserve">. </w:t>
      </w:r>
    </w:p>
    <w:p w14:paraId="461FA70D" w14:textId="77777777" w:rsidR="005955DC" w:rsidRDefault="00EF2CFF">
      <w:pPr>
        <w:pStyle w:val="NormalWeb"/>
        <w:shd w:val="clear" w:color="auto" w:fill="FFFFFF"/>
        <w:spacing w:before="240" w:beforeAutospacing="0" w:after="158" w:afterAutospacing="0" w:line="276" w:lineRule="auto"/>
        <w:rPr>
          <w:rStyle w:val="Strong"/>
          <w:rFonts w:ascii="Arial" w:hAnsi="Arial" w:cs="Arial"/>
          <w:color w:val="222222"/>
          <w:sz w:val="22"/>
          <w:szCs w:val="22"/>
        </w:rPr>
      </w:pPr>
      <w:r>
        <w:rPr>
          <w:rStyle w:val="Strong"/>
          <w:rFonts w:ascii="Arial" w:hAnsi="Arial" w:cs="Arial"/>
          <w:color w:val="222222"/>
          <w:sz w:val="22"/>
          <w:szCs w:val="22"/>
        </w:rPr>
        <w:t>Databases</w:t>
      </w:r>
    </w:p>
    <w:p w14:paraId="673962AB" w14:textId="4E28D394" w:rsidR="00C03263" w:rsidRPr="005C77DA" w:rsidRDefault="00EF2CFF" w:rsidP="005955DC">
      <w:pPr>
        <w:pStyle w:val="NormalWeb"/>
        <w:shd w:val="clear" w:color="auto" w:fill="FFFFFF"/>
        <w:spacing w:before="240" w:beforeAutospacing="0" w:after="158" w:afterAutospacing="0" w:line="276" w:lineRule="auto"/>
        <w:rPr>
          <w:rFonts w:ascii="Arial" w:hAnsi="Arial" w:cs="Arial"/>
          <w:color w:val="222222"/>
          <w:sz w:val="22"/>
          <w:szCs w:val="22"/>
        </w:rPr>
      </w:pPr>
      <w:r w:rsidRPr="00594B6C">
        <w:rPr>
          <w:rFonts w:ascii="Arial" w:hAnsi="Arial" w:cs="Arial"/>
          <w:color w:val="222222"/>
        </w:rPr>
        <w:t xml:space="preserve">We implemented GSEA for </w:t>
      </w:r>
      <w:proofErr w:type="spellStart"/>
      <w:r w:rsidRPr="00594B6C">
        <w:rPr>
          <w:rFonts w:ascii="Arial" w:hAnsi="Arial" w:cs="Arial"/>
          <w:color w:val="222222"/>
        </w:rPr>
        <w:t>Reactome</w:t>
      </w:r>
      <w:proofErr w:type="spellEnd"/>
      <w:r w:rsidRPr="00594B6C">
        <w:rPr>
          <w:rFonts w:ascii="Arial" w:hAnsi="Arial" w:cs="Arial"/>
          <w:color w:val="222222"/>
        </w:rPr>
        <w:t xml:space="preserve">, Gene Ontology (GO), and </w:t>
      </w:r>
      <w:proofErr w:type="spellStart"/>
      <w:r w:rsidRPr="00886236">
        <w:rPr>
          <w:rFonts w:ascii="Arial" w:hAnsi="Arial" w:cs="Arial"/>
          <w:sz w:val="22"/>
          <w:szCs w:val="22"/>
        </w:rPr>
        <w:t>Koyoto</w:t>
      </w:r>
      <w:proofErr w:type="spellEnd"/>
      <w:r w:rsidRPr="00886236">
        <w:rPr>
          <w:rFonts w:ascii="Arial" w:hAnsi="Arial" w:cs="Arial"/>
          <w:sz w:val="22"/>
          <w:szCs w:val="22"/>
        </w:rPr>
        <w:t xml:space="preserve"> Encyclopedia of Genes and Genomes (KEGG)</w:t>
      </w:r>
      <w:r>
        <w:rPr>
          <w:rFonts w:ascii="Arial" w:hAnsi="Arial" w:cs="Arial"/>
          <w:sz w:val="22"/>
          <w:szCs w:val="22"/>
        </w:rPr>
        <w:t xml:space="preserve">. </w:t>
      </w:r>
      <w:r w:rsidRPr="005C77DA">
        <w:rPr>
          <w:rFonts w:ascii="Arial" w:hAnsi="Arial" w:cs="Arial"/>
          <w:color w:val="222222"/>
          <w:sz w:val="22"/>
          <w:szCs w:val="22"/>
        </w:rPr>
        <w:t>Only pathways</w:t>
      </w:r>
      <w:r w:rsidR="00192C25">
        <w:rPr>
          <w:rFonts w:ascii="Arial" w:hAnsi="Arial" w:cs="Arial"/>
          <w:color w:val="222222"/>
          <w:sz w:val="22"/>
          <w:szCs w:val="22"/>
        </w:rPr>
        <w:t xml:space="preserve"> or </w:t>
      </w:r>
      <w:r>
        <w:rPr>
          <w:rFonts w:ascii="Arial" w:hAnsi="Arial" w:cs="Arial"/>
          <w:color w:val="222222"/>
          <w:sz w:val="22"/>
          <w:szCs w:val="22"/>
        </w:rPr>
        <w:t>ontologies</w:t>
      </w:r>
      <w:r w:rsidRPr="005C77DA">
        <w:rPr>
          <w:rFonts w:ascii="Arial" w:hAnsi="Arial" w:cs="Arial"/>
          <w:color w:val="222222"/>
          <w:sz w:val="22"/>
          <w:szCs w:val="22"/>
        </w:rPr>
        <w:t xml:space="preserve"> with 2 or more</w:t>
      </w:r>
      <w:r w:rsidR="002C6797">
        <w:rPr>
          <w:rFonts w:ascii="Arial" w:hAnsi="Arial" w:cs="Arial"/>
          <w:color w:val="222222"/>
          <w:sz w:val="22"/>
          <w:szCs w:val="22"/>
        </w:rPr>
        <w:t xml:space="preserve"> unique</w:t>
      </w:r>
      <w:r w:rsidRPr="005C77DA">
        <w:rPr>
          <w:rFonts w:ascii="Arial" w:hAnsi="Arial" w:cs="Arial"/>
          <w:color w:val="222222"/>
          <w:sz w:val="22"/>
          <w:szCs w:val="22"/>
        </w:rPr>
        <w:t xml:space="preserve"> E</w:t>
      </w:r>
      <w:r>
        <w:rPr>
          <w:rFonts w:ascii="Arial" w:hAnsi="Arial" w:cs="Arial"/>
          <w:color w:val="222222"/>
          <w:sz w:val="22"/>
          <w:szCs w:val="22"/>
        </w:rPr>
        <w:t>ntrez</w:t>
      </w:r>
      <w:r w:rsidRPr="005C77DA">
        <w:rPr>
          <w:rFonts w:ascii="Arial" w:hAnsi="Arial" w:cs="Arial"/>
          <w:color w:val="222222"/>
          <w:sz w:val="22"/>
          <w:szCs w:val="22"/>
        </w:rPr>
        <w:t xml:space="preserve"> genes were considered for</w:t>
      </w:r>
      <w:r w:rsidR="00192C25">
        <w:rPr>
          <w:rFonts w:ascii="Arial" w:hAnsi="Arial" w:cs="Arial"/>
          <w:color w:val="222222"/>
          <w:sz w:val="22"/>
          <w:szCs w:val="22"/>
        </w:rPr>
        <w:t xml:space="preserve"> inclusion in</w:t>
      </w:r>
      <w:r w:rsidRPr="005C77DA">
        <w:rPr>
          <w:rFonts w:ascii="Arial" w:hAnsi="Arial" w:cs="Arial"/>
          <w:color w:val="222222"/>
          <w:sz w:val="22"/>
          <w:szCs w:val="22"/>
        </w:rPr>
        <w:t xml:space="preserve"> GSEA. After the initial analysis, we </w:t>
      </w:r>
      <w:r w:rsidR="005D362E">
        <w:rPr>
          <w:rFonts w:ascii="Arial" w:hAnsi="Arial" w:cs="Arial"/>
          <w:color w:val="222222"/>
          <w:sz w:val="22"/>
          <w:szCs w:val="22"/>
        </w:rPr>
        <w:t>filtered</w:t>
      </w:r>
      <w:r w:rsidRPr="005C77DA">
        <w:rPr>
          <w:rFonts w:ascii="Arial" w:hAnsi="Arial" w:cs="Arial"/>
          <w:color w:val="222222"/>
          <w:sz w:val="22"/>
          <w:szCs w:val="22"/>
        </w:rPr>
        <w:t xml:space="preserve"> redundant pathways using the</w:t>
      </w:r>
      <w:r>
        <w:rPr>
          <w:rFonts w:ascii="Arial" w:hAnsi="Arial" w:cs="Arial"/>
          <w:color w:val="222222"/>
          <w:sz w:val="22"/>
          <w:szCs w:val="22"/>
        </w:rPr>
        <w:t xml:space="preserve"> f</w:t>
      </w:r>
      <w:r w:rsidRPr="005C77DA">
        <w:rPr>
          <w:rFonts w:ascii="Arial" w:hAnsi="Arial" w:cs="Arial"/>
          <w:color w:val="222222"/>
          <w:sz w:val="22"/>
          <w:szCs w:val="22"/>
        </w:rPr>
        <w:t>unction</w:t>
      </w:r>
      <w:r>
        <w:rPr>
          <w:rFonts w:ascii="Arial" w:hAnsi="Arial" w:cs="Arial"/>
          <w:color w:val="222222"/>
          <w:sz w:val="22"/>
          <w:szCs w:val="22"/>
        </w:rPr>
        <w:t xml:space="preserve"> </w:t>
      </w:r>
      <w:proofErr w:type="spellStart"/>
      <w:r w:rsidRPr="005C77DA">
        <w:rPr>
          <w:rStyle w:val="HTMLCode"/>
          <w:rFonts w:ascii="Arial" w:hAnsi="Arial" w:cs="Arial"/>
          <w:i/>
          <w:iCs/>
          <w:color w:val="222222"/>
          <w:sz w:val="22"/>
          <w:szCs w:val="22"/>
        </w:rPr>
        <w:t>collapsePathways</w:t>
      </w:r>
      <w:proofErr w:type="spellEnd"/>
      <w:r w:rsidRPr="005C77DA">
        <w:rPr>
          <w:rFonts w:ascii="Arial" w:hAnsi="Arial" w:cs="Arial"/>
          <w:color w:val="222222"/>
          <w:sz w:val="22"/>
          <w:szCs w:val="22"/>
        </w:rPr>
        <w:t> from </w:t>
      </w:r>
      <w:proofErr w:type="spellStart"/>
      <w:r w:rsidRPr="005C77DA">
        <w:rPr>
          <w:rStyle w:val="HTMLCode"/>
          <w:rFonts w:ascii="Arial" w:hAnsi="Arial" w:cs="Arial"/>
          <w:color w:val="222222"/>
          <w:sz w:val="22"/>
          <w:szCs w:val="22"/>
        </w:rPr>
        <w:t>fGSEA</w:t>
      </w:r>
      <w:proofErr w:type="spellEnd"/>
      <w:ins w:id="91" w:author="Hawkins, Jonathan" w:date="2023-04-05T10:37:00Z">
        <w:r w:rsidR="003A72D5">
          <w:rPr>
            <w:rFonts w:ascii="Arial" w:hAnsi="Arial" w:cs="Arial"/>
            <w:color w:val="222222"/>
            <w:sz w:val="22"/>
            <w:szCs w:val="22"/>
          </w:rPr>
          <w:t xml:space="preserve"> </w:t>
        </w:r>
      </w:ins>
      <w:del w:id="92" w:author="Hawkins, Jonathan" w:date="2023-04-05T10:37:00Z">
        <w:r w:rsidRPr="005C77DA" w:rsidDel="003A72D5">
          <w:rPr>
            <w:rFonts w:ascii="Arial" w:hAnsi="Arial" w:cs="Arial"/>
            <w:color w:val="222222"/>
            <w:sz w:val="22"/>
            <w:szCs w:val="22"/>
          </w:rPr>
          <w:delText>.</w:delText>
        </w:r>
      </w:del>
      <w:r w:rsidR="005B023F">
        <w:rPr>
          <w:rFonts w:ascii="Arial" w:hAnsi="Arial" w:cs="Arial"/>
          <w:color w:val="222222"/>
          <w:sz w:val="22"/>
          <w:szCs w:val="22"/>
        </w:rPr>
        <w:fldChar w:fldCharType="begin"/>
      </w:r>
      <w:r w:rsidR="003A72D5">
        <w:rPr>
          <w:rFonts w:ascii="Arial" w:hAnsi="Arial" w:cs="Arial"/>
          <w:color w:val="222222"/>
          <w:sz w:val="22"/>
          <w:szCs w:val="22"/>
        </w:rPr>
        <w:instrText xml:space="preserve"> ADDIN EN.CITE &lt;EndNote&gt;&lt;Cite&gt;&lt;Author&gt;Korotkevich&lt;/Author&gt;&lt;Year&gt;2016&lt;/Year&gt;&lt;RecNum&gt;66&lt;/RecNum&gt;&lt;DisplayText&gt;[29]&lt;/DisplayText&gt;&lt;record&gt;&lt;rec-number&gt;66&lt;/rec-number&gt;&lt;foreign-keys&gt;&lt;key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Pr>
          <w:rFonts w:ascii="Arial" w:hAnsi="Arial" w:cs="Arial"/>
          <w:color w:val="222222"/>
          <w:sz w:val="22"/>
          <w:szCs w:val="22"/>
        </w:rPr>
        <w:fldChar w:fldCharType="separate"/>
      </w:r>
      <w:r w:rsidR="003A72D5">
        <w:rPr>
          <w:rFonts w:ascii="Arial" w:hAnsi="Arial" w:cs="Arial"/>
          <w:noProof/>
          <w:color w:val="222222"/>
          <w:sz w:val="22"/>
          <w:szCs w:val="22"/>
        </w:rPr>
        <w:t>[29]</w:t>
      </w:r>
      <w:r w:rsidR="005B023F">
        <w:rPr>
          <w:rFonts w:ascii="Arial" w:hAnsi="Arial" w:cs="Arial"/>
          <w:color w:val="222222"/>
          <w:sz w:val="22"/>
          <w:szCs w:val="22"/>
        </w:rPr>
        <w:fldChar w:fldCharType="end"/>
      </w:r>
      <w:ins w:id="93" w:author="Hawkins, Jonathan" w:date="2023-04-05T10:37:00Z">
        <w:r w:rsidR="003A72D5">
          <w:rPr>
            <w:rFonts w:ascii="Arial" w:hAnsi="Arial" w:cs="Arial"/>
            <w:color w:val="222222"/>
            <w:sz w:val="22"/>
            <w:szCs w:val="22"/>
          </w:rPr>
          <w:t>.</w:t>
        </w:r>
      </w:ins>
      <w:r w:rsidRPr="005C77DA">
        <w:rPr>
          <w:rFonts w:ascii="Arial" w:hAnsi="Arial" w:cs="Arial"/>
          <w:color w:val="222222"/>
          <w:sz w:val="22"/>
          <w:szCs w:val="22"/>
        </w:rPr>
        <w:t xml:space="preserve"> </w:t>
      </w:r>
      <w:r>
        <w:rPr>
          <w:rFonts w:ascii="Arial" w:hAnsi="Arial" w:cs="Arial"/>
          <w:color w:val="222222"/>
          <w:sz w:val="22"/>
          <w:szCs w:val="22"/>
        </w:rPr>
        <w:t xml:space="preserve">Pathways or ontologies that are </w:t>
      </w:r>
      <w:r w:rsidR="005D362E">
        <w:rPr>
          <w:rFonts w:ascii="Arial" w:hAnsi="Arial" w:cs="Arial"/>
          <w:color w:val="222222"/>
          <w:sz w:val="22"/>
          <w:szCs w:val="22"/>
        </w:rPr>
        <w:t>remaining after filtering other</w:t>
      </w:r>
      <w:r>
        <w:rPr>
          <w:rFonts w:ascii="Arial" w:hAnsi="Arial" w:cs="Arial"/>
          <w:color w:val="222222"/>
          <w:sz w:val="22"/>
          <w:szCs w:val="22"/>
        </w:rPr>
        <w:t xml:space="preserve"> pathways or ontologies are referred to as </w:t>
      </w:r>
      <w:r w:rsidR="001975A3">
        <w:rPr>
          <w:rFonts w:ascii="Arial" w:hAnsi="Arial" w:cs="Arial"/>
          <w:color w:val="222222"/>
          <w:sz w:val="22"/>
          <w:szCs w:val="22"/>
        </w:rPr>
        <w:t>non-redundant</w:t>
      </w:r>
      <w:r>
        <w:rPr>
          <w:rFonts w:ascii="Arial" w:hAnsi="Arial" w:cs="Arial"/>
          <w:color w:val="222222"/>
          <w:sz w:val="22"/>
          <w:szCs w:val="22"/>
        </w:rPr>
        <w:t xml:space="preserve">. </w:t>
      </w:r>
      <w:r w:rsidR="00CD1E7E" w:rsidRPr="005C77DA">
        <w:rPr>
          <w:rFonts w:ascii="Arial" w:hAnsi="Arial" w:cs="Arial"/>
          <w:color w:val="222222"/>
          <w:sz w:val="22"/>
          <w:szCs w:val="22"/>
        </w:rPr>
        <w:t xml:space="preserve">All pathways were retrieved from </w:t>
      </w:r>
      <w:proofErr w:type="spellStart"/>
      <w:r w:rsidR="00CD1E7E" w:rsidRPr="005C77DA">
        <w:rPr>
          <w:rFonts w:ascii="Arial" w:hAnsi="Arial" w:cs="Arial"/>
          <w:color w:val="222222"/>
          <w:sz w:val="22"/>
          <w:szCs w:val="22"/>
        </w:rPr>
        <w:t>Ensembl</w:t>
      </w:r>
      <w:proofErr w:type="spellEnd"/>
      <w:r w:rsidR="00CD1E7E" w:rsidRPr="005C77DA">
        <w:rPr>
          <w:rFonts w:ascii="Arial" w:hAnsi="Arial" w:cs="Arial"/>
          <w:color w:val="222222"/>
          <w:sz w:val="22"/>
          <w:szCs w:val="22"/>
        </w:rPr>
        <w:t xml:space="preserve"> (ver. 106) using </w:t>
      </w:r>
      <w:proofErr w:type="spellStart"/>
      <w:r w:rsidR="00CD1E7E" w:rsidRPr="005C77DA">
        <w:rPr>
          <w:rStyle w:val="HTMLCode"/>
          <w:rFonts w:ascii="Arial" w:hAnsi="Arial" w:cs="Arial"/>
          <w:color w:val="222222"/>
          <w:sz w:val="22"/>
          <w:szCs w:val="22"/>
        </w:rPr>
        <w:t>biomaRt</w:t>
      </w:r>
      <w:proofErr w:type="spellEnd"/>
      <w:r w:rsidR="00CD1E7E" w:rsidRPr="005C77DA">
        <w:rPr>
          <w:rFonts w:ascii="Arial" w:hAnsi="Arial" w:cs="Arial"/>
          <w:color w:val="222222"/>
          <w:sz w:val="22"/>
          <w:szCs w:val="22"/>
        </w:rPr>
        <w:t> ver. 2.53.2</w:t>
      </w:r>
      <w:r w:rsidR="00CD1E7E">
        <w:rPr>
          <w:rFonts w:ascii="Arial" w:hAnsi="Arial" w:cs="Arial"/>
          <w:color w:val="222222"/>
          <w:sz w:val="22"/>
          <w:szCs w:val="22"/>
        </w:rPr>
        <w:t>.</w:t>
      </w:r>
      <w:ins w:id="94" w:author="Hawkins, Jonathan" w:date="2023-04-05T10:37:00Z">
        <w:r w:rsidR="003A72D5">
          <w:rPr>
            <w:rFonts w:ascii="Arial" w:hAnsi="Arial" w:cs="Arial"/>
            <w:color w:val="222222"/>
            <w:sz w:val="22"/>
            <w:szCs w:val="22"/>
          </w:rPr>
          <w:t xml:space="preserve"> </w:t>
        </w:r>
      </w:ins>
      <w:r w:rsidR="005B023F">
        <w:rPr>
          <w:rFonts w:ascii="Arial" w:hAnsi="Arial" w:cs="Arial"/>
          <w:color w:val="222222"/>
          <w:sz w:val="22"/>
          <w:szCs w:val="22"/>
        </w:rPr>
        <w:fldChar w:fldCharType="begin">
          <w:fldData xml:space="preserve">PEVuZE5vdGU+PENpdGU+PEF1dGhvcj5EdXJpbmNrPC9BdXRob3I+PFllYXI+MjAwOTwvWWVhcj48
UmVjTnVtPjY3PC9SZWNOdW0+PERpc3BsYXlUZXh0PlszMCwgMzFdPC9EaXNwbGF5VGV4dD48cmVj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3A72D5">
        <w:rPr>
          <w:rFonts w:ascii="Arial" w:hAnsi="Arial" w:cs="Arial"/>
          <w:color w:val="222222"/>
          <w:sz w:val="22"/>
          <w:szCs w:val="22"/>
        </w:rPr>
        <w:instrText xml:space="preserve"> ADDIN EN.CITE </w:instrText>
      </w:r>
      <w:r w:rsidR="003A72D5">
        <w:rPr>
          <w:rFonts w:ascii="Arial" w:hAnsi="Arial" w:cs="Arial"/>
          <w:color w:val="222222"/>
          <w:sz w:val="22"/>
          <w:szCs w:val="22"/>
        </w:rPr>
        <w:fldChar w:fldCharType="begin">
          <w:fldData xml:space="preserve">PEVuZE5vdGU+PENpdGU+PEF1dGhvcj5EdXJpbmNrPC9BdXRob3I+PFllYXI+MjAwOTwvWWVhcj48
UmVjTnVtPjY3PC9SZWNOdW0+PERpc3BsYXlUZXh0PlszMCwgMzFdPC9EaXNwbGF5VGV4dD48cmVj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3A72D5">
        <w:rPr>
          <w:rFonts w:ascii="Arial" w:hAnsi="Arial" w:cs="Arial"/>
          <w:color w:val="222222"/>
          <w:sz w:val="22"/>
          <w:szCs w:val="22"/>
        </w:rPr>
        <w:instrText xml:space="preserve"> ADDIN EN.CITE.DATA </w:instrText>
      </w:r>
      <w:r w:rsidR="003A72D5">
        <w:rPr>
          <w:rFonts w:ascii="Arial" w:hAnsi="Arial" w:cs="Arial"/>
          <w:color w:val="222222"/>
          <w:sz w:val="22"/>
          <w:szCs w:val="22"/>
        </w:rPr>
      </w:r>
      <w:r w:rsidR="003A72D5">
        <w:rPr>
          <w:rFonts w:ascii="Arial" w:hAnsi="Arial" w:cs="Arial"/>
          <w:color w:val="222222"/>
          <w:sz w:val="22"/>
          <w:szCs w:val="22"/>
        </w:rPr>
        <w:fldChar w:fldCharType="end"/>
      </w:r>
      <w:r w:rsidR="005B023F">
        <w:rPr>
          <w:rFonts w:ascii="Arial" w:hAnsi="Arial" w:cs="Arial"/>
          <w:color w:val="222222"/>
          <w:sz w:val="22"/>
          <w:szCs w:val="22"/>
        </w:rPr>
        <w:fldChar w:fldCharType="separate"/>
      </w:r>
      <w:r w:rsidR="003A72D5">
        <w:rPr>
          <w:rFonts w:ascii="Arial" w:hAnsi="Arial" w:cs="Arial"/>
          <w:noProof/>
          <w:color w:val="222222"/>
          <w:sz w:val="22"/>
          <w:szCs w:val="22"/>
        </w:rPr>
        <w:t>[30, 31]</w:t>
      </w:r>
      <w:r w:rsidR="005B023F">
        <w:rPr>
          <w:rFonts w:ascii="Arial" w:hAnsi="Arial" w:cs="Arial"/>
          <w:color w:val="222222"/>
          <w:sz w:val="22"/>
          <w:szCs w:val="22"/>
        </w:rPr>
        <w:fldChar w:fldCharType="end"/>
      </w:r>
      <w:r w:rsidR="005955DC">
        <w:rPr>
          <w:rFonts w:ascii="Arial" w:hAnsi="Arial" w:cs="Arial"/>
          <w:color w:val="222222"/>
          <w:sz w:val="22"/>
          <w:szCs w:val="22"/>
        </w:rPr>
        <w:t>.</w:t>
      </w:r>
    </w:p>
    <w:p w14:paraId="090BA214" w14:textId="0B48E5C9" w:rsidR="00062330" w:rsidRDefault="00F857CD" w:rsidP="00D31EA1">
      <w:pPr>
        <w:pStyle w:val="xdefault"/>
        <w:shd w:val="clear" w:color="auto" w:fill="FFFFFF"/>
        <w:spacing w:line="276" w:lineRule="auto"/>
        <w:jc w:val="both"/>
        <w:rPr>
          <w:ins w:id="95" w:author="Hawkins, Jonathan" w:date="2023-04-03T12:24:00Z"/>
          <w:rFonts w:ascii="Arial" w:hAnsi="Arial" w:cs="Arial"/>
          <w:b/>
          <w:bCs/>
        </w:rPr>
      </w:pPr>
      <w:r>
        <w:rPr>
          <w:rFonts w:ascii="Arial" w:hAnsi="Arial" w:cs="Arial"/>
          <w:b/>
          <w:bCs/>
        </w:rPr>
        <w:t>DNA methylation analysis</w:t>
      </w:r>
    </w:p>
    <w:p w14:paraId="0E603766" w14:textId="77777777" w:rsidR="00D848CC" w:rsidRDefault="00D848CC" w:rsidP="00D31EA1">
      <w:pPr>
        <w:pStyle w:val="xdefault"/>
        <w:shd w:val="clear" w:color="auto" w:fill="FFFFFF"/>
        <w:spacing w:line="276" w:lineRule="auto"/>
        <w:jc w:val="both"/>
        <w:rPr>
          <w:ins w:id="96" w:author="Hawkins, Jonathan" w:date="2023-04-03T12:26:00Z"/>
          <w:rFonts w:ascii="Arial" w:hAnsi="Arial" w:cs="Arial"/>
          <w:i/>
          <w:iCs/>
        </w:rPr>
      </w:pPr>
    </w:p>
    <w:p w14:paraId="2EE187CA" w14:textId="77777777" w:rsidR="00D848CC" w:rsidRDefault="00D848CC" w:rsidP="00D31EA1">
      <w:pPr>
        <w:pStyle w:val="xdefault"/>
        <w:shd w:val="clear" w:color="auto" w:fill="FFFFFF"/>
        <w:spacing w:line="276" w:lineRule="auto"/>
        <w:jc w:val="both"/>
        <w:rPr>
          <w:ins w:id="97" w:author="Hawkins, Jonathan" w:date="2023-04-03T12:26:00Z"/>
          <w:rFonts w:ascii="Arial" w:hAnsi="Arial" w:cs="Arial"/>
          <w:i/>
          <w:iCs/>
        </w:rPr>
      </w:pPr>
    </w:p>
    <w:p w14:paraId="1876DB8B" w14:textId="77777777" w:rsidR="00D848CC" w:rsidRDefault="00D848CC" w:rsidP="00D31EA1">
      <w:pPr>
        <w:pStyle w:val="xdefault"/>
        <w:shd w:val="clear" w:color="auto" w:fill="FFFFFF"/>
        <w:spacing w:line="276" w:lineRule="auto"/>
        <w:jc w:val="both"/>
        <w:rPr>
          <w:ins w:id="98" w:author="Hawkins, Jonathan" w:date="2023-04-03T12:26:00Z"/>
          <w:rFonts w:ascii="Arial" w:hAnsi="Arial" w:cs="Arial"/>
          <w:i/>
          <w:iCs/>
        </w:rPr>
      </w:pPr>
    </w:p>
    <w:p w14:paraId="31301CD1" w14:textId="410FDBFA" w:rsidR="00D848CC" w:rsidRPr="00A26C76" w:rsidRDefault="00D848CC" w:rsidP="00D31EA1">
      <w:pPr>
        <w:pStyle w:val="xdefault"/>
        <w:shd w:val="clear" w:color="auto" w:fill="FFFFFF"/>
        <w:spacing w:line="276" w:lineRule="auto"/>
        <w:jc w:val="both"/>
        <w:rPr>
          <w:ins w:id="99" w:author="Hawkins, Jonathan" w:date="2023-04-03T12:25:00Z"/>
          <w:rFonts w:ascii="Arial" w:hAnsi="Arial" w:cs="Arial"/>
          <w:i/>
          <w:iCs/>
        </w:rPr>
      </w:pPr>
      <w:ins w:id="100" w:author="Hawkins, Jonathan" w:date="2023-04-03T12:24:00Z">
        <w:r w:rsidRPr="00A26C76">
          <w:rPr>
            <w:rFonts w:ascii="Arial" w:hAnsi="Arial" w:cs="Arial"/>
            <w:i/>
            <w:iCs/>
          </w:rPr>
          <w:lastRenderedPageBreak/>
          <w:t>Quality Control</w:t>
        </w:r>
      </w:ins>
      <w:ins w:id="101" w:author="Hawkins, Jonathan" w:date="2023-04-03T12:25:00Z">
        <w:r w:rsidRPr="00A26C76">
          <w:rPr>
            <w:rFonts w:ascii="Arial" w:hAnsi="Arial" w:cs="Arial"/>
            <w:i/>
            <w:iCs/>
          </w:rPr>
          <w:t xml:space="preserve"> and Normalization</w:t>
        </w:r>
      </w:ins>
    </w:p>
    <w:p w14:paraId="4E258BA5" w14:textId="3A9B50D5" w:rsidR="00C72C67" w:rsidRPr="00A26C76" w:rsidRDefault="00D848CC" w:rsidP="00C72C67">
      <w:pPr>
        <w:jc w:val="both"/>
        <w:rPr>
          <w:ins w:id="102" w:author="Hawkins, Jonathan" w:date="2023-04-05T09:24:00Z"/>
          <w:rFonts w:ascii="Arial" w:hAnsi="Arial" w:cs="Arial"/>
        </w:rPr>
      </w:pPr>
      <w:ins w:id="103" w:author="Hawkins, Jonathan" w:date="2023-04-03T12:25:00Z">
        <w:r w:rsidRPr="00A26C76">
          <w:rPr>
            <w:rFonts w:ascii="Arial" w:hAnsi="Arial" w:cs="Arial"/>
            <w:rPrChange w:id="104" w:author="Hawkins, Jonathan" w:date="2023-04-05T09:56:00Z">
              <w:rPr/>
            </w:rPrChange>
          </w:rPr>
          <w:t xml:space="preserve">We performed quality control and normalization for methylation probes using the process documented by </w:t>
        </w:r>
        <w:proofErr w:type="spellStart"/>
        <w:r w:rsidRPr="00A26C76">
          <w:rPr>
            <w:rFonts w:ascii="Arial" w:hAnsi="Arial" w:cs="Arial"/>
            <w:rPrChange w:id="105" w:author="Hawkins, Jonathan" w:date="2023-04-05T09:56:00Z">
              <w:rPr/>
            </w:rPrChange>
          </w:rPr>
          <w:t>SeSAMe</w:t>
        </w:r>
        <w:proofErr w:type="spellEnd"/>
        <w:r w:rsidRPr="00A26C76">
          <w:rPr>
            <w:rFonts w:ascii="Arial" w:hAnsi="Arial" w:cs="Arial"/>
            <w:rPrChange w:id="106" w:author="Hawkins, Jonathan" w:date="2023-04-05T09:56:00Z">
              <w:rPr/>
            </w:rPrChange>
          </w:rPr>
          <w:t xml:space="preserve"> ver. 1.15.7</w:t>
        </w:r>
      </w:ins>
      <w:ins w:id="107" w:author="Hawkins, Jonathan" w:date="2023-04-05T09:19:00Z">
        <w:r w:rsidR="00C72C67" w:rsidRPr="00A26C76">
          <w:rPr>
            <w:rFonts w:ascii="Arial" w:hAnsi="Arial" w:cs="Arial"/>
            <w:rPrChange w:id="108" w:author="Hawkins, Jonathan" w:date="2023-04-05T09:56:00Z">
              <w:rPr>
                <w:highlight w:val="yellow"/>
              </w:rPr>
            </w:rPrChange>
          </w:rPr>
          <w:t xml:space="preserve"> with</w:t>
        </w:r>
      </w:ins>
      <w:ins w:id="109" w:author="Hawkins, Jonathan" w:date="2023-04-05T09:22:00Z">
        <w:r w:rsidR="00C72C67" w:rsidRPr="00A26C76">
          <w:rPr>
            <w:rFonts w:ascii="Arial" w:hAnsi="Arial" w:cs="Arial"/>
            <w:rPrChange w:id="110" w:author="Hawkins, Jonathan" w:date="2023-04-05T09:56:00Z">
              <w:rPr>
                <w:highlight w:val="yellow"/>
              </w:rPr>
            </w:rPrChange>
          </w:rPr>
          <w:t xml:space="preserve"> default parameters</w:t>
        </w:r>
      </w:ins>
      <w:ins w:id="111" w:author="Hawkins, Jonathan" w:date="2023-04-05T09:19:00Z">
        <w:r w:rsidR="00C72C67" w:rsidRPr="00A26C76">
          <w:rPr>
            <w:rFonts w:ascii="Arial" w:hAnsi="Arial" w:cs="Arial"/>
            <w:rPrChange w:id="112" w:author="Hawkins, Jonathan" w:date="2023-04-05T09:56:00Z">
              <w:rPr>
                <w:highlight w:val="yellow"/>
              </w:rPr>
            </w:rPrChange>
          </w:rPr>
          <w:t xml:space="preserve"> </w:t>
        </w:r>
      </w:ins>
      <w:r w:rsidR="003C05DE">
        <w:rPr>
          <w:rFonts w:ascii="Arial" w:hAnsi="Arial" w:cs="Arial"/>
        </w:rPr>
        <w:fldChar w:fldCharType="begin"/>
      </w:r>
      <w:r w:rsidR="003A72D5">
        <w:rPr>
          <w:rFonts w:ascii="Arial" w:hAnsi="Arial" w:cs="Arial"/>
        </w:rPr>
        <w:instrText xml:space="preserve"> ADDIN EN.CITE &lt;EndNote&gt;&lt;Cite&gt;&lt;Author&gt;Zhou&lt;/Author&gt;&lt;Year&gt;2018&lt;/Year&gt;&lt;RecNum&gt;50&lt;/RecNum&gt;&lt;DisplayText&gt;[32]&lt;/DisplayText&gt;&lt;record&gt;&lt;rec-number&gt;50&lt;/rec-number&gt;&lt;foreign-keys&gt;&lt;key app="EN" db-id="5wstwzzsp9zwx5e005v505000fxpd9xevvxe" timestamp="1659810470" guid="66f939af-b51a-49ed-b73d-0372e12b857a"&gt;50&lt;/key&gt;&lt;/foreign-keys&gt;&lt;ref-type name="Journal Article"&gt;17&lt;/ref-type&gt;&lt;contributors&gt;&lt;authors&gt;&lt;author&gt;Zhou, Wanding&lt;/author&gt;&lt;author&gt;Triche, Timothy J.&lt;/author&gt;&lt;author&gt;Laird, Peter W.&lt;/author&gt;&lt;author&gt;Shen, Hui&lt;/author&gt;&lt;/authors&gt;&lt;/contributors&gt;&lt;titles&gt;&lt;title&gt;SeSAMe: reducing artifactual detection of DNA methylation by Infinium BeadChips in genomic deletions&lt;/title&gt;&lt;secondary-title&gt;Nucleic Acids Research&lt;/secondary-title&gt;&lt;/titles&gt;&lt;periodical&gt;&lt;full-title&gt;Nucleic Acids Research&lt;/full-title&gt;&lt;/periodical&gt;&lt;dates&gt;&lt;year&gt;2018&lt;/year&gt;&lt;/dates&gt;&lt;publisher&gt;Oxford University Press (OUP)&lt;/publisher&gt;&lt;isbn&gt;0305-1048&lt;/isbn&gt;&lt;urls&gt;&lt;related-urls&gt;&lt;url&gt;https://dx.doi.org/10.1093/nar/gky691&lt;/url&gt;&lt;/related-urls&gt;&lt;/urls&gt;&lt;electronic-resource-num&gt;10.1093/nar/gky691&lt;/electronic-resource-num&gt;&lt;/record&gt;&lt;/Cite&gt;&lt;/EndNote&gt;</w:instrText>
      </w:r>
      <w:r w:rsidR="003C05DE">
        <w:rPr>
          <w:rFonts w:ascii="Arial" w:hAnsi="Arial" w:cs="Arial"/>
        </w:rPr>
        <w:fldChar w:fldCharType="separate"/>
      </w:r>
      <w:r w:rsidR="003A72D5">
        <w:rPr>
          <w:rFonts w:ascii="Arial" w:hAnsi="Arial" w:cs="Arial"/>
          <w:noProof/>
        </w:rPr>
        <w:t>[32]</w:t>
      </w:r>
      <w:r w:rsidR="003C05DE">
        <w:rPr>
          <w:rFonts w:ascii="Arial" w:hAnsi="Arial" w:cs="Arial"/>
        </w:rPr>
        <w:fldChar w:fldCharType="end"/>
      </w:r>
      <w:del w:id="113" w:author="Hawkins, Jonathan" w:date="2023-04-05T10:04:00Z">
        <w:r w:rsidR="00913B62" w:rsidDel="00913B62">
          <w:rPr>
            <w:rFonts w:ascii="Arial" w:hAnsi="Arial" w:cs="Arial"/>
          </w:rPr>
          <w:fldChar w:fldCharType="begin"/>
        </w:r>
        <w:r w:rsidR="00913B62" w:rsidDel="00913B62">
          <w:rPr>
            <w:rFonts w:ascii="Arial" w:hAnsi="Arial" w:cs="Arial"/>
          </w:rPr>
          <w:delInstrText xml:space="preserve"> ADDIN EN.CITE &lt;EndNote&gt;&lt;Cite&gt;&lt;Author&gt;Zhou&lt;/Author&gt;&lt;Year&gt;2018&lt;/Year&gt;&lt;RecNum&gt;50&lt;/RecNum&gt;&lt;record&gt;&lt;rec-number&gt;50&lt;/rec-number&gt;&lt;foreign-keys&gt;&lt;key app="EN" db-id="5wstwzzsp9zwx5e005v505000fxpd9xevvxe" timestamp="1659810470" guid="66f939af-b51a-49ed-b73d-0372e12b857a"&gt;50&lt;/key&gt;&lt;/foreign-keys&gt;&lt;ref-type name="Journal Article"&gt;17&lt;/ref-type&gt;&lt;contributors&gt;&lt;authors&gt;&lt;author&gt;Zhou, Wanding&lt;/author&gt;&lt;author&gt;Triche, Timothy J.&lt;/author&gt;&lt;author&gt;Laird, Peter W.&lt;/author&gt;&lt;author&gt;Shen, Hui&lt;/author&gt;&lt;/authors&gt;&lt;/contributors&gt;&lt;titles&gt;&lt;title&gt;SeSAMe: reducing artifactual detection of DNA methylation by Infinium BeadChips in genomic deletions&lt;/title&gt;&lt;secondary-title&gt;Nucleic Acids Research&lt;/secondary-title&gt;&lt;/titles&gt;&lt;periodical&gt;&lt;full-title&gt;Nucleic Acids Research&lt;/full-title&gt;&lt;/periodical&gt;&lt;dates&gt;&lt;year&gt;2018&lt;/year&gt;&lt;/dates&gt;&lt;publisher&gt;Oxford University Press (OUP)&lt;/publisher&gt;&lt;isbn&gt;0305-1048&lt;/isbn&gt;&lt;urls&gt;&lt;related-urls&gt;&lt;url&gt;https://dx.doi.org/10.1093/nar/gky691&lt;/url&gt;&lt;/related-urls&gt;&lt;/urls&gt;&lt;electronic-resource-num&gt;10.1093/nar/gky691&lt;/electronic-resource-num&gt;&lt;/record&gt;&lt;/Cite&gt;&lt;/EndNote&gt;</w:delInstrText>
        </w:r>
        <w:r w:rsidR="00913B62" w:rsidDel="00913B62">
          <w:rPr>
            <w:rFonts w:ascii="Arial" w:hAnsi="Arial" w:cs="Arial"/>
          </w:rPr>
          <w:fldChar w:fldCharType="separate"/>
        </w:r>
        <w:r w:rsidR="00913B62" w:rsidDel="00913B62">
          <w:rPr>
            <w:rFonts w:ascii="Arial" w:hAnsi="Arial" w:cs="Arial"/>
            <w:noProof/>
          </w:rPr>
          <w:delText>{Zhou, 2018 #50}</w:delText>
        </w:r>
        <w:r w:rsidR="00913B62" w:rsidDel="00913B62">
          <w:rPr>
            <w:rFonts w:ascii="Arial" w:hAnsi="Arial" w:cs="Arial"/>
          </w:rPr>
          <w:fldChar w:fldCharType="end"/>
        </w:r>
      </w:del>
      <w:ins w:id="114" w:author="Hawkins, Jonathan" w:date="2023-04-03T12:25:00Z">
        <w:r w:rsidRPr="00A26C76">
          <w:rPr>
            <w:rFonts w:ascii="Arial" w:hAnsi="Arial" w:cs="Arial"/>
            <w:rPrChange w:id="115" w:author="Hawkins, Jonathan" w:date="2023-04-05T09:56:00Z">
              <w:rPr/>
            </w:rPrChange>
          </w:rPr>
          <w:t xml:space="preserve">. This procedure includes removal of low-quality and cross-reactive probes followed by normalizations for background fluorescence and differences in distribution between type I and type II probes. </w:t>
        </w:r>
      </w:ins>
      <w:ins w:id="116" w:author="Hawkins, Jonathan" w:date="2023-04-05T09:55:00Z">
        <w:r w:rsidR="00A26C76" w:rsidRPr="00A26C76">
          <w:rPr>
            <w:rFonts w:ascii="Arial" w:hAnsi="Arial" w:cs="Arial"/>
            <w:rPrChange w:id="117" w:author="Hawkins, Jonathan" w:date="2023-04-05T09:56:00Z">
              <w:rPr/>
            </w:rPrChange>
          </w:rPr>
          <w:t>The resulting n</w:t>
        </w:r>
      </w:ins>
      <w:ins w:id="118" w:author="Hawkins, Jonathan" w:date="2023-04-05T09:52:00Z">
        <w:r w:rsidR="00A26C76" w:rsidRPr="00A26C76">
          <w:rPr>
            <w:rFonts w:ascii="Arial" w:hAnsi="Arial" w:cs="Arial"/>
            <w:rPrChange w:id="119" w:author="Hawkins, Jonathan" w:date="2023-04-05T09:56:00Z">
              <w:rPr/>
            </w:rPrChange>
          </w:rPr>
          <w:t>ormalized intensit</w:t>
        </w:r>
      </w:ins>
      <w:ins w:id="120" w:author="Hawkins, Jonathan" w:date="2023-04-05T09:55:00Z">
        <w:r w:rsidR="00A26C76" w:rsidRPr="00A26C76">
          <w:rPr>
            <w:rFonts w:ascii="Arial" w:hAnsi="Arial" w:cs="Arial"/>
            <w:rPrChange w:id="121" w:author="Hawkins, Jonathan" w:date="2023-04-05T09:56:00Z">
              <w:rPr/>
            </w:rPrChange>
          </w:rPr>
          <w:t>ies</w:t>
        </w:r>
      </w:ins>
      <w:ins w:id="122" w:author="Hawkins, Jonathan" w:date="2023-04-05T09:52:00Z">
        <w:r w:rsidR="00A26C76" w:rsidRPr="00A26C76">
          <w:rPr>
            <w:rFonts w:ascii="Arial" w:hAnsi="Arial" w:cs="Arial"/>
            <w:rPrChange w:id="123" w:author="Hawkins, Jonathan" w:date="2023-04-05T09:56:00Z">
              <w:rPr/>
            </w:rPrChange>
          </w:rPr>
          <w:t xml:space="preserve"> </w:t>
        </w:r>
      </w:ins>
      <w:moveToRangeStart w:id="124" w:author="Hawkins, Jonathan" w:date="2023-04-05T09:50:00Z" w:name="move131580638"/>
      <w:moveTo w:id="125" w:author="Hawkins, Jonathan" w:date="2023-04-05T09:50:00Z">
        <w:del w:id="126" w:author="Hawkins, Jonathan" w:date="2023-04-05T09:53:00Z">
          <w:r w:rsidR="00A26C76" w:rsidRPr="00A26C76" w:rsidDel="00A26C76">
            <w:rPr>
              <w:rFonts w:ascii="Arial" w:hAnsi="Arial" w:cs="Arial"/>
            </w:rPr>
            <w:delText xml:space="preserve">Illumina results </w:delText>
          </w:r>
        </w:del>
        <w:r w:rsidR="00A26C76" w:rsidRPr="00A26C76">
          <w:rPr>
            <w:rFonts w:ascii="Arial" w:hAnsi="Arial" w:cs="Arial"/>
          </w:rPr>
          <w:t xml:space="preserve">were represented </w:t>
        </w:r>
        <w:del w:id="127" w:author="Hawkins, Jonathan" w:date="2023-04-05T09:52:00Z">
          <w:r w:rsidR="00A26C76" w:rsidRPr="00A26C76" w:rsidDel="00A26C76">
            <w:rPr>
              <w:rFonts w:ascii="Arial" w:hAnsi="Arial" w:cs="Arial"/>
            </w:rPr>
            <w:delText>as</w:delText>
          </w:r>
        </w:del>
      </w:moveTo>
      <w:ins w:id="128" w:author="Hawkins, Jonathan" w:date="2023-04-05T09:52:00Z">
        <w:r w:rsidR="00A26C76" w:rsidRPr="00A26C76">
          <w:rPr>
            <w:rFonts w:ascii="Arial" w:hAnsi="Arial" w:cs="Arial"/>
          </w:rPr>
          <w:t>by</w:t>
        </w:r>
      </w:ins>
      <w:moveTo w:id="129" w:author="Hawkins, Jonathan" w:date="2023-04-05T09:50:00Z">
        <w:r w:rsidR="00A26C76" w:rsidRPr="00A26C76">
          <w:rPr>
            <w:rFonts w:ascii="Arial" w:hAnsi="Arial" w:cs="Arial"/>
          </w:rPr>
          <w:t xml:space="preserve"> average β values (methylated probe intensity over sum of methylated and unmethylated probe intensities).</w:t>
        </w:r>
      </w:moveTo>
      <w:moveToRangeEnd w:id="124"/>
      <w:ins w:id="130" w:author="Hawkins, Jonathan" w:date="2023-04-05T09:54:00Z">
        <w:r w:rsidR="00A26C76" w:rsidRPr="00A26C76">
          <w:rPr>
            <w:rFonts w:ascii="Arial" w:hAnsi="Arial" w:cs="Arial"/>
          </w:rPr>
          <w:t xml:space="preserve"> </w:t>
        </w:r>
      </w:ins>
      <w:ins w:id="131" w:author="Hawkins, Jonathan" w:date="2023-04-05T09:24:00Z">
        <w:r w:rsidR="00C72C67" w:rsidRPr="00A26C76">
          <w:rPr>
            <w:rFonts w:ascii="Arial" w:hAnsi="Arial" w:cs="Arial"/>
          </w:rPr>
          <w:t>M-values were calculated as the log</w:t>
        </w:r>
        <w:r w:rsidR="00C72C67" w:rsidRPr="00913B62">
          <w:rPr>
            <w:rFonts w:ascii="Arial" w:hAnsi="Arial" w:cs="Arial"/>
            <w:vertAlign w:val="subscript"/>
            <w:rPrChange w:id="132" w:author="Hawkins, Jonathan" w:date="2023-04-05T10:00:00Z">
              <w:rPr>
                <w:rFonts w:ascii="Arial" w:hAnsi="Arial" w:cs="Arial"/>
              </w:rPr>
            </w:rPrChange>
          </w:rPr>
          <w:t>2</w:t>
        </w:r>
        <w:r w:rsidR="00C72C67" w:rsidRPr="00A26C76">
          <w:rPr>
            <w:rFonts w:ascii="Arial" w:hAnsi="Arial" w:cs="Arial"/>
          </w:rPr>
          <w:t xml:space="preserve"> ratio of the intensities of methylated probe</w:t>
        </w:r>
      </w:ins>
      <w:ins w:id="133" w:author="Hawkins, Jonathan" w:date="2023-04-05T09:57:00Z">
        <w:r w:rsidR="00A26C76">
          <w:rPr>
            <w:rFonts w:ascii="Arial" w:hAnsi="Arial" w:cs="Arial"/>
          </w:rPr>
          <w:t>s</w:t>
        </w:r>
      </w:ins>
      <w:ins w:id="134" w:author="Hawkins, Jonathan" w:date="2023-04-05T09:24:00Z">
        <w:r w:rsidR="00C72C67" w:rsidRPr="00A26C76">
          <w:rPr>
            <w:rFonts w:ascii="Arial" w:hAnsi="Arial" w:cs="Arial"/>
          </w:rPr>
          <w:t xml:space="preserve"> versus unmethylated probe</w:t>
        </w:r>
      </w:ins>
      <w:ins w:id="135" w:author="Hawkins, Jonathan" w:date="2023-04-05T09:57:00Z">
        <w:r w:rsidR="00A26C76">
          <w:rPr>
            <w:rFonts w:ascii="Arial" w:hAnsi="Arial" w:cs="Arial"/>
          </w:rPr>
          <w:t>s</w:t>
        </w:r>
      </w:ins>
      <w:ins w:id="136" w:author="Hawkins, Jonathan" w:date="2023-04-05T09:24:00Z">
        <w:r w:rsidR="00C72C67" w:rsidRPr="00A26C76">
          <w:rPr>
            <w:rFonts w:ascii="Arial" w:hAnsi="Arial" w:cs="Arial"/>
          </w:rPr>
          <w:t xml:space="preserve"> and used in subsequent analysis</w:t>
        </w:r>
      </w:ins>
      <w:ins w:id="137" w:author="Hawkins, Jonathan" w:date="2023-04-05T09:34:00Z">
        <w:r w:rsidR="00CA3B0E" w:rsidRPr="00A26C76">
          <w:rPr>
            <w:rFonts w:ascii="Arial" w:hAnsi="Arial" w:cs="Arial"/>
          </w:rPr>
          <w:t xml:space="preserve"> </w:t>
        </w:r>
      </w:ins>
      <w:r w:rsidR="003C05DE">
        <w:rPr>
          <w:rFonts w:ascii="Arial" w:hAnsi="Arial" w:cs="Arial"/>
        </w:rPr>
        <w:fldChar w:fldCharType="begin"/>
      </w:r>
      <w:r w:rsidR="003A72D5">
        <w:rPr>
          <w:rFonts w:ascii="Arial" w:hAnsi="Arial" w:cs="Arial"/>
        </w:rPr>
        <w:instrText xml:space="preserve"> ADDIN EN.CITE &lt;EndNote&gt;&lt;Cite&gt;&lt;Author&gt;Du&lt;/Author&gt;&lt;Year&gt;2010&lt;/Year&gt;&lt;RecNum&gt;118&lt;/RecNum&gt;&lt;DisplayText&gt;[33]&lt;/DisplayText&gt;&lt;record&gt;&lt;rec-number&gt;118&lt;/rec-number&gt;&lt;foreign-keys&gt;&lt;key app="EN" db-id="5wstwzzsp9zwx5e005v505000fxpd9xevvxe" timestamp="1680711747" guid="845d31b8-5c64-4b2b-81ef-dc0c804f60ac"&gt;118&lt;/key&gt;&lt;/foreign-keys&gt;&lt;ref-type name="Journal Article"&gt;17&lt;/ref-type&gt;&lt;contributors&gt;&lt;authors&gt;&lt;author&gt;Du, P.&lt;/author&gt;&lt;author&gt;Zhang, X.&lt;/author&gt;&lt;author&gt;Huang, C. C.&lt;/author&gt;&lt;author&gt;Jafari, N.&lt;/author&gt;&lt;author&gt;Kibbe, W. A.&lt;/author&gt;&lt;author&gt;Hou, L.&lt;/author&gt;&lt;author&gt;Lin, S. M.&lt;/author&gt;&lt;/authors&gt;&lt;/contributors&gt;&lt;auth-address&gt;Northwestern University Biomedical Informatics Center (NUBIC), NUCATS, Feinberg School of Medicine, Northwestern University, Chicago, IL 60611, USA. dupan@northwestern.edu&lt;/auth-address&gt;&lt;titles&gt;&lt;title&gt;Comparison of Beta-value and M-value methods for quantifying methylation levels by microarray analysis&lt;/title&gt;&lt;secondary-title&gt;BMC Bioinformatics&lt;/secondary-title&gt;&lt;/titles&gt;&lt;periodical&gt;&lt;full-title&gt;BMC Bioinformatics&lt;/full-title&gt;&lt;/periodical&gt;&lt;pages&gt;587&lt;/pages&gt;&lt;volume&gt;11&lt;/volume&gt;&lt;edition&gt;20101130&lt;/edition&gt;&lt;keywords&gt;&lt;keyword&gt;CpG Islands&lt;/keyword&gt;&lt;keyword&gt;*DNA Methylation&lt;/keyword&gt;&lt;keyword&gt;Data Interpretation, Statistical&lt;/keyword&gt;&lt;keyword&gt;Microarray Analysis/*methods&lt;/keyword&gt;&lt;/keywords&gt;&lt;dates&gt;&lt;year&gt;2010&lt;/year&gt;&lt;pub-dates&gt;&lt;date&gt;Nov 30&lt;/date&gt;&lt;/pub-dates&gt;&lt;/dates&gt;&lt;isbn&gt;1471-2105&lt;/isbn&gt;&lt;accession-num&gt;21118553&lt;/accession-num&gt;&lt;urls&gt;&lt;/urls&gt;&lt;custom2&gt;PMC3012676&lt;/custom2&gt;&lt;electronic-resource-num&gt;10.1186/1471-2105-11-587&lt;/electronic-resource-num&gt;&lt;remote-database-provider&gt;NLM&lt;/remote-database-provider&gt;&lt;language&gt;eng&lt;/language&gt;&lt;/record&gt;&lt;/Cite&gt;&lt;/EndNote&gt;</w:instrText>
      </w:r>
      <w:r w:rsidR="003C05DE">
        <w:rPr>
          <w:rFonts w:ascii="Arial" w:hAnsi="Arial" w:cs="Arial"/>
        </w:rPr>
        <w:fldChar w:fldCharType="separate"/>
      </w:r>
      <w:r w:rsidR="003A72D5">
        <w:rPr>
          <w:rFonts w:ascii="Arial" w:hAnsi="Arial" w:cs="Arial"/>
          <w:noProof/>
        </w:rPr>
        <w:t>[33]</w:t>
      </w:r>
      <w:r w:rsidR="003C05DE">
        <w:rPr>
          <w:rFonts w:ascii="Arial" w:hAnsi="Arial" w:cs="Arial"/>
        </w:rPr>
        <w:fldChar w:fldCharType="end"/>
      </w:r>
      <w:ins w:id="138" w:author="Hawkins, Jonathan" w:date="2023-04-05T09:24:00Z">
        <w:r w:rsidR="00C72C67" w:rsidRPr="00A26C76">
          <w:rPr>
            <w:rFonts w:ascii="Arial" w:hAnsi="Arial" w:cs="Arial"/>
          </w:rPr>
          <w:t>.</w:t>
        </w:r>
      </w:ins>
    </w:p>
    <w:p w14:paraId="7665EABF" w14:textId="116B0898" w:rsidR="00D848CC" w:rsidRPr="00A26C76" w:rsidRDefault="00D848CC" w:rsidP="00D848CC">
      <w:pPr>
        <w:rPr>
          <w:ins w:id="139" w:author="Hawkins, Jonathan" w:date="2023-04-03T12:25:00Z"/>
          <w:rFonts w:ascii="Arial" w:hAnsi="Arial" w:cs="Arial"/>
          <w:rPrChange w:id="140" w:author="Hawkins, Jonathan" w:date="2023-04-05T09:56:00Z">
            <w:rPr>
              <w:ins w:id="141" w:author="Hawkins, Jonathan" w:date="2023-04-03T12:25:00Z"/>
            </w:rPr>
          </w:rPrChange>
        </w:rPr>
      </w:pPr>
    </w:p>
    <w:p w14:paraId="3EEB9500" w14:textId="0E85F8CF" w:rsidR="00D848CC" w:rsidRPr="00A26C76" w:rsidRDefault="00D848CC" w:rsidP="00D848CC">
      <w:pPr>
        <w:rPr>
          <w:ins w:id="142" w:author="Hawkins, Jonathan" w:date="2023-04-03T12:25:00Z"/>
          <w:rStyle w:val="Emphasis"/>
          <w:rFonts w:ascii="Arial" w:hAnsi="Arial" w:cs="Arial"/>
          <w:i w:val="0"/>
          <w:iCs w:val="0"/>
          <w:color w:val="222222"/>
        </w:rPr>
      </w:pPr>
      <w:ins w:id="143" w:author="Hawkins, Jonathan" w:date="2023-04-03T12:25:00Z">
        <w:r w:rsidRPr="00A26C76">
          <w:rPr>
            <w:rFonts w:ascii="Arial" w:hAnsi="Arial" w:cs="Arial"/>
            <w:rPrChange w:id="144" w:author="Hawkins, Jonathan" w:date="2023-04-05T09:56:00Z">
              <w:rPr>
                <w:i/>
                <w:iCs/>
              </w:rPr>
            </w:rPrChange>
          </w:rPr>
          <w:t xml:space="preserve">After quality control, it is </w:t>
        </w:r>
      </w:ins>
      <w:ins w:id="145" w:author="Hawkins, Jonathan" w:date="2023-04-03T12:38:00Z">
        <w:r w:rsidR="002A1760" w:rsidRPr="00A26C76">
          <w:rPr>
            <w:rFonts w:ascii="Arial" w:hAnsi="Arial" w:cs="Arial"/>
            <w:rPrChange w:id="146" w:author="Hawkins, Jonathan" w:date="2023-04-05T09:56:00Z">
              <w:rPr>
                <w:highlight w:val="yellow"/>
              </w:rPr>
            </w:rPrChange>
          </w:rPr>
          <w:t>common to adjust</w:t>
        </w:r>
      </w:ins>
      <w:ins w:id="147" w:author="Hawkins, Jonathan" w:date="2023-04-03T12:25:00Z">
        <w:r w:rsidRPr="00A26C76">
          <w:rPr>
            <w:rFonts w:ascii="Arial" w:hAnsi="Arial" w:cs="Arial"/>
            <w:rPrChange w:id="148" w:author="Hawkins, Jonathan" w:date="2023-04-05T09:56:00Z">
              <w:rPr/>
            </w:rPrChange>
          </w:rPr>
          <w:t xml:space="preserve"> for variation in methylation profile across cell types using a reference set. At the time of this study, there is no known reference set for nasal-epithelial tissue. There was also a concern that</w:t>
        </w:r>
      </w:ins>
      <w:ins w:id="149" w:author="Hawkins, Jonathan" w:date="2023-04-03T12:39:00Z">
        <w:r w:rsidR="00F153B3" w:rsidRPr="00A26C76">
          <w:rPr>
            <w:rFonts w:ascii="Arial" w:hAnsi="Arial" w:cs="Arial"/>
            <w:rPrChange w:id="150" w:author="Hawkins, Jonathan" w:date="2023-04-05T09:56:00Z">
              <w:rPr>
                <w:highlight w:val="yellow"/>
              </w:rPr>
            </w:rPrChange>
          </w:rPr>
          <w:t>, due to the small sample size,</w:t>
        </w:r>
      </w:ins>
      <w:ins w:id="151" w:author="Hawkins, Jonathan" w:date="2023-04-03T12:25:00Z">
        <w:r w:rsidRPr="00A26C76">
          <w:rPr>
            <w:rFonts w:ascii="Arial" w:hAnsi="Arial" w:cs="Arial"/>
            <w:rPrChange w:id="152" w:author="Hawkins, Jonathan" w:date="2023-04-05T09:56:00Z">
              <w:rPr/>
            </w:rPrChange>
          </w:rPr>
          <w:t xml:space="preserve"> reference-free approaches would not be robust to outliers or </w:t>
        </w:r>
      </w:ins>
      <w:ins w:id="153" w:author="Hawkins, Jonathan" w:date="2023-04-03T12:39:00Z">
        <w:r w:rsidR="00F153B3" w:rsidRPr="00A26C76">
          <w:rPr>
            <w:rFonts w:ascii="Arial" w:hAnsi="Arial" w:cs="Arial"/>
            <w:rPrChange w:id="154" w:author="Hawkins, Jonathan" w:date="2023-04-05T09:56:00Z">
              <w:rPr>
                <w:highlight w:val="yellow"/>
              </w:rPr>
            </w:rPrChange>
          </w:rPr>
          <w:t xml:space="preserve">other </w:t>
        </w:r>
      </w:ins>
      <w:ins w:id="155" w:author="Hawkins, Jonathan" w:date="2023-04-03T12:25:00Z">
        <w:r w:rsidRPr="00A26C76">
          <w:rPr>
            <w:rFonts w:ascii="Arial" w:hAnsi="Arial" w:cs="Arial"/>
            <w:rPrChange w:id="156" w:author="Hawkins, Jonathan" w:date="2023-04-05T09:56:00Z">
              <w:rPr/>
            </w:rPrChange>
          </w:rPr>
          <w:t xml:space="preserve">technical variation. </w:t>
        </w:r>
      </w:ins>
      <w:ins w:id="157" w:author="Hawkins, Jonathan" w:date="2023-04-03T12:39:00Z">
        <w:r w:rsidR="00F153B3" w:rsidRPr="00A26C76">
          <w:rPr>
            <w:rFonts w:ascii="Arial" w:hAnsi="Arial" w:cs="Arial"/>
            <w:rPrChange w:id="158" w:author="Hawkins, Jonathan" w:date="2023-04-05T09:56:00Z">
              <w:rPr>
                <w:highlight w:val="yellow"/>
              </w:rPr>
            </w:rPrChange>
          </w:rPr>
          <w:t>Instead, w</w:t>
        </w:r>
      </w:ins>
      <w:ins w:id="159" w:author="Hawkins, Jonathan" w:date="2023-04-03T12:25:00Z">
        <w:r w:rsidRPr="00A26C76">
          <w:rPr>
            <w:rFonts w:ascii="Arial" w:hAnsi="Arial" w:cs="Arial"/>
            <w:rPrChange w:id="160" w:author="Hawkins, Jonathan" w:date="2023-04-05T09:56:00Z">
              <w:rPr/>
            </w:rPrChange>
          </w:rPr>
          <w:t>e used Removal of Unwanted Variability for Methylation (</w:t>
        </w:r>
        <w:proofErr w:type="spellStart"/>
        <w:r w:rsidRPr="00A26C76">
          <w:rPr>
            <w:rFonts w:ascii="Arial" w:hAnsi="Arial" w:cs="Arial"/>
            <w:rPrChange w:id="161" w:author="Hawkins, Jonathan" w:date="2023-04-05T09:56:00Z">
              <w:rPr/>
            </w:rPrChange>
          </w:rPr>
          <w:t>RUVm</w:t>
        </w:r>
        <w:proofErr w:type="spellEnd"/>
        <w:r w:rsidRPr="00A26C76">
          <w:rPr>
            <w:rFonts w:ascii="Arial" w:hAnsi="Arial" w:cs="Arial"/>
            <w:rPrChange w:id="162" w:author="Hawkins, Jonathan" w:date="2023-04-05T09:56:00Z">
              <w:rPr/>
            </w:rPrChange>
          </w:rPr>
          <w:t>) to identify an empirical set of negative control probes which could then be used to remove remaining sources of unwanted variation using RUV-4</w:t>
        </w:r>
      </w:ins>
      <w:ins w:id="163" w:author="Hawkins, Jonathan" w:date="2023-04-05T10:29:00Z">
        <w:r w:rsidR="003C05DE">
          <w:rPr>
            <w:rFonts w:ascii="Arial" w:hAnsi="Arial" w:cs="Arial"/>
          </w:rPr>
          <w:t xml:space="preserve"> </w:t>
        </w:r>
      </w:ins>
      <w:r w:rsidR="003C05DE">
        <w:rPr>
          <w:rFonts w:ascii="Arial" w:hAnsi="Arial" w:cs="Arial"/>
        </w:rPr>
        <w:fldChar w:fldCharType="begin">
          <w:fldData xml:space="preserve">PEVuZE5vdGU+PENpdGU+PEF1dGhvcj5QaGlwc29uPC9BdXRob3I+PFllYXI+MjAxNTwvWWVhcj48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cHViLWRhdGVzPjwvZGF0ZXM+PGlzYm4+MDMwNS0xMDQ4IChQcmludCkmI3hEOzAzMDUtMTA0ODwv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PEVuZE5vdGU+PENpdGU+PEF1dGhvcj5QaGlwc29uPC9BdXRob3I+PFllYXI+MjAxNTwvWWVhcj48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cHViLWRhdGVzPjwvZGF0ZXM+PGlzYm4+MDMwNS0xMDQ4IChQcmludCkmI3hEOzAzMDUtMTA0ODwv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3C05DE">
        <w:rPr>
          <w:rFonts w:ascii="Arial" w:hAnsi="Arial" w:cs="Arial"/>
        </w:rPr>
        <w:fldChar w:fldCharType="separate"/>
      </w:r>
      <w:r w:rsidR="003A72D5">
        <w:rPr>
          <w:rFonts w:ascii="Arial" w:hAnsi="Arial" w:cs="Arial"/>
          <w:noProof/>
        </w:rPr>
        <w:t>[34-36]</w:t>
      </w:r>
      <w:r w:rsidR="003C05DE">
        <w:rPr>
          <w:rFonts w:ascii="Arial" w:hAnsi="Arial" w:cs="Arial"/>
        </w:rPr>
        <w:fldChar w:fldCharType="end"/>
      </w:r>
      <w:ins w:id="164" w:author="Hawkins, Jonathan" w:date="2023-04-05T10:29:00Z">
        <w:r w:rsidR="003C05DE">
          <w:rPr>
            <w:rFonts w:ascii="Arial" w:hAnsi="Arial" w:cs="Arial"/>
          </w:rPr>
          <w:t>.</w:t>
        </w:r>
      </w:ins>
      <w:ins w:id="165" w:author="Hawkins, Jonathan" w:date="2023-04-03T12:25:00Z">
        <w:r w:rsidRPr="00A26C76">
          <w:rPr>
            <w:rStyle w:val="Emphasis"/>
            <w:rFonts w:ascii="Arial" w:hAnsi="Arial" w:cs="Arial"/>
            <w:i w:val="0"/>
            <w:iCs w:val="0"/>
            <w:color w:val="222222"/>
            <w:rPrChange w:id="166" w:author="Hawkins, Jonathan" w:date="2023-04-05T09:56:00Z">
              <w:rPr>
                <w:rStyle w:val="Emphasis"/>
                <w:rFonts w:ascii="Arial" w:hAnsi="Arial" w:cs="Arial"/>
                <w:color w:val="222222"/>
              </w:rPr>
            </w:rPrChange>
          </w:rPr>
          <w:t xml:space="preserve">When estimating negative control probes, we preserved biological variability due to vape status, age, and sex. We included two normalization factors after inspection of an elbow plot, a relative log-expression plot, and clustering along the first two principal components of the normalized </w:t>
        </w:r>
      </w:ins>
      <w:ins w:id="167" w:author="Hawkins, Jonathan" w:date="2023-04-03T12:26:00Z">
        <w:r w:rsidRPr="00A26C76">
          <w:rPr>
            <w:rStyle w:val="Emphasis"/>
            <w:rFonts w:ascii="Arial" w:hAnsi="Arial" w:cs="Arial"/>
            <w:i w:val="0"/>
            <w:iCs w:val="0"/>
            <w:color w:val="222222"/>
          </w:rPr>
          <w:t>M</w:t>
        </w:r>
      </w:ins>
      <w:ins w:id="168" w:author="Hawkins, Jonathan" w:date="2023-04-03T12:25:00Z">
        <w:r w:rsidRPr="00A26C76">
          <w:rPr>
            <w:rStyle w:val="Emphasis"/>
            <w:rFonts w:ascii="Arial" w:hAnsi="Arial" w:cs="Arial"/>
            <w:i w:val="0"/>
            <w:iCs w:val="0"/>
            <w:color w:val="222222"/>
            <w:rPrChange w:id="169" w:author="Hawkins, Jonathan" w:date="2023-04-05T09:56:00Z">
              <w:rPr>
                <w:rStyle w:val="Emphasis"/>
                <w:rFonts w:ascii="Arial" w:hAnsi="Arial" w:cs="Arial"/>
                <w:color w:val="222222"/>
              </w:rPr>
            </w:rPrChange>
          </w:rPr>
          <w:t>-values.</w:t>
        </w:r>
        <w:r w:rsidRPr="00A26C76">
          <w:rPr>
            <w:rStyle w:val="Emphasis"/>
            <w:rFonts w:ascii="Arial" w:hAnsi="Arial" w:cs="Arial"/>
            <w:color w:val="222222"/>
          </w:rPr>
          <w:t xml:space="preserve"> </w:t>
        </w:r>
      </w:ins>
    </w:p>
    <w:p w14:paraId="32751922" w14:textId="77777777" w:rsidR="00D848CC" w:rsidRPr="00A26C76" w:rsidDel="00D848CC" w:rsidRDefault="00D848CC" w:rsidP="003E6C8E">
      <w:pPr>
        <w:spacing w:after="0"/>
        <w:rPr>
          <w:del w:id="170" w:author="Hawkins, Jonathan" w:date="2023-04-03T12:26:00Z"/>
          <w:rFonts w:ascii="Arial" w:hAnsi="Arial" w:cs="Arial"/>
        </w:rPr>
      </w:pPr>
    </w:p>
    <w:p w14:paraId="26D13985" w14:textId="0842A804" w:rsidR="00D848CC" w:rsidRPr="00A26C76" w:rsidRDefault="00D848CC" w:rsidP="00D31EA1">
      <w:pPr>
        <w:pStyle w:val="xdefault"/>
        <w:shd w:val="clear" w:color="auto" w:fill="FFFFFF"/>
        <w:spacing w:line="276" w:lineRule="auto"/>
        <w:jc w:val="both"/>
        <w:rPr>
          <w:ins w:id="171" w:author="Hawkins, Jonathan" w:date="2023-04-03T12:29:00Z"/>
          <w:rFonts w:ascii="Arial" w:hAnsi="Arial" w:cs="Arial"/>
          <w:i/>
          <w:iCs/>
        </w:rPr>
      </w:pPr>
      <w:ins w:id="172" w:author="Hawkins, Jonathan" w:date="2023-04-03T12:29:00Z">
        <w:r w:rsidRPr="00A26C76">
          <w:rPr>
            <w:rFonts w:ascii="Arial" w:hAnsi="Arial" w:cs="Arial"/>
            <w:i/>
            <w:iCs/>
          </w:rPr>
          <w:t>Differentially Methylated Positions (DMPs)</w:t>
        </w:r>
      </w:ins>
    </w:p>
    <w:p w14:paraId="52724881" w14:textId="77777777" w:rsidR="00D848CC" w:rsidRPr="00A26C76" w:rsidRDefault="00D848CC" w:rsidP="00D31EA1">
      <w:pPr>
        <w:pStyle w:val="xdefault"/>
        <w:shd w:val="clear" w:color="auto" w:fill="FFFFFF"/>
        <w:spacing w:line="276" w:lineRule="auto"/>
        <w:jc w:val="both"/>
        <w:rPr>
          <w:ins w:id="173" w:author="Hawkins, Jonathan" w:date="2023-04-03T12:29:00Z"/>
          <w:rFonts w:ascii="Arial" w:hAnsi="Arial" w:cs="Arial"/>
          <w:i/>
          <w:iCs/>
        </w:rPr>
      </w:pPr>
    </w:p>
    <w:p w14:paraId="78315049" w14:textId="735A4469" w:rsidR="00D848CC" w:rsidRPr="00A26C76" w:rsidRDefault="00D848CC">
      <w:pPr>
        <w:rPr>
          <w:ins w:id="174" w:author="Hawkins, Jonathan" w:date="2023-04-03T12:28:00Z"/>
          <w:rFonts w:ascii="Arial" w:hAnsi="Arial" w:cs="Arial"/>
          <w:rPrChange w:id="175" w:author="Hawkins, Jonathan" w:date="2023-04-05T09:56:00Z">
            <w:rPr>
              <w:ins w:id="176" w:author="Hawkins, Jonathan" w:date="2023-04-03T12:28:00Z"/>
              <w:rFonts w:ascii="Arial" w:hAnsi="Arial" w:cs="Arial"/>
              <w:b/>
              <w:bCs/>
            </w:rPr>
          </w:rPrChange>
        </w:rPr>
        <w:pPrChange w:id="177" w:author="Hawkins, Jonathan" w:date="2023-04-03T12:30:00Z">
          <w:pPr>
            <w:pStyle w:val="xdefault"/>
            <w:shd w:val="clear" w:color="auto" w:fill="FFFFFF"/>
            <w:spacing w:line="276" w:lineRule="auto"/>
            <w:jc w:val="both"/>
          </w:pPr>
        </w:pPrChange>
      </w:pPr>
      <w:ins w:id="178" w:author="Hawkins, Jonathan" w:date="2023-04-03T12:29:00Z">
        <w:r w:rsidRPr="00A26C76">
          <w:rPr>
            <w:rFonts w:ascii="Arial" w:hAnsi="Arial" w:cs="Arial"/>
          </w:rPr>
          <w:t xml:space="preserve">We modeled M-values using linear models </w:t>
        </w:r>
      </w:ins>
      <w:ins w:id="179" w:author="Hawkins, Jonathan" w:date="2023-04-03T12:30:00Z">
        <w:r w:rsidRPr="00A26C76">
          <w:rPr>
            <w:rFonts w:ascii="Arial" w:hAnsi="Arial" w:cs="Arial"/>
          </w:rPr>
          <w:t>adjusting</w:t>
        </w:r>
      </w:ins>
      <w:ins w:id="180" w:author="Hawkins, Jonathan" w:date="2023-04-03T12:29:00Z">
        <w:r w:rsidRPr="00A26C76">
          <w:rPr>
            <w:rFonts w:ascii="Arial" w:hAnsi="Arial" w:cs="Arial"/>
          </w:rPr>
          <w:t xml:space="preserve"> for vape status, recruitment center, sex, age, and the two normalization factors. T-tests were used to</w:t>
        </w:r>
      </w:ins>
      <w:ins w:id="181" w:author="Hawkins, Jonathan" w:date="2023-04-05T09:15:00Z">
        <w:r w:rsidR="002C5855" w:rsidRPr="00A26C76">
          <w:rPr>
            <w:rFonts w:ascii="Arial" w:hAnsi="Arial" w:cs="Arial"/>
            <w:rPrChange w:id="182" w:author="Hawkins, Jonathan" w:date="2023-04-05T09:56:00Z">
              <w:rPr>
                <w:rFonts w:ascii="Arial" w:hAnsi="Arial" w:cs="Arial"/>
                <w:highlight w:val="yellow"/>
              </w:rPr>
            </w:rPrChange>
          </w:rPr>
          <w:t xml:space="preserve"> determine</w:t>
        </w:r>
      </w:ins>
      <w:ins w:id="183" w:author="Hawkins, Jonathan" w:date="2023-04-03T12:29:00Z">
        <w:r w:rsidRPr="00A26C76">
          <w:rPr>
            <w:rFonts w:ascii="Arial" w:hAnsi="Arial" w:cs="Arial"/>
          </w:rPr>
          <w:t xml:space="preserve"> </w:t>
        </w:r>
      </w:ins>
      <w:ins w:id="184" w:author="Hawkins, Jonathan" w:date="2023-04-05T09:14:00Z">
        <w:r w:rsidR="002C5855" w:rsidRPr="00A26C76">
          <w:rPr>
            <w:rFonts w:ascii="Arial" w:hAnsi="Arial" w:cs="Arial"/>
            <w:rPrChange w:id="185" w:author="Hawkins, Jonathan" w:date="2023-04-05T09:56:00Z">
              <w:rPr>
                <w:rFonts w:ascii="Arial" w:hAnsi="Arial" w:cs="Arial"/>
                <w:highlight w:val="yellow"/>
              </w:rPr>
            </w:rPrChange>
          </w:rPr>
          <w:t xml:space="preserve">if the addition of vape status </w:t>
        </w:r>
      </w:ins>
      <w:ins w:id="186" w:author="Hawkins, Jonathan" w:date="2023-04-05T09:15:00Z">
        <w:r w:rsidR="002C5855" w:rsidRPr="00A26C76">
          <w:rPr>
            <w:rFonts w:ascii="Arial" w:hAnsi="Arial" w:cs="Arial"/>
            <w:rPrChange w:id="187" w:author="Hawkins, Jonathan" w:date="2023-04-05T09:56:00Z">
              <w:rPr>
                <w:rFonts w:ascii="Arial" w:hAnsi="Arial" w:cs="Arial"/>
                <w:highlight w:val="yellow"/>
              </w:rPr>
            </w:rPrChange>
          </w:rPr>
          <w:t>to the model</w:t>
        </w:r>
      </w:ins>
      <w:ins w:id="188" w:author="Hawkins, Jonathan" w:date="2023-04-05T09:16:00Z">
        <w:r w:rsidR="002C5855" w:rsidRPr="00A26C76">
          <w:rPr>
            <w:rFonts w:ascii="Arial" w:hAnsi="Arial" w:cs="Arial"/>
            <w:rPrChange w:id="189" w:author="Hawkins, Jonathan" w:date="2023-04-05T09:56:00Z">
              <w:rPr>
                <w:rFonts w:ascii="Arial" w:hAnsi="Arial" w:cs="Arial"/>
                <w:highlight w:val="yellow"/>
              </w:rPr>
            </w:rPrChange>
          </w:rPr>
          <w:t>s</w:t>
        </w:r>
      </w:ins>
      <w:ins w:id="190" w:author="Hawkins, Jonathan" w:date="2023-04-05T09:15:00Z">
        <w:r w:rsidR="002C5855" w:rsidRPr="00A26C76">
          <w:rPr>
            <w:rFonts w:ascii="Arial" w:hAnsi="Arial" w:cs="Arial"/>
            <w:rPrChange w:id="191" w:author="Hawkins, Jonathan" w:date="2023-04-05T09:56:00Z">
              <w:rPr>
                <w:rFonts w:ascii="Arial" w:hAnsi="Arial" w:cs="Arial"/>
                <w:highlight w:val="yellow"/>
              </w:rPr>
            </w:rPrChange>
          </w:rPr>
          <w:t xml:space="preserve"> added significantly to the prediction of M-values</w:t>
        </w:r>
      </w:ins>
      <w:ins w:id="192" w:author="Hawkins, Jonathan" w:date="2023-04-05T09:16:00Z">
        <w:r w:rsidR="002C5855" w:rsidRPr="00A26C76">
          <w:rPr>
            <w:rFonts w:ascii="Arial" w:hAnsi="Arial" w:cs="Arial"/>
            <w:rPrChange w:id="193" w:author="Hawkins, Jonathan" w:date="2023-04-05T09:56:00Z">
              <w:rPr>
                <w:rFonts w:ascii="Arial" w:hAnsi="Arial" w:cs="Arial"/>
                <w:highlight w:val="yellow"/>
              </w:rPr>
            </w:rPrChange>
          </w:rPr>
          <w:t xml:space="preserve"> above that achieved by recruitment center, sex, age, and the two normalization factors alone</w:t>
        </w:r>
      </w:ins>
      <w:ins w:id="194" w:author="Hawkins, Jonathan" w:date="2023-04-03T12:29:00Z">
        <w:r w:rsidRPr="00A26C76">
          <w:rPr>
            <w:rFonts w:ascii="Arial" w:hAnsi="Arial" w:cs="Arial"/>
          </w:rPr>
          <w:t xml:space="preserve">. We finally corrected for epigenomic inflation using </w:t>
        </w:r>
        <w:r w:rsidRPr="00A26C76">
          <w:rPr>
            <w:rFonts w:ascii="Arial" w:hAnsi="Arial" w:cs="Arial"/>
            <w:i/>
            <w:iCs/>
          </w:rPr>
          <w:t>bacon</w:t>
        </w:r>
      </w:ins>
      <w:ins w:id="195" w:author="Hawkins, Jonathan" w:date="2023-04-05T10:31:00Z">
        <w:r w:rsidR="003C05DE">
          <w:rPr>
            <w:rFonts w:ascii="Arial" w:hAnsi="Arial" w:cs="Arial"/>
          </w:rPr>
          <w:t xml:space="preserve"> </w:t>
        </w:r>
      </w:ins>
      <w:r w:rsidR="003C05DE">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3C05DE">
        <w:rPr>
          <w:rFonts w:ascii="Arial" w:hAnsi="Arial" w:cs="Arial"/>
        </w:rPr>
        <w:fldChar w:fldCharType="separate"/>
      </w:r>
      <w:r w:rsidR="003A72D5">
        <w:rPr>
          <w:rFonts w:ascii="Arial" w:hAnsi="Arial" w:cs="Arial"/>
          <w:noProof/>
        </w:rPr>
        <w:t>[37]</w:t>
      </w:r>
      <w:r w:rsidR="003C05DE">
        <w:rPr>
          <w:rFonts w:ascii="Arial" w:hAnsi="Arial" w:cs="Arial"/>
        </w:rPr>
        <w:fldChar w:fldCharType="end"/>
      </w:r>
      <w:ins w:id="196" w:author="Hawkins, Jonathan" w:date="2023-04-05T10:35:00Z">
        <w:r w:rsidR="003A72D5">
          <w:rPr>
            <w:rFonts w:ascii="Arial" w:hAnsi="Arial" w:cs="Arial"/>
          </w:rPr>
          <w:t xml:space="preserve"> </w:t>
        </w:r>
      </w:ins>
      <w:ins w:id="197" w:author="Hawkins, Jonathan" w:date="2023-04-03T12:29:00Z">
        <w:r w:rsidRPr="00A26C76">
          <w:rPr>
            <w:rFonts w:ascii="Arial" w:hAnsi="Arial" w:cs="Arial"/>
          </w:rPr>
          <w:t xml:space="preserve">and for multiple comparisons using FDR adjustment. </w:t>
        </w:r>
      </w:ins>
    </w:p>
    <w:p w14:paraId="4ADD0C18" w14:textId="77777777" w:rsidR="005955DC" w:rsidRPr="00A26C76" w:rsidRDefault="005955DC" w:rsidP="003E6C8E">
      <w:pPr>
        <w:spacing w:after="0"/>
        <w:rPr>
          <w:rFonts w:ascii="Arial" w:hAnsi="Arial" w:cs="Arial"/>
        </w:rPr>
      </w:pPr>
    </w:p>
    <w:p w14:paraId="5ACDDF73" w14:textId="5AA4BCF2" w:rsidR="00062330" w:rsidRPr="00062330" w:rsidRDefault="00062330" w:rsidP="00F857CD">
      <w:pPr>
        <w:rPr>
          <w:ins w:id="198" w:author="Hawkins, Jonathan" w:date="2023-04-03T08:55:00Z"/>
          <w:rFonts w:ascii="Arial" w:hAnsi="Arial" w:cs="Arial"/>
          <w:i/>
          <w:iCs/>
          <w:rPrChange w:id="199" w:author="Hawkins, Jonathan" w:date="2023-04-03T08:56:00Z">
            <w:rPr>
              <w:ins w:id="200" w:author="Hawkins, Jonathan" w:date="2023-04-03T08:55:00Z"/>
              <w:rFonts w:ascii="Arial" w:hAnsi="Arial" w:cs="Arial"/>
            </w:rPr>
          </w:rPrChange>
        </w:rPr>
      </w:pPr>
      <w:ins w:id="201" w:author="Hawkins, Jonathan" w:date="2023-04-03T08:57:00Z">
        <w:r>
          <w:rPr>
            <w:rFonts w:ascii="Arial" w:hAnsi="Arial" w:cs="Arial"/>
            <w:i/>
            <w:iCs/>
          </w:rPr>
          <w:t>Targeted Methylation Analysis</w:t>
        </w:r>
      </w:ins>
    </w:p>
    <w:p w14:paraId="614366A0" w14:textId="6DD9CC6A" w:rsidR="002A2E3D" w:rsidRDefault="00F857CD" w:rsidP="00F857CD">
      <w:pPr>
        <w:rPr>
          <w:rFonts w:ascii="Arial" w:hAnsi="Arial" w:cs="Arial"/>
        </w:rPr>
      </w:pPr>
      <w:r w:rsidRPr="007F77B7">
        <w:rPr>
          <w:rFonts w:ascii="Arial" w:hAnsi="Arial" w:cs="Arial"/>
        </w:rPr>
        <w:t xml:space="preserve">We mapped CpG sites to their respective genes using annotation for Illumina’s </w:t>
      </w:r>
      <w:r w:rsidR="00192C25">
        <w:rPr>
          <w:rFonts w:ascii="Arial" w:hAnsi="Arial" w:cs="Arial"/>
        </w:rPr>
        <w:t xml:space="preserve">850K </w:t>
      </w:r>
      <w:r w:rsidRPr="007F77B7">
        <w:rPr>
          <w:rFonts w:ascii="Arial" w:hAnsi="Arial" w:cs="Arial"/>
        </w:rPr>
        <w:t>methylation arrays</w:t>
      </w:r>
      <w:ins w:id="202" w:author="Commodore, Sarah" w:date="2023-03-22T16:09:00Z">
        <w:r w:rsidR="0011214D">
          <w:rPr>
            <w:rFonts w:ascii="Arial" w:hAnsi="Arial" w:cs="Arial"/>
          </w:rPr>
          <w:t xml:space="preserve"> </w:t>
        </w:r>
      </w:ins>
      <w:r w:rsidRPr="007F77B7">
        <w:rPr>
          <w:rFonts w:ascii="Arial" w:hAnsi="Arial" w:cs="Arial"/>
        </w:rPr>
        <w:fldChar w:fldCharType="begin"/>
      </w:r>
      <w:r w:rsidR="003A72D5">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https://bitbucket.com/kasperdanielhansen/Illumina_EPIC.&lt;/Author&gt;&lt;RecNum&gt;63&lt;/RecNum&gt;&lt;DisplayText&gt;[38]&lt;/DisplayText&gt;&lt;record&gt;&lt;rec-number&gt;63&lt;/rec-number&gt;&lt;foreign-keys&gt;&lt;key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3A72D5">
        <w:rPr>
          <w:rFonts w:ascii="Arial" w:hAnsi="Arial" w:cs="Arial"/>
          <w:noProof/>
        </w:rPr>
        <w:t>[38]</w:t>
      </w:r>
      <w:r w:rsidRPr="007F77B7">
        <w:rPr>
          <w:rFonts w:ascii="Arial" w:hAnsi="Arial" w:cs="Arial"/>
        </w:rPr>
        <w:fldChar w:fldCharType="end"/>
      </w:r>
      <w:r w:rsidRPr="007F77B7">
        <w:rPr>
          <w:rFonts w:ascii="Arial" w:hAnsi="Arial" w:cs="Arial"/>
        </w:rPr>
        <w:t xml:space="preserve"> to generate a list of </w:t>
      </w:r>
      <w:proofErr w:type="spellStart"/>
      <w:r w:rsidRPr="007F77B7">
        <w:rPr>
          <w:rFonts w:ascii="Arial" w:hAnsi="Arial" w:cs="Arial"/>
        </w:rPr>
        <w:t>CpGs</w:t>
      </w:r>
      <w:proofErr w:type="spellEnd"/>
      <w:r w:rsidRPr="007F77B7">
        <w:rPr>
          <w:rFonts w:ascii="Arial" w:hAnsi="Arial" w:cs="Arial"/>
        </w:rPr>
        <w:t xml:space="preserve"> for targeted methylation analysis. Then, a subset of CpG sites was selected based upon the 7,136 genes found to be differentially expressed when vap</w:t>
      </w:r>
      <w:r w:rsidR="00D875F6">
        <w:rPr>
          <w:rFonts w:ascii="Arial" w:hAnsi="Arial" w:cs="Arial"/>
        </w:rPr>
        <w:t>e us</w:t>
      </w:r>
      <w:r w:rsidRPr="007F77B7">
        <w:rPr>
          <w:rFonts w:ascii="Arial" w:hAnsi="Arial" w:cs="Arial"/>
        </w:rPr>
        <w:t xml:space="preserve">ers are compared to </w:t>
      </w:r>
      <w:r w:rsidR="00D875F6">
        <w:rPr>
          <w:rFonts w:ascii="Arial" w:hAnsi="Arial" w:cs="Arial"/>
        </w:rPr>
        <w:t>none vape users</w:t>
      </w:r>
      <w:r w:rsidR="00D875F6" w:rsidRPr="007F77B7">
        <w:rPr>
          <w:rFonts w:ascii="Arial" w:hAnsi="Arial" w:cs="Arial"/>
        </w:rPr>
        <w:t xml:space="preserve"> </w:t>
      </w:r>
      <w:r w:rsidRPr="007F77B7">
        <w:rPr>
          <w:rFonts w:ascii="Arial" w:hAnsi="Arial" w:cs="Arial"/>
        </w:rPr>
        <w:t xml:space="preserve">in the RNA-seq data. </w:t>
      </w:r>
      <w:commentRangeStart w:id="203"/>
      <w:del w:id="204" w:author="Hawkins, Jonathan" w:date="2023-04-05T09:46:00Z">
        <w:r w:rsidRPr="007F77B7" w:rsidDel="008C6422">
          <w:rPr>
            <w:rFonts w:ascii="Arial" w:hAnsi="Arial" w:cs="Arial"/>
          </w:rPr>
          <w:delText>Finally, we repeated the FDR adjustment for multiple testing using</w:delText>
        </w:r>
      </w:del>
      <w:ins w:id="205" w:author="Kechris, Katerina" w:date="2023-03-22T06:19:00Z">
        <w:del w:id="206" w:author="Hawkins, Jonathan" w:date="2023-04-05T09:46:00Z">
          <w:r w:rsidR="00D779B2" w:rsidDel="008C6422">
            <w:rPr>
              <w:rFonts w:ascii="Arial" w:hAnsi="Arial" w:cs="Arial"/>
            </w:rPr>
            <w:delText>corrected for genomic inflation using</w:delText>
          </w:r>
        </w:del>
      </w:ins>
      <w:del w:id="207" w:author="Hawkins, Jonathan" w:date="2023-04-05T09:46:00Z">
        <w:r w:rsidRPr="007F77B7" w:rsidDel="008C6422">
          <w:rPr>
            <w:rFonts w:ascii="Arial" w:hAnsi="Arial" w:cs="Arial"/>
          </w:rPr>
          <w:delText xml:space="preserve"> </w:delText>
        </w:r>
        <w:r w:rsidRPr="007F77B7" w:rsidDel="008C6422">
          <w:rPr>
            <w:rFonts w:ascii="Arial" w:hAnsi="Arial" w:cs="Arial"/>
            <w:i/>
            <w:iCs/>
          </w:rPr>
          <w:delText>bacon</w:delText>
        </w:r>
        <w:r w:rsidRPr="007F77B7" w:rsidDel="008C6422">
          <w:rPr>
            <w:rFonts w:ascii="Arial" w:hAnsi="Arial" w:cs="Arial"/>
          </w:rPr>
          <w:delText>-corrected p-values</w:delText>
        </w:r>
        <w:r w:rsidR="00D875F6" w:rsidDel="008C6422">
          <w:rPr>
            <w:rFonts w:ascii="Arial" w:hAnsi="Arial" w:cs="Arial"/>
          </w:rPr>
          <w:delText xml:space="preserve"> </w:delText>
        </w:r>
        <w:r w:rsidR="00D875F6" w:rsidRPr="007F77B7" w:rsidDel="008C6422">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sidDel="008C6422">
          <w:rPr>
            <w:rFonts w:ascii="Arial" w:hAnsi="Arial" w:cs="Arial"/>
          </w:rPr>
          <w:delInstrText xml:space="preserve"> ADDIN EN.CITE </w:delInstrText>
        </w:r>
        <w:r w:rsidR="00D875F6" w:rsidDel="008C6422">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sidDel="008C6422">
          <w:rPr>
            <w:rFonts w:ascii="Arial" w:hAnsi="Arial" w:cs="Arial"/>
          </w:rPr>
          <w:delInstrText xml:space="preserve"> ADDIN EN.CITE.DATA </w:delInstrText>
        </w:r>
        <w:r w:rsidR="00D875F6" w:rsidDel="008C6422">
          <w:rPr>
            <w:rFonts w:ascii="Arial" w:hAnsi="Arial" w:cs="Arial"/>
          </w:rPr>
        </w:r>
        <w:r w:rsidR="00D875F6" w:rsidDel="008C6422">
          <w:rPr>
            <w:rFonts w:ascii="Arial" w:hAnsi="Arial" w:cs="Arial"/>
          </w:rPr>
          <w:fldChar w:fldCharType="end"/>
        </w:r>
        <w:r w:rsidR="00D875F6" w:rsidRPr="007F77B7" w:rsidDel="008C6422">
          <w:rPr>
            <w:rFonts w:ascii="Arial" w:hAnsi="Arial" w:cs="Arial"/>
          </w:rPr>
        </w:r>
        <w:r w:rsidR="00D875F6" w:rsidRPr="007F77B7" w:rsidDel="008C6422">
          <w:rPr>
            <w:rFonts w:ascii="Arial" w:hAnsi="Arial" w:cs="Arial"/>
          </w:rPr>
          <w:fldChar w:fldCharType="separate"/>
        </w:r>
        <w:r w:rsidR="00D875F6" w:rsidDel="008C6422">
          <w:rPr>
            <w:rFonts w:ascii="Arial" w:hAnsi="Arial" w:cs="Arial"/>
            <w:noProof/>
          </w:rPr>
          <w:delText>[32]</w:delText>
        </w:r>
        <w:r w:rsidR="00D875F6" w:rsidRPr="007F77B7" w:rsidDel="008C6422">
          <w:rPr>
            <w:rFonts w:ascii="Arial" w:hAnsi="Arial" w:cs="Arial"/>
          </w:rPr>
          <w:fldChar w:fldCharType="end"/>
        </w:r>
      </w:del>
      <w:ins w:id="208" w:author="Kechris, Katerina" w:date="2023-03-22T06:19:00Z">
        <w:del w:id="209" w:author="Hawkins, Jonathan" w:date="2023-04-05T09:46:00Z">
          <w:r w:rsidR="00D779B2" w:rsidDel="008C6422">
            <w:rPr>
              <w:rFonts w:ascii="Arial" w:hAnsi="Arial" w:cs="Arial"/>
            </w:rPr>
            <w:delText xml:space="preserve"> and corrected for multiple comparisons using</w:delText>
          </w:r>
          <w:r w:rsidR="00D779B2" w:rsidRPr="007F77B7" w:rsidDel="008C6422">
            <w:rPr>
              <w:rFonts w:ascii="Arial" w:hAnsi="Arial" w:cs="Arial"/>
            </w:rPr>
            <w:delText xml:space="preserve"> FDR adjustment</w:delText>
          </w:r>
        </w:del>
      </w:ins>
      <w:del w:id="210" w:author="Hawkins, Jonathan" w:date="2023-04-05T09:46:00Z">
        <w:r w:rsidR="00654D6F" w:rsidDel="008C6422">
          <w:rPr>
            <w:rFonts w:ascii="Arial" w:hAnsi="Arial" w:cs="Arial"/>
          </w:rPr>
          <w:delText xml:space="preserve">. </w:delText>
        </w:r>
        <w:commentRangeEnd w:id="203"/>
        <w:r w:rsidR="00D848CC" w:rsidDel="008C6422">
          <w:rPr>
            <w:rStyle w:val="CommentReference"/>
          </w:rPr>
          <w:commentReference w:id="203"/>
        </w:r>
      </w:del>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3A72D5">
        <w:rPr>
          <w:rFonts w:ascii="Arial" w:hAnsi="Arial" w:cs="Arial"/>
        </w:rPr>
        <w:instrText xml:space="preserve"> ADDIN EN.CITE &lt;EndNote&gt;&lt;Cite&gt;&lt;Year&gt;2021&lt;/Year&gt;&lt;RecNum&gt;62&lt;/RecNum&gt;&lt;DisplayText&gt;[39]&lt;/DisplayText&gt;&lt;record&gt;&lt;rec-number&gt;62&lt;/rec-number&gt;&lt;foreign-keys&gt;&lt;key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3A72D5">
        <w:rPr>
          <w:rFonts w:ascii="Arial" w:hAnsi="Arial" w:cs="Arial"/>
          <w:noProof/>
        </w:rPr>
        <w:t>[39]</w:t>
      </w:r>
      <w:r w:rsidRPr="007F77B7">
        <w:rPr>
          <w:rFonts w:ascii="Arial" w:hAnsi="Arial" w:cs="Arial"/>
        </w:rPr>
        <w:fldChar w:fldCharType="end"/>
      </w:r>
      <w:r w:rsidRPr="007F77B7">
        <w:rPr>
          <w:rFonts w:ascii="Arial" w:hAnsi="Arial" w:cs="Arial"/>
        </w:rPr>
        <w:t xml:space="preserve"> for “inflammatory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PFJlY051bT42MTwvUmVjTnVtPjxEaXNwbGF5VGV4dD5bNDBdPC9EaXNwbGF5VGV4dD48cmVjb3Jk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PEVuZE5vdGU+PENpdGU+PEF1dGhvcj5SaWNobW9uZDwvQXV0aG9yPjxZZWFyPjIwMjE8L1llYXI+
PFJlY051bT42MTwvUmVjTnVtPjxEaXNwbGF5VGV4dD5bNDBdPC9EaXNwbGF5VGV4dD48cmVjb3Jk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Pr="007F77B7">
        <w:rPr>
          <w:rFonts w:ascii="Arial" w:hAnsi="Arial" w:cs="Arial"/>
        </w:rPr>
        <w:fldChar w:fldCharType="separate"/>
      </w:r>
      <w:r w:rsidR="003A72D5">
        <w:rPr>
          <w:rFonts w:ascii="Arial" w:hAnsi="Arial" w:cs="Arial"/>
          <w:noProof/>
        </w:rPr>
        <w:t>[40]</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r w:rsidR="00A556B0">
        <w:rPr>
          <w:rFonts w:ascii="Arial" w:hAnsi="Arial" w:cs="Arial"/>
        </w:rPr>
        <w:t xml:space="preserve"> (FDR &lt; </w:t>
      </w:r>
      <w:r w:rsidR="005D362E">
        <w:rPr>
          <w:rFonts w:ascii="Arial" w:hAnsi="Arial" w:cs="Arial"/>
        </w:rPr>
        <w:t>0.2</w:t>
      </w:r>
      <w:r w:rsidR="00A556B0">
        <w:rPr>
          <w:rFonts w:ascii="Arial" w:hAnsi="Arial" w:cs="Arial"/>
        </w:rPr>
        <w:t>)</w:t>
      </w:r>
      <w:r w:rsidR="00A556B0" w:rsidRPr="007F77B7">
        <w:rPr>
          <w:rFonts w:ascii="Arial" w:hAnsi="Arial" w:cs="Arial"/>
        </w:rPr>
        <w:t>.</w:t>
      </w:r>
    </w:p>
    <w:p w14:paraId="3B71F401" w14:textId="3AB1B3FC" w:rsidR="002A2E3D" w:rsidRDefault="002A2E3D" w:rsidP="002A2E3D">
      <w:pPr>
        <w:pStyle w:val="xdefault"/>
        <w:shd w:val="clear" w:color="auto" w:fill="FFFFFF"/>
        <w:spacing w:line="276" w:lineRule="auto"/>
        <w:jc w:val="both"/>
        <w:rPr>
          <w:rFonts w:ascii="Arial" w:hAnsi="Arial" w:cs="Arial"/>
          <w:b/>
          <w:bCs/>
        </w:rPr>
      </w:pPr>
      <w:r>
        <w:rPr>
          <w:rFonts w:ascii="Arial" w:hAnsi="Arial" w:cs="Arial"/>
          <w:b/>
          <w:bCs/>
        </w:rPr>
        <w:lastRenderedPageBreak/>
        <w:t>Assessment of differentially methylated regions (DMRs)</w:t>
      </w:r>
    </w:p>
    <w:p w14:paraId="4E528D75" w14:textId="77777777" w:rsidR="005955DC" w:rsidRPr="003E6C8E" w:rsidRDefault="005955DC" w:rsidP="003E6C8E">
      <w:pPr>
        <w:pStyle w:val="xdefault"/>
        <w:shd w:val="clear" w:color="auto" w:fill="FFFFFF"/>
        <w:spacing w:line="276" w:lineRule="auto"/>
        <w:jc w:val="both"/>
        <w:rPr>
          <w:rFonts w:ascii="Arial" w:hAnsi="Arial" w:cs="Arial"/>
          <w:b/>
          <w:bCs/>
        </w:rPr>
      </w:pPr>
    </w:p>
    <w:p w14:paraId="33E5A25A" w14:textId="6BC12A6F" w:rsidR="002A2E3D" w:rsidRPr="00DA1AB4" w:rsidRDefault="002A2E3D" w:rsidP="002A2E3D">
      <w:pPr>
        <w:jc w:val="both"/>
        <w:rPr>
          <w:rFonts w:ascii="Arial" w:hAnsi="Arial" w:cs="Arial"/>
          <w:color w:val="222222"/>
          <w:shd w:val="clear" w:color="auto" w:fill="FFFFFF"/>
        </w:rPr>
      </w:pPr>
      <w:r w:rsidRPr="00DA1AB4">
        <w:rPr>
          <w:rFonts w:ascii="Arial" w:hAnsi="Arial" w:cs="Arial"/>
          <w:color w:val="222222"/>
          <w:shd w:val="clear" w:color="auto" w:fill="FFFFFF"/>
        </w:rPr>
        <w:t xml:space="preserve">The comb-p (combining p-values) method </w:t>
      </w:r>
      <w:del w:id="211" w:author="Kechris, Katerina" w:date="2023-03-22T06:20:00Z">
        <w:r w:rsidRPr="00DA1AB4" w:rsidDel="0091111A">
          <w:rPr>
            <w:rFonts w:ascii="Arial" w:hAnsi="Arial" w:cs="Arial"/>
            <w:color w:val="222222"/>
            <w:shd w:val="clear" w:color="auto" w:fill="FFFFFF"/>
          </w:rPr>
          <w:delText>introduce by</w:delText>
        </w:r>
        <w:r w:rsidDel="0091111A">
          <w:rPr>
            <w:rFonts w:ascii="Arial" w:hAnsi="Arial" w:cs="Arial"/>
            <w:color w:val="222222"/>
            <w:shd w:val="clear" w:color="auto" w:fill="FFFFFF"/>
          </w:rPr>
          <w:delText xml:space="preserve"> </w:delText>
        </w:r>
        <w:r w:rsidRPr="00DA1AB4" w:rsidDel="0091111A">
          <w:rPr>
            <w:rFonts w:ascii="Arial" w:hAnsi="Arial" w:cs="Arial"/>
            <w:color w:val="222222"/>
            <w:shd w:val="clear" w:color="auto" w:fill="FFFFFF"/>
          </w:rPr>
          <w:delText xml:space="preserve">Kechris, et. al. </w:delText>
        </w:r>
      </w:del>
      <w:r w:rsidRPr="00DA1AB4">
        <w:rPr>
          <w:rFonts w:ascii="Arial" w:hAnsi="Arial" w:cs="Arial"/>
          <w:color w:val="222222"/>
          <w:shd w:val="clear" w:color="auto" w:fill="FFFFFF"/>
        </w:rPr>
        <w:fldChar w:fldCharType="begin"/>
      </w:r>
      <w:r w:rsidR="003A72D5">
        <w:rPr>
          <w:rFonts w:ascii="Arial" w:hAnsi="Arial" w:cs="Arial"/>
          <w:color w:val="222222"/>
          <w:shd w:val="clear" w:color="auto" w:fill="FFFFFF"/>
        </w:rPr>
        <w:instrText xml:space="preserve"> ADDIN EN.CITE &lt;EndNote&gt;&lt;Cite&gt;&lt;Author&gt;Kechris&lt;/Author&gt;&lt;Year&gt;2010&lt;/Year&gt;&lt;RecNum&gt;79&lt;/RecNum&gt;&lt;DisplayText&gt;[41]&lt;/DisplayText&gt;&lt;record&gt;&lt;rec-number&gt;79&lt;/rec-number&gt;&lt;foreign-keys&gt;&lt;key app="EN" db-id="f9tp0zfpp9ztsmerf04pd2zqxxwza995dwdf" timestamp="1679044235"&gt;79&lt;/key&gt;&lt;/foreign-keys&gt;&lt;ref-type name="Journal Article"&gt;17&lt;/ref-type&gt;&lt;contributors&gt;&lt;authors&gt;&lt;author&gt;Kechris, K. J.&lt;/author&gt;&lt;author&gt;Biehs, B.&lt;/author&gt;&lt;author&gt;Kornberg, T. B.&lt;/author&gt;&lt;/authors&gt;&lt;/contributors&gt;&lt;auth-address&gt;University of Colorado Denver, CO, USA. katerina.kechris@ucdenver.edu&lt;/auth-address&gt;&lt;titles&gt;&lt;title&gt;Generalizing moving averages for tiling arrays using combined p-value statistics&lt;/title&gt;&lt;secondary-title&gt;Stat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biology&lt;/abbr-1&gt;&lt;/alt-periodical&gt;&lt;pages&gt;Article29&lt;/pages&gt;&lt;volume&gt;9&lt;/volume&gt;&lt;number&gt;1&lt;/number&gt;&lt;edition&gt;2010/09/04&lt;/edition&gt;&lt;keywords&gt;&lt;keyword&gt;Animals&lt;/keyword&gt;&lt;keyword&gt;Binding Sites&lt;/keyword&gt;&lt;keyword&gt;Data Interpretation, Statistical&lt;/keyword&gt;&lt;keyword&gt;Drosophila/*genetics&lt;/keyword&gt;&lt;keyword&gt;Gene Expression Profiling/*methods&lt;/keyword&gt;&lt;keyword&gt;Oligonucleotide Array Sequence Analysis/*methods&lt;/keyword&gt;&lt;keyword&gt;Transcription Factors/genetics&lt;/keyword&gt;&lt;/keywords&gt;&lt;dates&gt;&lt;year&gt;2010&lt;/year&gt;&lt;/dates&gt;&lt;isbn&gt;1544-6115&lt;/isbn&gt;&lt;accession-num&gt;20812907&lt;/accession-num&gt;&lt;urls&gt;&lt;/urls&gt;&lt;custom2&gt;PMC2942027&lt;/custom2&gt;&lt;electronic-resource-num&gt;10.2202/1544-6115.1434&lt;/electronic-resource-num&gt;&lt;remote-database-provider&gt;NLM&lt;/remote-database-provider&gt;&lt;language&gt;eng&lt;/language&gt;&lt;/record&gt;&lt;/Cite&gt;&lt;/EndNote&gt;</w:instrText>
      </w:r>
      <w:r w:rsidRPr="00DA1AB4">
        <w:rPr>
          <w:rFonts w:ascii="Arial" w:hAnsi="Arial" w:cs="Arial"/>
          <w:color w:val="222222"/>
          <w:shd w:val="clear" w:color="auto" w:fill="FFFFFF"/>
        </w:rPr>
        <w:fldChar w:fldCharType="separate"/>
      </w:r>
      <w:r w:rsidR="003A72D5">
        <w:rPr>
          <w:rFonts w:ascii="Arial" w:hAnsi="Arial" w:cs="Arial"/>
          <w:noProof/>
          <w:color w:val="222222"/>
          <w:shd w:val="clear" w:color="auto" w:fill="FFFFFF"/>
        </w:rPr>
        <w:t>[41]</w:t>
      </w:r>
      <w:r w:rsidRPr="00DA1AB4">
        <w:rPr>
          <w:rFonts w:ascii="Arial" w:hAnsi="Arial" w:cs="Arial"/>
          <w:color w:val="222222"/>
          <w:shd w:val="clear" w:color="auto" w:fill="FFFFFF"/>
        </w:rPr>
        <w:fldChar w:fldCharType="end"/>
      </w:r>
      <w:r w:rsidRPr="00DA1AB4">
        <w:rPr>
          <w:rStyle w:val="citation"/>
          <w:rFonts w:ascii="Arial" w:hAnsi="Arial" w:cs="Arial"/>
          <w:color w:val="222222"/>
          <w:shd w:val="clear" w:color="auto" w:fill="FFFFFF"/>
          <w:vertAlign w:val="superscript"/>
        </w:rPr>
        <w:t xml:space="preserve"> </w:t>
      </w:r>
      <w:r w:rsidRPr="00DA1AB4">
        <w:rPr>
          <w:rFonts w:ascii="Arial" w:hAnsi="Arial" w:cs="Arial"/>
          <w:color w:val="222222"/>
          <w:shd w:val="clear" w:color="auto" w:fill="FFFFFF"/>
        </w:rPr>
        <w:t>was used and implemented in the python package </w:t>
      </w:r>
      <w:r w:rsidRPr="00DA1AB4">
        <w:rPr>
          <w:rStyle w:val="Emphasis"/>
          <w:rFonts w:ascii="Arial" w:hAnsi="Arial" w:cs="Arial"/>
          <w:color w:val="222222"/>
          <w:shd w:val="clear" w:color="auto" w:fill="FFFFFF"/>
        </w:rPr>
        <w:t>comb</w:t>
      </w:r>
      <w:ins w:id="212" w:author="Hawkins, Jonathan" w:date="2023-03-29T10:57:00Z">
        <w:r w:rsidR="006E5A98">
          <w:rPr>
            <w:rStyle w:val="citation"/>
            <w:rFonts w:ascii="Arial" w:hAnsi="Arial" w:cs="Arial"/>
            <w:i/>
            <w:iCs/>
            <w:color w:val="222222"/>
            <w:shd w:val="clear" w:color="auto" w:fill="FFFFFF"/>
          </w:rPr>
          <w:t>ined-</w:t>
        </w:r>
        <w:proofErr w:type="spellStart"/>
        <w:r w:rsidR="006E5A98">
          <w:rPr>
            <w:rStyle w:val="citation"/>
            <w:rFonts w:ascii="Arial" w:hAnsi="Arial" w:cs="Arial"/>
            <w:i/>
            <w:iCs/>
            <w:color w:val="222222"/>
            <w:shd w:val="clear" w:color="auto" w:fill="FFFFFF"/>
          </w:rPr>
          <w:t>pvalues</w:t>
        </w:r>
        <w:proofErr w:type="spellEnd"/>
        <w:r w:rsidR="006E5A98">
          <w:rPr>
            <w:rStyle w:val="citation"/>
            <w:rFonts w:ascii="Arial" w:hAnsi="Arial" w:cs="Arial"/>
            <w:i/>
            <w:iCs/>
            <w:color w:val="222222"/>
            <w:shd w:val="clear" w:color="auto" w:fill="FFFFFF"/>
          </w:rPr>
          <w:t xml:space="preserve"> 0.50.6</w:t>
        </w:r>
      </w:ins>
      <w:del w:id="213" w:author="Hawkins, Jonathan" w:date="2023-03-29T10:57:00Z">
        <w:r w:rsidRPr="00DA1AB4" w:rsidDel="006E5A98">
          <w:rPr>
            <w:rStyle w:val="Emphasis"/>
            <w:rFonts w:ascii="Arial" w:hAnsi="Arial" w:cs="Arial"/>
            <w:color w:val="222222"/>
            <w:shd w:val="clear" w:color="auto" w:fill="FFFFFF"/>
          </w:rPr>
          <w:delText>-p</w:delText>
        </w:r>
      </w:del>
      <w:del w:id="214" w:author="Hawkins, Jonathan" w:date="2023-03-29T10:54:00Z">
        <w:r w:rsidRPr="00DA1AB4" w:rsidDel="006E5A98">
          <w:rPr>
            <w:rStyle w:val="citation"/>
            <w:rFonts w:ascii="Arial" w:hAnsi="Arial" w:cs="Arial"/>
            <w:color w:val="222222"/>
            <w:shd w:val="clear" w:color="auto" w:fill="FFFFFF"/>
          </w:rPr>
          <w:delText>v</w:delText>
        </w:r>
      </w:del>
      <w:r w:rsidRPr="00DA1AB4">
        <w:rPr>
          <w:rStyle w:val="citation"/>
          <w:rFonts w:ascii="Arial" w:hAnsi="Arial" w:cs="Arial"/>
          <w:color w:val="222222"/>
          <w:shd w:val="clear" w:color="auto" w:fill="FFFFFF"/>
        </w:rPr>
        <w:t xml:space="preserve"> </w:t>
      </w:r>
      <w:r w:rsidRPr="00DA1AB4">
        <w:rPr>
          <w:rStyle w:val="citation"/>
          <w:rFonts w:ascii="Arial" w:hAnsi="Arial" w:cs="Arial"/>
          <w:color w:val="222222"/>
          <w:shd w:val="clear" w:color="auto" w:fill="FFFFFF"/>
        </w:rPr>
        <w:fldChar w:fldCharType="begin"/>
      </w:r>
      <w:r w:rsidR="003A72D5">
        <w:rPr>
          <w:rStyle w:val="citation"/>
          <w:rFonts w:ascii="Arial" w:hAnsi="Arial" w:cs="Arial"/>
          <w:color w:val="222222"/>
          <w:shd w:val="clear" w:color="auto" w:fill="FFFFFF"/>
        </w:rPr>
        <w:instrText xml:space="preserve"> ADDIN EN.CITE &lt;EndNote&gt;&lt;Cite&gt;&lt;Author&gt;Pedersen&lt;/Author&gt;&lt;Year&gt;2012&lt;/Year&gt;&lt;RecNum&gt;80&lt;/RecNum&gt;&lt;DisplayText&gt;[42]&lt;/DisplayText&gt;&lt;record&gt;&lt;rec-number&gt;80&lt;/rec-number&gt;&lt;foreign-keys&gt;&lt;key app="EN" db-id="f9tp0zfpp9ztsmerf04pd2zqxxwza995dwdf" timestamp="1679044299"&gt;80&lt;/key&gt;&lt;/foreign-keys&gt;&lt;ref-type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P-values&lt;/title&gt;&lt;secondary-title&gt;Bioinformatics&lt;/secondary-title&gt;&lt;alt-title&gt;Bioinformatics (Oxford, England)&lt;/alt-title&gt;&lt;/titles&gt;&lt;periodical&gt;&lt;full-title&gt;Bioinformatics&lt;/full-title&gt;&lt;/periodical&gt;&lt;pages&gt;2986-8&lt;/pages&gt;&lt;volume&gt;28&lt;/volume&gt;&lt;number&gt;22&lt;/number&gt;&lt;edition&gt;2012/09/08&lt;/edition&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15&lt;/date&gt;&lt;/pub-dates&gt;&lt;/dates&gt;&lt;isbn&gt;1367-4803 (Print)&amp;#xD;1367-4803&lt;/isbn&gt;&lt;accession-num&gt;22954632&lt;/accession-num&gt;&lt;urls&gt;&lt;/urls&gt;&lt;custom2&gt;PMC3496335&lt;/custom2&gt;&lt;electronic-resource-num&gt;10.1093/bioinformatics/bts545&lt;/electronic-resource-num&gt;&lt;remote-database-provider&gt;NLM&lt;/remote-database-provider&gt;&lt;language&gt;eng&lt;/language&gt;&lt;/record&gt;&lt;/Cite&gt;&lt;/EndNote&gt;</w:instrText>
      </w:r>
      <w:r w:rsidRPr="00DA1AB4">
        <w:rPr>
          <w:rStyle w:val="citation"/>
          <w:rFonts w:ascii="Arial" w:hAnsi="Arial" w:cs="Arial"/>
          <w:color w:val="222222"/>
          <w:shd w:val="clear" w:color="auto" w:fill="FFFFFF"/>
        </w:rPr>
        <w:fldChar w:fldCharType="separate"/>
      </w:r>
      <w:r w:rsidR="003A72D5">
        <w:rPr>
          <w:rStyle w:val="citation"/>
          <w:rFonts w:ascii="Arial" w:hAnsi="Arial" w:cs="Arial"/>
          <w:noProof/>
          <w:color w:val="222222"/>
          <w:shd w:val="clear" w:color="auto" w:fill="FFFFFF"/>
        </w:rPr>
        <w:t>[42]</w:t>
      </w:r>
      <w:r w:rsidRPr="00DA1AB4">
        <w:rPr>
          <w:rStyle w:val="citation"/>
          <w:rFonts w:ascii="Arial" w:hAnsi="Arial" w:cs="Arial"/>
          <w:color w:val="222222"/>
          <w:shd w:val="clear" w:color="auto" w:fill="FFFFFF"/>
        </w:rPr>
        <w:fldChar w:fldCharType="end"/>
      </w:r>
      <w:r w:rsidRPr="00DA1AB4">
        <w:rPr>
          <w:rFonts w:ascii="Arial" w:hAnsi="Arial" w:cs="Arial"/>
          <w:color w:val="222222"/>
          <w:shd w:val="clear" w:color="auto" w:fill="FFFFFF"/>
        </w:rPr>
        <w:t xml:space="preserve">. This method results in the identification of differentially methylated regions along with the CpG probes and genes which those regions overlap. Corrections for multiple testing in comb-p are made using the </w:t>
      </w:r>
      <w:proofErr w:type="spellStart"/>
      <w:r w:rsidRPr="00DA1AB4">
        <w:rPr>
          <w:rFonts w:ascii="Arial" w:hAnsi="Arial" w:cs="Arial"/>
          <w:color w:val="222222"/>
          <w:shd w:val="clear" w:color="auto" w:fill="FFFFFF"/>
        </w:rPr>
        <w:t>Sidak</w:t>
      </w:r>
      <w:proofErr w:type="spellEnd"/>
      <w:r w:rsidRPr="00DA1AB4">
        <w:rPr>
          <w:rFonts w:ascii="Arial" w:hAnsi="Arial" w:cs="Arial"/>
          <w:color w:val="222222"/>
          <w:shd w:val="clear" w:color="auto" w:fill="FFFFFF"/>
        </w:rPr>
        <w:t xml:space="preserve"> correction and all </w:t>
      </w:r>
      <w:proofErr w:type="spellStart"/>
      <w:ins w:id="215" w:author="Commodore, Sarah" w:date="2023-03-22T15:55:00Z">
        <w:r w:rsidR="00204E0E">
          <w:rPr>
            <w:rFonts w:ascii="Arial" w:hAnsi="Arial" w:cs="Arial"/>
            <w:color w:val="222222"/>
            <w:shd w:val="clear" w:color="auto" w:fill="FFFFFF"/>
          </w:rPr>
          <w:t>S</w:t>
        </w:r>
      </w:ins>
      <w:del w:id="216" w:author="Commodore, Sarah" w:date="2023-03-22T15:54:00Z">
        <w:r w:rsidRPr="00DA1AB4" w:rsidDel="00204E0E">
          <w:rPr>
            <w:rFonts w:ascii="Arial" w:hAnsi="Arial" w:cs="Arial"/>
            <w:color w:val="222222"/>
            <w:shd w:val="clear" w:color="auto" w:fill="FFFFFF"/>
          </w:rPr>
          <w:delText>s</w:delText>
        </w:r>
      </w:del>
      <w:r w:rsidRPr="00DA1AB4">
        <w:rPr>
          <w:rFonts w:ascii="Arial" w:hAnsi="Arial" w:cs="Arial"/>
          <w:color w:val="222222"/>
          <w:shd w:val="clear" w:color="auto" w:fill="FFFFFF"/>
        </w:rPr>
        <w:t>idak</w:t>
      </w:r>
      <w:proofErr w:type="spellEnd"/>
      <w:r w:rsidRPr="00DA1AB4">
        <w:rPr>
          <w:rFonts w:ascii="Arial" w:hAnsi="Arial" w:cs="Arial"/>
          <w:color w:val="222222"/>
          <w:shd w:val="clear" w:color="auto" w:fill="FFFFFF"/>
        </w:rPr>
        <w:t>-corrected p-values up to a type-I error rate of 0.2 are reported.</w:t>
      </w:r>
    </w:p>
    <w:p w14:paraId="779ADD44" w14:textId="77777777" w:rsidR="00F857CD" w:rsidRDefault="00F857CD" w:rsidP="003E6C8E"/>
    <w:p w14:paraId="0435324A" w14:textId="7244664C" w:rsidR="00076D2D"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4515673F" w14:textId="77777777" w:rsidR="005955DC" w:rsidRPr="005C77DA" w:rsidRDefault="005955DC" w:rsidP="00D31EA1">
      <w:pPr>
        <w:pStyle w:val="xdefault"/>
        <w:numPr>
          <w:ilvl w:val="3"/>
          <w:numId w:val="1"/>
        </w:numPr>
        <w:shd w:val="clear" w:color="auto" w:fill="FFFFFF"/>
        <w:spacing w:line="276" w:lineRule="auto"/>
        <w:jc w:val="both"/>
        <w:rPr>
          <w:rFonts w:ascii="Arial" w:hAnsi="Arial" w:cs="Arial"/>
          <w:b/>
          <w:bCs/>
        </w:rPr>
      </w:pPr>
    </w:p>
    <w:p w14:paraId="07ECFF94" w14:textId="1C7D02EA" w:rsidR="00D31EA1" w:rsidRPr="003E6C8E" w:rsidRDefault="00D31EA1" w:rsidP="00D31EA1">
      <w:pPr>
        <w:pStyle w:val="xdefault"/>
        <w:numPr>
          <w:ilvl w:val="3"/>
          <w:numId w:val="1"/>
        </w:numPr>
        <w:shd w:val="clear" w:color="auto" w:fill="FFFFFF"/>
        <w:spacing w:line="276" w:lineRule="auto"/>
        <w:jc w:val="both"/>
        <w:rPr>
          <w:rFonts w:ascii="Arial" w:hAnsi="Arial" w:cs="Arial"/>
          <w:b/>
          <w:bCs/>
          <w:i/>
          <w:iCs/>
        </w:rPr>
      </w:pPr>
      <w:r w:rsidRPr="003E6C8E">
        <w:rPr>
          <w:rFonts w:ascii="Arial" w:hAnsi="Arial" w:cs="Arial"/>
          <w:b/>
          <w:bCs/>
          <w:i/>
          <w:iCs/>
        </w:rPr>
        <w:t>Descriptive statistics</w:t>
      </w:r>
    </w:p>
    <w:p w14:paraId="329E4B0C" w14:textId="2A35FB10"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w:t>
      </w:r>
      <w:r w:rsidR="00D875F6">
        <w:rPr>
          <w:rFonts w:ascii="Arial" w:hAnsi="Arial" w:cs="Arial"/>
        </w:rPr>
        <w:t>Vape users</w:t>
      </w:r>
      <w:r w:rsidRPr="005C77DA">
        <w:rPr>
          <w:rFonts w:ascii="Arial" w:hAnsi="Arial" w:cs="Arial"/>
        </w:rPr>
        <w:t xml:space="preserve">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w:t>
      </w:r>
      <w:r w:rsidR="00D875F6">
        <w:rPr>
          <w:rFonts w:ascii="Arial" w:hAnsi="Arial" w:cs="Arial"/>
        </w:rPr>
        <w:t>non-vape users</w:t>
      </w:r>
      <w:r w:rsidRPr="005C77DA">
        <w:rPr>
          <w:rFonts w:ascii="Arial" w:hAnsi="Arial" w:cs="Arial"/>
        </w:rPr>
        <w:t xml:space="preserve">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xml:space="preserve">) years for </w:t>
      </w:r>
      <w:r w:rsidR="00997E05">
        <w:rPr>
          <w:rFonts w:ascii="Arial" w:hAnsi="Arial" w:cs="Arial"/>
        </w:rPr>
        <w:t>vape users</w:t>
      </w:r>
      <w:r w:rsidRPr="005C77DA">
        <w:rPr>
          <w:rFonts w:ascii="Arial" w:hAnsi="Arial" w:cs="Arial"/>
        </w:rPr>
        <w:t xml:space="preserve"> and 14.</w:t>
      </w:r>
      <w:r w:rsidR="00143E9E" w:rsidRPr="005C77DA">
        <w:rPr>
          <w:rFonts w:ascii="Arial" w:hAnsi="Arial" w:cs="Arial"/>
        </w:rPr>
        <w:t>6</w:t>
      </w:r>
      <w:r w:rsidRPr="005C77DA">
        <w:rPr>
          <w:rFonts w:ascii="Arial" w:hAnsi="Arial" w:cs="Arial"/>
        </w:rPr>
        <w:t xml:space="preserve"> (1.4) years for </w:t>
      </w:r>
      <w:r w:rsidR="00997E05">
        <w:rPr>
          <w:rFonts w:ascii="Arial" w:hAnsi="Arial" w:cs="Arial"/>
        </w:rPr>
        <w:t>non-vape users</w:t>
      </w:r>
      <w:r w:rsidRPr="005C77DA">
        <w:rPr>
          <w:rFonts w:ascii="Arial" w:hAnsi="Arial" w:cs="Arial"/>
        </w:rPr>
        <w:t xml:space="preserve">. We observed some demographic differences by vaping status. </w:t>
      </w:r>
      <w:r w:rsidR="006628AB" w:rsidRPr="006628AB">
        <w:rPr>
          <w:rFonts w:ascii="Arial" w:hAnsi="Arial" w:cs="Arial"/>
        </w:rPr>
        <w:t>Most vap</w:t>
      </w:r>
      <w:r w:rsidR="000D0D8A">
        <w:rPr>
          <w:rFonts w:ascii="Arial" w:hAnsi="Arial" w:cs="Arial"/>
        </w:rPr>
        <w:t>e users</w:t>
      </w:r>
      <w:r w:rsidR="006628AB" w:rsidRPr="006628AB">
        <w:rPr>
          <w:rFonts w:ascii="Arial" w:hAnsi="Arial" w:cs="Arial"/>
        </w:rPr>
        <w:t xml:space="preserve"> were recruited in Pueblo (91%) and identified as </w:t>
      </w:r>
      <w:proofErr w:type="spellStart"/>
      <w:r w:rsidR="006628AB" w:rsidRPr="006628AB">
        <w:rPr>
          <w:rFonts w:ascii="Arial" w:hAnsi="Arial" w:cs="Arial"/>
        </w:rPr>
        <w:t>LatinX</w:t>
      </w:r>
      <w:proofErr w:type="spellEnd"/>
      <w:r w:rsidR="006628AB" w:rsidRPr="006628AB">
        <w:rPr>
          <w:rFonts w:ascii="Arial" w:hAnsi="Arial" w:cs="Arial"/>
        </w:rPr>
        <w:t xml:space="preserve"> (85%). 53% of subjects were female</w:t>
      </w:r>
      <w:r w:rsidR="006628AB">
        <w:rPr>
          <w:rFonts w:ascii="Arial" w:hAnsi="Arial" w:cs="Arial"/>
        </w:rPr>
        <w:t>.</w:t>
      </w:r>
      <w:r w:rsidRPr="005C77DA">
        <w:rPr>
          <w:rFonts w:ascii="Arial" w:hAnsi="Arial" w:cs="Arial"/>
        </w:rPr>
        <w:t xml:space="preserve"> </w:t>
      </w:r>
      <w:r w:rsidR="00143E9E" w:rsidRPr="005C77DA">
        <w:rPr>
          <w:rFonts w:ascii="Arial" w:hAnsi="Arial" w:cs="Arial"/>
        </w:rPr>
        <w:t>Spirometry measurements were missing for all but one of the v</w:t>
      </w:r>
      <w:r w:rsidR="000D0D8A">
        <w:rPr>
          <w:rFonts w:ascii="Arial" w:hAnsi="Arial" w:cs="Arial"/>
        </w:rPr>
        <w:t>ape users</w:t>
      </w:r>
      <w:r w:rsidR="00143E9E" w:rsidRPr="005C77DA">
        <w:rPr>
          <w:rFonts w:ascii="Arial" w:hAnsi="Arial" w:cs="Arial"/>
        </w:rPr>
        <w:t xml:space="preserve"> and IOS data was available for most subjects</w:t>
      </w:r>
      <w:r w:rsidR="00163438" w:rsidRPr="005C77DA">
        <w:rPr>
          <w:rFonts w:ascii="Arial" w:hAnsi="Arial" w:cs="Arial"/>
        </w:rPr>
        <w:t xml:space="preserve"> (Table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r w:rsidR="00192C25">
        <w:rPr>
          <w:rFonts w:ascii="Arial" w:hAnsi="Arial" w:cs="Arial"/>
          <w:b/>
          <w:bCs/>
        </w:rPr>
        <w:t xml:space="preserve">. </w:t>
      </w:r>
      <w:r w:rsidR="00192C25">
        <w:rPr>
          <w:rFonts w:ascii="Arial" w:hAnsi="Arial" w:cs="Arial"/>
        </w:rPr>
        <w:t xml:space="preserve">SD: standard deviation </w:t>
      </w:r>
    </w:p>
    <w:tbl>
      <w:tblPr>
        <w:tblW w:w="9810" w:type="dxa"/>
        <w:tblLook w:val="04A0" w:firstRow="1" w:lastRow="0" w:firstColumn="1" w:lastColumn="0" w:noHBand="0" w:noVBand="1"/>
      </w:tblPr>
      <w:tblGrid>
        <w:gridCol w:w="2790"/>
        <w:gridCol w:w="2340"/>
        <w:gridCol w:w="2340"/>
        <w:gridCol w:w="2340"/>
      </w:tblGrid>
      <w:tr w:rsidR="00143E9E" w:rsidRPr="005C77DA" w14:paraId="1F0F4D15" w14:textId="77777777" w:rsidTr="003E6C8E">
        <w:trPr>
          <w:trHeight w:val="420"/>
        </w:trPr>
        <w:tc>
          <w:tcPr>
            <w:tcW w:w="2790"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
          <w:p w14:paraId="6292586F" w14:textId="1C5BDDC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w:t>
            </w:r>
            <w:r w:rsidR="000D0D8A">
              <w:rPr>
                <w:rFonts w:ascii="Arial" w:eastAsia="Times New Roman" w:hAnsi="Arial" w:cs="Arial"/>
                <w:b/>
                <w:bCs/>
                <w:color w:val="222222"/>
              </w:rPr>
              <w:t xml:space="preserve"> (non-vape users)</w:t>
            </w:r>
            <w:r w:rsidRPr="005C77DA">
              <w:rPr>
                <w:rFonts w:ascii="Arial" w:eastAsia="Times New Roman" w:hAnsi="Arial" w:cs="Arial"/>
                <w:b/>
                <w:bCs/>
                <w:color w:val="222222"/>
              </w:rPr>
              <w:t xml:space="preserve"> (N=37)</w:t>
            </w:r>
          </w:p>
        </w:tc>
        <w:tc>
          <w:tcPr>
            <w:tcW w:w="2340" w:type="dxa"/>
            <w:tcBorders>
              <w:top w:val="single" w:sz="4" w:space="0" w:color="auto"/>
              <w:left w:val="nil"/>
              <w:bottom w:val="single" w:sz="4" w:space="0" w:color="auto"/>
              <w:right w:val="nil"/>
            </w:tcBorders>
            <w:shd w:val="clear" w:color="000000" w:fill="FFFFFF"/>
            <w:vAlign w:val="center"/>
            <w:hideMark/>
          </w:tcPr>
          <w:p w14:paraId="23578BFE" w14:textId="7582D99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r w:rsidR="000D0D8A">
              <w:rPr>
                <w:rFonts w:ascii="Arial" w:eastAsia="Times New Roman" w:hAnsi="Arial" w:cs="Arial"/>
                <w:b/>
                <w:bCs/>
                <w:color w:val="222222"/>
              </w:rPr>
              <w:t xml:space="preserve"> (vape users)</w:t>
            </w:r>
          </w:p>
        </w:tc>
        <w:tc>
          <w:tcPr>
            <w:tcW w:w="2340"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3E6C8E">
        <w:trPr>
          <w:trHeight w:val="210"/>
        </w:trPr>
        <w:tc>
          <w:tcPr>
            <w:tcW w:w="2790"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
          <w:p w14:paraId="70857232" w14:textId="2712CD2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A7ADE07" w14:textId="1755E9C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6A481BD" w14:textId="55F63422" w:rsidR="00143E9E" w:rsidRPr="005C77DA" w:rsidRDefault="00143E9E" w:rsidP="003E6C8E">
            <w:pPr>
              <w:spacing w:after="0" w:line="276" w:lineRule="auto"/>
              <w:jc w:val="center"/>
              <w:rPr>
                <w:rFonts w:ascii="Arial" w:eastAsia="Times New Roman" w:hAnsi="Arial" w:cs="Arial"/>
                <w:color w:val="222222"/>
              </w:rPr>
            </w:pPr>
          </w:p>
        </w:tc>
      </w:tr>
      <w:tr w:rsidR="00F12801" w:rsidRPr="005C77DA" w14:paraId="255BC7E3" w14:textId="77777777" w:rsidTr="003E6C8E">
        <w:trPr>
          <w:trHeight w:val="200"/>
        </w:trPr>
        <w:tc>
          <w:tcPr>
            <w:tcW w:w="2790"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
          <w:p w14:paraId="5D820CB8" w14:textId="599ECF9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
          <w:p w14:paraId="612EE24E" w14:textId="382E953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
          <w:p w14:paraId="5EACC704" w14:textId="14C3C66B"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F12801" w:rsidRPr="005C77DA" w14:paraId="6825A876" w14:textId="77777777" w:rsidTr="003E6C8E">
        <w:trPr>
          <w:trHeight w:val="200"/>
        </w:trPr>
        <w:tc>
          <w:tcPr>
            <w:tcW w:w="2790"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2340" w:type="dxa"/>
            <w:tcBorders>
              <w:top w:val="nil"/>
              <w:left w:val="nil"/>
              <w:bottom w:val="nil"/>
              <w:right w:val="nil"/>
            </w:tcBorders>
            <w:shd w:val="clear" w:color="000000" w:fill="FFFFFF"/>
            <w:vAlign w:val="center"/>
            <w:hideMark/>
          </w:tcPr>
          <w:p w14:paraId="7A8446C3" w14:textId="465ABFE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
          <w:p w14:paraId="3F9BA505" w14:textId="34A84AB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
          <w:p w14:paraId="51168629" w14:textId="1759B655"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143E9E" w:rsidRPr="005C77DA" w14:paraId="781A0962" w14:textId="77777777" w:rsidTr="003E6C8E">
        <w:trPr>
          <w:trHeight w:val="210"/>
        </w:trPr>
        <w:tc>
          <w:tcPr>
            <w:tcW w:w="2790" w:type="dxa"/>
            <w:tcBorders>
              <w:top w:val="nil"/>
              <w:left w:val="nil"/>
              <w:bottom w:val="nil"/>
              <w:right w:val="nil"/>
            </w:tcBorders>
            <w:shd w:val="clear" w:color="000000" w:fill="FFFFFF"/>
            <w:hideMark/>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r w:rsidR="00192C25">
              <w:rPr>
                <w:rFonts w:ascii="Arial" w:eastAsia="Times New Roman" w:hAnsi="Arial" w:cs="Arial"/>
                <w:b/>
                <w:bCs/>
                <w:color w:val="222222"/>
              </w:rPr>
              <w:t>ea</w:t>
            </w:r>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
          <w:p w14:paraId="6A8664B7" w14:textId="613AE91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0D29FB7" w14:textId="2C0C46E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460426" w14:textId="6E0822C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A2BEE2C" w14:textId="77777777" w:rsidTr="003E6C8E">
        <w:trPr>
          <w:trHeight w:val="200"/>
        </w:trPr>
        <w:tc>
          <w:tcPr>
            <w:tcW w:w="2790"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48DABC2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
          <w:p w14:paraId="0A7125F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
          <w:p w14:paraId="31C97F7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3E6C8E">
        <w:trPr>
          <w:trHeight w:val="200"/>
        </w:trPr>
        <w:tc>
          <w:tcPr>
            <w:tcW w:w="2790"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5AE6E40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
          <w:p w14:paraId="66C5E1F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
          <w:p w14:paraId="507B88C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3E6C8E">
        <w:trPr>
          <w:trHeight w:val="210"/>
        </w:trPr>
        <w:tc>
          <w:tcPr>
            <w:tcW w:w="2790"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
          <w:p w14:paraId="6452450B" w14:textId="492BA5A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32FAFEE" w14:textId="2A7EE4B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77D1DBF" w14:textId="611818CA"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9F54BEB" w14:textId="77777777" w:rsidTr="003E6C8E">
        <w:trPr>
          <w:trHeight w:val="200"/>
        </w:trPr>
        <w:tc>
          <w:tcPr>
            <w:tcW w:w="2790"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
          <w:p w14:paraId="71ECC98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
          <w:p w14:paraId="23FCA94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
          <w:p w14:paraId="2EF78D5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3E6C8E">
        <w:trPr>
          <w:trHeight w:val="200"/>
        </w:trPr>
        <w:tc>
          <w:tcPr>
            <w:tcW w:w="2790" w:type="dxa"/>
            <w:tcBorders>
              <w:top w:val="nil"/>
              <w:left w:val="nil"/>
              <w:bottom w:val="nil"/>
              <w:right w:val="nil"/>
            </w:tcBorders>
            <w:shd w:val="clear" w:color="000000" w:fill="FFFFFF"/>
            <w:hideMark/>
          </w:tcPr>
          <w:p w14:paraId="026E5B01" w14:textId="73ED6CED"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r w:rsidR="00192C25">
              <w:rPr>
                <w:rFonts w:ascii="Arial" w:eastAsia="Times New Roman" w:hAnsi="Arial" w:cs="Arial"/>
                <w:color w:val="222222"/>
              </w:rPr>
              <w:t xml:space="preserve">erce </w:t>
            </w:r>
            <w:r w:rsidRPr="005C77DA">
              <w:rPr>
                <w:rFonts w:ascii="Arial" w:eastAsia="Times New Roman" w:hAnsi="Arial" w:cs="Arial"/>
                <w:color w:val="222222"/>
              </w:rPr>
              <w:t>City</w:t>
            </w:r>
            <w:r w:rsidR="00192C25">
              <w:rPr>
                <w:rFonts w:ascii="Arial" w:eastAsia="Times New Roman" w:hAnsi="Arial" w:cs="Arial"/>
                <w:color w:val="222222"/>
              </w:rPr>
              <w:t>/</w:t>
            </w:r>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
          <w:p w14:paraId="5EA5E6A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
          <w:p w14:paraId="1D8EF58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
          <w:p w14:paraId="106E30D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3E6C8E">
        <w:trPr>
          <w:trHeight w:val="200"/>
        </w:trPr>
        <w:tc>
          <w:tcPr>
            <w:tcW w:w="2790"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
          <w:p w14:paraId="6E030215"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
          <w:p w14:paraId="0473D6E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
          <w:p w14:paraId="6B08AF7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3E6C8E">
        <w:trPr>
          <w:trHeight w:val="210"/>
        </w:trPr>
        <w:tc>
          <w:tcPr>
            <w:tcW w:w="2790"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lastRenderedPageBreak/>
              <w:t>Ethnicity</w:t>
            </w:r>
          </w:p>
        </w:tc>
        <w:tc>
          <w:tcPr>
            <w:tcW w:w="2340" w:type="dxa"/>
            <w:tcBorders>
              <w:top w:val="nil"/>
              <w:left w:val="nil"/>
              <w:bottom w:val="nil"/>
              <w:right w:val="nil"/>
            </w:tcBorders>
            <w:shd w:val="clear" w:color="000000" w:fill="FFFFFF"/>
            <w:vAlign w:val="center"/>
            <w:hideMark/>
          </w:tcPr>
          <w:p w14:paraId="2A5E616D" w14:textId="747BE9F3"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1CC531D" w14:textId="50CB170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69D4213" w14:textId="1A40064C"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55B9905" w14:textId="77777777" w:rsidTr="003E6C8E">
        <w:trPr>
          <w:trHeight w:val="200"/>
        </w:trPr>
        <w:tc>
          <w:tcPr>
            <w:tcW w:w="2790"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60F003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
          <w:p w14:paraId="72CB3EBF"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
          <w:p w14:paraId="7A33193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3E6C8E">
        <w:trPr>
          <w:trHeight w:val="200"/>
        </w:trPr>
        <w:tc>
          <w:tcPr>
            <w:tcW w:w="2790"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7A5FF1B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
          <w:p w14:paraId="4DC9FA8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
          <w:p w14:paraId="589D44F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5220F670" w14:textId="77777777" w:rsidTr="003E6C8E">
        <w:trPr>
          <w:trHeight w:val="210"/>
        </w:trPr>
        <w:tc>
          <w:tcPr>
            <w:tcW w:w="2790"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
          <w:p w14:paraId="74C23E79" w14:textId="7638F25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5AE3AA8E" w14:textId="01B697C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12FA80" w14:textId="54E882F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F4DAC34" w14:textId="77777777" w:rsidTr="003E6C8E">
        <w:trPr>
          <w:trHeight w:val="200"/>
        </w:trPr>
        <w:tc>
          <w:tcPr>
            <w:tcW w:w="2790" w:type="dxa"/>
            <w:tcBorders>
              <w:top w:val="nil"/>
              <w:left w:val="nil"/>
              <w:bottom w:val="nil"/>
              <w:right w:val="nil"/>
            </w:tcBorders>
            <w:shd w:val="clear" w:color="000000" w:fill="FFFFFF"/>
            <w:hideMark/>
          </w:tcPr>
          <w:p w14:paraId="559AFCEE" w14:textId="7678C85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35E612E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
          <w:p w14:paraId="5670C71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
          <w:p w14:paraId="3F93AC8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3E6C8E">
        <w:trPr>
          <w:trHeight w:val="200"/>
        </w:trPr>
        <w:tc>
          <w:tcPr>
            <w:tcW w:w="2790"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3EA2BE0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
          <w:p w14:paraId="0460752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
          <w:p w14:paraId="037C020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3E6C8E">
        <w:trPr>
          <w:trHeight w:val="200"/>
        </w:trPr>
        <w:tc>
          <w:tcPr>
            <w:tcW w:w="2790"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62BA6AE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
          <w:p w14:paraId="24A339D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
          <w:p w14:paraId="24EFC45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3E6C8E">
        <w:trPr>
          <w:trHeight w:val="210"/>
        </w:trPr>
        <w:tc>
          <w:tcPr>
            <w:tcW w:w="2790"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
          <w:p w14:paraId="7DE5BC14" w14:textId="76F5B60B"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716D5235" w14:textId="4B55B330"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9F7C0B4" w14:textId="31C8278F"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5447DA9" w14:textId="77777777" w:rsidTr="003E6C8E">
        <w:trPr>
          <w:trHeight w:val="200"/>
        </w:trPr>
        <w:tc>
          <w:tcPr>
            <w:tcW w:w="2790" w:type="dxa"/>
            <w:tcBorders>
              <w:top w:val="nil"/>
              <w:left w:val="nil"/>
              <w:bottom w:val="nil"/>
              <w:right w:val="nil"/>
            </w:tcBorders>
            <w:shd w:val="clear" w:color="000000" w:fill="FFFFFF"/>
            <w:hideMark/>
          </w:tcPr>
          <w:p w14:paraId="5B4AF0F4" w14:textId="12A9ADF6"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650AA4F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
          <w:p w14:paraId="6467AB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
          <w:p w14:paraId="78335B5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3E6C8E">
        <w:trPr>
          <w:trHeight w:val="200"/>
        </w:trPr>
        <w:tc>
          <w:tcPr>
            <w:tcW w:w="2790"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7A497B1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
          <w:p w14:paraId="70048A7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
          <w:p w14:paraId="794087A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3E6C8E">
        <w:trPr>
          <w:trHeight w:val="200"/>
        </w:trPr>
        <w:tc>
          <w:tcPr>
            <w:tcW w:w="2790"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
          <w:p w14:paraId="4FC3A40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
          <w:p w14:paraId="1F7780E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
          <w:p w14:paraId="4697C1E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0D718471" w14:textId="1DDE2ACF" w:rsidR="007D6979" w:rsidRPr="005C77DA" w:rsidRDefault="00163438" w:rsidP="00482A44">
      <w:pPr>
        <w:pStyle w:val="xdefault"/>
        <w:shd w:val="clear" w:color="auto" w:fill="FFFFFF"/>
        <w:spacing w:line="276" w:lineRule="auto"/>
        <w:jc w:val="both"/>
        <w:rPr>
          <w:rFonts w:ascii="Arial" w:hAnsi="Arial" w:cs="Arial"/>
          <w:b/>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w:t>
      </w:r>
      <w:r w:rsidR="00CD048E">
        <w:rPr>
          <w:rFonts w:ascii="Arial" w:hAnsi="Arial" w:cs="Arial"/>
        </w:rPr>
        <w:t>two-sample t-tests of means</w:t>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r w:rsidR="007D6979"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007D6979" w:rsidRPr="005C77DA">
        <w:rPr>
          <w:rFonts w:ascii="Arial" w:hAnsi="Arial" w:cs="Arial"/>
        </w:rPr>
        <w:t xml:space="preserve"> </w:t>
      </w:r>
      <w:r w:rsidR="00594315">
        <w:rPr>
          <w:rFonts w:ascii="Arial" w:hAnsi="Arial" w:cs="Arial"/>
        </w:rPr>
        <w:t>in</w:t>
      </w:r>
      <w:r w:rsidR="007D6979"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007D6979"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007D6979" w:rsidRPr="005C77DA">
        <w:rPr>
          <w:rFonts w:ascii="Arial" w:hAnsi="Arial" w:cs="Arial"/>
        </w:rPr>
        <w:t>subjects</w:t>
      </w:r>
      <w:r w:rsidR="00594315">
        <w:rPr>
          <w:rFonts w:ascii="Arial" w:hAnsi="Arial" w:cs="Arial"/>
        </w:rPr>
        <w:t xml:space="preserve"> </w:t>
      </w:r>
      <w:bookmarkStart w:id="217" w:name="_Hlk121640305"/>
      <w:r w:rsidR="007D6979" w:rsidRPr="005C77DA">
        <w:rPr>
          <w:rFonts w:ascii="Arial" w:hAnsi="Arial" w:cs="Arial"/>
        </w:rPr>
        <w:t>(</w:t>
      </w:r>
      <w:r w:rsidR="007D6979" w:rsidRPr="007F77B7">
        <w:rPr>
          <w:rFonts w:ascii="Arial" w:hAnsi="Arial" w:cs="Arial"/>
        </w:rPr>
        <w:t>p=0.0</w:t>
      </w:r>
      <w:r w:rsidR="0094686D" w:rsidRPr="007F77B7">
        <w:rPr>
          <w:rFonts w:ascii="Arial" w:hAnsi="Arial" w:cs="Arial"/>
        </w:rPr>
        <w:t>2</w:t>
      </w:r>
      <w:r w:rsidR="007D6979" w:rsidRPr="007F77B7">
        <w:rPr>
          <w:rFonts w:ascii="Arial" w:hAnsi="Arial" w:cs="Arial"/>
        </w:rPr>
        <w:t>6</w:t>
      </w:r>
      <w:r w:rsidR="007D6979" w:rsidRPr="005C77DA">
        <w:rPr>
          <w:rFonts w:ascii="Arial" w:hAnsi="Arial" w:cs="Arial"/>
        </w:rPr>
        <w:t>) [Fig 1], an early indication of increased airflow obstruction. Additionally, our results showed higher X20 (reactance) values in vape</w:t>
      </w:r>
      <w:r w:rsidR="00823DF6">
        <w:rPr>
          <w:rFonts w:ascii="Arial" w:hAnsi="Arial" w:cs="Arial"/>
        </w:rPr>
        <w:t xml:space="preserve"> use</w:t>
      </w:r>
      <w:r w:rsidR="007D6979" w:rsidRPr="005C77DA">
        <w:rPr>
          <w:rFonts w:ascii="Arial" w:hAnsi="Arial" w:cs="Arial"/>
        </w:rPr>
        <w:t>rs compared to non-vap</w:t>
      </w:r>
      <w:r w:rsidR="00823DF6">
        <w:rPr>
          <w:rFonts w:ascii="Arial" w:hAnsi="Arial" w:cs="Arial"/>
        </w:rPr>
        <w:t>e user</w:t>
      </w:r>
      <w:r w:rsidR="007D6979" w:rsidRPr="005C77DA">
        <w:rPr>
          <w:rFonts w:ascii="Arial" w:hAnsi="Arial" w:cs="Arial"/>
        </w:rPr>
        <w:t>s</w:t>
      </w:r>
      <w:r w:rsidR="003E57F1" w:rsidRPr="005C77DA">
        <w:rPr>
          <w:rFonts w:ascii="Arial" w:hAnsi="Arial" w:cs="Arial"/>
        </w:rPr>
        <w:t xml:space="preserve"> </w:t>
      </w:r>
      <w:r w:rsidR="007D6979" w:rsidRPr="005C77DA">
        <w:rPr>
          <w:rFonts w:ascii="Arial" w:hAnsi="Arial" w:cs="Arial"/>
        </w:rPr>
        <w:t>(</w:t>
      </w:r>
      <w:r w:rsidR="007D6979" w:rsidRPr="007F77B7">
        <w:rPr>
          <w:rFonts w:ascii="Arial" w:hAnsi="Arial" w:cs="Arial"/>
        </w:rPr>
        <w:t>p=0.0</w:t>
      </w:r>
      <w:r w:rsidR="00EC3599">
        <w:rPr>
          <w:rFonts w:ascii="Arial" w:hAnsi="Arial" w:cs="Arial"/>
        </w:rPr>
        <w:t>43</w:t>
      </w:r>
      <w:r w:rsidR="007D6979" w:rsidRPr="005C77DA">
        <w:rPr>
          <w:rFonts w:ascii="Arial" w:hAnsi="Arial" w:cs="Arial"/>
        </w:rPr>
        <w:t>), which suggests adverse effects of vaping on lung parenchyma.</w:t>
      </w:r>
      <w:bookmarkEnd w:id="217"/>
      <w:r w:rsidR="007D6979"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6224B479" w:rsidR="00143E9E" w:rsidRPr="005C77DA" w:rsidRDefault="00ED1660" w:rsidP="00D31EA1">
      <w:pPr>
        <w:pStyle w:val="xmsonormal"/>
        <w:numPr>
          <w:ilvl w:val="0"/>
          <w:numId w:val="1"/>
        </w:numPr>
        <w:shd w:val="clear" w:color="auto" w:fill="FFFFFF"/>
        <w:spacing w:line="276" w:lineRule="auto"/>
        <w:jc w:val="both"/>
        <w:rPr>
          <w:rFonts w:ascii="Arial" w:hAnsi="Arial" w:cs="Arial"/>
          <w:b/>
          <w:bCs/>
        </w:rPr>
      </w:pPr>
      <w:r>
        <w:rPr>
          <w:rFonts w:ascii="Arial" w:hAnsi="Arial" w:cs="Arial"/>
          <w:b/>
          <w:bCs/>
          <w:noProof/>
        </w:rPr>
        <w:lastRenderedPageBreak/>
        <w:drawing>
          <wp:inline distT="0" distB="0" distL="0" distR="0" wp14:anchorId="352C827D" wp14:editId="070B8878">
            <wp:extent cx="5943600" cy="371030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01635B43" w14:textId="1C09D2B1" w:rsidR="00296A58" w:rsidRDefault="00296A58" w:rsidP="00D31EA1">
      <w:pPr>
        <w:pStyle w:val="xmsonormal"/>
        <w:numPr>
          <w:ilvl w:val="0"/>
          <w:numId w:val="1"/>
        </w:numPr>
        <w:shd w:val="clear" w:color="auto" w:fill="FFFFFF"/>
        <w:spacing w:line="276" w:lineRule="auto"/>
        <w:jc w:val="both"/>
        <w:rPr>
          <w:rFonts w:ascii="Arial" w:hAnsi="Arial" w:cs="Arial"/>
        </w:rPr>
      </w:pPr>
    </w:p>
    <w:p w14:paraId="67A69A4F" w14:textId="0C5011DC"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 xml:space="preserve">mpulse </w:t>
      </w:r>
      <w:proofErr w:type="spellStart"/>
      <w:r w:rsidRPr="005C77DA">
        <w:rPr>
          <w:rFonts w:ascii="Arial" w:hAnsi="Arial" w:cs="Arial"/>
          <w:b/>
          <w:bCs/>
          <w:shd w:val="clear" w:color="auto" w:fill="FFFFFF"/>
        </w:rPr>
        <w:t>oscillometry</w:t>
      </w:r>
      <w:proofErr w:type="spellEnd"/>
      <w:r w:rsidRPr="005C77DA">
        <w:rPr>
          <w:rFonts w:ascii="Arial" w:hAnsi="Arial" w:cs="Arial"/>
          <w:b/>
          <w:bCs/>
          <w:shd w:val="clear" w:color="auto" w:fill="FFFFFF"/>
        </w:rPr>
        <w:t xml:space="preserve"> (IOS)</w:t>
      </w:r>
      <w:r w:rsidRPr="005C77DA">
        <w:rPr>
          <w:rFonts w:ascii="Arial" w:hAnsi="Arial" w:cs="Arial"/>
          <w:shd w:val="clear" w:color="auto" w:fill="FFFFFF"/>
        </w:rPr>
        <w:t xml:space="preserve"> </w:t>
      </w:r>
      <w:r w:rsidRPr="005C77DA">
        <w:rPr>
          <w:rFonts w:ascii="Arial" w:hAnsi="Arial" w:cs="Arial"/>
          <w:b/>
          <w:bCs/>
        </w:rPr>
        <w:t xml:space="preserve">measures between </w:t>
      </w:r>
      <w:r w:rsidR="00823DF6">
        <w:rPr>
          <w:rFonts w:ascii="Arial" w:hAnsi="Arial" w:cs="Arial"/>
          <w:b/>
          <w:bCs/>
        </w:rPr>
        <w:t>vape users and non-vape users</w:t>
      </w:r>
      <w:r w:rsidRPr="005C77DA">
        <w:rPr>
          <w:rFonts w:ascii="Arial" w:hAnsi="Arial" w:cs="Arial"/>
          <w:b/>
          <w:bCs/>
        </w:rPr>
        <w:t xml:space="preserve">.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2A85FC06" w:rsidR="00D31EA1" w:rsidRPr="00D31EA1" w:rsidRDefault="00D31EA1" w:rsidP="00D31EA1">
      <w:pPr>
        <w:pStyle w:val="xdefault"/>
        <w:shd w:val="clear" w:color="auto" w:fill="FFFFFF"/>
        <w:spacing w:line="276" w:lineRule="auto"/>
        <w:jc w:val="both"/>
        <w:rPr>
          <w:rFonts w:ascii="Arial" w:hAnsi="Arial" w:cs="Arial"/>
          <w:b/>
          <w:bCs/>
          <w:i/>
          <w:iCs/>
        </w:rPr>
      </w:pPr>
      <w:r w:rsidRPr="00D31EA1">
        <w:rPr>
          <w:rFonts w:ascii="Arial" w:hAnsi="Arial" w:cs="Arial"/>
          <w:b/>
          <w:bCs/>
          <w:i/>
          <w:iCs/>
        </w:rPr>
        <w:t>Gene expression</w:t>
      </w:r>
    </w:p>
    <w:p w14:paraId="761FA67A" w14:textId="65B551A0" w:rsidR="00C54245" w:rsidRDefault="00594315" w:rsidP="002A2E3D">
      <w:pPr>
        <w:pStyle w:val="xdefault"/>
        <w:shd w:val="clear" w:color="auto" w:fill="FFFFFF"/>
        <w:spacing w:line="276" w:lineRule="auto"/>
        <w:ind w:firstLine="720"/>
        <w:jc w:val="both"/>
        <w:rPr>
          <w:rFonts w:ascii="Arial" w:hAnsi="Arial" w:cs="Arial"/>
          <w:b/>
          <w:noProof/>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3E6C8E">
        <w:rPr>
          <w:rFonts w:ascii="Arial" w:hAnsi="Arial" w:cs="Arial"/>
        </w:rPr>
        <w:t>Three participants</w:t>
      </w:r>
      <w:r w:rsidR="00746F64" w:rsidRPr="003E6C8E">
        <w:rPr>
          <w:rFonts w:ascii="Arial" w:hAnsi="Arial" w:cs="Arial"/>
        </w:rPr>
        <w:t xml:space="preserve"> </w:t>
      </w:r>
      <w:r w:rsidR="00BF7A21" w:rsidRPr="003E6C8E">
        <w:rPr>
          <w:rFonts w:ascii="Arial" w:hAnsi="Arial" w:cs="Arial"/>
        </w:rPr>
        <w:t>we</w:t>
      </w:r>
      <w:r w:rsidR="00746F64" w:rsidRPr="003E6C8E">
        <w:rPr>
          <w:rFonts w:ascii="Arial" w:hAnsi="Arial" w:cs="Arial"/>
        </w:rPr>
        <w:t xml:space="preserve">re missing </w:t>
      </w:r>
      <w:r w:rsidR="00AE4003" w:rsidRPr="003E6C8E">
        <w:rPr>
          <w:rFonts w:ascii="Arial" w:hAnsi="Arial" w:cs="Arial"/>
        </w:rPr>
        <w:t xml:space="preserve">gene expression </w:t>
      </w:r>
      <w:r w:rsidR="00746F64" w:rsidRPr="003E6C8E">
        <w:rPr>
          <w:rFonts w:ascii="Arial" w:hAnsi="Arial" w:cs="Arial"/>
        </w:rPr>
        <w:t>data</w:t>
      </w:r>
      <w:r w:rsidR="00D05959" w:rsidRPr="003E6C8E">
        <w:rPr>
          <w:rFonts w:ascii="Arial" w:hAnsi="Arial" w:cs="Arial"/>
        </w:rPr>
        <w:t xml:space="preserve"> and are excluded from subsequent analysis</w:t>
      </w:r>
      <w:r w:rsidR="00482A44">
        <w:rPr>
          <w:rFonts w:ascii="Arial" w:hAnsi="Arial" w:cs="Arial"/>
        </w:rPr>
        <w:t xml:space="preserve"> (N=</w:t>
      </w:r>
      <w:r w:rsidR="00CD048E" w:rsidRPr="003E6C8E">
        <w:rPr>
          <w:rFonts w:ascii="Arial" w:hAnsi="Arial" w:cs="Arial"/>
        </w:rPr>
        <w:t>47</w:t>
      </w:r>
      <w:r w:rsidR="00482A44">
        <w:rPr>
          <w:rFonts w:ascii="Arial" w:hAnsi="Arial" w:cs="Arial"/>
        </w:rPr>
        <w:t>)</w:t>
      </w:r>
      <w:r w:rsidR="00746F64" w:rsidRPr="003E6C8E">
        <w:rPr>
          <w:rFonts w:ascii="Arial" w:hAnsi="Arial" w:cs="Arial"/>
        </w:rPr>
        <w:t xml:space="preserve">. </w:t>
      </w:r>
      <w:bookmarkStart w:id="218" w:name="_Hlk118992771"/>
      <w:bookmarkStart w:id="219" w:name="_Hlk120802601"/>
      <w:r w:rsidR="00482A44">
        <w:rPr>
          <w:rFonts w:ascii="Arial" w:hAnsi="Arial" w:cs="Arial"/>
        </w:rPr>
        <w:t xml:space="preserve">16,860 genes of the </w:t>
      </w:r>
      <w:r w:rsidR="006628AB" w:rsidRPr="00D31EA1">
        <w:rPr>
          <w:rFonts w:ascii="Arial" w:hAnsi="Arial" w:cs="Arial"/>
        </w:rPr>
        <w:t xml:space="preserve">60,651 genes </w:t>
      </w:r>
      <w:r w:rsidR="00482A44">
        <w:rPr>
          <w:rFonts w:ascii="Arial" w:hAnsi="Arial" w:cs="Arial"/>
        </w:rPr>
        <w:t xml:space="preserve">were retained after </w:t>
      </w:r>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r w:rsidR="00296A58" w:rsidRPr="00D31EA1">
        <w:rPr>
          <w:rFonts w:ascii="Arial" w:hAnsi="Arial" w:cs="Arial"/>
        </w:rPr>
        <w:t xml:space="preserve"> </w:t>
      </w:r>
      <w:r w:rsidR="00894D43" w:rsidRPr="00D31EA1">
        <w:rPr>
          <w:rFonts w:ascii="Arial" w:hAnsi="Arial" w:cs="Arial"/>
        </w:rPr>
        <w:t>7</w:t>
      </w:r>
      <w:r w:rsidR="00482A44">
        <w:rPr>
          <w:rFonts w:ascii="Arial" w:hAnsi="Arial" w:cs="Arial"/>
        </w:rPr>
        <w:t>,</w:t>
      </w:r>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r w:rsidR="00482A44" w:rsidRPr="00D31EA1">
        <w:rPr>
          <w:rFonts w:ascii="Arial" w:hAnsi="Arial" w:cs="Arial"/>
        </w:rPr>
        <w:t xml:space="preserve">after adjusting for age, sex, recruitment center, and two </w:t>
      </w:r>
      <w:r w:rsidR="00482A44">
        <w:rPr>
          <w:rFonts w:ascii="Arial" w:hAnsi="Arial" w:cs="Arial"/>
        </w:rPr>
        <w:t>normalization</w:t>
      </w:r>
      <w:r w:rsidR="00482A44" w:rsidRPr="00D31EA1">
        <w:rPr>
          <w:rFonts w:ascii="Arial" w:hAnsi="Arial" w:cs="Arial"/>
        </w:rPr>
        <w:t xml:space="preserve"> factors</w:t>
      </w:r>
      <w:r w:rsidR="00482A44">
        <w:rPr>
          <w:rFonts w:ascii="Arial" w:hAnsi="Arial" w:cs="Arial"/>
        </w:rPr>
        <w:t xml:space="preserve"> </w:t>
      </w:r>
      <w:r w:rsidR="00482A44" w:rsidRPr="00D31EA1">
        <w:rPr>
          <w:rFonts w:ascii="Arial" w:hAnsi="Arial" w:cs="Arial"/>
        </w:rPr>
        <w:t>(</w:t>
      </w:r>
      <w:r w:rsidR="00482A44">
        <w:rPr>
          <w:rFonts w:ascii="Arial" w:hAnsi="Arial" w:cs="Arial"/>
        </w:rPr>
        <w:t>FDR</w:t>
      </w:r>
      <w:r w:rsidR="00482A44" w:rsidRPr="00D31EA1">
        <w:rPr>
          <w:rFonts w:ascii="Arial" w:hAnsi="Arial" w:cs="Arial"/>
        </w:rPr>
        <w:t>&lt;0.05)</w:t>
      </w:r>
      <w:r w:rsidR="00482A44">
        <w:rPr>
          <w:rFonts w:ascii="Arial" w:hAnsi="Arial" w:cs="Arial"/>
        </w:rPr>
        <w:t xml:space="preserve"> </w:t>
      </w:r>
      <w:bookmarkEnd w:id="218"/>
      <w:r w:rsidR="00297E67" w:rsidRPr="00D31EA1">
        <w:rPr>
          <w:rFonts w:ascii="Arial" w:hAnsi="Arial" w:cs="Arial"/>
        </w:rPr>
        <w:fldChar w:fldCharType="begin"/>
      </w:r>
      <w:r w:rsidR="003A72D5">
        <w:rPr>
          <w:rFonts w:ascii="Arial" w:hAnsi="Arial" w:cs="Arial"/>
        </w:rPr>
        <w:instrText xml:space="preserve"> ADDIN EN.CITE &lt;EndNote&gt;&lt;Cite&gt;&lt;Author&gt;Risso&lt;/Author&gt;&lt;Year&gt;2014&lt;/Year&gt;&lt;RecNum&gt;23&lt;/RecNum&gt;&lt;DisplayText&gt;[43]&lt;/DisplayText&gt;&lt;record&gt;&lt;rec-number&gt;23&lt;/rec-number&gt;&lt;foreign-keys&gt;&lt;key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3A72D5">
        <w:rPr>
          <w:rFonts w:ascii="Arial" w:hAnsi="Arial" w:cs="Arial"/>
          <w:noProof/>
        </w:rPr>
        <w:t>[43]</w:t>
      </w:r>
      <w:r w:rsidR="00297E67" w:rsidRPr="00D31EA1">
        <w:rPr>
          <w:rFonts w:ascii="Arial" w:hAnsi="Arial" w:cs="Arial"/>
        </w:rPr>
        <w:fldChar w:fldCharType="end"/>
      </w:r>
      <w:ins w:id="220" w:author="Kechris, Katerina" w:date="2023-03-22T06:20:00Z">
        <w:r w:rsidR="002545AF">
          <w:rPr>
            <w:rFonts w:ascii="Arial" w:hAnsi="Arial" w:cs="Arial"/>
          </w:rPr>
          <w:t xml:space="preserve"> (Figure 2)</w:t>
        </w:r>
      </w:ins>
      <w:r w:rsidR="00296A58" w:rsidRPr="00D31EA1">
        <w:rPr>
          <w:rFonts w:ascii="Arial" w:hAnsi="Arial" w:cs="Arial"/>
        </w:rPr>
        <w:t>.</w:t>
      </w:r>
      <w:r w:rsidR="00544ECA" w:rsidRPr="00D31EA1">
        <w:rPr>
          <w:rFonts w:ascii="Arial" w:hAnsi="Arial" w:cs="Arial"/>
        </w:rPr>
        <w:t xml:space="preserve"> </w:t>
      </w:r>
      <w:bookmarkEnd w:id="219"/>
      <w:r w:rsidR="00544ECA" w:rsidRPr="00D31EA1">
        <w:rPr>
          <w:rFonts w:ascii="Arial" w:hAnsi="Arial" w:cs="Arial"/>
        </w:rPr>
        <w:t xml:space="preserve">A total of </w:t>
      </w:r>
      <w:r w:rsidR="00894D43" w:rsidRPr="00D31EA1">
        <w:rPr>
          <w:rFonts w:ascii="Arial" w:hAnsi="Arial" w:cs="Arial"/>
        </w:rPr>
        <w:t>4</w:t>
      </w:r>
      <w:r w:rsidR="00482A44">
        <w:rPr>
          <w:rFonts w:ascii="Arial" w:hAnsi="Arial" w:cs="Arial"/>
        </w:rPr>
        <w:t>,</w:t>
      </w:r>
      <w:r w:rsidR="00894D43" w:rsidRPr="00D31EA1">
        <w:rPr>
          <w:rFonts w:ascii="Arial" w:hAnsi="Arial" w:cs="Arial"/>
        </w:rPr>
        <w:t>193</w:t>
      </w:r>
      <w:r w:rsidR="00544ECA" w:rsidRPr="00D31EA1">
        <w:rPr>
          <w:rFonts w:ascii="Arial" w:hAnsi="Arial" w:cs="Arial"/>
        </w:rPr>
        <w:t xml:space="preserve"> genes were </w:t>
      </w:r>
      <w:proofErr w:type="spellStart"/>
      <w:r w:rsidR="00544ECA" w:rsidRPr="00D31EA1">
        <w:rPr>
          <w:rFonts w:ascii="Arial" w:hAnsi="Arial" w:cs="Arial"/>
        </w:rPr>
        <w:t>underexpressed</w:t>
      </w:r>
      <w:proofErr w:type="spellEnd"/>
      <w:r w:rsidR="00544ECA" w:rsidRPr="00D31EA1">
        <w:rPr>
          <w:rFonts w:ascii="Arial" w:hAnsi="Arial" w:cs="Arial"/>
        </w:rPr>
        <w:t xml:space="preserve">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r w:rsidR="00482A44">
        <w:rPr>
          <w:rFonts w:ascii="Arial" w:hAnsi="Arial" w:cs="Arial"/>
        </w:rPr>
        <w:t>,</w:t>
      </w:r>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w:t>
      </w:r>
      <w:proofErr w:type="gramStart"/>
      <w:r w:rsidR="006D354A" w:rsidRPr="00D31EA1">
        <w:rPr>
          <w:rFonts w:ascii="Arial" w:hAnsi="Arial" w:cs="Arial"/>
        </w:rPr>
        <w:t>e.g.</w:t>
      </w:r>
      <w:proofErr w:type="gramEnd"/>
      <w:r w:rsidR="006D354A" w:rsidRPr="00D31EA1">
        <w:rPr>
          <w:rFonts w:ascii="Arial" w:hAnsi="Arial" w:cs="Arial"/>
        </w:rPr>
        <w:t xml:space="preserve">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w:t>
      </w:r>
      <w:ins w:id="221" w:author="Commodore, Sarah" w:date="2023-03-22T15:43:00Z">
        <w:r w:rsidR="0005083A">
          <w:rPr>
            <w:rFonts w:ascii="Arial" w:hAnsi="Arial" w:cs="Arial"/>
          </w:rPr>
          <w:t xml:space="preserve"> use</w:t>
        </w:r>
      </w:ins>
      <w:r w:rsidR="00DE56C6">
        <w:rPr>
          <w:rFonts w:ascii="Arial" w:hAnsi="Arial" w:cs="Arial"/>
        </w:rPr>
        <w:t xml:space="preserve">rs are compared to </w:t>
      </w:r>
      <w:del w:id="222" w:author="Commodore, Sarah" w:date="2023-03-22T15:43:00Z">
        <w:r w:rsidR="00DE56C6" w:rsidDel="0005083A">
          <w:rPr>
            <w:rFonts w:ascii="Arial" w:hAnsi="Arial" w:cs="Arial"/>
          </w:rPr>
          <w:delText>controls</w:delText>
        </w:r>
      </w:del>
      <w:ins w:id="223" w:author="Kechris, Katerina" w:date="2023-03-22T06:21:00Z">
        <w:del w:id="224" w:author="Commodore, Sarah" w:date="2023-03-22T15:43:00Z">
          <w:r w:rsidR="002545AF" w:rsidDel="0005083A">
            <w:rPr>
              <w:rFonts w:ascii="Arial" w:hAnsi="Arial" w:cs="Arial"/>
            </w:rPr>
            <w:delText xml:space="preserve"> </w:delText>
          </w:r>
        </w:del>
      </w:ins>
      <w:ins w:id="225" w:author="Commodore, Sarah" w:date="2023-03-22T15:43:00Z">
        <w:r w:rsidR="0005083A">
          <w:rPr>
            <w:rFonts w:ascii="Arial" w:hAnsi="Arial" w:cs="Arial"/>
          </w:rPr>
          <w:t xml:space="preserve">non-vape users </w:t>
        </w:r>
      </w:ins>
      <w:ins w:id="226" w:author="Kechris, Katerina" w:date="2023-03-22T06:21:00Z">
        <w:r w:rsidR="002545AF">
          <w:rPr>
            <w:rFonts w:ascii="Arial" w:hAnsi="Arial" w:cs="Arial"/>
          </w:rPr>
          <w:t>(Table 2)</w:t>
        </w:r>
      </w:ins>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del w:id="227" w:author="Kechris, Katerina" w:date="2023-03-22T06:21:00Z">
        <w:r w:rsidR="00147964" w:rsidRPr="00D31EA1" w:rsidDel="002545AF">
          <w:rPr>
            <w:rFonts w:ascii="Arial" w:hAnsi="Arial" w:cs="Arial"/>
          </w:rPr>
          <w:delText>,</w:delText>
        </w:r>
      </w:del>
      <w:r w:rsidR="00147964" w:rsidRPr="00D31EA1">
        <w:rPr>
          <w:rFonts w:ascii="Arial" w:hAnsi="Arial" w:cs="Arial"/>
        </w:rPr>
        <w:t xml:space="preserve"> there were </w:t>
      </w:r>
      <w:ins w:id="228" w:author="Kechris, Katerina" w:date="2023-03-22T06:20:00Z">
        <w:r w:rsidR="002545AF">
          <w:rPr>
            <w:rFonts w:ascii="Arial" w:hAnsi="Arial" w:cs="Arial"/>
          </w:rPr>
          <w:t>505 genes</w:t>
        </w:r>
      </w:ins>
      <w:ins w:id="229" w:author="Kechris, Katerina" w:date="2023-03-22T06:21:00Z">
        <w:r w:rsidR="002545AF">
          <w:rPr>
            <w:rFonts w:ascii="Arial" w:hAnsi="Arial" w:cs="Arial"/>
          </w:rPr>
          <w:t>;</w:t>
        </w:r>
      </w:ins>
      <w:ins w:id="230" w:author="Kechris, Katerina" w:date="2023-03-22T06:20:00Z">
        <w:r w:rsidR="002545AF">
          <w:rPr>
            <w:rFonts w:ascii="Arial" w:hAnsi="Arial" w:cs="Arial"/>
          </w:rPr>
          <w:t xml:space="preserve"> </w:t>
        </w:r>
      </w:ins>
      <w:r w:rsidR="00147964" w:rsidRPr="00D31EA1">
        <w:rPr>
          <w:rFonts w:ascii="Arial" w:hAnsi="Arial" w:cs="Arial"/>
        </w:rPr>
        <w:t xml:space="preserve">135 genes that were upregulated and 370 genes that were downregulated when </w:t>
      </w:r>
      <w:r w:rsidR="002237C0">
        <w:rPr>
          <w:rFonts w:ascii="Arial" w:hAnsi="Arial" w:cs="Arial"/>
        </w:rPr>
        <w:t xml:space="preserve">comparing </w:t>
      </w:r>
      <w:r w:rsidR="00823DF6">
        <w:rPr>
          <w:rFonts w:ascii="Arial" w:hAnsi="Arial" w:cs="Arial"/>
        </w:rPr>
        <w:t>vape users</w:t>
      </w:r>
      <w:r w:rsidR="00823DF6" w:rsidRPr="00D31EA1">
        <w:rPr>
          <w:rFonts w:ascii="Arial" w:hAnsi="Arial" w:cs="Arial"/>
        </w:rPr>
        <w:t xml:space="preserve"> </w:t>
      </w:r>
      <w:r w:rsidR="00147964" w:rsidRPr="00D31EA1">
        <w:rPr>
          <w:rFonts w:ascii="Arial" w:hAnsi="Arial" w:cs="Arial"/>
        </w:rPr>
        <w:t xml:space="preserve">with </w:t>
      </w:r>
      <w:r w:rsidR="00823DF6">
        <w:rPr>
          <w:rFonts w:ascii="Arial" w:hAnsi="Arial" w:cs="Arial"/>
        </w:rPr>
        <w:t>non-vape users</w:t>
      </w:r>
      <w:r w:rsidR="00147964" w:rsidRPr="00D31EA1">
        <w:rPr>
          <w:rFonts w:ascii="Arial" w:hAnsi="Arial" w:cs="Arial"/>
        </w:rPr>
        <w:t xml:space="preserve">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77777777" w:rsidR="00C176E5" w:rsidRDefault="00C176E5" w:rsidP="00D31EA1">
      <w:pPr>
        <w:pStyle w:val="xdefault"/>
        <w:shd w:val="clear" w:color="auto" w:fill="FFFFFF"/>
        <w:spacing w:line="276" w:lineRule="auto"/>
        <w:ind w:firstLine="720"/>
        <w:jc w:val="both"/>
        <w:rPr>
          <w:rFonts w:ascii="Arial" w:hAnsi="Arial" w:cs="Arial"/>
          <w:b/>
          <w:noProof/>
        </w:rPr>
      </w:pPr>
    </w:p>
    <w:tbl>
      <w:tblPr>
        <w:tblW w:w="9605" w:type="dxa"/>
        <w:tblLayout w:type="fixed"/>
        <w:tblLook w:val="04A0" w:firstRow="1" w:lastRow="0" w:firstColumn="1" w:lastColumn="0" w:noHBand="0" w:noVBand="1"/>
      </w:tblPr>
      <w:tblGrid>
        <w:gridCol w:w="1932"/>
        <w:gridCol w:w="1488"/>
        <w:gridCol w:w="958"/>
        <w:gridCol w:w="897"/>
        <w:gridCol w:w="893"/>
        <w:gridCol w:w="3437"/>
      </w:tblGrid>
      <w:tr w:rsidR="00C176E5" w:rsidRPr="00C176E5" w14:paraId="1CBE3E52" w14:textId="77777777" w:rsidTr="003E6C8E">
        <w:trPr>
          <w:trHeight w:val="300"/>
        </w:trPr>
        <w:tc>
          <w:tcPr>
            <w:tcW w:w="9600" w:type="dxa"/>
            <w:gridSpan w:val="6"/>
            <w:tcBorders>
              <w:top w:val="nil"/>
              <w:left w:val="nil"/>
              <w:bottom w:val="single" w:sz="8" w:space="0" w:color="auto"/>
              <w:right w:val="nil"/>
            </w:tcBorders>
            <w:shd w:val="clear" w:color="auto" w:fill="auto"/>
            <w:noWrap/>
            <w:vAlign w:val="bottom"/>
            <w:hideMark/>
          </w:tcPr>
          <w:p w14:paraId="5D90F2C4" w14:textId="43FD45B1" w:rsidR="00C176E5" w:rsidRPr="00C176E5" w:rsidRDefault="00C176E5" w:rsidP="00C176E5">
            <w:pPr>
              <w:spacing w:after="0" w:line="240" w:lineRule="auto"/>
              <w:rPr>
                <w:rFonts w:ascii="Arial" w:eastAsia="Times New Roman" w:hAnsi="Arial" w:cs="Arial"/>
                <w:b/>
                <w:bCs/>
                <w:color w:val="000000"/>
              </w:rPr>
            </w:pPr>
            <w:r w:rsidRPr="00C176E5">
              <w:rPr>
                <w:rFonts w:ascii="Arial" w:eastAsia="Times New Roman" w:hAnsi="Arial" w:cs="Arial"/>
                <w:b/>
                <w:bCs/>
                <w:color w:val="000000"/>
              </w:rPr>
              <w:t xml:space="preserve">Table 2. The top twenty </w:t>
            </w:r>
            <w:r w:rsidR="00482A44">
              <w:rPr>
                <w:rFonts w:ascii="Arial" w:eastAsia="Times New Roman" w:hAnsi="Arial" w:cs="Arial"/>
                <w:b/>
                <w:bCs/>
                <w:color w:val="000000"/>
              </w:rPr>
              <w:t>genes</w:t>
            </w:r>
            <w:r w:rsidR="00482A44" w:rsidRPr="00C176E5">
              <w:rPr>
                <w:rFonts w:ascii="Arial" w:eastAsia="Times New Roman" w:hAnsi="Arial" w:cs="Arial"/>
                <w:b/>
                <w:bCs/>
                <w:color w:val="000000"/>
              </w:rPr>
              <w:t xml:space="preserve"> </w:t>
            </w:r>
            <w:r w:rsidRPr="00C176E5">
              <w:rPr>
                <w:rFonts w:ascii="Arial" w:eastAsia="Times New Roman" w:hAnsi="Arial" w:cs="Arial"/>
                <w:b/>
                <w:bCs/>
                <w:color w:val="000000"/>
              </w:rPr>
              <w:t>with the greatest fold-change (log</w:t>
            </w:r>
            <w:r w:rsidR="00482A44">
              <w:rPr>
                <w:rFonts w:ascii="Arial" w:eastAsia="Times New Roman" w:hAnsi="Arial" w:cs="Arial"/>
                <w:b/>
                <w:bCs/>
                <w:color w:val="000000"/>
                <w:vertAlign w:val="subscript"/>
              </w:rPr>
              <w:t>2</w:t>
            </w:r>
            <w:r w:rsidR="00482A44">
              <w:rPr>
                <w:rFonts w:ascii="Arial" w:eastAsia="Times New Roman" w:hAnsi="Arial" w:cs="Arial"/>
                <w:b/>
                <w:bCs/>
                <w:color w:val="000000"/>
              </w:rPr>
              <w:t>(</w:t>
            </w:r>
            <w:r w:rsidRPr="00C176E5">
              <w:rPr>
                <w:rFonts w:ascii="Arial" w:eastAsia="Times New Roman" w:hAnsi="Arial" w:cs="Arial"/>
                <w:b/>
                <w:bCs/>
                <w:color w:val="000000"/>
              </w:rPr>
              <w:t>FC)</w:t>
            </w:r>
            <w:r w:rsidR="00482A44">
              <w:rPr>
                <w:rFonts w:ascii="Arial" w:eastAsia="Times New Roman" w:hAnsi="Arial" w:cs="Arial"/>
                <w:b/>
                <w:bCs/>
                <w:color w:val="000000"/>
              </w:rPr>
              <w:t>)</w:t>
            </w:r>
            <w:r w:rsidRPr="00C176E5">
              <w:rPr>
                <w:rFonts w:ascii="Arial" w:eastAsia="Times New Roman" w:hAnsi="Arial" w:cs="Arial"/>
                <w:b/>
                <w:bCs/>
                <w:color w:val="000000"/>
              </w:rPr>
              <w:t xml:space="preserve"> when adolescents who vaped in the last 6 months</w:t>
            </w:r>
            <w:r w:rsidR="00DD1ABB">
              <w:rPr>
                <w:rFonts w:ascii="Arial" w:eastAsia="Times New Roman" w:hAnsi="Arial" w:cs="Arial"/>
                <w:b/>
                <w:bCs/>
                <w:color w:val="000000"/>
              </w:rPr>
              <w:t xml:space="preserve"> (vape users)</w:t>
            </w:r>
            <w:r w:rsidRPr="00C176E5">
              <w:rPr>
                <w:rFonts w:ascii="Arial" w:eastAsia="Times New Roman" w:hAnsi="Arial" w:cs="Arial"/>
                <w:b/>
                <w:bCs/>
                <w:color w:val="000000"/>
              </w:rPr>
              <w:t xml:space="preserve"> are compared to adolescents who did not vape</w:t>
            </w:r>
            <w:r w:rsidR="00DD1ABB">
              <w:rPr>
                <w:rFonts w:ascii="Arial" w:eastAsia="Times New Roman" w:hAnsi="Arial" w:cs="Arial"/>
                <w:b/>
                <w:bCs/>
                <w:color w:val="000000"/>
              </w:rPr>
              <w:t xml:space="preserve"> (non-vape users)</w:t>
            </w:r>
            <w:r w:rsidRPr="00C176E5">
              <w:rPr>
                <w:rFonts w:ascii="Arial" w:eastAsia="Times New Roman" w:hAnsi="Arial" w:cs="Arial"/>
                <w:b/>
                <w:bCs/>
                <w:color w:val="000000"/>
              </w:rPr>
              <w:t xml:space="preserve">. </w:t>
            </w:r>
            <w:r w:rsidRPr="003E6C8E">
              <w:rPr>
                <w:rFonts w:ascii="Arial" w:eastAsia="Times New Roman" w:hAnsi="Arial" w:cs="Arial"/>
                <w:color w:val="000000"/>
              </w:rPr>
              <w:t xml:space="preserve">The fold-change is the expression in </w:t>
            </w:r>
            <w:r w:rsidR="00B652C9">
              <w:rPr>
                <w:rFonts w:ascii="Arial" w:eastAsia="Times New Roman" w:hAnsi="Arial" w:cs="Arial"/>
                <w:color w:val="000000"/>
              </w:rPr>
              <w:t>vape users</w:t>
            </w:r>
            <w:r w:rsidRPr="003E6C8E">
              <w:rPr>
                <w:rFonts w:ascii="Arial" w:eastAsia="Times New Roman" w:hAnsi="Arial" w:cs="Arial"/>
                <w:color w:val="000000"/>
              </w:rPr>
              <w:t xml:space="preserve"> relative to the </w:t>
            </w:r>
            <w:r w:rsidR="00B652C9">
              <w:rPr>
                <w:rFonts w:ascii="Arial" w:eastAsia="Times New Roman" w:hAnsi="Arial" w:cs="Arial"/>
                <w:color w:val="000000"/>
              </w:rPr>
              <w:t>non-vape u</w:t>
            </w:r>
            <w:r w:rsidR="0003002D">
              <w:rPr>
                <w:rFonts w:ascii="Arial" w:eastAsia="Times New Roman" w:hAnsi="Arial" w:cs="Arial"/>
                <w:color w:val="000000"/>
              </w:rPr>
              <w:t>s</w:t>
            </w:r>
            <w:r w:rsidR="00B652C9">
              <w:rPr>
                <w:rFonts w:ascii="Arial" w:eastAsia="Times New Roman" w:hAnsi="Arial" w:cs="Arial"/>
                <w:color w:val="000000"/>
              </w:rPr>
              <w:t>ers</w:t>
            </w:r>
            <w:r w:rsidRPr="003E6C8E">
              <w:rPr>
                <w:rFonts w:ascii="Arial" w:eastAsia="Times New Roman" w:hAnsi="Arial" w:cs="Arial"/>
                <w:color w:val="000000"/>
              </w:rPr>
              <w:t xml:space="preserve"> (i.e., FC &gt; 1 represents increased expression).</w:t>
            </w:r>
            <w:r w:rsidRPr="00C176E5">
              <w:rPr>
                <w:rFonts w:ascii="Arial" w:eastAsia="Times New Roman" w:hAnsi="Arial" w:cs="Arial"/>
                <w:b/>
                <w:bCs/>
                <w:color w:val="000000"/>
              </w:rPr>
              <w:t xml:space="preserve">  </w:t>
            </w:r>
          </w:p>
        </w:tc>
      </w:tr>
      <w:tr w:rsidR="00C176E5" w:rsidRPr="00C176E5" w14:paraId="6529120F"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49697F98" w14:textId="66676A18" w:rsidR="00C176E5" w:rsidRPr="00C176E5" w:rsidRDefault="00482A44" w:rsidP="00C176E5">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Ensembl</w:t>
            </w:r>
            <w:proofErr w:type="spellEnd"/>
            <w:r>
              <w:rPr>
                <w:rFonts w:ascii="Calibri" w:eastAsia="Times New Roman" w:hAnsi="Calibri" w:cs="Calibri"/>
                <w:b/>
                <w:bCs/>
                <w:color w:val="000000"/>
              </w:rPr>
              <w:t xml:space="preserve"> ID</w:t>
            </w:r>
          </w:p>
        </w:tc>
        <w:tc>
          <w:tcPr>
            <w:tcW w:w="1488" w:type="dxa"/>
            <w:tcBorders>
              <w:top w:val="nil"/>
              <w:left w:val="nil"/>
              <w:bottom w:val="single" w:sz="8" w:space="0" w:color="auto"/>
              <w:right w:val="nil"/>
            </w:tcBorders>
            <w:shd w:val="clear" w:color="auto" w:fill="auto"/>
            <w:noWrap/>
            <w:vAlign w:val="bottom"/>
            <w:hideMark/>
          </w:tcPr>
          <w:p w14:paraId="6F50BFB6" w14:textId="1489FA2A" w:rsidR="00C176E5" w:rsidRPr="00C176E5" w:rsidRDefault="00482A44" w:rsidP="00C176E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Gene </w:t>
            </w:r>
            <w:r w:rsidR="00C176E5" w:rsidRPr="00C176E5">
              <w:rPr>
                <w:rFonts w:ascii="Calibri" w:eastAsia="Times New Roman" w:hAnsi="Calibri" w:cs="Calibri"/>
                <w:b/>
                <w:bCs/>
                <w:color w:val="000000"/>
              </w:rPr>
              <w:t>Symbol</w:t>
            </w:r>
          </w:p>
        </w:tc>
        <w:tc>
          <w:tcPr>
            <w:tcW w:w="958" w:type="dxa"/>
            <w:tcBorders>
              <w:top w:val="nil"/>
              <w:left w:val="nil"/>
              <w:bottom w:val="single" w:sz="8" w:space="0" w:color="auto"/>
              <w:right w:val="nil"/>
            </w:tcBorders>
            <w:shd w:val="clear" w:color="auto" w:fill="auto"/>
            <w:noWrap/>
            <w:vAlign w:val="bottom"/>
            <w:hideMark/>
          </w:tcPr>
          <w:p w14:paraId="07D78CA0" w14:textId="5C732241"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Log</w:t>
            </w:r>
            <w:r w:rsidRPr="003E6C8E">
              <w:rPr>
                <w:rFonts w:ascii="Calibri" w:eastAsia="Times New Roman" w:hAnsi="Calibri" w:cs="Calibri"/>
                <w:b/>
                <w:bCs/>
                <w:color w:val="000000"/>
                <w:vertAlign w:val="subscript"/>
              </w:rPr>
              <w:t>2</w:t>
            </w:r>
            <w:r w:rsidR="00482A44">
              <w:rPr>
                <w:rFonts w:ascii="Calibri" w:eastAsia="Times New Roman" w:hAnsi="Calibri" w:cs="Calibri"/>
                <w:b/>
                <w:bCs/>
                <w:color w:val="000000"/>
              </w:rPr>
              <w:t>(</w:t>
            </w:r>
            <w:r>
              <w:rPr>
                <w:rFonts w:ascii="Calibri" w:eastAsia="Times New Roman" w:hAnsi="Calibri" w:cs="Calibri"/>
                <w:b/>
                <w:bCs/>
                <w:color w:val="000000"/>
              </w:rPr>
              <w:t>F</w:t>
            </w:r>
            <w:r w:rsidRPr="00C176E5">
              <w:rPr>
                <w:rFonts w:ascii="Calibri" w:eastAsia="Times New Roman" w:hAnsi="Calibri" w:cs="Calibri"/>
                <w:b/>
                <w:bCs/>
                <w:color w:val="000000"/>
              </w:rPr>
              <w:t>C</w:t>
            </w:r>
            <w:r w:rsidR="00482A44">
              <w:rPr>
                <w:rFonts w:ascii="Calibri" w:eastAsia="Times New Roman" w:hAnsi="Calibri" w:cs="Calibri"/>
                <w:b/>
                <w:bCs/>
                <w:color w:val="000000"/>
              </w:rPr>
              <w:t>)</w:t>
            </w:r>
          </w:p>
        </w:tc>
        <w:tc>
          <w:tcPr>
            <w:tcW w:w="897" w:type="dxa"/>
            <w:tcBorders>
              <w:top w:val="nil"/>
              <w:left w:val="nil"/>
              <w:bottom w:val="single" w:sz="8" w:space="0" w:color="auto"/>
              <w:right w:val="nil"/>
            </w:tcBorders>
            <w:shd w:val="clear" w:color="auto" w:fill="auto"/>
            <w:noWrap/>
            <w:vAlign w:val="bottom"/>
            <w:hideMark/>
          </w:tcPr>
          <w:p w14:paraId="733A91FD"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p-value</w:t>
            </w:r>
          </w:p>
        </w:tc>
        <w:tc>
          <w:tcPr>
            <w:tcW w:w="893" w:type="dxa"/>
            <w:tcBorders>
              <w:top w:val="nil"/>
              <w:left w:val="nil"/>
              <w:bottom w:val="single" w:sz="8" w:space="0" w:color="auto"/>
              <w:right w:val="nil"/>
            </w:tcBorders>
            <w:shd w:val="clear" w:color="auto" w:fill="auto"/>
            <w:noWrap/>
            <w:vAlign w:val="bottom"/>
            <w:hideMark/>
          </w:tcPr>
          <w:p w14:paraId="28FF9C22"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FDR</w:t>
            </w:r>
          </w:p>
        </w:tc>
        <w:tc>
          <w:tcPr>
            <w:tcW w:w="3437" w:type="dxa"/>
            <w:tcBorders>
              <w:top w:val="nil"/>
              <w:left w:val="nil"/>
              <w:bottom w:val="single" w:sz="8" w:space="0" w:color="auto"/>
              <w:right w:val="nil"/>
            </w:tcBorders>
            <w:shd w:val="clear" w:color="auto" w:fill="auto"/>
            <w:noWrap/>
            <w:vAlign w:val="bottom"/>
            <w:hideMark/>
          </w:tcPr>
          <w:p w14:paraId="71159CB0" w14:textId="77777777" w:rsidR="00C176E5" w:rsidRPr="00C176E5" w:rsidRDefault="00C176E5" w:rsidP="00C176E5">
            <w:pPr>
              <w:spacing w:after="0" w:line="240" w:lineRule="auto"/>
              <w:rPr>
                <w:rFonts w:ascii="Calibri" w:eastAsia="Times New Roman" w:hAnsi="Calibri" w:cs="Calibri"/>
                <w:b/>
                <w:bCs/>
              </w:rPr>
            </w:pPr>
            <w:r w:rsidRPr="00C176E5">
              <w:rPr>
                <w:rFonts w:ascii="Calibri" w:eastAsia="Times New Roman" w:hAnsi="Calibri" w:cs="Calibri"/>
                <w:b/>
                <w:bCs/>
              </w:rPr>
              <w:t>Associated function</w:t>
            </w:r>
          </w:p>
        </w:tc>
      </w:tr>
      <w:tr w:rsidR="00C176E5" w:rsidRPr="00C176E5" w14:paraId="5BA2163E"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73A6A8AE"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Negative log2 fold change</w:t>
            </w:r>
          </w:p>
        </w:tc>
      </w:tr>
      <w:tr w:rsidR="00C176E5" w:rsidRPr="00C176E5" w14:paraId="5BE69653" w14:textId="77777777" w:rsidTr="003E6C8E">
        <w:trPr>
          <w:trHeight w:val="290"/>
        </w:trPr>
        <w:tc>
          <w:tcPr>
            <w:tcW w:w="1932" w:type="dxa"/>
            <w:tcBorders>
              <w:top w:val="nil"/>
              <w:left w:val="nil"/>
              <w:bottom w:val="nil"/>
              <w:right w:val="nil"/>
            </w:tcBorders>
            <w:shd w:val="clear" w:color="auto" w:fill="auto"/>
            <w:noWrap/>
            <w:vAlign w:val="bottom"/>
            <w:hideMark/>
          </w:tcPr>
          <w:p w14:paraId="743C2C4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ENSG00000147647</w:t>
            </w:r>
          </w:p>
        </w:tc>
        <w:tc>
          <w:tcPr>
            <w:tcW w:w="1488" w:type="dxa"/>
            <w:tcBorders>
              <w:top w:val="nil"/>
              <w:left w:val="nil"/>
              <w:bottom w:val="nil"/>
              <w:right w:val="nil"/>
            </w:tcBorders>
            <w:shd w:val="clear" w:color="auto" w:fill="auto"/>
            <w:noWrap/>
            <w:vAlign w:val="bottom"/>
            <w:hideMark/>
          </w:tcPr>
          <w:p w14:paraId="437A8A63"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DPYS</w:t>
            </w:r>
          </w:p>
        </w:tc>
        <w:tc>
          <w:tcPr>
            <w:tcW w:w="958" w:type="dxa"/>
            <w:tcBorders>
              <w:top w:val="nil"/>
              <w:left w:val="nil"/>
              <w:bottom w:val="nil"/>
              <w:right w:val="nil"/>
            </w:tcBorders>
            <w:shd w:val="clear" w:color="auto" w:fill="auto"/>
            <w:noWrap/>
            <w:vAlign w:val="center"/>
            <w:hideMark/>
          </w:tcPr>
          <w:p w14:paraId="4F1BCA9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-3.9</w:t>
            </w:r>
          </w:p>
        </w:tc>
        <w:tc>
          <w:tcPr>
            <w:tcW w:w="897" w:type="dxa"/>
            <w:tcBorders>
              <w:top w:val="nil"/>
              <w:left w:val="nil"/>
              <w:bottom w:val="nil"/>
              <w:right w:val="nil"/>
            </w:tcBorders>
            <w:shd w:val="clear" w:color="auto" w:fill="auto"/>
            <w:noWrap/>
            <w:vAlign w:val="center"/>
            <w:hideMark/>
          </w:tcPr>
          <w:p w14:paraId="7838A9E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5.8E-06</w:t>
            </w:r>
          </w:p>
        </w:tc>
        <w:tc>
          <w:tcPr>
            <w:tcW w:w="893" w:type="dxa"/>
            <w:tcBorders>
              <w:top w:val="nil"/>
              <w:left w:val="nil"/>
              <w:bottom w:val="nil"/>
              <w:right w:val="nil"/>
            </w:tcBorders>
            <w:shd w:val="clear" w:color="auto" w:fill="auto"/>
            <w:noWrap/>
            <w:vAlign w:val="center"/>
            <w:hideMark/>
          </w:tcPr>
          <w:p w14:paraId="30DBA81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4.2E-05</w:t>
            </w:r>
          </w:p>
        </w:tc>
        <w:tc>
          <w:tcPr>
            <w:tcW w:w="3437" w:type="dxa"/>
            <w:tcBorders>
              <w:top w:val="nil"/>
              <w:left w:val="nil"/>
              <w:bottom w:val="nil"/>
              <w:right w:val="nil"/>
            </w:tcBorders>
            <w:shd w:val="clear" w:color="auto" w:fill="auto"/>
            <w:noWrap/>
            <w:vAlign w:val="bottom"/>
            <w:hideMark/>
          </w:tcPr>
          <w:p w14:paraId="75CD313B"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AGE-RAGE signaling pathway, oxidative stress</w:t>
            </w:r>
          </w:p>
        </w:tc>
      </w:tr>
      <w:tr w:rsidR="00C176E5" w:rsidRPr="00C176E5" w14:paraId="7C77F776" w14:textId="77777777" w:rsidTr="003E6C8E">
        <w:trPr>
          <w:trHeight w:val="290"/>
        </w:trPr>
        <w:tc>
          <w:tcPr>
            <w:tcW w:w="1932" w:type="dxa"/>
            <w:tcBorders>
              <w:top w:val="nil"/>
              <w:left w:val="nil"/>
              <w:bottom w:val="nil"/>
              <w:right w:val="nil"/>
            </w:tcBorders>
            <w:shd w:val="clear" w:color="auto" w:fill="auto"/>
            <w:noWrap/>
            <w:vAlign w:val="bottom"/>
            <w:hideMark/>
          </w:tcPr>
          <w:p w14:paraId="3821CB97"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ENSG00000198838</w:t>
            </w:r>
          </w:p>
        </w:tc>
        <w:tc>
          <w:tcPr>
            <w:tcW w:w="1488" w:type="dxa"/>
            <w:tcBorders>
              <w:top w:val="nil"/>
              <w:left w:val="nil"/>
              <w:bottom w:val="nil"/>
              <w:right w:val="nil"/>
            </w:tcBorders>
            <w:shd w:val="clear" w:color="auto" w:fill="auto"/>
            <w:noWrap/>
            <w:vAlign w:val="bottom"/>
            <w:hideMark/>
          </w:tcPr>
          <w:p w14:paraId="038C26B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RYR3</w:t>
            </w:r>
          </w:p>
        </w:tc>
        <w:tc>
          <w:tcPr>
            <w:tcW w:w="958" w:type="dxa"/>
            <w:tcBorders>
              <w:top w:val="nil"/>
              <w:left w:val="nil"/>
              <w:bottom w:val="nil"/>
              <w:right w:val="nil"/>
            </w:tcBorders>
            <w:shd w:val="clear" w:color="auto" w:fill="auto"/>
            <w:noWrap/>
            <w:vAlign w:val="center"/>
            <w:hideMark/>
          </w:tcPr>
          <w:p w14:paraId="32B6F40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nil"/>
              <w:right w:val="nil"/>
            </w:tcBorders>
            <w:shd w:val="clear" w:color="auto" w:fill="auto"/>
            <w:noWrap/>
            <w:vAlign w:val="center"/>
            <w:hideMark/>
          </w:tcPr>
          <w:p w14:paraId="2FBD9D4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9.2E-04</w:t>
            </w:r>
          </w:p>
        </w:tc>
        <w:tc>
          <w:tcPr>
            <w:tcW w:w="893" w:type="dxa"/>
            <w:tcBorders>
              <w:top w:val="nil"/>
              <w:left w:val="nil"/>
              <w:bottom w:val="nil"/>
              <w:right w:val="nil"/>
            </w:tcBorders>
            <w:shd w:val="clear" w:color="auto" w:fill="auto"/>
            <w:noWrap/>
            <w:vAlign w:val="center"/>
            <w:hideMark/>
          </w:tcPr>
          <w:p w14:paraId="184828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3.5E-03</w:t>
            </w:r>
          </w:p>
        </w:tc>
        <w:tc>
          <w:tcPr>
            <w:tcW w:w="3437" w:type="dxa"/>
            <w:tcBorders>
              <w:top w:val="nil"/>
              <w:left w:val="nil"/>
              <w:bottom w:val="nil"/>
              <w:right w:val="nil"/>
            </w:tcBorders>
            <w:shd w:val="clear" w:color="auto" w:fill="auto"/>
            <w:noWrap/>
            <w:vAlign w:val="bottom"/>
            <w:hideMark/>
          </w:tcPr>
          <w:p w14:paraId="23512EA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76E02EDC" w14:textId="77777777" w:rsidTr="003E6C8E">
        <w:trPr>
          <w:trHeight w:val="290"/>
        </w:trPr>
        <w:tc>
          <w:tcPr>
            <w:tcW w:w="1932" w:type="dxa"/>
            <w:tcBorders>
              <w:top w:val="nil"/>
              <w:left w:val="nil"/>
              <w:bottom w:val="nil"/>
              <w:right w:val="nil"/>
            </w:tcBorders>
            <w:shd w:val="clear" w:color="auto" w:fill="auto"/>
            <w:noWrap/>
            <w:vAlign w:val="bottom"/>
            <w:hideMark/>
          </w:tcPr>
          <w:p w14:paraId="215D638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ENSG00000162782</w:t>
            </w:r>
          </w:p>
        </w:tc>
        <w:tc>
          <w:tcPr>
            <w:tcW w:w="1488" w:type="dxa"/>
            <w:tcBorders>
              <w:top w:val="nil"/>
              <w:left w:val="nil"/>
              <w:bottom w:val="nil"/>
              <w:right w:val="nil"/>
            </w:tcBorders>
            <w:shd w:val="clear" w:color="auto" w:fill="auto"/>
            <w:noWrap/>
            <w:vAlign w:val="bottom"/>
            <w:hideMark/>
          </w:tcPr>
          <w:p w14:paraId="16C0F17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TDRD5</w:t>
            </w:r>
          </w:p>
        </w:tc>
        <w:tc>
          <w:tcPr>
            <w:tcW w:w="958" w:type="dxa"/>
            <w:tcBorders>
              <w:top w:val="nil"/>
              <w:left w:val="nil"/>
              <w:bottom w:val="nil"/>
              <w:right w:val="nil"/>
            </w:tcBorders>
            <w:shd w:val="clear" w:color="auto" w:fill="auto"/>
            <w:noWrap/>
            <w:vAlign w:val="center"/>
            <w:hideMark/>
          </w:tcPr>
          <w:p w14:paraId="02FC228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DC51C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1.1E-03</w:t>
            </w:r>
          </w:p>
        </w:tc>
        <w:tc>
          <w:tcPr>
            <w:tcW w:w="893" w:type="dxa"/>
            <w:tcBorders>
              <w:top w:val="nil"/>
              <w:left w:val="nil"/>
              <w:bottom w:val="nil"/>
              <w:right w:val="nil"/>
            </w:tcBorders>
            <w:shd w:val="clear" w:color="auto" w:fill="auto"/>
            <w:noWrap/>
            <w:vAlign w:val="center"/>
            <w:hideMark/>
          </w:tcPr>
          <w:p w14:paraId="2DDBF44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4.2E-03</w:t>
            </w:r>
          </w:p>
        </w:tc>
        <w:tc>
          <w:tcPr>
            <w:tcW w:w="3437" w:type="dxa"/>
            <w:tcBorders>
              <w:top w:val="nil"/>
              <w:left w:val="nil"/>
              <w:bottom w:val="nil"/>
              <w:right w:val="nil"/>
            </w:tcBorders>
            <w:shd w:val="clear" w:color="auto" w:fill="auto"/>
            <w:noWrap/>
            <w:vAlign w:val="bottom"/>
            <w:hideMark/>
          </w:tcPr>
          <w:p w14:paraId="6A37B9CF"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5E055B1A" w14:textId="77777777" w:rsidTr="003E6C8E">
        <w:trPr>
          <w:trHeight w:val="290"/>
        </w:trPr>
        <w:tc>
          <w:tcPr>
            <w:tcW w:w="1932" w:type="dxa"/>
            <w:tcBorders>
              <w:top w:val="nil"/>
              <w:left w:val="nil"/>
              <w:bottom w:val="nil"/>
              <w:right w:val="nil"/>
            </w:tcBorders>
            <w:shd w:val="clear" w:color="auto" w:fill="auto"/>
            <w:noWrap/>
            <w:vAlign w:val="bottom"/>
            <w:hideMark/>
          </w:tcPr>
          <w:p w14:paraId="1172A702"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ENSG00000152779</w:t>
            </w:r>
          </w:p>
        </w:tc>
        <w:tc>
          <w:tcPr>
            <w:tcW w:w="1488" w:type="dxa"/>
            <w:tcBorders>
              <w:top w:val="nil"/>
              <w:left w:val="nil"/>
              <w:bottom w:val="nil"/>
              <w:right w:val="nil"/>
            </w:tcBorders>
            <w:shd w:val="clear" w:color="auto" w:fill="auto"/>
            <w:noWrap/>
            <w:vAlign w:val="bottom"/>
            <w:hideMark/>
          </w:tcPr>
          <w:p w14:paraId="767DBF94"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SLC16A12</w:t>
            </w:r>
          </w:p>
        </w:tc>
        <w:tc>
          <w:tcPr>
            <w:tcW w:w="958" w:type="dxa"/>
            <w:tcBorders>
              <w:top w:val="nil"/>
              <w:left w:val="nil"/>
              <w:bottom w:val="nil"/>
              <w:right w:val="nil"/>
            </w:tcBorders>
            <w:shd w:val="clear" w:color="auto" w:fill="auto"/>
            <w:noWrap/>
            <w:vAlign w:val="center"/>
            <w:hideMark/>
          </w:tcPr>
          <w:p w14:paraId="512B98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081DF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8.7E-09</w:t>
            </w:r>
          </w:p>
        </w:tc>
        <w:tc>
          <w:tcPr>
            <w:tcW w:w="893" w:type="dxa"/>
            <w:tcBorders>
              <w:top w:val="nil"/>
              <w:left w:val="nil"/>
              <w:bottom w:val="nil"/>
              <w:right w:val="nil"/>
            </w:tcBorders>
            <w:shd w:val="clear" w:color="auto" w:fill="auto"/>
            <w:noWrap/>
            <w:vAlign w:val="center"/>
            <w:hideMark/>
          </w:tcPr>
          <w:p w14:paraId="61592A8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1.2E-07</w:t>
            </w:r>
          </w:p>
        </w:tc>
        <w:tc>
          <w:tcPr>
            <w:tcW w:w="3437" w:type="dxa"/>
            <w:tcBorders>
              <w:top w:val="nil"/>
              <w:left w:val="nil"/>
              <w:bottom w:val="nil"/>
              <w:right w:val="nil"/>
            </w:tcBorders>
            <w:shd w:val="clear" w:color="auto" w:fill="auto"/>
            <w:noWrap/>
            <w:vAlign w:val="bottom"/>
            <w:hideMark/>
          </w:tcPr>
          <w:p w14:paraId="34C0A84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11FF939F" w14:textId="77777777" w:rsidTr="003E6C8E">
        <w:trPr>
          <w:trHeight w:val="290"/>
        </w:trPr>
        <w:tc>
          <w:tcPr>
            <w:tcW w:w="1932" w:type="dxa"/>
            <w:tcBorders>
              <w:top w:val="nil"/>
              <w:left w:val="nil"/>
              <w:bottom w:val="nil"/>
              <w:right w:val="nil"/>
            </w:tcBorders>
            <w:shd w:val="clear" w:color="auto" w:fill="auto"/>
            <w:noWrap/>
            <w:vAlign w:val="bottom"/>
            <w:hideMark/>
          </w:tcPr>
          <w:p w14:paraId="0E84D91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ENSG00000039537</w:t>
            </w:r>
          </w:p>
        </w:tc>
        <w:tc>
          <w:tcPr>
            <w:tcW w:w="1488" w:type="dxa"/>
            <w:tcBorders>
              <w:top w:val="nil"/>
              <w:left w:val="nil"/>
              <w:bottom w:val="nil"/>
              <w:right w:val="nil"/>
            </w:tcBorders>
            <w:shd w:val="clear" w:color="auto" w:fill="auto"/>
            <w:noWrap/>
            <w:vAlign w:val="bottom"/>
            <w:hideMark/>
          </w:tcPr>
          <w:p w14:paraId="19888592"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C6</w:t>
            </w:r>
          </w:p>
        </w:tc>
        <w:tc>
          <w:tcPr>
            <w:tcW w:w="958" w:type="dxa"/>
            <w:tcBorders>
              <w:top w:val="nil"/>
              <w:left w:val="nil"/>
              <w:bottom w:val="nil"/>
              <w:right w:val="nil"/>
            </w:tcBorders>
            <w:shd w:val="clear" w:color="auto" w:fill="auto"/>
            <w:noWrap/>
            <w:vAlign w:val="center"/>
            <w:hideMark/>
          </w:tcPr>
          <w:p w14:paraId="2578F97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2D06683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center"/>
            <w:hideMark/>
          </w:tcPr>
          <w:p w14:paraId="69D93C6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bottom"/>
            <w:hideMark/>
          </w:tcPr>
          <w:p w14:paraId="4DF02D1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00A589D4" w14:textId="77777777" w:rsidTr="003E6C8E">
        <w:trPr>
          <w:trHeight w:val="290"/>
        </w:trPr>
        <w:tc>
          <w:tcPr>
            <w:tcW w:w="1932" w:type="dxa"/>
            <w:tcBorders>
              <w:top w:val="nil"/>
              <w:left w:val="nil"/>
              <w:bottom w:val="nil"/>
              <w:right w:val="nil"/>
            </w:tcBorders>
            <w:shd w:val="clear" w:color="auto" w:fill="auto"/>
            <w:noWrap/>
            <w:vAlign w:val="bottom"/>
            <w:hideMark/>
          </w:tcPr>
          <w:p w14:paraId="14CEE553"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ENSG00000280780</w:t>
            </w:r>
          </w:p>
        </w:tc>
        <w:tc>
          <w:tcPr>
            <w:tcW w:w="1488" w:type="dxa"/>
            <w:tcBorders>
              <w:top w:val="nil"/>
              <w:left w:val="nil"/>
              <w:bottom w:val="nil"/>
              <w:right w:val="nil"/>
            </w:tcBorders>
            <w:shd w:val="clear" w:color="auto" w:fill="auto"/>
            <w:noWrap/>
            <w:vAlign w:val="bottom"/>
            <w:hideMark/>
          </w:tcPr>
          <w:p w14:paraId="60405B38"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JAKMIP2-AS1</w:t>
            </w:r>
          </w:p>
        </w:tc>
        <w:tc>
          <w:tcPr>
            <w:tcW w:w="958" w:type="dxa"/>
            <w:tcBorders>
              <w:top w:val="nil"/>
              <w:left w:val="nil"/>
              <w:bottom w:val="nil"/>
              <w:right w:val="nil"/>
            </w:tcBorders>
            <w:shd w:val="clear" w:color="auto" w:fill="auto"/>
            <w:noWrap/>
            <w:vAlign w:val="center"/>
            <w:hideMark/>
          </w:tcPr>
          <w:p w14:paraId="1FF86A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182542A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8.1E-12</w:t>
            </w:r>
          </w:p>
        </w:tc>
        <w:tc>
          <w:tcPr>
            <w:tcW w:w="893" w:type="dxa"/>
            <w:tcBorders>
              <w:top w:val="nil"/>
              <w:left w:val="nil"/>
              <w:bottom w:val="nil"/>
              <w:right w:val="nil"/>
            </w:tcBorders>
            <w:shd w:val="clear" w:color="auto" w:fill="auto"/>
            <w:noWrap/>
            <w:vAlign w:val="center"/>
            <w:hideMark/>
          </w:tcPr>
          <w:p w14:paraId="687B3C9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2.6E-10</w:t>
            </w:r>
          </w:p>
        </w:tc>
        <w:tc>
          <w:tcPr>
            <w:tcW w:w="3437" w:type="dxa"/>
            <w:tcBorders>
              <w:top w:val="nil"/>
              <w:left w:val="nil"/>
              <w:bottom w:val="nil"/>
              <w:right w:val="nil"/>
            </w:tcBorders>
            <w:shd w:val="clear" w:color="auto" w:fill="auto"/>
            <w:noWrap/>
            <w:vAlign w:val="bottom"/>
            <w:hideMark/>
          </w:tcPr>
          <w:p w14:paraId="5AD0359C"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 xml:space="preserve">Novel transcript </w:t>
            </w:r>
          </w:p>
        </w:tc>
      </w:tr>
      <w:tr w:rsidR="00C176E5" w:rsidRPr="00C176E5" w14:paraId="52FA71AD" w14:textId="77777777" w:rsidTr="003E6C8E">
        <w:trPr>
          <w:trHeight w:val="290"/>
        </w:trPr>
        <w:tc>
          <w:tcPr>
            <w:tcW w:w="1932" w:type="dxa"/>
            <w:tcBorders>
              <w:top w:val="nil"/>
              <w:left w:val="nil"/>
              <w:bottom w:val="nil"/>
              <w:right w:val="nil"/>
            </w:tcBorders>
            <w:shd w:val="clear" w:color="auto" w:fill="auto"/>
            <w:noWrap/>
            <w:vAlign w:val="bottom"/>
            <w:hideMark/>
          </w:tcPr>
          <w:p w14:paraId="69A5298F"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ENSG00000244067</w:t>
            </w:r>
          </w:p>
        </w:tc>
        <w:tc>
          <w:tcPr>
            <w:tcW w:w="1488" w:type="dxa"/>
            <w:tcBorders>
              <w:top w:val="nil"/>
              <w:left w:val="nil"/>
              <w:bottom w:val="nil"/>
              <w:right w:val="nil"/>
            </w:tcBorders>
            <w:shd w:val="clear" w:color="auto" w:fill="auto"/>
            <w:noWrap/>
            <w:vAlign w:val="bottom"/>
            <w:hideMark/>
          </w:tcPr>
          <w:p w14:paraId="00383EDA"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GSTA2</w:t>
            </w:r>
          </w:p>
        </w:tc>
        <w:tc>
          <w:tcPr>
            <w:tcW w:w="958" w:type="dxa"/>
            <w:tcBorders>
              <w:top w:val="nil"/>
              <w:left w:val="nil"/>
              <w:bottom w:val="nil"/>
              <w:right w:val="nil"/>
            </w:tcBorders>
            <w:shd w:val="clear" w:color="auto" w:fill="auto"/>
            <w:noWrap/>
            <w:vAlign w:val="center"/>
            <w:hideMark/>
          </w:tcPr>
          <w:p w14:paraId="08CFDF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29B8555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1.7E-13</w:t>
            </w:r>
          </w:p>
        </w:tc>
        <w:tc>
          <w:tcPr>
            <w:tcW w:w="893" w:type="dxa"/>
            <w:tcBorders>
              <w:top w:val="nil"/>
              <w:left w:val="nil"/>
              <w:bottom w:val="nil"/>
              <w:right w:val="nil"/>
            </w:tcBorders>
            <w:shd w:val="clear" w:color="auto" w:fill="auto"/>
            <w:noWrap/>
            <w:vAlign w:val="center"/>
            <w:hideMark/>
          </w:tcPr>
          <w:p w14:paraId="1FAEC41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8.3E-12</w:t>
            </w:r>
          </w:p>
        </w:tc>
        <w:tc>
          <w:tcPr>
            <w:tcW w:w="3437" w:type="dxa"/>
            <w:tcBorders>
              <w:top w:val="nil"/>
              <w:left w:val="nil"/>
              <w:bottom w:val="nil"/>
              <w:right w:val="nil"/>
            </w:tcBorders>
            <w:shd w:val="clear" w:color="auto" w:fill="auto"/>
            <w:noWrap/>
            <w:vAlign w:val="bottom"/>
            <w:hideMark/>
          </w:tcPr>
          <w:p w14:paraId="0EA45FC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6A8FF3AC" w14:textId="77777777" w:rsidTr="003E6C8E">
        <w:trPr>
          <w:trHeight w:val="290"/>
        </w:trPr>
        <w:tc>
          <w:tcPr>
            <w:tcW w:w="1932" w:type="dxa"/>
            <w:tcBorders>
              <w:top w:val="nil"/>
              <w:left w:val="nil"/>
              <w:bottom w:val="nil"/>
              <w:right w:val="nil"/>
            </w:tcBorders>
            <w:shd w:val="clear" w:color="auto" w:fill="auto"/>
            <w:noWrap/>
            <w:vAlign w:val="bottom"/>
            <w:hideMark/>
          </w:tcPr>
          <w:p w14:paraId="6CE7D40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ENSG00000260951</w:t>
            </w:r>
          </w:p>
        </w:tc>
        <w:tc>
          <w:tcPr>
            <w:tcW w:w="1488" w:type="dxa"/>
            <w:tcBorders>
              <w:top w:val="nil"/>
              <w:left w:val="nil"/>
              <w:bottom w:val="nil"/>
              <w:right w:val="nil"/>
            </w:tcBorders>
            <w:shd w:val="clear" w:color="auto" w:fill="auto"/>
            <w:noWrap/>
            <w:vAlign w:val="bottom"/>
            <w:hideMark/>
          </w:tcPr>
          <w:p w14:paraId="14BDC7F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AC005100.1</w:t>
            </w:r>
          </w:p>
        </w:tc>
        <w:tc>
          <w:tcPr>
            <w:tcW w:w="958" w:type="dxa"/>
            <w:tcBorders>
              <w:top w:val="nil"/>
              <w:left w:val="nil"/>
              <w:bottom w:val="nil"/>
              <w:right w:val="nil"/>
            </w:tcBorders>
            <w:shd w:val="clear" w:color="auto" w:fill="auto"/>
            <w:noWrap/>
            <w:vAlign w:val="center"/>
            <w:hideMark/>
          </w:tcPr>
          <w:p w14:paraId="4FAE1EA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-3.2</w:t>
            </w:r>
          </w:p>
        </w:tc>
        <w:tc>
          <w:tcPr>
            <w:tcW w:w="897" w:type="dxa"/>
            <w:tcBorders>
              <w:top w:val="nil"/>
              <w:left w:val="nil"/>
              <w:bottom w:val="nil"/>
              <w:right w:val="nil"/>
            </w:tcBorders>
            <w:shd w:val="clear" w:color="auto" w:fill="auto"/>
            <w:noWrap/>
            <w:vAlign w:val="center"/>
            <w:hideMark/>
          </w:tcPr>
          <w:p w14:paraId="65DA120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1.5E-05</w:t>
            </w:r>
          </w:p>
        </w:tc>
        <w:tc>
          <w:tcPr>
            <w:tcW w:w="893" w:type="dxa"/>
            <w:tcBorders>
              <w:top w:val="nil"/>
              <w:left w:val="nil"/>
              <w:bottom w:val="nil"/>
              <w:right w:val="nil"/>
            </w:tcBorders>
            <w:shd w:val="clear" w:color="auto" w:fill="auto"/>
            <w:noWrap/>
            <w:vAlign w:val="center"/>
            <w:hideMark/>
          </w:tcPr>
          <w:p w14:paraId="79F1927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9.4E-05</w:t>
            </w:r>
          </w:p>
        </w:tc>
        <w:tc>
          <w:tcPr>
            <w:tcW w:w="3437" w:type="dxa"/>
            <w:tcBorders>
              <w:top w:val="nil"/>
              <w:left w:val="nil"/>
              <w:bottom w:val="nil"/>
              <w:right w:val="nil"/>
            </w:tcBorders>
            <w:shd w:val="clear" w:color="auto" w:fill="auto"/>
            <w:noWrap/>
            <w:vAlign w:val="bottom"/>
            <w:hideMark/>
          </w:tcPr>
          <w:p w14:paraId="438BF056"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6D14C1B" w14:textId="77777777" w:rsidTr="003E6C8E">
        <w:trPr>
          <w:trHeight w:val="290"/>
        </w:trPr>
        <w:tc>
          <w:tcPr>
            <w:tcW w:w="1932" w:type="dxa"/>
            <w:tcBorders>
              <w:top w:val="nil"/>
              <w:left w:val="nil"/>
              <w:bottom w:val="nil"/>
              <w:right w:val="nil"/>
            </w:tcBorders>
            <w:shd w:val="clear" w:color="auto" w:fill="auto"/>
            <w:noWrap/>
            <w:vAlign w:val="bottom"/>
            <w:hideMark/>
          </w:tcPr>
          <w:p w14:paraId="2F8404EC"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ENSG00000277893</w:t>
            </w:r>
          </w:p>
        </w:tc>
        <w:tc>
          <w:tcPr>
            <w:tcW w:w="1488" w:type="dxa"/>
            <w:tcBorders>
              <w:top w:val="nil"/>
              <w:left w:val="nil"/>
              <w:bottom w:val="nil"/>
              <w:right w:val="nil"/>
            </w:tcBorders>
            <w:shd w:val="clear" w:color="auto" w:fill="auto"/>
            <w:noWrap/>
            <w:vAlign w:val="bottom"/>
            <w:hideMark/>
          </w:tcPr>
          <w:p w14:paraId="76BD99B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SRD5A2</w:t>
            </w:r>
          </w:p>
        </w:tc>
        <w:tc>
          <w:tcPr>
            <w:tcW w:w="958" w:type="dxa"/>
            <w:tcBorders>
              <w:top w:val="nil"/>
              <w:left w:val="nil"/>
              <w:bottom w:val="nil"/>
              <w:right w:val="nil"/>
            </w:tcBorders>
            <w:shd w:val="clear" w:color="auto" w:fill="auto"/>
            <w:noWrap/>
            <w:vAlign w:val="center"/>
            <w:hideMark/>
          </w:tcPr>
          <w:p w14:paraId="62BFD6D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nil"/>
              <w:right w:val="nil"/>
            </w:tcBorders>
            <w:shd w:val="clear" w:color="auto" w:fill="auto"/>
            <w:noWrap/>
            <w:vAlign w:val="center"/>
            <w:hideMark/>
          </w:tcPr>
          <w:p w14:paraId="74A258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1.4E-08</w:t>
            </w:r>
          </w:p>
        </w:tc>
        <w:tc>
          <w:tcPr>
            <w:tcW w:w="893" w:type="dxa"/>
            <w:tcBorders>
              <w:top w:val="nil"/>
              <w:left w:val="nil"/>
              <w:bottom w:val="nil"/>
              <w:right w:val="nil"/>
            </w:tcBorders>
            <w:shd w:val="clear" w:color="auto" w:fill="auto"/>
            <w:noWrap/>
            <w:vAlign w:val="center"/>
            <w:hideMark/>
          </w:tcPr>
          <w:p w14:paraId="1322DD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1.9E-07</w:t>
            </w:r>
          </w:p>
        </w:tc>
        <w:tc>
          <w:tcPr>
            <w:tcW w:w="3437" w:type="dxa"/>
            <w:tcBorders>
              <w:top w:val="nil"/>
              <w:left w:val="nil"/>
              <w:bottom w:val="nil"/>
              <w:right w:val="nil"/>
            </w:tcBorders>
            <w:shd w:val="clear" w:color="auto" w:fill="auto"/>
            <w:noWrap/>
            <w:vAlign w:val="bottom"/>
            <w:hideMark/>
          </w:tcPr>
          <w:p w14:paraId="3B8D4D0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F67B1A5"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166168A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ENSG00000268566</w:t>
            </w:r>
          </w:p>
        </w:tc>
        <w:tc>
          <w:tcPr>
            <w:tcW w:w="1488" w:type="dxa"/>
            <w:tcBorders>
              <w:top w:val="nil"/>
              <w:left w:val="nil"/>
              <w:bottom w:val="single" w:sz="8" w:space="0" w:color="auto"/>
              <w:right w:val="nil"/>
            </w:tcBorders>
            <w:shd w:val="clear" w:color="auto" w:fill="auto"/>
            <w:noWrap/>
            <w:vAlign w:val="bottom"/>
            <w:hideMark/>
          </w:tcPr>
          <w:p w14:paraId="31F77A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AC100781.1</w:t>
            </w:r>
          </w:p>
        </w:tc>
        <w:tc>
          <w:tcPr>
            <w:tcW w:w="958" w:type="dxa"/>
            <w:tcBorders>
              <w:top w:val="nil"/>
              <w:left w:val="nil"/>
              <w:bottom w:val="single" w:sz="8" w:space="0" w:color="auto"/>
              <w:right w:val="nil"/>
            </w:tcBorders>
            <w:shd w:val="clear" w:color="auto" w:fill="auto"/>
            <w:noWrap/>
            <w:vAlign w:val="center"/>
            <w:hideMark/>
          </w:tcPr>
          <w:p w14:paraId="7E16BEB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single" w:sz="8" w:space="0" w:color="auto"/>
              <w:right w:val="nil"/>
            </w:tcBorders>
            <w:shd w:val="clear" w:color="auto" w:fill="auto"/>
            <w:noWrap/>
            <w:vAlign w:val="center"/>
            <w:hideMark/>
          </w:tcPr>
          <w:p w14:paraId="499FD0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6.5E-04</w:t>
            </w:r>
          </w:p>
        </w:tc>
        <w:tc>
          <w:tcPr>
            <w:tcW w:w="893" w:type="dxa"/>
            <w:tcBorders>
              <w:top w:val="nil"/>
              <w:left w:val="nil"/>
              <w:bottom w:val="single" w:sz="8" w:space="0" w:color="auto"/>
              <w:right w:val="nil"/>
            </w:tcBorders>
            <w:shd w:val="clear" w:color="auto" w:fill="auto"/>
            <w:noWrap/>
            <w:vAlign w:val="center"/>
            <w:hideMark/>
          </w:tcPr>
          <w:p w14:paraId="12FFF42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2.6E-03</w:t>
            </w:r>
          </w:p>
        </w:tc>
        <w:tc>
          <w:tcPr>
            <w:tcW w:w="3437" w:type="dxa"/>
            <w:tcBorders>
              <w:top w:val="nil"/>
              <w:left w:val="nil"/>
              <w:bottom w:val="single" w:sz="8" w:space="0" w:color="auto"/>
              <w:right w:val="nil"/>
            </w:tcBorders>
            <w:shd w:val="clear" w:color="auto" w:fill="auto"/>
            <w:noWrap/>
            <w:vAlign w:val="bottom"/>
            <w:hideMark/>
          </w:tcPr>
          <w:p w14:paraId="004558A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7854A79"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48170E1D"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Positive log2 fold change</w:t>
            </w:r>
          </w:p>
        </w:tc>
      </w:tr>
      <w:tr w:rsidR="00C176E5" w:rsidRPr="00C176E5" w14:paraId="4EEBA721" w14:textId="77777777" w:rsidTr="003E6C8E">
        <w:trPr>
          <w:trHeight w:val="290"/>
        </w:trPr>
        <w:tc>
          <w:tcPr>
            <w:tcW w:w="1932" w:type="dxa"/>
            <w:tcBorders>
              <w:top w:val="nil"/>
              <w:left w:val="nil"/>
              <w:bottom w:val="nil"/>
              <w:right w:val="nil"/>
            </w:tcBorders>
            <w:shd w:val="clear" w:color="auto" w:fill="auto"/>
            <w:noWrap/>
            <w:vAlign w:val="bottom"/>
            <w:hideMark/>
          </w:tcPr>
          <w:p w14:paraId="0F86D8E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ENSG00000177257</w:t>
            </w:r>
          </w:p>
        </w:tc>
        <w:tc>
          <w:tcPr>
            <w:tcW w:w="1488" w:type="dxa"/>
            <w:tcBorders>
              <w:top w:val="nil"/>
              <w:left w:val="nil"/>
              <w:bottom w:val="nil"/>
              <w:right w:val="nil"/>
            </w:tcBorders>
            <w:shd w:val="clear" w:color="auto" w:fill="auto"/>
            <w:noWrap/>
            <w:vAlign w:val="bottom"/>
            <w:hideMark/>
          </w:tcPr>
          <w:p w14:paraId="433CD53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DEFB4B</w:t>
            </w:r>
          </w:p>
        </w:tc>
        <w:tc>
          <w:tcPr>
            <w:tcW w:w="958" w:type="dxa"/>
            <w:tcBorders>
              <w:top w:val="nil"/>
              <w:left w:val="nil"/>
              <w:bottom w:val="nil"/>
              <w:right w:val="nil"/>
            </w:tcBorders>
            <w:shd w:val="clear" w:color="auto" w:fill="auto"/>
            <w:noWrap/>
            <w:vAlign w:val="bottom"/>
            <w:hideMark/>
          </w:tcPr>
          <w:p w14:paraId="0FCB6B2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7.2</w:t>
            </w:r>
          </w:p>
        </w:tc>
        <w:tc>
          <w:tcPr>
            <w:tcW w:w="897" w:type="dxa"/>
            <w:tcBorders>
              <w:top w:val="nil"/>
              <w:left w:val="nil"/>
              <w:bottom w:val="nil"/>
              <w:right w:val="nil"/>
            </w:tcBorders>
            <w:shd w:val="clear" w:color="auto" w:fill="auto"/>
            <w:noWrap/>
            <w:vAlign w:val="bottom"/>
            <w:hideMark/>
          </w:tcPr>
          <w:p w14:paraId="09DA93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2155C74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7.3E-03</w:t>
            </w:r>
          </w:p>
        </w:tc>
        <w:tc>
          <w:tcPr>
            <w:tcW w:w="3437" w:type="dxa"/>
            <w:tcBorders>
              <w:top w:val="nil"/>
              <w:left w:val="nil"/>
              <w:bottom w:val="nil"/>
              <w:right w:val="nil"/>
            </w:tcBorders>
            <w:shd w:val="clear" w:color="auto" w:fill="auto"/>
            <w:noWrap/>
            <w:vAlign w:val="center"/>
            <w:hideMark/>
          </w:tcPr>
          <w:p w14:paraId="72CA1DF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4C88CADA" w14:textId="77777777" w:rsidTr="003E6C8E">
        <w:trPr>
          <w:trHeight w:val="290"/>
        </w:trPr>
        <w:tc>
          <w:tcPr>
            <w:tcW w:w="1932" w:type="dxa"/>
            <w:tcBorders>
              <w:top w:val="nil"/>
              <w:left w:val="nil"/>
              <w:bottom w:val="nil"/>
              <w:right w:val="nil"/>
            </w:tcBorders>
            <w:shd w:val="clear" w:color="auto" w:fill="auto"/>
            <w:noWrap/>
            <w:vAlign w:val="bottom"/>
            <w:hideMark/>
          </w:tcPr>
          <w:p w14:paraId="41776B2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ENSG00000198692</w:t>
            </w:r>
          </w:p>
        </w:tc>
        <w:tc>
          <w:tcPr>
            <w:tcW w:w="1488" w:type="dxa"/>
            <w:tcBorders>
              <w:top w:val="nil"/>
              <w:left w:val="nil"/>
              <w:bottom w:val="nil"/>
              <w:right w:val="nil"/>
            </w:tcBorders>
            <w:shd w:val="clear" w:color="auto" w:fill="auto"/>
            <w:noWrap/>
            <w:vAlign w:val="bottom"/>
            <w:hideMark/>
          </w:tcPr>
          <w:p w14:paraId="1D5608D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EIF1AY</w:t>
            </w:r>
          </w:p>
        </w:tc>
        <w:tc>
          <w:tcPr>
            <w:tcW w:w="958" w:type="dxa"/>
            <w:tcBorders>
              <w:top w:val="nil"/>
              <w:left w:val="nil"/>
              <w:bottom w:val="nil"/>
              <w:right w:val="nil"/>
            </w:tcBorders>
            <w:shd w:val="clear" w:color="auto" w:fill="auto"/>
            <w:noWrap/>
            <w:vAlign w:val="bottom"/>
            <w:hideMark/>
          </w:tcPr>
          <w:p w14:paraId="089ED6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0934E1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4.9E-03</w:t>
            </w:r>
          </w:p>
        </w:tc>
        <w:tc>
          <w:tcPr>
            <w:tcW w:w="893" w:type="dxa"/>
            <w:tcBorders>
              <w:top w:val="nil"/>
              <w:left w:val="nil"/>
              <w:bottom w:val="nil"/>
              <w:right w:val="nil"/>
            </w:tcBorders>
            <w:shd w:val="clear" w:color="auto" w:fill="auto"/>
            <w:noWrap/>
            <w:vAlign w:val="bottom"/>
            <w:hideMark/>
          </w:tcPr>
          <w:p w14:paraId="3E2860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1.5E-02</w:t>
            </w:r>
          </w:p>
        </w:tc>
        <w:tc>
          <w:tcPr>
            <w:tcW w:w="3437" w:type="dxa"/>
            <w:tcBorders>
              <w:top w:val="nil"/>
              <w:left w:val="nil"/>
              <w:bottom w:val="nil"/>
              <w:right w:val="nil"/>
            </w:tcBorders>
            <w:shd w:val="clear" w:color="000000" w:fill="FFFFFF"/>
            <w:noWrap/>
            <w:vAlign w:val="center"/>
            <w:hideMark/>
          </w:tcPr>
          <w:p w14:paraId="2DFFE1D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08CDCCBC" w14:textId="77777777" w:rsidTr="003E6C8E">
        <w:trPr>
          <w:trHeight w:val="290"/>
        </w:trPr>
        <w:tc>
          <w:tcPr>
            <w:tcW w:w="1932" w:type="dxa"/>
            <w:tcBorders>
              <w:top w:val="nil"/>
              <w:left w:val="nil"/>
              <w:bottom w:val="nil"/>
              <w:right w:val="nil"/>
            </w:tcBorders>
            <w:shd w:val="clear" w:color="auto" w:fill="auto"/>
            <w:noWrap/>
            <w:vAlign w:val="bottom"/>
            <w:hideMark/>
          </w:tcPr>
          <w:p w14:paraId="36DAF8C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ENSG00000129824</w:t>
            </w:r>
          </w:p>
        </w:tc>
        <w:tc>
          <w:tcPr>
            <w:tcW w:w="1488" w:type="dxa"/>
            <w:tcBorders>
              <w:top w:val="nil"/>
              <w:left w:val="nil"/>
              <w:bottom w:val="nil"/>
              <w:right w:val="nil"/>
            </w:tcBorders>
            <w:shd w:val="clear" w:color="auto" w:fill="auto"/>
            <w:noWrap/>
            <w:vAlign w:val="bottom"/>
            <w:hideMark/>
          </w:tcPr>
          <w:p w14:paraId="0987574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RPS4Y1</w:t>
            </w:r>
          </w:p>
        </w:tc>
        <w:tc>
          <w:tcPr>
            <w:tcW w:w="958" w:type="dxa"/>
            <w:tcBorders>
              <w:top w:val="nil"/>
              <w:left w:val="nil"/>
              <w:bottom w:val="nil"/>
              <w:right w:val="nil"/>
            </w:tcBorders>
            <w:shd w:val="clear" w:color="auto" w:fill="auto"/>
            <w:noWrap/>
            <w:vAlign w:val="bottom"/>
            <w:hideMark/>
          </w:tcPr>
          <w:p w14:paraId="282CA00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30406D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bottom"/>
            <w:hideMark/>
          </w:tcPr>
          <w:p w14:paraId="5C86EE7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center"/>
            <w:hideMark/>
          </w:tcPr>
          <w:p w14:paraId="3F78652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7EBD0511" w14:textId="77777777" w:rsidTr="003E6C8E">
        <w:trPr>
          <w:trHeight w:val="290"/>
        </w:trPr>
        <w:tc>
          <w:tcPr>
            <w:tcW w:w="1932" w:type="dxa"/>
            <w:tcBorders>
              <w:top w:val="nil"/>
              <w:left w:val="nil"/>
              <w:bottom w:val="nil"/>
              <w:right w:val="nil"/>
            </w:tcBorders>
            <w:shd w:val="clear" w:color="auto" w:fill="auto"/>
            <w:noWrap/>
            <w:vAlign w:val="bottom"/>
            <w:hideMark/>
          </w:tcPr>
          <w:p w14:paraId="5A33FEE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ENSG00000012817</w:t>
            </w:r>
          </w:p>
        </w:tc>
        <w:tc>
          <w:tcPr>
            <w:tcW w:w="1488" w:type="dxa"/>
            <w:tcBorders>
              <w:top w:val="nil"/>
              <w:left w:val="nil"/>
              <w:bottom w:val="nil"/>
              <w:right w:val="nil"/>
            </w:tcBorders>
            <w:shd w:val="clear" w:color="auto" w:fill="auto"/>
            <w:noWrap/>
            <w:vAlign w:val="bottom"/>
            <w:hideMark/>
          </w:tcPr>
          <w:p w14:paraId="17C767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KDM5D</w:t>
            </w:r>
          </w:p>
        </w:tc>
        <w:tc>
          <w:tcPr>
            <w:tcW w:w="958" w:type="dxa"/>
            <w:tcBorders>
              <w:top w:val="nil"/>
              <w:left w:val="nil"/>
              <w:bottom w:val="nil"/>
              <w:right w:val="nil"/>
            </w:tcBorders>
            <w:shd w:val="clear" w:color="auto" w:fill="auto"/>
            <w:noWrap/>
            <w:vAlign w:val="bottom"/>
            <w:hideMark/>
          </w:tcPr>
          <w:p w14:paraId="57CDC8B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5.9</w:t>
            </w:r>
          </w:p>
        </w:tc>
        <w:tc>
          <w:tcPr>
            <w:tcW w:w="897" w:type="dxa"/>
            <w:tcBorders>
              <w:top w:val="nil"/>
              <w:left w:val="nil"/>
              <w:bottom w:val="nil"/>
              <w:right w:val="nil"/>
            </w:tcBorders>
            <w:shd w:val="clear" w:color="auto" w:fill="auto"/>
            <w:noWrap/>
            <w:vAlign w:val="bottom"/>
            <w:hideMark/>
          </w:tcPr>
          <w:p w14:paraId="0C9AFEF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3134DAD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7.1E-03</w:t>
            </w:r>
          </w:p>
        </w:tc>
        <w:tc>
          <w:tcPr>
            <w:tcW w:w="3437" w:type="dxa"/>
            <w:tcBorders>
              <w:top w:val="nil"/>
              <w:left w:val="nil"/>
              <w:bottom w:val="nil"/>
              <w:right w:val="nil"/>
            </w:tcBorders>
            <w:shd w:val="clear" w:color="auto" w:fill="auto"/>
            <w:noWrap/>
            <w:vAlign w:val="bottom"/>
            <w:hideMark/>
          </w:tcPr>
          <w:p w14:paraId="53BC6D6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0F609BA3" w14:textId="77777777" w:rsidTr="003E6C8E">
        <w:trPr>
          <w:trHeight w:val="290"/>
        </w:trPr>
        <w:tc>
          <w:tcPr>
            <w:tcW w:w="1932" w:type="dxa"/>
            <w:tcBorders>
              <w:top w:val="nil"/>
              <w:left w:val="nil"/>
              <w:bottom w:val="nil"/>
              <w:right w:val="nil"/>
            </w:tcBorders>
            <w:shd w:val="clear" w:color="auto" w:fill="auto"/>
            <w:noWrap/>
            <w:vAlign w:val="bottom"/>
            <w:hideMark/>
          </w:tcPr>
          <w:p w14:paraId="34784D6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ENSG00000067048</w:t>
            </w:r>
          </w:p>
        </w:tc>
        <w:tc>
          <w:tcPr>
            <w:tcW w:w="1488" w:type="dxa"/>
            <w:tcBorders>
              <w:top w:val="nil"/>
              <w:left w:val="nil"/>
              <w:bottom w:val="nil"/>
              <w:right w:val="nil"/>
            </w:tcBorders>
            <w:shd w:val="clear" w:color="auto" w:fill="auto"/>
            <w:noWrap/>
            <w:vAlign w:val="bottom"/>
            <w:hideMark/>
          </w:tcPr>
          <w:p w14:paraId="063EDF9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DDX3Y</w:t>
            </w:r>
          </w:p>
        </w:tc>
        <w:tc>
          <w:tcPr>
            <w:tcW w:w="958" w:type="dxa"/>
            <w:tcBorders>
              <w:top w:val="nil"/>
              <w:left w:val="nil"/>
              <w:bottom w:val="nil"/>
              <w:right w:val="nil"/>
            </w:tcBorders>
            <w:shd w:val="clear" w:color="auto" w:fill="auto"/>
            <w:noWrap/>
            <w:vAlign w:val="bottom"/>
            <w:hideMark/>
          </w:tcPr>
          <w:p w14:paraId="3515201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5.7</w:t>
            </w:r>
          </w:p>
        </w:tc>
        <w:tc>
          <w:tcPr>
            <w:tcW w:w="897" w:type="dxa"/>
            <w:tcBorders>
              <w:top w:val="nil"/>
              <w:left w:val="nil"/>
              <w:bottom w:val="nil"/>
              <w:right w:val="nil"/>
            </w:tcBorders>
            <w:shd w:val="clear" w:color="auto" w:fill="auto"/>
            <w:noWrap/>
            <w:vAlign w:val="bottom"/>
            <w:hideMark/>
          </w:tcPr>
          <w:p w14:paraId="067BEF1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2.1E-04</w:t>
            </w:r>
          </w:p>
        </w:tc>
        <w:tc>
          <w:tcPr>
            <w:tcW w:w="893" w:type="dxa"/>
            <w:tcBorders>
              <w:top w:val="nil"/>
              <w:left w:val="nil"/>
              <w:bottom w:val="nil"/>
              <w:right w:val="nil"/>
            </w:tcBorders>
            <w:shd w:val="clear" w:color="auto" w:fill="auto"/>
            <w:noWrap/>
            <w:vAlign w:val="bottom"/>
            <w:hideMark/>
          </w:tcPr>
          <w:p w14:paraId="5B9000B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9.6E-04</w:t>
            </w:r>
          </w:p>
        </w:tc>
        <w:tc>
          <w:tcPr>
            <w:tcW w:w="3437" w:type="dxa"/>
            <w:tcBorders>
              <w:top w:val="nil"/>
              <w:left w:val="nil"/>
              <w:bottom w:val="nil"/>
              <w:right w:val="nil"/>
            </w:tcBorders>
            <w:shd w:val="clear" w:color="auto" w:fill="auto"/>
            <w:noWrap/>
            <w:vAlign w:val="bottom"/>
            <w:hideMark/>
          </w:tcPr>
          <w:p w14:paraId="3E77A779"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10A82709" w14:textId="77777777" w:rsidTr="003E6C8E">
        <w:trPr>
          <w:trHeight w:val="290"/>
        </w:trPr>
        <w:tc>
          <w:tcPr>
            <w:tcW w:w="1932" w:type="dxa"/>
            <w:tcBorders>
              <w:top w:val="nil"/>
              <w:left w:val="nil"/>
              <w:bottom w:val="nil"/>
              <w:right w:val="nil"/>
            </w:tcBorders>
            <w:shd w:val="clear" w:color="auto" w:fill="auto"/>
            <w:noWrap/>
            <w:vAlign w:val="bottom"/>
            <w:hideMark/>
          </w:tcPr>
          <w:p w14:paraId="083F650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ENSG00000114374</w:t>
            </w:r>
          </w:p>
        </w:tc>
        <w:tc>
          <w:tcPr>
            <w:tcW w:w="1488" w:type="dxa"/>
            <w:tcBorders>
              <w:top w:val="nil"/>
              <w:left w:val="nil"/>
              <w:bottom w:val="nil"/>
              <w:right w:val="nil"/>
            </w:tcBorders>
            <w:shd w:val="clear" w:color="auto" w:fill="auto"/>
            <w:noWrap/>
            <w:vAlign w:val="bottom"/>
            <w:hideMark/>
          </w:tcPr>
          <w:p w14:paraId="03147D5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USP9Y</w:t>
            </w:r>
          </w:p>
        </w:tc>
        <w:tc>
          <w:tcPr>
            <w:tcW w:w="958" w:type="dxa"/>
            <w:tcBorders>
              <w:top w:val="nil"/>
              <w:left w:val="nil"/>
              <w:bottom w:val="nil"/>
              <w:right w:val="nil"/>
            </w:tcBorders>
            <w:shd w:val="clear" w:color="auto" w:fill="auto"/>
            <w:noWrap/>
            <w:vAlign w:val="bottom"/>
            <w:hideMark/>
          </w:tcPr>
          <w:p w14:paraId="44192F5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4.8</w:t>
            </w:r>
          </w:p>
        </w:tc>
        <w:tc>
          <w:tcPr>
            <w:tcW w:w="897" w:type="dxa"/>
            <w:tcBorders>
              <w:top w:val="nil"/>
              <w:left w:val="nil"/>
              <w:bottom w:val="nil"/>
              <w:right w:val="nil"/>
            </w:tcBorders>
            <w:shd w:val="clear" w:color="auto" w:fill="auto"/>
            <w:noWrap/>
            <w:vAlign w:val="bottom"/>
            <w:hideMark/>
          </w:tcPr>
          <w:p w14:paraId="153B354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5.8E-03</w:t>
            </w:r>
          </w:p>
        </w:tc>
        <w:tc>
          <w:tcPr>
            <w:tcW w:w="893" w:type="dxa"/>
            <w:tcBorders>
              <w:top w:val="nil"/>
              <w:left w:val="nil"/>
              <w:bottom w:val="nil"/>
              <w:right w:val="nil"/>
            </w:tcBorders>
            <w:shd w:val="clear" w:color="auto" w:fill="auto"/>
            <w:noWrap/>
            <w:vAlign w:val="bottom"/>
            <w:hideMark/>
          </w:tcPr>
          <w:p w14:paraId="1B7755C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1.7E-02</w:t>
            </w:r>
          </w:p>
        </w:tc>
        <w:tc>
          <w:tcPr>
            <w:tcW w:w="3437" w:type="dxa"/>
            <w:tcBorders>
              <w:top w:val="nil"/>
              <w:left w:val="nil"/>
              <w:bottom w:val="nil"/>
              <w:right w:val="nil"/>
            </w:tcBorders>
            <w:shd w:val="clear" w:color="auto" w:fill="auto"/>
            <w:noWrap/>
            <w:vAlign w:val="bottom"/>
            <w:hideMark/>
          </w:tcPr>
          <w:p w14:paraId="4C23B37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7122CAD" w14:textId="77777777" w:rsidTr="003E6C8E">
        <w:trPr>
          <w:trHeight w:val="290"/>
        </w:trPr>
        <w:tc>
          <w:tcPr>
            <w:tcW w:w="1932" w:type="dxa"/>
            <w:tcBorders>
              <w:top w:val="nil"/>
              <w:left w:val="nil"/>
              <w:bottom w:val="nil"/>
              <w:right w:val="nil"/>
            </w:tcBorders>
            <w:shd w:val="clear" w:color="auto" w:fill="auto"/>
            <w:noWrap/>
            <w:vAlign w:val="bottom"/>
            <w:hideMark/>
          </w:tcPr>
          <w:p w14:paraId="1DEE3919"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ENSG00000232177</w:t>
            </w:r>
          </w:p>
        </w:tc>
        <w:tc>
          <w:tcPr>
            <w:tcW w:w="1488" w:type="dxa"/>
            <w:tcBorders>
              <w:top w:val="nil"/>
              <w:left w:val="nil"/>
              <w:bottom w:val="nil"/>
              <w:right w:val="nil"/>
            </w:tcBorders>
            <w:shd w:val="clear" w:color="auto" w:fill="auto"/>
            <w:noWrap/>
            <w:vAlign w:val="bottom"/>
            <w:hideMark/>
          </w:tcPr>
          <w:p w14:paraId="571129B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MTND4P24</w:t>
            </w:r>
          </w:p>
        </w:tc>
        <w:tc>
          <w:tcPr>
            <w:tcW w:w="958" w:type="dxa"/>
            <w:tcBorders>
              <w:top w:val="nil"/>
              <w:left w:val="nil"/>
              <w:bottom w:val="nil"/>
              <w:right w:val="nil"/>
            </w:tcBorders>
            <w:shd w:val="clear" w:color="auto" w:fill="auto"/>
            <w:noWrap/>
            <w:vAlign w:val="bottom"/>
            <w:hideMark/>
          </w:tcPr>
          <w:p w14:paraId="487AC6D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4.7</w:t>
            </w:r>
          </w:p>
        </w:tc>
        <w:tc>
          <w:tcPr>
            <w:tcW w:w="897" w:type="dxa"/>
            <w:tcBorders>
              <w:top w:val="nil"/>
              <w:left w:val="nil"/>
              <w:bottom w:val="nil"/>
              <w:right w:val="nil"/>
            </w:tcBorders>
            <w:shd w:val="clear" w:color="auto" w:fill="auto"/>
            <w:noWrap/>
            <w:vAlign w:val="bottom"/>
            <w:hideMark/>
          </w:tcPr>
          <w:p w14:paraId="292C2DF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4.2E-04</w:t>
            </w:r>
          </w:p>
        </w:tc>
        <w:tc>
          <w:tcPr>
            <w:tcW w:w="893" w:type="dxa"/>
            <w:tcBorders>
              <w:top w:val="nil"/>
              <w:left w:val="nil"/>
              <w:bottom w:val="nil"/>
              <w:right w:val="nil"/>
            </w:tcBorders>
            <w:shd w:val="clear" w:color="auto" w:fill="auto"/>
            <w:noWrap/>
            <w:vAlign w:val="bottom"/>
            <w:hideMark/>
          </w:tcPr>
          <w:p w14:paraId="1EECCF4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1.8E-03</w:t>
            </w:r>
          </w:p>
        </w:tc>
        <w:tc>
          <w:tcPr>
            <w:tcW w:w="3437" w:type="dxa"/>
            <w:tcBorders>
              <w:top w:val="nil"/>
              <w:left w:val="nil"/>
              <w:bottom w:val="nil"/>
              <w:right w:val="nil"/>
            </w:tcBorders>
            <w:shd w:val="clear" w:color="auto" w:fill="auto"/>
            <w:noWrap/>
            <w:vAlign w:val="bottom"/>
            <w:hideMark/>
          </w:tcPr>
          <w:p w14:paraId="7DD8892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7FC98834" w14:textId="77777777" w:rsidTr="003E6C8E">
        <w:trPr>
          <w:trHeight w:val="290"/>
        </w:trPr>
        <w:tc>
          <w:tcPr>
            <w:tcW w:w="1932" w:type="dxa"/>
            <w:tcBorders>
              <w:top w:val="nil"/>
              <w:left w:val="nil"/>
              <w:bottom w:val="nil"/>
              <w:right w:val="nil"/>
            </w:tcBorders>
            <w:shd w:val="clear" w:color="auto" w:fill="auto"/>
            <w:noWrap/>
            <w:vAlign w:val="bottom"/>
            <w:hideMark/>
          </w:tcPr>
          <w:p w14:paraId="0F48D9C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ENSG00000225972</w:t>
            </w:r>
          </w:p>
        </w:tc>
        <w:tc>
          <w:tcPr>
            <w:tcW w:w="1488" w:type="dxa"/>
            <w:tcBorders>
              <w:top w:val="nil"/>
              <w:left w:val="nil"/>
              <w:bottom w:val="nil"/>
              <w:right w:val="nil"/>
            </w:tcBorders>
            <w:shd w:val="clear" w:color="auto" w:fill="auto"/>
            <w:noWrap/>
            <w:vAlign w:val="bottom"/>
            <w:hideMark/>
          </w:tcPr>
          <w:p w14:paraId="78D703D9"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MTND1P23</w:t>
            </w:r>
          </w:p>
        </w:tc>
        <w:tc>
          <w:tcPr>
            <w:tcW w:w="958" w:type="dxa"/>
            <w:tcBorders>
              <w:top w:val="nil"/>
              <w:left w:val="nil"/>
              <w:bottom w:val="nil"/>
              <w:right w:val="nil"/>
            </w:tcBorders>
            <w:shd w:val="clear" w:color="auto" w:fill="auto"/>
            <w:noWrap/>
            <w:vAlign w:val="bottom"/>
            <w:hideMark/>
          </w:tcPr>
          <w:p w14:paraId="6BBB9F4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w:t>
            </w:r>
          </w:p>
        </w:tc>
        <w:tc>
          <w:tcPr>
            <w:tcW w:w="897" w:type="dxa"/>
            <w:tcBorders>
              <w:top w:val="nil"/>
              <w:left w:val="nil"/>
              <w:bottom w:val="nil"/>
              <w:right w:val="nil"/>
            </w:tcBorders>
            <w:shd w:val="clear" w:color="auto" w:fill="auto"/>
            <w:noWrap/>
            <w:vAlign w:val="bottom"/>
            <w:hideMark/>
          </w:tcPr>
          <w:p w14:paraId="17D9718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9.3E-04</w:t>
            </w:r>
          </w:p>
        </w:tc>
        <w:tc>
          <w:tcPr>
            <w:tcW w:w="893" w:type="dxa"/>
            <w:tcBorders>
              <w:top w:val="nil"/>
              <w:left w:val="nil"/>
              <w:bottom w:val="nil"/>
              <w:right w:val="nil"/>
            </w:tcBorders>
            <w:shd w:val="clear" w:color="auto" w:fill="auto"/>
            <w:noWrap/>
            <w:vAlign w:val="bottom"/>
            <w:hideMark/>
          </w:tcPr>
          <w:p w14:paraId="0BE53E0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3.6E-03</w:t>
            </w:r>
          </w:p>
        </w:tc>
        <w:tc>
          <w:tcPr>
            <w:tcW w:w="3437" w:type="dxa"/>
            <w:tcBorders>
              <w:top w:val="nil"/>
              <w:left w:val="nil"/>
              <w:bottom w:val="nil"/>
              <w:right w:val="nil"/>
            </w:tcBorders>
            <w:shd w:val="clear" w:color="auto" w:fill="auto"/>
            <w:noWrap/>
            <w:vAlign w:val="bottom"/>
            <w:hideMark/>
          </w:tcPr>
          <w:p w14:paraId="748A7C25"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2E471D15" w14:textId="77777777" w:rsidTr="003E6C8E">
        <w:trPr>
          <w:trHeight w:val="290"/>
        </w:trPr>
        <w:tc>
          <w:tcPr>
            <w:tcW w:w="1932" w:type="dxa"/>
            <w:tcBorders>
              <w:top w:val="nil"/>
              <w:left w:val="nil"/>
              <w:bottom w:val="nil"/>
              <w:right w:val="nil"/>
            </w:tcBorders>
            <w:shd w:val="clear" w:color="auto" w:fill="auto"/>
            <w:noWrap/>
            <w:vAlign w:val="bottom"/>
            <w:hideMark/>
          </w:tcPr>
          <w:p w14:paraId="717B415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ENSG00000201321</w:t>
            </w:r>
          </w:p>
        </w:tc>
        <w:tc>
          <w:tcPr>
            <w:tcW w:w="1488" w:type="dxa"/>
            <w:tcBorders>
              <w:top w:val="nil"/>
              <w:left w:val="nil"/>
              <w:bottom w:val="nil"/>
              <w:right w:val="nil"/>
            </w:tcBorders>
            <w:shd w:val="clear" w:color="auto" w:fill="auto"/>
            <w:noWrap/>
            <w:vAlign w:val="bottom"/>
            <w:hideMark/>
          </w:tcPr>
          <w:p w14:paraId="208618E5"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RNA5S9</w:t>
            </w:r>
          </w:p>
        </w:tc>
        <w:tc>
          <w:tcPr>
            <w:tcW w:w="958" w:type="dxa"/>
            <w:tcBorders>
              <w:top w:val="nil"/>
              <w:left w:val="nil"/>
              <w:bottom w:val="nil"/>
              <w:right w:val="nil"/>
            </w:tcBorders>
            <w:shd w:val="clear" w:color="auto" w:fill="auto"/>
            <w:noWrap/>
            <w:vAlign w:val="bottom"/>
            <w:hideMark/>
          </w:tcPr>
          <w:p w14:paraId="5375D9E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3.7</w:t>
            </w:r>
          </w:p>
        </w:tc>
        <w:tc>
          <w:tcPr>
            <w:tcW w:w="897" w:type="dxa"/>
            <w:tcBorders>
              <w:top w:val="nil"/>
              <w:left w:val="nil"/>
              <w:bottom w:val="nil"/>
              <w:right w:val="nil"/>
            </w:tcBorders>
            <w:shd w:val="clear" w:color="auto" w:fill="auto"/>
            <w:noWrap/>
            <w:vAlign w:val="bottom"/>
            <w:hideMark/>
          </w:tcPr>
          <w:p w14:paraId="6B34CB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3.8E-03</w:t>
            </w:r>
          </w:p>
        </w:tc>
        <w:tc>
          <w:tcPr>
            <w:tcW w:w="893" w:type="dxa"/>
            <w:tcBorders>
              <w:top w:val="nil"/>
              <w:left w:val="nil"/>
              <w:bottom w:val="nil"/>
              <w:right w:val="nil"/>
            </w:tcBorders>
            <w:shd w:val="clear" w:color="auto" w:fill="auto"/>
            <w:noWrap/>
            <w:vAlign w:val="bottom"/>
            <w:hideMark/>
          </w:tcPr>
          <w:p w14:paraId="636A3F7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1.2E-02</w:t>
            </w:r>
          </w:p>
        </w:tc>
        <w:tc>
          <w:tcPr>
            <w:tcW w:w="3437" w:type="dxa"/>
            <w:tcBorders>
              <w:top w:val="nil"/>
              <w:left w:val="nil"/>
              <w:bottom w:val="nil"/>
              <w:right w:val="nil"/>
            </w:tcBorders>
            <w:shd w:val="clear" w:color="auto" w:fill="auto"/>
            <w:noWrap/>
            <w:vAlign w:val="bottom"/>
            <w:hideMark/>
          </w:tcPr>
          <w:p w14:paraId="7E12B217"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37E434C"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79338ADD"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ENSG00000183878</w:t>
            </w:r>
          </w:p>
        </w:tc>
        <w:tc>
          <w:tcPr>
            <w:tcW w:w="1488" w:type="dxa"/>
            <w:tcBorders>
              <w:top w:val="nil"/>
              <w:left w:val="nil"/>
              <w:bottom w:val="single" w:sz="8" w:space="0" w:color="auto"/>
              <w:right w:val="nil"/>
            </w:tcBorders>
            <w:shd w:val="clear" w:color="auto" w:fill="auto"/>
            <w:noWrap/>
            <w:vAlign w:val="bottom"/>
            <w:hideMark/>
          </w:tcPr>
          <w:p w14:paraId="4963312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UTY</w:t>
            </w:r>
          </w:p>
        </w:tc>
        <w:tc>
          <w:tcPr>
            <w:tcW w:w="958" w:type="dxa"/>
            <w:tcBorders>
              <w:top w:val="nil"/>
              <w:left w:val="nil"/>
              <w:bottom w:val="single" w:sz="8" w:space="0" w:color="auto"/>
              <w:right w:val="nil"/>
            </w:tcBorders>
            <w:shd w:val="clear" w:color="auto" w:fill="auto"/>
            <w:noWrap/>
            <w:vAlign w:val="bottom"/>
            <w:hideMark/>
          </w:tcPr>
          <w:p w14:paraId="7D6087B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single" w:sz="8" w:space="0" w:color="auto"/>
              <w:right w:val="nil"/>
            </w:tcBorders>
            <w:shd w:val="clear" w:color="auto" w:fill="auto"/>
            <w:noWrap/>
            <w:vAlign w:val="bottom"/>
            <w:hideMark/>
          </w:tcPr>
          <w:p w14:paraId="7B446C2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1.5E-04</w:t>
            </w:r>
          </w:p>
        </w:tc>
        <w:tc>
          <w:tcPr>
            <w:tcW w:w="893" w:type="dxa"/>
            <w:tcBorders>
              <w:top w:val="nil"/>
              <w:left w:val="nil"/>
              <w:bottom w:val="single" w:sz="8" w:space="0" w:color="auto"/>
              <w:right w:val="nil"/>
            </w:tcBorders>
            <w:shd w:val="clear" w:color="auto" w:fill="auto"/>
            <w:noWrap/>
            <w:vAlign w:val="bottom"/>
            <w:hideMark/>
          </w:tcPr>
          <w:p w14:paraId="0AF6C0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7.1E-04</w:t>
            </w:r>
          </w:p>
        </w:tc>
        <w:tc>
          <w:tcPr>
            <w:tcW w:w="3437" w:type="dxa"/>
            <w:tcBorders>
              <w:top w:val="nil"/>
              <w:left w:val="nil"/>
              <w:bottom w:val="single" w:sz="8" w:space="0" w:color="auto"/>
              <w:right w:val="nil"/>
            </w:tcBorders>
            <w:shd w:val="clear" w:color="auto" w:fill="auto"/>
            <w:noWrap/>
            <w:vAlign w:val="bottom"/>
            <w:hideMark/>
          </w:tcPr>
          <w:p w14:paraId="3740295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bl>
    <w:p w14:paraId="65555D05" w14:textId="0032D157"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5DE5E5A7" w14:textId="1F289AC6" w:rsidR="00C56C37" w:rsidRDefault="00482A44" w:rsidP="003E6C8E">
      <w:pPr>
        <w:pStyle w:val="NormalWeb"/>
        <w:shd w:val="clear" w:color="auto" w:fill="FFFFFF"/>
        <w:spacing w:before="0" w:beforeAutospacing="0" w:after="158" w:afterAutospacing="0" w:line="276" w:lineRule="auto"/>
        <w:rPr>
          <w:rFonts w:ascii="Arial" w:hAnsi="Arial" w:cs="Arial"/>
          <w:b/>
          <w:noProof/>
        </w:rPr>
      </w:pPr>
      <w:r>
        <w:rPr>
          <w:rFonts w:ascii="Arial" w:hAnsi="Arial" w:cs="Arial"/>
          <w:color w:val="222222"/>
          <w:sz w:val="22"/>
          <w:szCs w:val="22"/>
        </w:rPr>
        <w:t>P</w:t>
      </w:r>
      <w:r w:rsidR="004D35B9" w:rsidRPr="009939BD">
        <w:rPr>
          <w:rFonts w:ascii="Arial" w:hAnsi="Arial" w:cs="Arial"/>
          <w:color w:val="222222"/>
          <w:sz w:val="22"/>
          <w:szCs w:val="22"/>
        </w:rPr>
        <w:t xml:space="preserve">athways or ontologies </w:t>
      </w:r>
      <w:r>
        <w:rPr>
          <w:rFonts w:ascii="Arial" w:hAnsi="Arial" w:cs="Arial"/>
          <w:color w:val="222222"/>
          <w:sz w:val="22"/>
          <w:szCs w:val="22"/>
        </w:rPr>
        <w:t xml:space="preserve">were sourced from </w:t>
      </w:r>
      <w:r w:rsidR="004D35B9" w:rsidRPr="009939BD">
        <w:rPr>
          <w:rFonts w:ascii="Arial" w:hAnsi="Arial" w:cs="Arial"/>
          <w:color w:val="222222"/>
          <w:sz w:val="22"/>
          <w:szCs w:val="22"/>
        </w:rPr>
        <w:t xml:space="preserve">KEGG, </w:t>
      </w:r>
      <w:proofErr w:type="spellStart"/>
      <w:r w:rsidR="004D35B9" w:rsidRPr="009939BD">
        <w:rPr>
          <w:rFonts w:ascii="Arial" w:hAnsi="Arial" w:cs="Arial"/>
          <w:color w:val="222222"/>
          <w:sz w:val="22"/>
          <w:szCs w:val="22"/>
        </w:rPr>
        <w:t>Reactome</w:t>
      </w:r>
      <w:proofErr w:type="spellEnd"/>
      <w:r w:rsidR="004D35B9" w:rsidRPr="009939BD">
        <w:rPr>
          <w:rFonts w:ascii="Arial" w:hAnsi="Arial" w:cs="Arial"/>
          <w:color w:val="222222"/>
          <w:sz w:val="22"/>
          <w:szCs w:val="22"/>
        </w:rPr>
        <w:t xml:space="preserve"> and GO database</w:t>
      </w:r>
      <w:r>
        <w:rPr>
          <w:rFonts w:ascii="Arial" w:hAnsi="Arial" w:cs="Arial"/>
          <w:color w:val="222222"/>
          <w:sz w:val="22"/>
          <w:szCs w:val="22"/>
        </w:rPr>
        <w:t>s</w:t>
      </w:r>
      <w:r w:rsidR="004D35B9" w:rsidRPr="009939BD">
        <w:rPr>
          <w:rFonts w:ascii="Arial" w:hAnsi="Arial" w:cs="Arial"/>
          <w:color w:val="222222"/>
          <w:sz w:val="22"/>
          <w:szCs w:val="22"/>
        </w:rPr>
        <w:t>.</w:t>
      </w:r>
      <w:r w:rsidR="00390D3C">
        <w:rPr>
          <w:rFonts w:ascii="Arial" w:hAnsi="Arial" w:cs="Arial"/>
          <w:color w:val="222222"/>
          <w:sz w:val="22"/>
          <w:szCs w:val="22"/>
        </w:rPr>
        <w:t xml:space="preserve"> </w:t>
      </w:r>
      <w:r w:rsidR="000F27E5">
        <w:rPr>
          <w:rFonts w:ascii="Arial" w:hAnsi="Arial" w:cs="Arial"/>
          <w:color w:val="222222"/>
          <w:sz w:val="22"/>
          <w:szCs w:val="22"/>
        </w:rPr>
        <w:t xml:space="preserve">The </w:t>
      </w:r>
      <w:commentRangeStart w:id="231"/>
      <w:r w:rsidR="00390D3C">
        <w:rPr>
          <w:rFonts w:ascii="Arial" w:hAnsi="Arial" w:cs="Arial"/>
          <w:color w:val="222222"/>
          <w:sz w:val="22"/>
          <w:szCs w:val="22"/>
        </w:rPr>
        <w:t>5</w:t>
      </w:r>
      <w:ins w:id="232" w:author="Commodore, Sarah" w:date="2023-03-22T15:53:00Z">
        <w:r w:rsidR="00204E0E">
          <w:rPr>
            <w:rFonts w:ascii="Arial" w:hAnsi="Arial" w:cs="Arial"/>
            <w:color w:val="222222"/>
            <w:sz w:val="22"/>
            <w:szCs w:val="22"/>
          </w:rPr>
          <w:t>0</w:t>
        </w:r>
      </w:ins>
      <w:del w:id="233" w:author="Commodore, Sarah" w:date="2023-03-22T15:53:00Z">
        <w:r w:rsidR="00390D3C" w:rsidDel="00204E0E">
          <w:rPr>
            <w:rFonts w:ascii="Arial" w:hAnsi="Arial" w:cs="Arial"/>
            <w:color w:val="222222"/>
            <w:sz w:val="22"/>
            <w:szCs w:val="22"/>
          </w:rPr>
          <w:delText>5</w:delText>
        </w:r>
      </w:del>
      <w:r w:rsidR="00390D3C">
        <w:rPr>
          <w:rFonts w:ascii="Arial" w:hAnsi="Arial" w:cs="Arial"/>
          <w:color w:val="222222"/>
          <w:sz w:val="22"/>
          <w:szCs w:val="22"/>
        </w:rPr>
        <w:t xml:space="preserve">5 </w:t>
      </w:r>
      <w:commentRangeEnd w:id="231"/>
      <w:r w:rsidR="003C7517">
        <w:rPr>
          <w:rStyle w:val="CommentReference"/>
          <w:rFonts w:asciiTheme="minorHAnsi" w:eastAsiaTheme="minorHAnsi" w:hAnsiTheme="minorHAnsi" w:cstheme="minorBidi"/>
        </w:rPr>
        <w:commentReference w:id="231"/>
      </w:r>
      <w:r w:rsidR="00390D3C">
        <w:rPr>
          <w:rFonts w:ascii="Arial" w:hAnsi="Arial" w:cs="Arial"/>
          <w:color w:val="222222"/>
          <w:sz w:val="22"/>
          <w:szCs w:val="22"/>
        </w:rPr>
        <w:t>Ensemble genes</w:t>
      </w:r>
      <w:r w:rsidR="000F27E5">
        <w:rPr>
          <w:rFonts w:ascii="Arial" w:hAnsi="Arial" w:cs="Arial"/>
          <w:color w:val="222222"/>
          <w:sz w:val="22"/>
          <w:szCs w:val="22"/>
        </w:rPr>
        <w:t xml:space="preserve"> with </w:t>
      </w:r>
      <w:r w:rsidR="000F27E5">
        <w:rPr>
          <w:rFonts w:ascii="Arial" w:hAnsi="Arial" w:cs="Arial"/>
        </w:rPr>
        <w:t>|log</w:t>
      </w:r>
      <w:r w:rsidR="000F27E5">
        <w:rPr>
          <w:rFonts w:ascii="Arial" w:hAnsi="Arial" w:cs="Arial"/>
          <w:vertAlign w:val="subscript"/>
        </w:rPr>
        <w:t>2</w:t>
      </w:r>
      <w:r w:rsidR="000F27E5">
        <w:rPr>
          <w:rFonts w:ascii="Arial" w:hAnsi="Arial" w:cs="Arial"/>
        </w:rPr>
        <w:t>(FC)|</w:t>
      </w:r>
      <w:r w:rsidR="000F27E5" w:rsidRPr="00D31EA1">
        <w:rPr>
          <w:rFonts w:ascii="Arial" w:hAnsi="Arial" w:cs="Arial"/>
        </w:rPr>
        <w:t xml:space="preserve"> ≥</w:t>
      </w:r>
      <w:r w:rsidR="000F27E5">
        <w:rPr>
          <w:rFonts w:ascii="Arial" w:hAnsi="Arial" w:cs="Arial"/>
        </w:rPr>
        <w:t xml:space="preserve"> </w:t>
      </w:r>
      <w:r w:rsidR="000F27E5" w:rsidRPr="00D31EA1">
        <w:rPr>
          <w:rFonts w:ascii="Arial" w:hAnsi="Arial" w:cs="Arial"/>
        </w:rPr>
        <w:t>2</w:t>
      </w:r>
      <w:r w:rsidR="000F27E5">
        <w:rPr>
          <w:rFonts w:ascii="Arial" w:hAnsi="Arial" w:cs="Arial"/>
          <w:color w:val="222222"/>
          <w:sz w:val="22"/>
          <w:szCs w:val="22"/>
        </w:rPr>
        <w:t xml:space="preserve"> mapped to 476 Entrez gene IDs for enrichment analysis.</w:t>
      </w:r>
      <w:r w:rsidR="004D35B9" w:rsidRPr="009939BD">
        <w:rPr>
          <w:rFonts w:ascii="Arial" w:hAnsi="Arial" w:cs="Arial"/>
          <w:color w:val="222222"/>
          <w:sz w:val="22"/>
          <w:szCs w:val="22"/>
        </w:rPr>
        <w:t xml:space="preserve"> </w:t>
      </w:r>
      <w:r w:rsidR="004D35B9" w:rsidRPr="007F77B7">
        <w:rPr>
          <w:rFonts w:ascii="Arial" w:hAnsi="Arial" w:cs="Arial"/>
          <w:sz w:val="22"/>
          <w:szCs w:val="22"/>
        </w:rPr>
        <w:t xml:space="preserve">Overall, </w:t>
      </w:r>
      <w:r w:rsidR="0003002D">
        <w:rPr>
          <w:rFonts w:ascii="Arial" w:hAnsi="Arial" w:cs="Arial"/>
          <w:sz w:val="22"/>
          <w:szCs w:val="22"/>
        </w:rPr>
        <w:t>vape users</w:t>
      </w:r>
      <w:r w:rsidR="004D35B9" w:rsidRPr="007F77B7">
        <w:rPr>
          <w:rFonts w:ascii="Arial" w:hAnsi="Arial" w:cs="Arial"/>
          <w:noProof/>
          <w:sz w:val="22"/>
          <w:szCs w:val="22"/>
        </w:rPr>
        <w:t xml:space="preserve"> tended to have dysregulated expression of pathways associated with ciliogenesis and  inflammation compared to the </w:t>
      </w:r>
      <w:r w:rsidR="0003002D">
        <w:rPr>
          <w:rFonts w:ascii="Arial" w:hAnsi="Arial" w:cs="Arial"/>
          <w:noProof/>
          <w:sz w:val="22"/>
          <w:szCs w:val="22"/>
        </w:rPr>
        <w:t>non-vape users</w:t>
      </w:r>
      <w:r w:rsidR="004D35B9" w:rsidRPr="007F77B7">
        <w:rPr>
          <w:rFonts w:ascii="Arial" w:hAnsi="Arial" w:cs="Arial"/>
          <w:noProof/>
          <w:sz w:val="22"/>
          <w:szCs w:val="22"/>
        </w:rPr>
        <w:t xml:space="preserve"> (Table 2). We also </w:t>
      </w:r>
      <w:r w:rsidR="009939BD" w:rsidRPr="007F77B7">
        <w:rPr>
          <w:rFonts w:ascii="Arial" w:hAnsi="Arial" w:cs="Arial"/>
          <w:noProof/>
          <w:sz w:val="22"/>
          <w:szCs w:val="22"/>
        </w:rPr>
        <w:t>observed</w:t>
      </w:r>
      <w:r w:rsidR="004D35B9" w:rsidRPr="007F77B7">
        <w:rPr>
          <w:rFonts w:ascii="Arial" w:hAnsi="Arial" w:cs="Arial"/>
          <w:noProof/>
          <w:sz w:val="22"/>
          <w:szCs w:val="22"/>
        </w:rPr>
        <w:t xml:space="preserve"> </w:t>
      </w:r>
      <w:r>
        <w:rPr>
          <w:rFonts w:ascii="Arial" w:hAnsi="Arial" w:cs="Arial"/>
          <w:noProof/>
          <w:sz w:val="22"/>
          <w:szCs w:val="22"/>
        </w:rPr>
        <w:t xml:space="preserve">the </w:t>
      </w:r>
      <w:r w:rsidR="004D35B9" w:rsidRPr="007F77B7">
        <w:rPr>
          <w:rFonts w:ascii="Arial" w:hAnsi="Arial" w:cs="Arial"/>
          <w:sz w:val="22"/>
          <w:szCs w:val="22"/>
        </w:rPr>
        <w:t>inflammatory response, immune system process, immune response, and cilium</w:t>
      </w:r>
      <w:r>
        <w:rPr>
          <w:rFonts w:ascii="Arial" w:hAnsi="Arial" w:cs="Arial"/>
          <w:sz w:val="22"/>
          <w:szCs w:val="22"/>
        </w:rPr>
        <w:t xml:space="preserve"> pathways and ontologies</w:t>
      </w:r>
      <w:r w:rsidR="00C56C37" w:rsidRPr="009939BD">
        <w:rPr>
          <w:rFonts w:ascii="Arial" w:hAnsi="Arial" w:cs="Arial"/>
          <w:sz w:val="22"/>
          <w:szCs w:val="22"/>
        </w:rPr>
        <w:t xml:space="preserve"> to be enriched</w:t>
      </w:r>
      <w:r>
        <w:rPr>
          <w:rFonts w:ascii="Arial" w:hAnsi="Arial" w:cs="Arial"/>
          <w:sz w:val="22"/>
          <w:szCs w:val="22"/>
        </w:rPr>
        <w:t xml:space="preserve"> (Table</w:t>
      </w:r>
      <w:r w:rsidR="005955DC">
        <w:rPr>
          <w:rFonts w:ascii="Arial" w:hAnsi="Arial" w:cs="Arial"/>
          <w:sz w:val="22"/>
          <w:szCs w:val="22"/>
        </w:rPr>
        <w:t>s</w:t>
      </w:r>
      <w:r>
        <w:rPr>
          <w:rFonts w:ascii="Arial" w:hAnsi="Arial" w:cs="Arial"/>
          <w:sz w:val="22"/>
          <w:szCs w:val="22"/>
        </w:rPr>
        <w:t xml:space="preserve"> </w:t>
      </w:r>
      <w:r w:rsidR="006055FB">
        <w:rPr>
          <w:rFonts w:ascii="Arial" w:hAnsi="Arial" w:cs="Arial"/>
          <w:sz w:val="22"/>
          <w:szCs w:val="22"/>
        </w:rPr>
        <w:t>3</w:t>
      </w:r>
      <w:r>
        <w:rPr>
          <w:rFonts w:ascii="Arial" w:hAnsi="Arial" w:cs="Arial"/>
          <w:sz w:val="22"/>
          <w:szCs w:val="22"/>
        </w:rPr>
        <w:t>-</w:t>
      </w:r>
      <w:r w:rsidR="006055FB">
        <w:rPr>
          <w:rFonts w:ascii="Arial" w:hAnsi="Arial" w:cs="Arial"/>
          <w:sz w:val="22"/>
          <w:szCs w:val="22"/>
        </w:rPr>
        <w:t>5</w:t>
      </w:r>
      <w:r>
        <w:rPr>
          <w:rFonts w:ascii="Arial" w:hAnsi="Arial" w:cs="Arial"/>
          <w:sz w:val="22"/>
          <w:szCs w:val="22"/>
        </w:rPr>
        <w:t>)</w:t>
      </w:r>
      <w:r w:rsidR="004D35B9" w:rsidRPr="009939BD">
        <w:rPr>
          <w:rFonts w:ascii="Arial" w:hAnsi="Arial" w:cs="Arial"/>
          <w:sz w:val="22"/>
          <w:szCs w:val="22"/>
        </w:rPr>
        <w:t xml:space="preserve">. </w:t>
      </w:r>
    </w:p>
    <w:p w14:paraId="14FEEC51" w14:textId="3447D7FF" w:rsidR="00C54245" w:rsidRDefault="00C54245" w:rsidP="00D31EA1">
      <w:pPr>
        <w:pStyle w:val="xdefault"/>
        <w:shd w:val="clear" w:color="auto" w:fill="FFFFFF"/>
        <w:spacing w:line="276" w:lineRule="auto"/>
        <w:jc w:val="both"/>
        <w:rPr>
          <w:rFonts w:ascii="Arial" w:hAnsi="Arial" w:cs="Arial"/>
          <w:b/>
          <w:noProof/>
        </w:rPr>
      </w:pPr>
    </w:p>
    <w:p w14:paraId="54C0827B" w14:textId="2ABE124F" w:rsidR="00C54245" w:rsidRDefault="00BF48DB" w:rsidP="00D31EA1">
      <w:pPr>
        <w:pStyle w:val="xdefault"/>
        <w:shd w:val="clear" w:color="auto" w:fill="FFFFFF"/>
        <w:spacing w:line="276" w:lineRule="auto"/>
        <w:jc w:val="both"/>
        <w:rPr>
          <w:rFonts w:ascii="Arial" w:hAnsi="Arial" w:cs="Arial"/>
          <w:b/>
          <w:noProof/>
        </w:rPr>
      </w:pPr>
      <w:r w:rsidRPr="00BF48DB">
        <w:rPr>
          <w:rFonts w:ascii="Arial" w:hAnsi="Arial" w:cs="Arial"/>
          <w:b/>
          <w:noProof/>
        </w:rPr>
        <w:lastRenderedPageBreak/>
        <w:drawing>
          <wp:inline distT="0" distB="0" distL="0" distR="0" wp14:anchorId="58D11AFE" wp14:editId="4F85EA75">
            <wp:extent cx="5943600" cy="445389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a:srcRect t="11114"/>
                    <a:stretch/>
                  </pic:blipFill>
                  <pic:spPr bwMode="auto">
                    <a:xfrm>
                      <a:off x="0" y="0"/>
                      <a:ext cx="5943600" cy="4453895"/>
                    </a:xfrm>
                    <a:prstGeom prst="rect">
                      <a:avLst/>
                    </a:prstGeom>
                    <a:ln>
                      <a:noFill/>
                    </a:ln>
                    <a:extLst>
                      <a:ext uri="{53640926-AAD7-44D8-BBD7-CCE9431645EC}">
                        <a14:shadowObscured xmlns:a14="http://schemas.microsoft.com/office/drawing/2010/main"/>
                      </a:ext>
                    </a:extLst>
                  </pic:spPr>
                </pic:pic>
              </a:graphicData>
            </a:graphic>
          </wp:inline>
        </w:drawing>
      </w:r>
    </w:p>
    <w:p w14:paraId="7D16B778" w14:textId="59D0DCAE" w:rsidR="00CF200E" w:rsidRDefault="00894D43" w:rsidP="00D31EA1">
      <w:pPr>
        <w:pStyle w:val="xdefault"/>
        <w:shd w:val="clear" w:color="auto" w:fill="FFFFFF"/>
        <w:spacing w:line="276" w:lineRule="auto"/>
        <w:jc w:val="both"/>
        <w:rPr>
          <w:rFonts w:ascii="Arial" w:hAnsi="Arial" w:cs="Arial"/>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r w:rsidR="003F0AFF">
        <w:rPr>
          <w:rFonts w:ascii="Arial" w:hAnsi="Arial" w:cs="Arial"/>
          <w:b/>
          <w:noProof/>
        </w:rPr>
        <w:t>Differ</w:t>
      </w:r>
      <w:r w:rsidR="003B61AC">
        <w:rPr>
          <w:rFonts w:ascii="Arial" w:hAnsi="Arial" w:cs="Arial"/>
          <w:b/>
          <w:noProof/>
        </w:rPr>
        <w:t>e</w:t>
      </w:r>
      <w:r w:rsidR="003F0AFF">
        <w:rPr>
          <w:rFonts w:ascii="Arial" w:hAnsi="Arial" w:cs="Arial"/>
          <w:b/>
          <w:noProof/>
        </w:rPr>
        <w:t xml:space="preserve">ntial </w:t>
      </w:r>
      <w:r w:rsidR="006055FB">
        <w:rPr>
          <w:rFonts w:ascii="Arial" w:hAnsi="Arial" w:cs="Arial"/>
          <w:b/>
          <w:noProof/>
        </w:rPr>
        <w:t>g</w:t>
      </w:r>
      <w:r w:rsidR="003F0AFF">
        <w:rPr>
          <w:rFonts w:ascii="Arial" w:hAnsi="Arial" w:cs="Arial"/>
          <w:b/>
          <w:noProof/>
        </w:rPr>
        <w:t xml:space="preserve">ene </w:t>
      </w:r>
      <w:r w:rsidR="006055FB">
        <w:rPr>
          <w:rFonts w:ascii="Arial" w:hAnsi="Arial" w:cs="Arial"/>
          <w:b/>
          <w:noProof/>
        </w:rPr>
        <w:t>e</w:t>
      </w:r>
      <w:r w:rsidR="003F0AFF">
        <w:rPr>
          <w:rFonts w:ascii="Arial" w:hAnsi="Arial" w:cs="Arial"/>
          <w:b/>
          <w:noProof/>
        </w:rPr>
        <w:t xml:space="preserve">xpression </w:t>
      </w:r>
      <w:r w:rsidR="006055FB">
        <w:rPr>
          <w:rFonts w:ascii="Arial" w:hAnsi="Arial" w:cs="Arial"/>
          <w:b/>
          <w:noProof/>
        </w:rPr>
        <w:t>r</w:t>
      </w:r>
      <w:r w:rsidR="003F0AFF">
        <w:rPr>
          <w:rFonts w:ascii="Arial" w:hAnsi="Arial" w:cs="Arial"/>
          <w:b/>
          <w:noProof/>
        </w:rPr>
        <w:t>esults.</w:t>
      </w:r>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 xml:space="preserve">between </w:t>
      </w:r>
      <w:r w:rsidR="0003002D">
        <w:rPr>
          <w:rFonts w:ascii="Arial" w:hAnsi="Arial" w:cs="Arial"/>
        </w:rPr>
        <w:t>vape users and non-vape users</w:t>
      </w:r>
      <w:r w:rsidR="00CF200E" w:rsidRPr="00D31EA1">
        <w:rPr>
          <w:rFonts w:ascii="Arial" w:hAnsi="Arial" w:cs="Arial"/>
        </w:rPr>
        <w:t xml:space="preserve"> (false discovery rate [FDR]&lt;0.05), after adjusting for age, sex, recruitment center, and two </w:t>
      </w:r>
      <w:r w:rsidR="00C176E5">
        <w:rPr>
          <w:rFonts w:ascii="Arial" w:hAnsi="Arial" w:cs="Arial"/>
        </w:rPr>
        <w:t>normalization factors.</w:t>
      </w:r>
      <w:r w:rsidR="00CF200E" w:rsidRPr="00D31EA1">
        <w:rPr>
          <w:rFonts w:ascii="Arial" w:hAnsi="Arial" w:cs="Arial"/>
        </w:rPr>
        <w:t xml:space="preserve"> </w:t>
      </w:r>
      <w:r w:rsidR="00BF48DB">
        <w:rPr>
          <w:rFonts w:ascii="Arial" w:hAnsi="Arial" w:cs="Arial"/>
        </w:rPr>
        <w:t>Grey points (</w:t>
      </w:r>
      <w:r w:rsidR="00103859">
        <w:rPr>
          <w:rFonts w:ascii="Arial" w:hAnsi="Arial" w:cs="Arial"/>
        </w:rPr>
        <w:t>not significant</w:t>
      </w:r>
      <w:r w:rsidR="00BF48DB">
        <w:rPr>
          <w:rFonts w:ascii="Arial" w:hAnsi="Arial" w:cs="Arial"/>
        </w:rPr>
        <w:t>) represent genes with an FDR &gt; 0.5 and |Log</w:t>
      </w:r>
      <w:r w:rsidR="00BF48DB">
        <w:rPr>
          <w:rFonts w:ascii="Arial" w:hAnsi="Arial" w:cs="Arial"/>
          <w:vertAlign w:val="subscript"/>
        </w:rPr>
        <w:t>2</w:t>
      </w:r>
      <w:r w:rsidR="00BF48DB">
        <w:rPr>
          <w:rFonts w:ascii="Arial" w:hAnsi="Arial" w:cs="Arial"/>
        </w:rPr>
        <w:t xml:space="preserve"> FC| &lt; 2.</w:t>
      </w:r>
    </w:p>
    <w:p w14:paraId="3CAEDDC5" w14:textId="64D1F315" w:rsidR="00DC2757" w:rsidRDefault="00DC2757" w:rsidP="00D31EA1">
      <w:pPr>
        <w:pStyle w:val="xdefault"/>
        <w:shd w:val="clear" w:color="auto" w:fill="FFFFFF"/>
        <w:spacing w:line="276" w:lineRule="auto"/>
        <w:jc w:val="both"/>
        <w:rPr>
          <w:rFonts w:ascii="Arial" w:hAnsi="Arial" w:cs="Arial"/>
        </w:rPr>
      </w:pPr>
    </w:p>
    <w:p w14:paraId="1F6F9CB2" w14:textId="77777777" w:rsidR="00DC2757" w:rsidRDefault="00DC2757" w:rsidP="00DC2757">
      <w:pPr>
        <w:pStyle w:val="EndNoteBibliography"/>
        <w:spacing w:line="276" w:lineRule="auto"/>
        <w:ind w:left="720" w:hanging="720"/>
        <w:jc w:val="both"/>
      </w:pPr>
      <w:r w:rsidRPr="00F4004E">
        <w:rPr>
          <w:b/>
          <w:bCs/>
        </w:rPr>
        <w:t xml:space="preserve">Table </w:t>
      </w:r>
      <w:r>
        <w:rPr>
          <w:b/>
          <w:bCs/>
        </w:rPr>
        <w:t>3</w:t>
      </w:r>
      <w:r w:rsidRPr="00F4004E">
        <w:rPr>
          <w:b/>
          <w:bCs/>
        </w:rPr>
        <w:t xml:space="preserve">. Top 15 </w:t>
      </w:r>
      <w:r>
        <w:rPr>
          <w:b/>
          <w:bCs/>
        </w:rPr>
        <w:t>Gene Ontologies</w:t>
      </w:r>
      <w:r w:rsidRPr="00F4004E">
        <w:rPr>
          <w:b/>
          <w:bCs/>
        </w:rPr>
        <w:t xml:space="preserve">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 xml:space="preserve">. </w:t>
      </w:r>
      <w:r w:rsidRPr="003E6C8E">
        <w:t>Pathways with low false discovery rate (FDR) values and negative Normalized Enrichment Scores (NES) represent downregulated biological processes while those with low FDR and positive NES represent upregulated biological processes.</w:t>
      </w:r>
    </w:p>
    <w:p w14:paraId="17DB2A57" w14:textId="77777777" w:rsidR="00DC2757" w:rsidRPr="005C77DA" w:rsidRDefault="00DC2757" w:rsidP="00DC2757">
      <w:pPr>
        <w:pStyle w:val="EndNoteBibliography"/>
        <w:spacing w:line="276" w:lineRule="auto"/>
        <w:ind w:left="720" w:hanging="720"/>
        <w:jc w:val="both"/>
      </w:pPr>
      <w:del w:id="234" w:author="Commodore, Sarah" w:date="2023-03-22T16:14:00Z">
        <w:r w:rsidRPr="008A4D1A" w:rsidDel="0011214D">
          <w:lastRenderedPageBreak/>
          <w:drawing>
            <wp:inline distT="0" distB="0" distL="0" distR="0" wp14:anchorId="2FCD8797" wp14:editId="7AD785D7">
              <wp:extent cx="8122261"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67"/>
                      <a:stretch/>
                    </pic:blipFill>
                    <pic:spPr bwMode="auto">
                      <a:xfrm>
                        <a:off x="0" y="0"/>
                        <a:ext cx="8127859" cy="1687087"/>
                      </a:xfrm>
                      <a:prstGeom prst="rect">
                        <a:avLst/>
                      </a:prstGeom>
                      <a:noFill/>
                      <a:ln>
                        <a:noFill/>
                      </a:ln>
                      <a:extLst>
                        <a:ext uri="{53640926-AAD7-44D8-BBD7-CCE9431645EC}">
                          <a14:shadowObscured xmlns:a14="http://schemas.microsoft.com/office/drawing/2010/main"/>
                        </a:ext>
                      </a:extLst>
                    </pic:spPr>
                  </pic:pic>
                </a:graphicData>
              </a:graphic>
            </wp:inline>
          </w:drawing>
        </w:r>
      </w:del>
      <w:ins w:id="235" w:author="Commodore, Sarah" w:date="2023-03-22T16:15:00Z">
        <w:r w:rsidRPr="0011214D">
          <w:t xml:space="preserve"> </w:t>
        </w:r>
        <w:r w:rsidRPr="0011214D">
          <w:drawing>
            <wp:inline distT="0" distB="0" distL="0" distR="0" wp14:anchorId="39368F14" wp14:editId="7D1BC369">
              <wp:extent cx="8229600" cy="164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1641475"/>
                      </a:xfrm>
                      <a:prstGeom prst="rect">
                        <a:avLst/>
                      </a:prstGeom>
                      <a:noFill/>
                      <a:ln>
                        <a:noFill/>
                      </a:ln>
                    </pic:spPr>
                  </pic:pic>
                </a:graphicData>
              </a:graphic>
            </wp:inline>
          </w:drawing>
        </w:r>
      </w:ins>
    </w:p>
    <w:p w14:paraId="4DF3FEA2" w14:textId="77777777" w:rsidR="00DC2757" w:rsidRDefault="00DC2757" w:rsidP="00DC2757">
      <w:pPr>
        <w:rPr>
          <w:rFonts w:ascii="Arial" w:hAnsi="Arial" w:cs="Arial"/>
          <w:b/>
          <w:bCs/>
          <w:noProof/>
        </w:rPr>
      </w:pPr>
      <w:r>
        <w:rPr>
          <w:b/>
          <w:bCs/>
          <w:noProof/>
        </w:rPr>
        <w:br w:type="page"/>
      </w:r>
    </w:p>
    <w:p w14:paraId="247C5B14" w14:textId="77777777" w:rsidR="00DC2757" w:rsidRDefault="00DC2757" w:rsidP="00DC2757">
      <w:pPr>
        <w:pStyle w:val="Default"/>
        <w:spacing w:line="276" w:lineRule="auto"/>
        <w:jc w:val="both"/>
        <w:rPr>
          <w:ins w:id="236" w:author="Commodore, Sarah" w:date="2023-03-22T16:15:00Z"/>
          <w:noProof/>
        </w:rPr>
      </w:pPr>
      <w:r w:rsidRPr="00F4004E">
        <w:rPr>
          <w:b/>
          <w:bCs/>
          <w:noProof/>
          <w:color w:val="auto"/>
          <w:sz w:val="22"/>
          <w:szCs w:val="22"/>
        </w:rPr>
        <w:lastRenderedPageBreak/>
        <w:t xml:space="preserve">Table </w:t>
      </w:r>
      <w:r>
        <w:rPr>
          <w:b/>
          <w:bCs/>
          <w:noProof/>
          <w:color w:val="auto"/>
          <w:sz w:val="22"/>
          <w:szCs w:val="22"/>
        </w:rPr>
        <w:t>4</w:t>
      </w:r>
      <w:r w:rsidRPr="00F4004E">
        <w:rPr>
          <w:b/>
          <w:bCs/>
          <w:noProof/>
          <w:color w:val="auto"/>
          <w:sz w:val="22"/>
          <w:szCs w:val="22"/>
        </w:rPr>
        <w:t>. Top 15</w:t>
      </w:r>
      <w:r>
        <w:rPr>
          <w:b/>
          <w:bCs/>
          <w:noProof/>
          <w:color w:val="auto"/>
          <w:sz w:val="22"/>
          <w:szCs w:val="22"/>
        </w:rPr>
        <w:t xml:space="preserve"> Reactome pathways for</w:t>
      </w:r>
      <w:r w:rsidRPr="00F4004E">
        <w:rPr>
          <w:b/>
          <w:bCs/>
          <w:noProof/>
          <w:color w:val="auto"/>
          <w:sz w:val="22"/>
          <w:szCs w:val="22"/>
        </w:rPr>
        <w:t xml:space="preserve"> differentially regulated genes when adolescents who vaped in the last 6 months </w:t>
      </w:r>
      <w:r>
        <w:rPr>
          <w:b/>
          <w:bCs/>
          <w:noProof/>
          <w:color w:val="auto"/>
          <w:sz w:val="22"/>
          <w:szCs w:val="22"/>
        </w:rPr>
        <w:t xml:space="preserve">(vape users) </w:t>
      </w:r>
      <w:r w:rsidRPr="00F4004E">
        <w:rPr>
          <w:b/>
          <w:bCs/>
          <w:noProof/>
          <w:color w:val="auto"/>
          <w:sz w:val="22"/>
          <w:szCs w:val="22"/>
        </w:rPr>
        <w:t>are compared to adolescents who did not vape</w:t>
      </w:r>
      <w:r>
        <w:rPr>
          <w:b/>
          <w:bCs/>
          <w:noProof/>
          <w:color w:val="auto"/>
          <w:sz w:val="22"/>
          <w:szCs w:val="22"/>
        </w:rPr>
        <w:t xml:space="preserve"> (non-vape users)</w:t>
      </w:r>
      <w:r w:rsidRPr="00F4004E">
        <w:rPr>
          <w:b/>
          <w:bCs/>
          <w:noProof/>
          <w:color w:val="auto"/>
          <w:sz w:val="22"/>
          <w:szCs w:val="22"/>
        </w:rPr>
        <w:t xml:space="preserve">. </w:t>
      </w:r>
      <w:r w:rsidRPr="003E6C8E">
        <w:rPr>
          <w:noProof/>
          <w:color w:val="auto"/>
          <w:sz w:val="22"/>
          <w:szCs w:val="22"/>
        </w:rPr>
        <w:t>Pathways with low false discovery rate (FDR) values and negative Normalized Enrichment Scores (NES) represent downregulated biological processes while those with low FDR and positive NES represent upregulated biological processes.</w:t>
      </w:r>
      <w:r w:rsidRPr="003E6C8E">
        <w:rPr>
          <w:noProof/>
        </w:rPr>
        <w:t xml:space="preserve"> </w:t>
      </w:r>
      <w:del w:id="237" w:author="Commodore, Sarah" w:date="2023-03-22T16:15:00Z">
        <w:r w:rsidRPr="008A4D1A" w:rsidDel="0011214D">
          <w:rPr>
            <w:b/>
            <w:bCs/>
            <w:noProof/>
            <w:color w:val="auto"/>
            <w:sz w:val="22"/>
            <w:szCs w:val="22"/>
          </w:rPr>
          <w:drawing>
            <wp:inline distT="0" distB="0" distL="0" distR="0" wp14:anchorId="2D24887C" wp14:editId="6D94C1E7">
              <wp:extent cx="82296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2202180"/>
                      </a:xfrm>
                      <a:prstGeom prst="rect">
                        <a:avLst/>
                      </a:prstGeom>
                      <a:noFill/>
                      <a:ln>
                        <a:noFill/>
                      </a:ln>
                    </pic:spPr>
                  </pic:pic>
                </a:graphicData>
              </a:graphic>
            </wp:inline>
          </w:drawing>
        </w:r>
      </w:del>
    </w:p>
    <w:p w14:paraId="51BEDA04" w14:textId="77777777" w:rsidR="00DC2757" w:rsidRPr="005C77DA" w:rsidRDefault="00DC2757" w:rsidP="00DC2757">
      <w:pPr>
        <w:pStyle w:val="Default"/>
        <w:spacing w:line="276" w:lineRule="auto"/>
        <w:jc w:val="both"/>
        <w:rPr>
          <w:sz w:val="22"/>
          <w:szCs w:val="22"/>
        </w:rPr>
      </w:pPr>
      <w:ins w:id="238" w:author="Commodore, Sarah" w:date="2023-03-22T16:15:00Z">
        <w:r w:rsidRPr="0011214D">
          <w:rPr>
            <w:noProof/>
            <w:sz w:val="22"/>
            <w:szCs w:val="22"/>
          </w:rPr>
          <w:drawing>
            <wp:inline distT="0" distB="0" distL="0" distR="0" wp14:anchorId="7EDFB858" wp14:editId="67B00ADE">
              <wp:extent cx="8229600" cy="2188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2188210"/>
                      </a:xfrm>
                      <a:prstGeom prst="rect">
                        <a:avLst/>
                      </a:prstGeom>
                      <a:noFill/>
                      <a:ln>
                        <a:noFill/>
                      </a:ln>
                    </pic:spPr>
                  </pic:pic>
                </a:graphicData>
              </a:graphic>
            </wp:inline>
          </w:drawing>
        </w:r>
      </w:ins>
    </w:p>
    <w:p w14:paraId="21BEBDCC" w14:textId="77777777" w:rsidR="00DC2757" w:rsidRPr="005C77DA" w:rsidRDefault="00DC2757" w:rsidP="00DC2757">
      <w:pPr>
        <w:pStyle w:val="Default"/>
        <w:spacing w:line="276" w:lineRule="auto"/>
        <w:jc w:val="both"/>
        <w:rPr>
          <w:sz w:val="22"/>
          <w:szCs w:val="22"/>
        </w:rPr>
      </w:pPr>
    </w:p>
    <w:p w14:paraId="2D83F5A1" w14:textId="77777777" w:rsidR="00DC2757" w:rsidRPr="005C77DA" w:rsidRDefault="00DC2757" w:rsidP="00DC2757">
      <w:pPr>
        <w:pStyle w:val="EndNoteBibliography"/>
        <w:spacing w:line="276" w:lineRule="auto"/>
        <w:ind w:left="720" w:hanging="720"/>
        <w:jc w:val="both"/>
        <w:rPr>
          <w:b/>
          <w:bCs/>
        </w:rPr>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3A72F602" w14:textId="77777777" w:rsidR="00DC2757" w:rsidRPr="005C77DA" w:rsidRDefault="00DC2757" w:rsidP="00DC2757">
      <w:pPr>
        <w:pStyle w:val="EndNoteBibliography"/>
        <w:spacing w:line="276" w:lineRule="auto"/>
        <w:ind w:left="720" w:hanging="720"/>
        <w:jc w:val="both"/>
      </w:pPr>
      <w:r w:rsidRPr="00F4004E">
        <w:rPr>
          <w:b/>
          <w:bCs/>
        </w:rPr>
        <w:lastRenderedPageBreak/>
        <w:t xml:space="preserve">Table </w:t>
      </w:r>
      <w:r>
        <w:rPr>
          <w:b/>
          <w:bCs/>
        </w:rPr>
        <w:t>5</w:t>
      </w:r>
      <w:r w:rsidRPr="00F4004E">
        <w:rPr>
          <w:b/>
          <w:bCs/>
        </w:rPr>
        <w:t xml:space="preserve">. Top 15 </w:t>
      </w:r>
      <w:r>
        <w:rPr>
          <w:b/>
          <w:bCs/>
        </w:rPr>
        <w:t>KEGG</w:t>
      </w:r>
      <w:r w:rsidRPr="00F4004E">
        <w:rPr>
          <w:b/>
          <w:bCs/>
        </w:rPr>
        <w:t xml:space="preserve"> pathways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w:t>
      </w:r>
      <w:r w:rsidRPr="003E6C8E">
        <w:t xml:space="preserve"> Pathways with low false discovery rate (FDR) values and negative Normalized Enrichment Scores (NES) represent downregulated biological processes while those with low FDR and positive NES represent upregulated biological processes.</w:t>
      </w:r>
    </w:p>
    <w:p w14:paraId="6754805E" w14:textId="77777777" w:rsidR="00DC2757" w:rsidRDefault="00DC2757" w:rsidP="00DC2757">
      <w:pPr>
        <w:pStyle w:val="EndNoteBibliography"/>
        <w:spacing w:line="276" w:lineRule="auto"/>
        <w:ind w:left="720" w:hanging="720"/>
        <w:jc w:val="both"/>
        <w:rPr>
          <w:ins w:id="239" w:author="Commodore, Sarah" w:date="2023-03-22T14:29:00Z"/>
          <w:b/>
          <w:bCs/>
        </w:rPr>
      </w:pPr>
      <w:del w:id="240" w:author="Commodore, Sarah" w:date="2023-03-22T16:15:00Z">
        <w:r w:rsidRPr="008A4D1A" w:rsidDel="0011214D">
          <w:rPr>
            <w:b/>
            <w:bCs/>
          </w:rPr>
          <w:drawing>
            <wp:inline distT="0" distB="0" distL="0" distR="0" wp14:anchorId="679DCD13" wp14:editId="2BD1375B">
              <wp:extent cx="8229600" cy="1821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1821815"/>
                      </a:xfrm>
                      <a:prstGeom prst="rect">
                        <a:avLst/>
                      </a:prstGeom>
                      <a:noFill/>
                      <a:ln>
                        <a:noFill/>
                      </a:ln>
                    </pic:spPr>
                  </pic:pic>
                </a:graphicData>
              </a:graphic>
            </wp:inline>
          </w:drawing>
        </w:r>
      </w:del>
      <w:ins w:id="241" w:author="Commodore, Sarah" w:date="2023-03-22T16:15:00Z">
        <w:r w:rsidRPr="0011214D">
          <w:rPr>
            <w:b/>
            <w:bCs/>
          </w:rPr>
          <w:t xml:space="preserve"> </w:t>
        </w:r>
        <w:r w:rsidRPr="0011214D">
          <w:rPr>
            <w:b/>
            <w:bCs/>
          </w:rPr>
          <w:drawing>
            <wp:inline distT="0" distB="0" distL="0" distR="0" wp14:anchorId="144575A7" wp14:editId="47BF481B">
              <wp:extent cx="822960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1920240"/>
                      </a:xfrm>
                      <a:prstGeom prst="rect">
                        <a:avLst/>
                      </a:prstGeom>
                      <a:noFill/>
                      <a:ln>
                        <a:noFill/>
                      </a:ln>
                    </pic:spPr>
                  </pic:pic>
                </a:graphicData>
              </a:graphic>
            </wp:inline>
          </w:drawing>
        </w:r>
      </w:ins>
    </w:p>
    <w:p w14:paraId="65675E12" w14:textId="77777777" w:rsidR="00DC2757" w:rsidRDefault="00DC2757"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1070B802" w:rsidR="00DD3EE9" w:rsidRDefault="00DD3EE9" w:rsidP="00D31EA1">
      <w:pPr>
        <w:pStyle w:val="xmsonormal"/>
        <w:shd w:val="clear" w:color="auto" w:fill="FFFFFF"/>
        <w:spacing w:line="276" w:lineRule="auto"/>
        <w:jc w:val="both"/>
        <w:rPr>
          <w:rFonts w:ascii="Arial" w:hAnsi="Arial" w:cs="Arial"/>
        </w:rPr>
      </w:pPr>
      <w:r w:rsidRPr="00E5208D">
        <w:rPr>
          <w:rFonts w:ascii="Arial" w:hAnsi="Arial" w:cs="Arial"/>
        </w:rPr>
        <w:t>With 92% (12/13) vape</w:t>
      </w:r>
      <w:ins w:id="242" w:author="Commodore, Sarah" w:date="2023-03-22T15:44:00Z">
        <w:r w:rsidR="0005083A">
          <w:rPr>
            <w:rFonts w:ascii="Arial" w:hAnsi="Arial" w:cs="Arial"/>
          </w:rPr>
          <w:t xml:space="preserve"> use</w:t>
        </w:r>
      </w:ins>
      <w:r w:rsidRPr="00E5208D">
        <w:rPr>
          <w:rFonts w:ascii="Arial" w:hAnsi="Arial" w:cs="Arial"/>
        </w:rPr>
        <w:t>rs and 42% 21/50 participants recruited at the Pueblo center, we sought to understand how this demographic imbalance act</w:t>
      </w:r>
      <w:r w:rsidR="003F0AFF">
        <w:rPr>
          <w:rFonts w:ascii="Arial" w:hAnsi="Arial" w:cs="Arial"/>
        </w:rPr>
        <w:t>s</w:t>
      </w:r>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w:t>
      </w:r>
      <w:del w:id="243" w:author="Kechris, Katerina" w:date="2023-03-22T06:18:00Z">
        <w:r w:rsidR="00C176E5" w:rsidRPr="00B7201B" w:rsidDel="00D779B2">
          <w:rPr>
            <w:rFonts w:ascii="Arial" w:hAnsi="Arial" w:cs="Arial"/>
            <w:color w:val="222222"/>
          </w:rPr>
          <w:delText>Fold</w:delText>
        </w:r>
        <w:r w:rsidR="00C176E5" w:rsidDel="00D779B2">
          <w:rPr>
            <w:rFonts w:ascii="Arial" w:hAnsi="Arial" w:cs="Arial"/>
            <w:color w:val="222222"/>
          </w:rPr>
          <w:delText xml:space="preserve"> </w:delText>
        </w:r>
        <w:r w:rsidR="00C176E5" w:rsidRPr="00B7201B" w:rsidDel="00D779B2">
          <w:rPr>
            <w:rFonts w:ascii="Arial" w:hAnsi="Arial" w:cs="Arial"/>
            <w:color w:val="222222"/>
          </w:rPr>
          <w:delText>Chan</w:delText>
        </w:r>
      </w:del>
      <w:ins w:id="244" w:author="Kechris, Katerina" w:date="2023-03-22T06:18:00Z">
        <w:r w:rsidR="00D779B2">
          <w:rPr>
            <w:rFonts w:ascii="Arial" w:hAnsi="Arial" w:cs="Arial"/>
            <w:color w:val="222222"/>
          </w:rPr>
          <w:t>FC</w:t>
        </w:r>
      </w:ins>
      <w:del w:id="245" w:author="Kechris, Katerina" w:date="2023-03-22T06:18:00Z">
        <w:r w:rsidR="00C176E5" w:rsidRPr="00B7201B" w:rsidDel="00D779B2">
          <w:rPr>
            <w:rFonts w:ascii="Arial" w:hAnsi="Arial" w:cs="Arial"/>
            <w:color w:val="222222"/>
          </w:rPr>
          <w:delText>ge</w:delText>
        </w:r>
      </w:del>
      <w:r w:rsidR="00C176E5" w:rsidRPr="00B7201B">
        <w:rPr>
          <w:rFonts w:ascii="Arial" w:hAnsi="Arial" w:cs="Arial"/>
          <w:color w:val="222222"/>
        </w:rPr>
        <w:t xml:space="preserv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w:t>
      </w:r>
      <w:del w:id="246" w:author="Kechris, Katerina" w:date="2023-03-22T06:18:00Z">
        <w:r w:rsidR="00C176E5" w:rsidRPr="00B7201B" w:rsidDel="00D779B2">
          <w:rPr>
            <w:rFonts w:ascii="Arial" w:hAnsi="Arial" w:cs="Arial"/>
            <w:color w:val="222222"/>
          </w:rPr>
          <w:delText>Fold</w:delText>
        </w:r>
        <w:r w:rsidR="00C176E5" w:rsidDel="00D779B2">
          <w:rPr>
            <w:rFonts w:ascii="Arial" w:hAnsi="Arial" w:cs="Arial"/>
            <w:color w:val="222222"/>
          </w:rPr>
          <w:delText xml:space="preserve"> </w:delText>
        </w:r>
        <w:r w:rsidR="00C176E5" w:rsidRPr="00B7201B" w:rsidDel="00D779B2">
          <w:rPr>
            <w:rFonts w:ascii="Arial" w:hAnsi="Arial" w:cs="Arial"/>
            <w:color w:val="222222"/>
          </w:rPr>
          <w:delText>Change</w:delText>
        </w:r>
      </w:del>
      <w:ins w:id="247" w:author="Kechris, Katerina" w:date="2023-03-22T06:18:00Z">
        <w:r w:rsidR="00D779B2">
          <w:rPr>
            <w:rFonts w:ascii="Arial" w:hAnsi="Arial" w:cs="Arial"/>
            <w:color w:val="222222"/>
          </w:rPr>
          <w:t>FC</w:t>
        </w:r>
      </w:ins>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w:t>
      </w:r>
      <w:commentRangeStart w:id="248"/>
      <w:r w:rsidR="00C176E5">
        <w:rPr>
          <w:rFonts w:ascii="Arial" w:hAnsi="Arial" w:cs="Arial"/>
          <w:color w:val="222222"/>
        </w:rPr>
        <w:t>Supplementary Figure 2</w:t>
      </w:r>
      <w:commentRangeEnd w:id="248"/>
      <w:r w:rsidR="000A22A6">
        <w:rPr>
          <w:rStyle w:val="CommentReference"/>
          <w:rFonts w:asciiTheme="minorHAnsi" w:hAnsiTheme="minorHAnsi" w:cstheme="minorBidi"/>
        </w:rPr>
        <w:commentReference w:id="248"/>
      </w:r>
      <w:ins w:id="249" w:author="Kechris, Katerina" w:date="2023-03-22T06:24:00Z">
        <w:r w:rsidR="000A22A6">
          <w:rPr>
            <w:rFonts w:ascii="Arial" w:hAnsi="Arial" w:cs="Arial"/>
            <w:color w:val="222222"/>
          </w:rPr>
          <w:t>, Supplementary Table 2</w:t>
        </w:r>
      </w:ins>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3E6C8E">
      <w:pPr>
        <w:pStyle w:val="NormalWeb"/>
        <w:shd w:val="clear" w:color="auto" w:fill="FFFFFF"/>
        <w:spacing w:before="0" w:beforeAutospacing="0" w:after="0"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7217A062" w:rsidR="00F857CD" w:rsidRDefault="00F857CD"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methylated in vape</w:t>
      </w:r>
      <w:ins w:id="250" w:author="Commodore, Sarah" w:date="2023-03-22T15:44:00Z">
        <w:r w:rsidR="0005083A">
          <w:rPr>
            <w:rFonts w:ascii="Arial" w:hAnsi="Arial" w:cs="Arial"/>
            <w:color w:val="222222"/>
            <w:sz w:val="22"/>
            <w:szCs w:val="22"/>
            <w:shd w:val="clear" w:color="auto" w:fill="FFFFFF"/>
          </w:rPr>
          <w:t xml:space="preserve"> use</w:t>
        </w:r>
      </w:ins>
      <w:r w:rsidRPr="007F77B7">
        <w:rPr>
          <w:rFonts w:ascii="Arial" w:hAnsi="Arial" w:cs="Arial"/>
          <w:color w:val="222222"/>
          <w:sz w:val="22"/>
          <w:szCs w:val="22"/>
          <w:shd w:val="clear" w:color="auto" w:fill="FFFFFF"/>
        </w:rPr>
        <w:t>rs compared to non-vape</w:t>
      </w:r>
      <w:ins w:id="251" w:author="Commodore, Sarah" w:date="2023-03-22T15:44:00Z">
        <w:r w:rsidR="0005083A">
          <w:rPr>
            <w:rFonts w:ascii="Arial" w:hAnsi="Arial" w:cs="Arial"/>
            <w:color w:val="222222"/>
            <w:sz w:val="22"/>
            <w:szCs w:val="22"/>
            <w:shd w:val="clear" w:color="auto" w:fill="FFFFFF"/>
          </w:rPr>
          <w:t xml:space="preserve"> use</w:t>
        </w:r>
      </w:ins>
      <w:r w:rsidRPr="007F77B7">
        <w:rPr>
          <w:rFonts w:ascii="Arial" w:hAnsi="Arial" w:cs="Arial"/>
          <w:color w:val="222222"/>
          <w:sz w:val="22"/>
          <w:szCs w:val="22"/>
          <w:shd w:val="clear" w:color="auto" w:fill="FFFFFF"/>
        </w:rPr>
        <w:t xml:space="preserve">rs. This result is consistent with RNA-Seq results where the gene was up-regulated (0.396,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0.02). One additional site, cg11903190 was marginally significant at an FDR-adjusted p-value of 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0.00</w:t>
      </w:r>
      <w:r w:rsidR="00BF48DB">
        <w:rPr>
          <w:rFonts w:ascii="Arial" w:hAnsi="Arial" w:cs="Arial"/>
          <w:color w:val="222222"/>
          <w:sz w:val="22"/>
          <w:szCs w:val="22"/>
          <w:shd w:val="clear" w:color="auto" w:fill="FFFFFF"/>
        </w:rPr>
        <w:t>2</w:t>
      </w:r>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w:t>
      </w:r>
      <w:commentRangeStart w:id="252"/>
      <w:r w:rsidR="00720967" w:rsidRPr="007F77B7">
        <w:rPr>
          <w:rFonts w:ascii="Arial" w:hAnsi="Arial" w:cs="Arial"/>
          <w:color w:val="222222"/>
          <w:sz w:val="22"/>
          <w:szCs w:val="22"/>
          <w:shd w:val="clear" w:color="auto" w:fill="FFFFFF"/>
        </w:rPr>
        <w:t>Supplementary Table 3</w:t>
      </w:r>
      <w:commentRangeEnd w:id="252"/>
      <w:r w:rsidR="000A22A6">
        <w:rPr>
          <w:rStyle w:val="CommentReference"/>
          <w:rFonts w:asciiTheme="minorHAnsi" w:eastAsiaTheme="minorHAnsi" w:hAnsiTheme="minorHAnsi" w:cstheme="minorBidi"/>
        </w:rPr>
        <w:commentReference w:id="252"/>
      </w:r>
      <w:r w:rsidR="00720967" w:rsidRPr="007F77B7">
        <w:rPr>
          <w:rFonts w:ascii="Arial" w:hAnsi="Arial" w:cs="Arial"/>
          <w:color w:val="222222"/>
          <w:sz w:val="22"/>
          <w:szCs w:val="22"/>
          <w:shd w:val="clear" w:color="auto" w:fill="FFFFFF"/>
        </w:rPr>
        <w:t xml:space="preserve"> gives the top 10 sorted by adjusted p-value and estimate size while Supplementary Table 3 shows boxplots of five of such CpG sites (and their associated genes).</w:t>
      </w:r>
    </w:p>
    <w:p w14:paraId="16A81B1E" w14:textId="5B494082" w:rsidR="0024015D" w:rsidRPr="003E6C8E" w:rsidRDefault="0024015D" w:rsidP="003E6C8E">
      <w:pPr>
        <w:pStyle w:val="NormalWeb"/>
        <w:shd w:val="clear" w:color="auto" w:fill="FFFFFF"/>
        <w:spacing w:before="0" w:beforeAutospacing="0" w:after="0" w:afterAutospacing="0" w:line="276" w:lineRule="auto"/>
        <w:rPr>
          <w:rFonts w:ascii="Arial" w:hAnsi="Arial" w:cs="Arial"/>
          <w:b/>
          <w:bCs/>
          <w:i/>
          <w:iCs/>
          <w:sz w:val="22"/>
          <w:szCs w:val="22"/>
        </w:rPr>
      </w:pPr>
      <w:r w:rsidRPr="003E6C8E">
        <w:rPr>
          <w:rFonts w:ascii="Arial" w:hAnsi="Arial" w:cs="Arial"/>
          <w:b/>
          <w:bCs/>
          <w:i/>
          <w:iCs/>
          <w:sz w:val="22"/>
          <w:szCs w:val="22"/>
        </w:rPr>
        <w:t>Identification of differentially methylated regions</w:t>
      </w:r>
      <w:r w:rsidR="002A2E3D" w:rsidRPr="003E6C8E">
        <w:rPr>
          <w:rFonts w:ascii="Arial" w:hAnsi="Arial" w:cs="Arial"/>
          <w:b/>
          <w:bCs/>
          <w:i/>
          <w:iCs/>
          <w:sz w:val="22"/>
          <w:szCs w:val="22"/>
        </w:rPr>
        <w:t xml:space="preserve"> (DMRs)</w:t>
      </w:r>
    </w:p>
    <w:p w14:paraId="7C0E236A" w14:textId="7F5FCFDB" w:rsidR="0002483E" w:rsidRPr="00C56C37" w:rsidRDefault="002A2E3D" w:rsidP="00D31EA1">
      <w:pPr>
        <w:pStyle w:val="NormalWeb"/>
        <w:shd w:val="clear" w:color="auto" w:fill="FFFFFF"/>
        <w:spacing w:before="0" w:beforeAutospacing="0" w:after="158" w:afterAutospacing="0" w:line="276" w:lineRule="auto"/>
        <w:rPr>
          <w:rFonts w:ascii="Arial" w:hAnsi="Arial" w:cs="Arial"/>
          <w:sz w:val="22"/>
          <w:szCs w:val="22"/>
        </w:rPr>
      </w:pPr>
      <w:commentRangeStart w:id="253"/>
      <w:r>
        <w:rPr>
          <w:rFonts w:ascii="Arial" w:hAnsi="Arial" w:cs="Arial"/>
          <w:sz w:val="22"/>
          <w:szCs w:val="22"/>
        </w:rPr>
        <w:t xml:space="preserve">Supplementary </w:t>
      </w:r>
      <w:r w:rsidR="00C450DF">
        <w:rPr>
          <w:rFonts w:ascii="Arial" w:hAnsi="Arial" w:cs="Arial"/>
          <w:sz w:val="22"/>
          <w:szCs w:val="22"/>
        </w:rPr>
        <w:t>T</w:t>
      </w:r>
      <w:r w:rsidR="0002483E" w:rsidRPr="0002483E">
        <w:rPr>
          <w:rFonts w:ascii="Arial" w:hAnsi="Arial" w:cs="Arial"/>
          <w:sz w:val="22"/>
          <w:szCs w:val="22"/>
        </w:rPr>
        <w:t xml:space="preserve">able </w:t>
      </w:r>
      <w:r>
        <w:rPr>
          <w:rFonts w:ascii="Arial" w:hAnsi="Arial" w:cs="Arial"/>
          <w:sz w:val="22"/>
          <w:szCs w:val="22"/>
        </w:rPr>
        <w:t>4</w:t>
      </w:r>
      <w:r w:rsidR="0002483E" w:rsidRPr="0002483E">
        <w:rPr>
          <w:rFonts w:ascii="Arial" w:hAnsi="Arial" w:cs="Arial"/>
          <w:sz w:val="22"/>
          <w:szCs w:val="22"/>
        </w:rPr>
        <w:t xml:space="preserve"> </w:t>
      </w:r>
      <w:commentRangeEnd w:id="253"/>
      <w:r w:rsidR="000A22A6">
        <w:rPr>
          <w:rStyle w:val="CommentReference"/>
          <w:rFonts w:asciiTheme="minorHAnsi" w:eastAsiaTheme="minorHAnsi" w:hAnsiTheme="minorHAnsi" w:cstheme="minorBidi"/>
        </w:rPr>
        <w:commentReference w:id="253"/>
      </w:r>
      <w:r w:rsidR="0002483E" w:rsidRPr="0002483E">
        <w:rPr>
          <w:rFonts w:ascii="Arial" w:hAnsi="Arial" w:cs="Arial"/>
          <w:sz w:val="22"/>
          <w:szCs w:val="22"/>
        </w:rPr>
        <w:t xml:space="preserve">shows all DMRs with </w:t>
      </w:r>
      <w:proofErr w:type="spellStart"/>
      <w:r w:rsidR="00DD1ABB">
        <w:rPr>
          <w:rFonts w:ascii="Arial" w:hAnsi="Arial" w:cs="Arial"/>
          <w:sz w:val="22"/>
          <w:szCs w:val="22"/>
        </w:rPr>
        <w:t>S</w:t>
      </w:r>
      <w:r w:rsidR="0002483E" w:rsidRPr="0002483E">
        <w:rPr>
          <w:rFonts w:ascii="Arial" w:hAnsi="Arial" w:cs="Arial"/>
          <w:sz w:val="22"/>
          <w:szCs w:val="22"/>
        </w:rPr>
        <w:t>idak</w:t>
      </w:r>
      <w:proofErr w:type="spellEnd"/>
      <w:r w:rsidR="0002483E" w:rsidRPr="0002483E">
        <w:rPr>
          <w:rFonts w:ascii="Arial" w:hAnsi="Arial" w:cs="Arial"/>
          <w:sz w:val="22"/>
          <w:szCs w:val="22"/>
        </w:rPr>
        <w:t>-adjusted p-values &lt; 0.</w:t>
      </w:r>
      <w:r w:rsidR="00C450DF">
        <w:rPr>
          <w:rFonts w:ascii="Arial" w:hAnsi="Arial" w:cs="Arial"/>
          <w:sz w:val="22"/>
          <w:szCs w:val="22"/>
        </w:rPr>
        <w:t>1</w:t>
      </w:r>
      <w:r w:rsidR="0002483E" w:rsidRPr="0002483E">
        <w:rPr>
          <w:rFonts w:ascii="Arial" w:hAnsi="Arial" w:cs="Arial"/>
          <w:sz w:val="22"/>
          <w:szCs w:val="22"/>
        </w:rPr>
        <w:t xml:space="preserve"> in addition to their associated </w:t>
      </w:r>
      <w:r>
        <w:rPr>
          <w:rFonts w:ascii="Arial" w:hAnsi="Arial" w:cs="Arial"/>
          <w:sz w:val="22"/>
          <w:szCs w:val="22"/>
        </w:rPr>
        <w:t>g</w:t>
      </w:r>
      <w:r w:rsidR="0002483E" w:rsidRPr="0002483E">
        <w:rPr>
          <w:rFonts w:ascii="Arial" w:hAnsi="Arial" w:cs="Arial"/>
          <w:sz w:val="22"/>
          <w:szCs w:val="22"/>
        </w:rPr>
        <w:t>enes from the UCSC genome browser.</w:t>
      </w:r>
      <w:r w:rsidR="00EF27BC">
        <w:rPr>
          <w:rFonts w:ascii="Arial" w:hAnsi="Arial" w:cs="Arial"/>
          <w:sz w:val="22"/>
          <w:szCs w:val="22"/>
        </w:rPr>
        <w:t xml:space="preserve"> </w:t>
      </w:r>
      <w:r w:rsidR="00C450DF">
        <w:rPr>
          <w:rFonts w:ascii="Arial" w:hAnsi="Arial" w:cs="Arial"/>
          <w:sz w:val="22"/>
          <w:szCs w:val="22"/>
        </w:rPr>
        <w:t xml:space="preserve">Four </w:t>
      </w:r>
      <w:r w:rsidR="00EF27BC">
        <w:rPr>
          <w:rFonts w:ascii="Arial" w:hAnsi="Arial" w:cs="Arial"/>
          <w:sz w:val="22"/>
          <w:szCs w:val="22"/>
        </w:rPr>
        <w:t>CpG sit</w:t>
      </w:r>
      <w:r w:rsidR="00C450DF">
        <w:rPr>
          <w:rFonts w:ascii="Arial" w:hAnsi="Arial" w:cs="Arial"/>
          <w:sz w:val="22"/>
          <w:szCs w:val="22"/>
        </w:rPr>
        <w:t xml:space="preserve">es: </w:t>
      </w:r>
      <w:r w:rsidR="00EF27BC" w:rsidRPr="00EF27BC">
        <w:rPr>
          <w:rFonts w:ascii="Arial" w:hAnsi="Arial" w:cs="Arial"/>
          <w:sz w:val="22"/>
          <w:szCs w:val="22"/>
        </w:rPr>
        <w:lastRenderedPageBreak/>
        <w:t>cg13300473;cg15775218;cg15913725;cg25411977</w:t>
      </w:r>
      <w:r w:rsidR="00C450DF">
        <w:rPr>
          <w:rFonts w:ascii="Arial" w:hAnsi="Arial" w:cs="Arial"/>
          <w:sz w:val="22"/>
          <w:szCs w:val="22"/>
        </w:rPr>
        <w:t xml:space="preserve">, </w:t>
      </w:r>
      <w:r w:rsidR="00EF27BC">
        <w:rPr>
          <w:rFonts w:ascii="Arial" w:hAnsi="Arial" w:cs="Arial"/>
          <w:sz w:val="22"/>
          <w:szCs w:val="22"/>
        </w:rPr>
        <w:t xml:space="preserve">which are associated with </w:t>
      </w:r>
      <w:r w:rsidR="00EF27BC" w:rsidRPr="003E6C8E">
        <w:rPr>
          <w:rFonts w:ascii="Arial" w:hAnsi="Arial" w:cs="Arial"/>
          <w:i/>
          <w:iCs/>
          <w:sz w:val="22"/>
          <w:szCs w:val="22"/>
        </w:rPr>
        <w:t>EIPR1</w:t>
      </w:r>
      <w:r w:rsidR="00EF27BC" w:rsidRPr="00EF27BC">
        <w:rPr>
          <w:rFonts w:ascii="Arial" w:hAnsi="Arial" w:cs="Arial"/>
          <w:sz w:val="22"/>
          <w:szCs w:val="22"/>
        </w:rPr>
        <w:t xml:space="preserve"> </w:t>
      </w:r>
      <w:r w:rsidR="00C450DF">
        <w:rPr>
          <w:rFonts w:ascii="Arial" w:hAnsi="Arial" w:cs="Arial"/>
          <w:sz w:val="22"/>
          <w:szCs w:val="22"/>
        </w:rPr>
        <w:t>(a gene identified in the c</w:t>
      </w:r>
      <w:r w:rsidR="00C450DF" w:rsidRPr="00EF27BC">
        <w:rPr>
          <w:rFonts w:ascii="Arial" w:hAnsi="Arial" w:cs="Arial"/>
          <w:sz w:val="22"/>
          <w:szCs w:val="22"/>
        </w:rPr>
        <w:t xml:space="preserve">iliary landscape </w:t>
      </w:r>
      <w:r w:rsidR="00C450DF">
        <w:rPr>
          <w:rFonts w:ascii="Arial" w:hAnsi="Arial" w:cs="Arial"/>
          <w:sz w:val="22"/>
          <w:szCs w:val="22"/>
        </w:rPr>
        <w:t>s</w:t>
      </w:r>
      <w:r w:rsidR="00C450DF" w:rsidRPr="00EF27BC">
        <w:rPr>
          <w:rFonts w:ascii="Arial" w:hAnsi="Arial" w:cs="Arial"/>
          <w:sz w:val="22"/>
          <w:szCs w:val="22"/>
        </w:rPr>
        <w:t>uper</w:t>
      </w:r>
      <w:r w:rsidR="00C450DF">
        <w:rPr>
          <w:rFonts w:ascii="Arial" w:hAnsi="Arial" w:cs="Arial"/>
          <w:sz w:val="22"/>
          <w:szCs w:val="22"/>
        </w:rPr>
        <w:t xml:space="preserve"> p</w:t>
      </w:r>
      <w:r w:rsidR="00C450DF" w:rsidRPr="00EF27BC">
        <w:rPr>
          <w:rFonts w:ascii="Arial" w:hAnsi="Arial" w:cs="Arial"/>
          <w:sz w:val="22"/>
          <w:szCs w:val="22"/>
        </w:rPr>
        <w:t>ath</w:t>
      </w:r>
      <w:r w:rsidR="00C450DF">
        <w:rPr>
          <w:rFonts w:ascii="Arial" w:hAnsi="Arial" w:cs="Arial"/>
          <w:sz w:val="22"/>
          <w:szCs w:val="22"/>
        </w:rPr>
        <w:t xml:space="preserve"> </w:t>
      </w:r>
      <w:r w:rsidR="00C450DF">
        <w:rPr>
          <w:rFonts w:ascii="Arial" w:hAnsi="Arial" w:cs="Arial"/>
          <w:sz w:val="22"/>
          <w:szCs w:val="22"/>
        </w:rPr>
        <w:fldChar w:fldCharType="begin"/>
      </w:r>
      <w:r w:rsidR="003A72D5">
        <w:rPr>
          <w:rFonts w:ascii="Arial" w:hAnsi="Arial" w:cs="Arial"/>
          <w:sz w:val="22"/>
          <w:szCs w:val="22"/>
        </w:rPr>
        <w:instrText xml:space="preserve"> ADDIN EN.CITE &lt;EndNote&gt;&lt;Cite&gt;&lt;Author&gt;Weizmann Institute of Science&lt;/Author&gt;&lt;Year&gt;2023&lt;/Year&gt;&lt;RecNum&gt;81&lt;/RecNum&gt;&lt;DisplayText&gt;[44]&lt;/DisplayText&gt;&lt;record&gt;&lt;rec-number&gt;81&lt;/rec-number&gt;&lt;foreign-keys&gt;&lt;key app="EN" db-id="f9tp0zfpp9ztsmerf04pd2zqxxwza995dwdf" timestamp="1679046913"&gt;81&lt;/key&gt;&lt;/foreign-keys&gt;&lt;ref-type name="Web Page"&gt;12&lt;/ref-type&gt;&lt;contributors&gt;&lt;authors&gt;&lt;author&gt;Weizmann Institute of Science,,&lt;/author&gt;&lt;/authors&gt;&lt;/contributors&gt;&lt;titles&gt;&lt;title&gt;Ciliary landscape Singleton SuperPath&lt;/title&gt;&lt;/titles&gt;&lt;pages&gt;https://pathcards.genecards.org/card/ciliary_landscape&lt;/pages&gt;&lt;number&gt;3/17/2023&lt;/number&gt;&lt;dates&gt;&lt;year&gt;2023&lt;/year&gt;&lt;/dates&gt;&lt;urls&gt;&lt;related-urls&gt;&lt;url&gt;https://pathcards.genecards.org/card/ciliary_landscape&lt;/url&gt;&lt;/related-urls&gt;&lt;/urls&gt;&lt;/record&gt;&lt;/Cite&gt;&lt;/EndNote&gt;</w:instrText>
      </w:r>
      <w:r w:rsidR="00C450DF">
        <w:rPr>
          <w:rFonts w:ascii="Arial" w:hAnsi="Arial" w:cs="Arial"/>
          <w:sz w:val="22"/>
          <w:szCs w:val="22"/>
        </w:rPr>
        <w:fldChar w:fldCharType="separate"/>
      </w:r>
      <w:r w:rsidR="003A72D5">
        <w:rPr>
          <w:rFonts w:ascii="Arial" w:hAnsi="Arial" w:cs="Arial"/>
          <w:noProof/>
          <w:sz w:val="22"/>
          <w:szCs w:val="22"/>
        </w:rPr>
        <w:t>[44]</w:t>
      </w:r>
      <w:r w:rsidR="00C450DF">
        <w:rPr>
          <w:rFonts w:ascii="Arial" w:hAnsi="Arial" w:cs="Arial"/>
          <w:sz w:val="22"/>
          <w:szCs w:val="22"/>
        </w:rPr>
        <w:fldChar w:fldCharType="end"/>
      </w:r>
      <w:r w:rsidR="00C450DF">
        <w:rPr>
          <w:rFonts w:ascii="Arial" w:hAnsi="Arial" w:cs="Arial"/>
          <w:sz w:val="22"/>
          <w:szCs w:val="22"/>
        </w:rPr>
        <w:t>),</w:t>
      </w:r>
      <w:r w:rsidR="00EF27BC">
        <w:rPr>
          <w:rFonts w:ascii="Arial" w:hAnsi="Arial" w:cs="Arial"/>
          <w:sz w:val="22"/>
          <w:szCs w:val="22"/>
        </w:rPr>
        <w:t xml:space="preserve"> w</w:t>
      </w:r>
      <w:r w:rsidR="00C450DF">
        <w:rPr>
          <w:rFonts w:ascii="Arial" w:hAnsi="Arial" w:cs="Arial"/>
          <w:sz w:val="22"/>
          <w:szCs w:val="22"/>
        </w:rPr>
        <w:t>as located in a DMR that</w:t>
      </w:r>
      <w:r w:rsidR="00EF27BC">
        <w:rPr>
          <w:rFonts w:ascii="Arial" w:hAnsi="Arial" w:cs="Arial"/>
          <w:sz w:val="22"/>
          <w:szCs w:val="22"/>
        </w:rPr>
        <w:t xml:space="preserve"> </w:t>
      </w:r>
      <w:r w:rsidR="00C450DF">
        <w:rPr>
          <w:rFonts w:ascii="Arial" w:hAnsi="Arial" w:cs="Arial"/>
          <w:sz w:val="22"/>
          <w:szCs w:val="22"/>
        </w:rPr>
        <w:t xml:space="preserve">was </w:t>
      </w:r>
      <w:r w:rsidR="00EF27BC">
        <w:rPr>
          <w:rFonts w:ascii="Arial" w:hAnsi="Arial" w:cs="Arial"/>
          <w:sz w:val="22"/>
          <w:szCs w:val="22"/>
        </w:rPr>
        <w:t>highly statistically significant</w:t>
      </w:r>
      <w:r w:rsidR="00C450DF">
        <w:rPr>
          <w:rFonts w:ascii="Arial" w:hAnsi="Arial" w:cs="Arial"/>
          <w:sz w:val="22"/>
          <w:szCs w:val="22"/>
        </w:rPr>
        <w:t xml:space="preserve"> (</w:t>
      </w:r>
      <w:proofErr w:type="spellStart"/>
      <w:r w:rsidR="00C450DF">
        <w:rPr>
          <w:rFonts w:ascii="Arial" w:hAnsi="Arial" w:cs="Arial"/>
          <w:sz w:val="22"/>
          <w:szCs w:val="22"/>
        </w:rPr>
        <w:t>Sidak</w:t>
      </w:r>
      <w:proofErr w:type="spellEnd"/>
      <w:r w:rsidR="00C450DF">
        <w:rPr>
          <w:rFonts w:ascii="Arial" w:hAnsi="Arial" w:cs="Arial"/>
          <w:sz w:val="22"/>
          <w:szCs w:val="22"/>
        </w:rPr>
        <w:t xml:space="preserve">-adjusted p value &lt;0.001). Likewise, </w:t>
      </w:r>
      <w:r w:rsidR="00C450DF" w:rsidRPr="00C450DF">
        <w:rPr>
          <w:rFonts w:ascii="Arial" w:hAnsi="Arial" w:cs="Arial"/>
          <w:sz w:val="22"/>
          <w:szCs w:val="22"/>
        </w:rPr>
        <w:t>cg0212317</w:t>
      </w:r>
      <w:r w:rsidR="00C450DF">
        <w:rPr>
          <w:rFonts w:ascii="Arial" w:hAnsi="Arial" w:cs="Arial"/>
          <w:sz w:val="22"/>
          <w:szCs w:val="22"/>
        </w:rPr>
        <w:t xml:space="preserve">4, which is associated with </w:t>
      </w:r>
      <w:r w:rsidR="00C450DF" w:rsidRPr="007F77B7">
        <w:rPr>
          <w:rFonts w:ascii="Arial" w:hAnsi="Arial" w:cs="Arial"/>
          <w:i/>
          <w:iCs/>
          <w:color w:val="222222"/>
          <w:sz w:val="22"/>
          <w:szCs w:val="22"/>
          <w:shd w:val="clear" w:color="auto" w:fill="FFFFFF"/>
        </w:rPr>
        <w:t>REXO1</w:t>
      </w:r>
      <w:r w:rsidR="00C450DF">
        <w:rPr>
          <w:rFonts w:ascii="Arial" w:hAnsi="Arial" w:cs="Arial"/>
          <w:i/>
          <w:iCs/>
          <w:color w:val="222222"/>
          <w:sz w:val="22"/>
          <w:szCs w:val="22"/>
          <w:shd w:val="clear" w:color="auto" w:fill="FFFFFF"/>
        </w:rPr>
        <w:t xml:space="preserve"> </w:t>
      </w:r>
      <w:r w:rsidR="00C450DF" w:rsidRPr="003E6C8E">
        <w:rPr>
          <w:rFonts w:ascii="Arial" w:hAnsi="Arial" w:cs="Arial"/>
          <w:color w:val="222222"/>
          <w:sz w:val="22"/>
          <w:szCs w:val="22"/>
          <w:shd w:val="clear" w:color="auto" w:fill="FFFFFF"/>
        </w:rPr>
        <w:t xml:space="preserve">was </w:t>
      </w:r>
      <w:r w:rsidR="00E61BC6">
        <w:rPr>
          <w:rFonts w:ascii="Arial" w:hAnsi="Arial" w:cs="Arial"/>
          <w:sz w:val="22"/>
          <w:szCs w:val="22"/>
        </w:rPr>
        <w:t>less methylated (</w:t>
      </w:r>
      <w:proofErr w:type="spellStart"/>
      <w:r w:rsidR="00E61BC6">
        <w:rPr>
          <w:rFonts w:ascii="Arial" w:hAnsi="Arial" w:cs="Arial"/>
          <w:sz w:val="22"/>
          <w:szCs w:val="22"/>
        </w:rPr>
        <w:t>Sidak</w:t>
      </w:r>
      <w:proofErr w:type="spellEnd"/>
      <w:r w:rsidR="00E61BC6">
        <w:rPr>
          <w:rFonts w:ascii="Arial" w:hAnsi="Arial" w:cs="Arial"/>
          <w:sz w:val="22"/>
          <w:szCs w:val="22"/>
        </w:rPr>
        <w:t xml:space="preserve">-adjusted p value = 0.037). </w:t>
      </w:r>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CDDF0B4" w14:textId="77777777" w:rsidR="00E61BC6"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p>
    <w:p w14:paraId="51EA43AA" w14:textId="6AFF3D42" w:rsidR="00163438" w:rsidRPr="00E90899" w:rsidRDefault="00296A58"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ab/>
      </w:r>
    </w:p>
    <w:p w14:paraId="11918850" w14:textId="36B8EADE"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 xml:space="preserve">Our results suggest that adolescent vape exposure is associated with increased airflow obstruction and increased expression of inflammatory genes in the nasal epithelium of </w:t>
      </w:r>
      <w:r w:rsidR="00FA52E5">
        <w:rPr>
          <w:rFonts w:ascii="Arial" w:hAnsi="Arial" w:cs="Arial"/>
          <w:kern w:val="24"/>
        </w:rPr>
        <w:t>vape users</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r w:rsidR="00417DD0">
        <w:rPr>
          <w:rFonts w:ascii="Arial" w:hAnsi="Arial" w:cs="Arial"/>
          <w:kern w:val="24"/>
        </w:rPr>
        <w:t>c</w:t>
      </w:r>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these data are the first to demonstrate that vape exposure is associated with abnormal lung function in early adolescence and shows the detrimental impact of vape exposure during a critical window of lung function development.</w:t>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3FEE05A5"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w:t>
      </w:r>
      <w:r w:rsidR="00FA52E5">
        <w:rPr>
          <w:rFonts w:ascii="Arial" w:hAnsi="Arial" w:cs="Arial"/>
        </w:rPr>
        <w:t>vape users and non-vape users</w:t>
      </w:r>
      <w:r w:rsidR="006D354A" w:rsidRPr="00E90899">
        <w:rPr>
          <w:rFonts w:ascii="Arial" w:hAnsi="Arial" w:cs="Arial"/>
        </w:rPr>
        <w:t>. To date, there have been few studies in humans looking at e-cig use and lung function measures and none have looked at long term exposures and 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PjxSZWNOdW0+MjQ8L1JlY051bT48RGlzcGxheVRleHQ+WzQ1XTwvRGlzcGxheVRleHQ+PHJlY29y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3A72D5">
        <w:rPr>
          <w:rFonts w:ascii="Arial" w:hAnsi="Arial" w:cs="Arial"/>
          <w:color w:val="212121"/>
          <w:shd w:val="clear" w:color="auto" w:fill="FFFFFF"/>
        </w:rPr>
        <w:instrText xml:space="preserve"> ADDIN EN.CITE </w:instrText>
      </w:r>
      <w:r w:rsidR="003A72D5">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PjxSZWNOdW0+MjQ8L1JlY051bT48RGlzcGxheVRleHQ+WzQ1XTwvRGlzcGxheVRleHQ+PHJlY29y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3A72D5">
        <w:rPr>
          <w:rFonts w:ascii="Arial" w:hAnsi="Arial" w:cs="Arial"/>
          <w:color w:val="212121"/>
          <w:shd w:val="clear" w:color="auto" w:fill="FFFFFF"/>
        </w:rPr>
        <w:instrText xml:space="preserve"> ADDIN EN.CITE.DATA </w:instrText>
      </w:r>
      <w:r w:rsidR="003A72D5">
        <w:rPr>
          <w:rFonts w:ascii="Arial" w:hAnsi="Arial" w:cs="Arial"/>
          <w:color w:val="212121"/>
          <w:shd w:val="clear" w:color="auto" w:fill="FFFFFF"/>
        </w:rPr>
      </w:r>
      <w:r w:rsidR="003A72D5">
        <w:rPr>
          <w:rFonts w:ascii="Arial" w:hAnsi="Arial" w:cs="Arial"/>
          <w:color w:val="212121"/>
          <w:shd w:val="clear" w:color="auto" w:fill="FFFFFF"/>
        </w:rPr>
        <w:fldChar w:fldCharType="end"/>
      </w:r>
      <w:r w:rsidR="006D354A" w:rsidRPr="00E90899">
        <w:rPr>
          <w:rFonts w:ascii="Arial" w:hAnsi="Arial" w:cs="Arial"/>
          <w:color w:val="212121"/>
          <w:shd w:val="clear" w:color="auto" w:fill="FFFFFF"/>
        </w:rPr>
        <w:fldChar w:fldCharType="separate"/>
      </w:r>
      <w:r w:rsidR="003A72D5">
        <w:rPr>
          <w:rFonts w:ascii="Arial" w:hAnsi="Arial" w:cs="Arial"/>
          <w:noProof/>
          <w:color w:val="212121"/>
          <w:shd w:val="clear" w:color="auto" w:fill="FFFFFF"/>
        </w:rPr>
        <w:t>[45]</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w:t>
      </w:r>
      <w:proofErr w:type="gramStart"/>
      <w:r w:rsidR="006D354A" w:rsidRPr="00E90899">
        <w:rPr>
          <w:rFonts w:ascii="Arial" w:hAnsi="Arial" w:cs="Arial"/>
          <w:color w:val="212121"/>
          <w:shd w:val="clear" w:color="auto" w:fill="FFFFFF"/>
        </w:rPr>
        <w:t>5 minute</w:t>
      </w:r>
      <w:proofErr w:type="gramEnd"/>
      <w:r w:rsidR="006D354A" w:rsidRPr="00E90899">
        <w:rPr>
          <w:rFonts w:ascii="Arial" w:hAnsi="Arial" w:cs="Arial"/>
          <w:color w:val="212121"/>
          <w:shd w:val="clear" w:color="auto" w:fill="FFFFFF"/>
        </w:rPr>
        <w:t xml:space="preserv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ZWNOdW0+MjU8L1JlY051bT48RGlzcGxheVRleHQ+WzQ2XTwvRGlzcGxheVRleHQ+PHJlY29yZD48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3A72D5">
        <w:rPr>
          <w:rFonts w:ascii="Arial" w:hAnsi="Arial" w:cs="Arial"/>
          <w:color w:val="212121"/>
          <w:shd w:val="clear" w:color="auto" w:fill="FFFFFF"/>
        </w:rPr>
        <w:instrText xml:space="preserve"> ADDIN EN.CITE </w:instrText>
      </w:r>
      <w:r w:rsidR="003A72D5">
        <w:rPr>
          <w:rFonts w:ascii="Arial" w:hAnsi="Arial" w:cs="Arial"/>
          <w:color w:val="212121"/>
          <w:shd w:val="clear" w:color="auto" w:fill="FFFFFF"/>
        </w:rPr>
        <w:fldChar w:fldCharType="begin">
          <w:fldData xml:space="preserve">PEVuZE5vdGU+PENpdGU+PEF1dGhvcj5MYXBwYXM8L0F1dGhvcj48WWVhcj4yMDE4PC9ZZWFyPjxS
ZWNOdW0+MjU8L1JlY051bT48RGlzcGxheVRleHQ+WzQ2XTwvRGlzcGxheVRleHQ+PHJlY29yZD48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3A72D5">
        <w:rPr>
          <w:rFonts w:ascii="Arial" w:hAnsi="Arial" w:cs="Arial"/>
          <w:color w:val="212121"/>
          <w:shd w:val="clear" w:color="auto" w:fill="FFFFFF"/>
        </w:rPr>
        <w:instrText xml:space="preserve"> ADDIN EN.CITE.DATA </w:instrText>
      </w:r>
      <w:r w:rsidR="003A72D5">
        <w:rPr>
          <w:rFonts w:ascii="Arial" w:hAnsi="Arial" w:cs="Arial"/>
          <w:color w:val="212121"/>
          <w:shd w:val="clear" w:color="auto" w:fill="FFFFFF"/>
        </w:rPr>
      </w:r>
      <w:r w:rsidR="003A72D5">
        <w:rPr>
          <w:rFonts w:ascii="Arial" w:hAnsi="Arial" w:cs="Arial"/>
          <w:color w:val="212121"/>
          <w:shd w:val="clear" w:color="auto" w:fill="FFFFFF"/>
        </w:rPr>
        <w:fldChar w:fldCharType="end"/>
      </w:r>
      <w:r w:rsidR="006D354A" w:rsidRPr="00E90899">
        <w:rPr>
          <w:rFonts w:ascii="Arial" w:hAnsi="Arial" w:cs="Arial"/>
          <w:color w:val="212121"/>
          <w:shd w:val="clear" w:color="auto" w:fill="FFFFFF"/>
        </w:rPr>
        <w:fldChar w:fldCharType="separate"/>
      </w:r>
      <w:r w:rsidR="003A72D5">
        <w:rPr>
          <w:rFonts w:ascii="Arial" w:hAnsi="Arial" w:cs="Arial"/>
          <w:noProof/>
          <w:color w:val="212121"/>
          <w:shd w:val="clear" w:color="auto" w:fill="FFFFFF"/>
        </w:rPr>
        <w:t>[46]</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01B415B7"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TnVtPjI4PC9SZWNOdW0+PERpc3BsYXlUZXh0Pls0N108L0Rpc3BsYXlUZXh0PjxyZWNvcmQ+PHJl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3A72D5">
        <w:rPr>
          <w:rFonts w:ascii="Arial" w:hAnsi="Arial" w:cs="Arial"/>
          <w:color w:val="212121"/>
          <w:shd w:val="clear" w:color="auto" w:fill="FFFFFF"/>
        </w:rPr>
        <w:instrText xml:space="preserve"> ADDIN EN.CITE </w:instrText>
      </w:r>
      <w:r w:rsidR="003A72D5">
        <w:rPr>
          <w:rFonts w:ascii="Arial" w:hAnsi="Arial" w:cs="Arial"/>
          <w:color w:val="212121"/>
          <w:shd w:val="clear" w:color="auto" w:fill="FFFFFF"/>
        </w:rPr>
        <w:fldChar w:fldCharType="begin">
          <w:fldData xml:space="preserve">PEVuZE5vdGU+PENpdGU+PEF1dGhvcj5Tb25nPC9BdXRob3I+PFllYXI+MjAyMjwvWWVhcj48UmVj
TnVtPjI4PC9SZWNOdW0+PERpc3BsYXlUZXh0Pls0N108L0Rpc3BsYXlUZXh0PjxyZWNvcmQ+PHJl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3A72D5">
        <w:rPr>
          <w:rFonts w:ascii="Arial" w:hAnsi="Arial" w:cs="Arial"/>
          <w:color w:val="212121"/>
          <w:shd w:val="clear" w:color="auto" w:fill="FFFFFF"/>
        </w:rPr>
        <w:instrText xml:space="preserve"> ADDIN EN.CITE.DATA </w:instrText>
      </w:r>
      <w:r w:rsidR="003A72D5">
        <w:rPr>
          <w:rFonts w:ascii="Arial" w:hAnsi="Arial" w:cs="Arial"/>
          <w:color w:val="212121"/>
          <w:shd w:val="clear" w:color="auto" w:fill="FFFFFF"/>
        </w:rPr>
      </w:r>
      <w:r w:rsidR="003A72D5">
        <w:rPr>
          <w:rFonts w:ascii="Arial" w:hAnsi="Arial" w:cs="Arial"/>
          <w:color w:val="212121"/>
          <w:shd w:val="clear" w:color="auto" w:fill="FFFFFF"/>
        </w:rPr>
        <w:fldChar w:fldCharType="end"/>
      </w:r>
      <w:r w:rsidRPr="00E90899">
        <w:rPr>
          <w:rFonts w:ascii="Arial" w:hAnsi="Arial" w:cs="Arial"/>
          <w:color w:val="212121"/>
          <w:shd w:val="clear" w:color="auto" w:fill="FFFFFF"/>
        </w:rPr>
        <w:fldChar w:fldCharType="separate"/>
      </w:r>
      <w:r w:rsidR="003A72D5">
        <w:rPr>
          <w:rFonts w:ascii="Arial" w:hAnsi="Arial" w:cs="Arial"/>
          <w:noProof/>
          <w:color w:val="212121"/>
          <w:shd w:val="clear" w:color="auto" w:fill="FFFFFF"/>
        </w:rPr>
        <w:t>[47]</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xml:space="preserve">. This systematic analysis used data from n= 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FEV1/FVC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UmVjTnVtPjI2PC9SZWNOdW0+PERpc3BsYXlUZXh0Pls0OF08L0Rpc3BsYXlUZXh0PjxyZWNvcmQ+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3A72D5">
        <w:rPr>
          <w:rFonts w:ascii="Arial" w:hAnsi="Arial" w:cs="Arial"/>
          <w:color w:val="212121"/>
          <w:shd w:val="clear" w:color="auto" w:fill="FFFFFF"/>
        </w:rPr>
        <w:instrText xml:space="preserve"> ADDIN EN.CITE </w:instrText>
      </w:r>
      <w:r w:rsidR="003A72D5">
        <w:rPr>
          <w:rFonts w:ascii="Arial" w:hAnsi="Arial" w:cs="Arial"/>
          <w:color w:val="212121"/>
          <w:shd w:val="clear" w:color="auto" w:fill="FFFFFF"/>
        </w:rPr>
        <w:fldChar w:fldCharType="begin">
          <w:fldData xml:space="preserve">PEVuZE5vdGU+PENpdGU+PEF1dGhvcj5GbG91cmlzPC9BdXRob3I+PFllYXI+MjAxMzwvWWVhcj48
UmVjTnVtPjI2PC9SZWNOdW0+PERpc3BsYXlUZXh0Pls0OF08L0Rpc3BsYXlUZXh0PjxyZWNvcmQ+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3A72D5">
        <w:rPr>
          <w:rFonts w:ascii="Arial" w:hAnsi="Arial" w:cs="Arial"/>
          <w:color w:val="212121"/>
          <w:shd w:val="clear" w:color="auto" w:fill="FFFFFF"/>
        </w:rPr>
        <w:instrText xml:space="preserve"> ADDIN EN.CITE.DATA </w:instrText>
      </w:r>
      <w:r w:rsidR="003A72D5">
        <w:rPr>
          <w:rFonts w:ascii="Arial" w:hAnsi="Arial" w:cs="Arial"/>
          <w:color w:val="212121"/>
          <w:shd w:val="clear" w:color="auto" w:fill="FFFFFF"/>
        </w:rPr>
      </w:r>
      <w:r w:rsidR="003A72D5">
        <w:rPr>
          <w:rFonts w:ascii="Arial" w:hAnsi="Arial" w:cs="Arial"/>
          <w:color w:val="212121"/>
          <w:shd w:val="clear" w:color="auto" w:fill="FFFFFF"/>
        </w:rPr>
        <w:fldChar w:fldCharType="end"/>
      </w:r>
      <w:r w:rsidR="00E90899" w:rsidRPr="00E90899">
        <w:rPr>
          <w:rFonts w:ascii="Arial" w:hAnsi="Arial" w:cs="Arial"/>
          <w:color w:val="212121"/>
          <w:shd w:val="clear" w:color="auto" w:fill="FFFFFF"/>
        </w:rPr>
        <w:fldChar w:fldCharType="separate"/>
      </w:r>
      <w:r w:rsidR="003A72D5">
        <w:rPr>
          <w:rFonts w:ascii="Arial" w:hAnsi="Arial" w:cs="Arial"/>
          <w:noProof/>
          <w:color w:val="212121"/>
          <w:shd w:val="clear" w:color="auto" w:fill="FFFFFF"/>
        </w:rPr>
        <w:t>[48]</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w:t>
      </w:r>
      <w:proofErr w:type="gramStart"/>
      <w:r w:rsidR="00E90899" w:rsidRPr="00E90899">
        <w:rPr>
          <w:rFonts w:ascii="Arial" w:hAnsi="Arial" w:cs="Arial"/>
          <w:color w:val="212121"/>
          <w:shd w:val="clear" w:color="auto" w:fill="FFFFFF"/>
        </w:rPr>
        <w:t>1.5 ohm</w:t>
      </w:r>
      <w:proofErr w:type="gramEnd"/>
      <w:r w:rsidR="00E90899" w:rsidRPr="00E90899">
        <w:rPr>
          <w:rFonts w:ascii="Arial" w:hAnsi="Arial" w:cs="Arial"/>
          <w:color w:val="212121"/>
          <w:shd w:val="clear" w:color="auto" w:fill="FFFFFF"/>
        </w:rPr>
        <w:t xml:space="preserve">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UmVjTnVtPjI3PC9SZWNOdW0+PERpc3BsYXlUZXh0Pls0OV08L0Rpc3BsYXlUZXh0PjxyZWNvcmQ+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3A72D5">
        <w:rPr>
          <w:rFonts w:ascii="Arial" w:hAnsi="Arial" w:cs="Arial"/>
          <w:color w:val="212121"/>
          <w:shd w:val="clear" w:color="auto" w:fill="FFFFFF"/>
        </w:rPr>
        <w:instrText xml:space="preserve"> ADDIN EN.CITE </w:instrText>
      </w:r>
      <w:r w:rsidR="003A72D5">
        <w:rPr>
          <w:rFonts w:ascii="Arial" w:hAnsi="Arial" w:cs="Arial"/>
          <w:color w:val="212121"/>
          <w:shd w:val="clear" w:color="auto" w:fill="FFFFFF"/>
        </w:rPr>
        <w:fldChar w:fldCharType="begin">
          <w:fldData xml:space="preserve">PEVuZE5vdGU+PENpdGU+PEF1dGhvcj5Uem9ydHppPC9BdXRob3I+PFllYXI+MjAxODwvWWVhcj48
UmVjTnVtPjI3PC9SZWNOdW0+PERpc3BsYXlUZXh0Pls0OV08L0Rpc3BsYXlUZXh0PjxyZWNvcmQ+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3A72D5">
        <w:rPr>
          <w:rFonts w:ascii="Arial" w:hAnsi="Arial" w:cs="Arial"/>
          <w:color w:val="212121"/>
          <w:shd w:val="clear" w:color="auto" w:fill="FFFFFF"/>
        </w:rPr>
        <w:instrText xml:space="preserve"> ADDIN EN.CITE.DATA </w:instrText>
      </w:r>
      <w:r w:rsidR="003A72D5">
        <w:rPr>
          <w:rFonts w:ascii="Arial" w:hAnsi="Arial" w:cs="Arial"/>
          <w:color w:val="212121"/>
          <w:shd w:val="clear" w:color="auto" w:fill="FFFFFF"/>
        </w:rPr>
      </w:r>
      <w:r w:rsidR="003A72D5">
        <w:rPr>
          <w:rFonts w:ascii="Arial" w:hAnsi="Arial" w:cs="Arial"/>
          <w:color w:val="212121"/>
          <w:shd w:val="clear" w:color="auto" w:fill="FFFFFF"/>
        </w:rPr>
        <w:fldChar w:fldCharType="end"/>
      </w:r>
      <w:r w:rsidR="00E90899" w:rsidRPr="00E90899">
        <w:rPr>
          <w:rFonts w:ascii="Arial" w:hAnsi="Arial" w:cs="Arial"/>
          <w:color w:val="212121"/>
          <w:shd w:val="clear" w:color="auto" w:fill="FFFFFF"/>
        </w:rPr>
        <w:fldChar w:fldCharType="separate"/>
      </w:r>
      <w:r w:rsidR="003A72D5">
        <w:rPr>
          <w:rFonts w:ascii="Arial" w:hAnsi="Arial" w:cs="Arial"/>
          <w:noProof/>
          <w:color w:val="212121"/>
          <w:shd w:val="clear" w:color="auto" w:fill="FFFFFF"/>
        </w:rPr>
        <w:t>[49]</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30C616B1"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lastRenderedPageBreak/>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r w:rsidR="00417DD0">
        <w:rPr>
          <w:rFonts w:ascii="Arial" w:hAnsi="Arial" w:cs="Arial"/>
          <w:color w:val="212121"/>
          <w:shd w:val="clear" w:color="auto" w:fill="FFFFFF"/>
        </w:rPr>
        <w:t>-</w:t>
      </w:r>
      <w:r w:rsidRPr="00E90899">
        <w:rPr>
          <w:rFonts w:ascii="Arial" w:hAnsi="Arial" w:cs="Arial"/>
          <w:color w:val="212121"/>
          <w:shd w:val="clear" w:color="auto" w:fill="FFFFFF"/>
        </w:rPr>
        <w:t>term e-cig use. Additionally, these</w:t>
      </w:r>
      <w:r w:rsidRPr="00E90899">
        <w:rPr>
          <w:rFonts w:ascii="Arial" w:hAnsi="Arial" w:cs="Arial"/>
        </w:rPr>
        <w:t xml:space="preserve"> previous studies were in adult populations, some of whom had comorbidities such as asthma or chronic obstructive pulmonary disease. Our study population was in relatively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47245332"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w:t>
      </w:r>
      <w:r w:rsidR="00FA52E5">
        <w:rPr>
          <w:rFonts w:ascii="Arial" w:hAnsi="Arial" w:cs="Arial"/>
          <w:kern w:val="24"/>
        </w:rPr>
        <w:t xml:space="preserve"> use</w:t>
      </w:r>
      <w:r w:rsidR="00594315" w:rsidRPr="00E90899">
        <w:rPr>
          <w:rFonts w:ascii="Arial" w:hAnsi="Arial" w:cs="Arial"/>
          <w:kern w:val="24"/>
        </w:rPr>
        <w:t xml:space="preserve">rs compared </w:t>
      </w:r>
      <w:r w:rsidR="00FA52E5">
        <w:rPr>
          <w:rFonts w:ascii="Arial" w:hAnsi="Arial" w:cs="Arial"/>
          <w:kern w:val="24"/>
        </w:rPr>
        <w:t>to</w:t>
      </w:r>
      <w:r w:rsidR="00594315" w:rsidRPr="00E90899">
        <w:rPr>
          <w:rFonts w:ascii="Arial" w:hAnsi="Arial" w:cs="Arial"/>
          <w:kern w:val="24"/>
        </w:rPr>
        <w:t xml:space="preserve"> non-vap</w:t>
      </w:r>
      <w:r w:rsidR="00FA52E5">
        <w:rPr>
          <w:rFonts w:ascii="Arial" w:hAnsi="Arial" w:cs="Arial"/>
          <w:kern w:val="24"/>
        </w:rPr>
        <w:t>e users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that were overexpressed in vape</w:t>
      </w:r>
      <w:r w:rsidR="00202869">
        <w:rPr>
          <w:rFonts w:ascii="Arial" w:hAnsi="Arial" w:cs="Arial"/>
        </w:rPr>
        <w:t xml:space="preserve"> use</w:t>
      </w:r>
      <w:r w:rsidR="00D722F4" w:rsidRPr="00E90899">
        <w:rPr>
          <w:rFonts w:ascii="Arial" w:hAnsi="Arial" w:cs="Arial"/>
        </w:rPr>
        <w:t xml:space="preserve">rs compared to </w:t>
      </w:r>
      <w:r w:rsidR="00202869">
        <w:rPr>
          <w:rFonts w:ascii="Arial" w:hAnsi="Arial" w:cs="Arial"/>
        </w:rPr>
        <w:t>non-vape users,</w:t>
      </w:r>
      <w:r w:rsidR="00D722F4" w:rsidRPr="00E90899">
        <w:rPr>
          <w:rFonts w:ascii="Arial" w:hAnsi="Arial" w:cs="Arial"/>
        </w:rPr>
        <w:t xml:space="preserve">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PC9ZZWFyPjxSZWNOdW0+Mjk8L1JlY051bT48RGlzcGxheVRleHQ+WzUwXTwvRGlzcGxheVRleHQ+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PEVuZE5vdGU+PENpdGU+PEF1dGhvcj5EZWxnYWRvIFRhc2PDs248L0F1dGhvcj48WWVhcj4yMDE1
PC9ZZWFyPjxSZWNOdW0+Mjk8L1JlY051bT48RGlzcGxheVRleHQ+WzUwXTwvRGlzcGxheVRleHQ+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[50]</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w:t>
      </w:r>
      <w:proofErr w:type="spellStart"/>
      <w:r w:rsidR="00D722F4" w:rsidRPr="00E90899">
        <w:rPr>
          <w:rFonts w:ascii="Arial" w:hAnsi="Arial" w:cs="Arial"/>
        </w:rPr>
        <w:t>κB</w:t>
      </w:r>
      <w:proofErr w:type="spellEnd"/>
      <w:r w:rsidR="00D722F4" w:rsidRPr="00E90899">
        <w:rPr>
          <w:rFonts w:ascii="Arial" w:hAnsi="Arial" w:cs="Arial"/>
        </w:rPr>
        <w:t xml:space="preserve"> signaling </w:t>
      </w:r>
      <w:r w:rsidR="00D722F4" w:rsidRPr="00E90899">
        <w:rPr>
          <w:rFonts w:ascii="Arial" w:hAnsi="Arial" w:cs="Arial"/>
        </w:rPr>
        <w:fldChar w:fldCharType="begin">
          <w:fldData xml:space="preserve">PEVuZE5vdGU+PENpdGU+PEF1dGhvcj5Tb3JpYS1WYWxsZXM8L0F1dGhvcj48WWVhcj4yMDE2PC9Z
ZWFyPjxSZWNOdW0+MzA8L1JlY051bT48RGlzcGxheVRleHQ+WzUxXTwvRGlzcGxheVRleHQ+PHJl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PEVuZE5vdGU+PENpdGU+PEF1dGhvcj5Tb3JpYS1WYWxsZXM8L0F1dGhvcj48WWVhcj4yMDE2PC9Z
ZWFyPjxSZWNOdW0+MzA8L1JlY051bT48RGlzcGxheVRleHQ+WzUxXTwvRGlzcGxheVRleHQ+PHJl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[51]</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3A72D5">
        <w:rPr>
          <w:rFonts w:ascii="Arial" w:hAnsi="Arial" w:cs="Arial"/>
        </w:rPr>
        <w:instrText xml:space="preserve"> ADDIN EN.CITE &lt;EndNote&gt;&lt;Cite&gt;&lt;Author&gt;Chung&lt;/Author&gt;&lt;Year&gt;2013&lt;/Year&gt;&lt;RecNum&gt;31&lt;/RecNum&gt;&lt;DisplayText&gt;[52]&lt;/DisplayText&gt;&lt;record&gt;&lt;rec-number&gt;31&lt;/rec-number&gt;&lt;foreign-keys&gt;&lt;key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3A72D5">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TnVtPjMyPC9SZWNOdW0+PERpc3BsYXlUZXh0Pls1My01NV08L0Rpc3BsYXlUZXh0PjxyZWNvcmQ+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PEVuZE5vdGU+PENpdGU+PEF1dGhvcj5NZW5nPC9BdXRob3I+PFllYXI+MjAyMjwvWWVhcj48UmVj
TnVtPjMyPC9SZWNOdW0+PERpc3BsYXlUZXh0Pls1My01NV08L0Rpc3BsYXlUZXh0PjxyZWNvcmQ+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[53-55]</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3A72D5">
        <w:rPr>
          <w:rFonts w:ascii="Arial" w:hAnsi="Arial" w:cs="Arial"/>
        </w:rPr>
        <w:instrText xml:space="preserve"> ADDIN EN.CITE &lt;EndNote&gt;&lt;Cite&gt;&lt;Author&gt;Du&lt;/Author&gt;&lt;Year&gt;2022&lt;/Year&gt;&lt;RecNum&gt;35&lt;/RecNum&gt;&lt;DisplayText&gt;[56]&lt;/DisplayText&gt;&lt;record&gt;&lt;rec-number&gt;35&lt;/rec-number&gt;&lt;foreign-keys&gt;&lt;key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3A72D5">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ZWNOdW0+MzY8L1JlY051bT48RGlzcGxheVRleHQ+WzU3XTwvRGlzcGxheVRleHQ+PHJlY29yZD48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PEVuZE5vdGU+PENpdGU+PEF1dGhvcj5KdWNoZW08L0F1dGhvcj48WWVhcj4yMDIxPC9ZZWFyPjxS
ZWNOdW0+MzY8L1JlY051bT48RGlzcGxheVRleHQ+WzU3XTwvRGlzcGxheVRleHQ+PHJlY29yZD48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3A72D5">
        <w:rPr>
          <w:rFonts w:ascii="Arial" w:hAnsi="Arial" w:cs="Arial"/>
        </w:rPr>
        <w:instrText xml:space="preserve"> ADDIN EN.CITE &lt;EndNote&gt;&lt;Cite&gt;&lt;Author&gt;Duan&lt;/Author&gt;&lt;Year&gt;2019&lt;/Year&gt;&lt;RecNum&gt;37&lt;/RecNum&gt;&lt;DisplayText&gt;[58]&lt;/DisplayText&gt;&lt;record&gt;&lt;rec-number&gt;37&lt;/rec-number&gt;&lt;foreign-keys&gt;&lt;key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3A72D5">
        <w:rPr>
          <w:rFonts w:ascii="Arial" w:hAnsi="Arial" w:cs="Arial"/>
          <w:noProof/>
        </w:rPr>
        <w:t>[58]</w:t>
      </w:r>
      <w:r w:rsidR="00D722F4" w:rsidRPr="00E90899">
        <w:rPr>
          <w:rFonts w:ascii="Arial" w:hAnsi="Arial" w:cs="Arial"/>
        </w:rPr>
        <w:fldChar w:fldCharType="end"/>
      </w:r>
      <w:r w:rsidR="00D722F4" w:rsidRPr="00E90899">
        <w:rPr>
          <w:rFonts w:ascii="Arial" w:hAnsi="Arial" w:cs="Arial"/>
        </w:rPr>
        <w:t xml:space="preserve">. </w:t>
      </w:r>
    </w:p>
    <w:p w14:paraId="0B7EDBE2" w14:textId="16D3FB23" w:rsidR="00D722F4" w:rsidRPr="007F77B7" w:rsidRDefault="00594315" w:rsidP="007F77B7">
      <w:pPr>
        <w:jc w:val="both"/>
        <w:rPr>
          <w:rFonts w:ascii="Arial" w:hAnsi="Arial" w:cs="Arial"/>
        </w:rPr>
      </w:pPr>
      <w:r w:rsidRPr="00E90899">
        <w:rPr>
          <w:rFonts w:ascii="Arial" w:hAnsi="Arial" w:cs="Arial"/>
        </w:rPr>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w:t>
      </w:r>
      <w:r w:rsidR="00202869">
        <w:rPr>
          <w:rFonts w:ascii="Arial" w:hAnsi="Arial" w:cs="Arial"/>
        </w:rPr>
        <w:t xml:space="preserve"> use</w:t>
      </w:r>
      <w:r w:rsidR="00D722F4" w:rsidRPr="00E90899">
        <w:rPr>
          <w:rFonts w:ascii="Arial" w:hAnsi="Arial" w:cs="Arial"/>
        </w:rPr>
        <w:t>rs, compared to non</w:t>
      </w:r>
      <w:r w:rsidRPr="00E90899">
        <w:rPr>
          <w:rFonts w:ascii="Arial" w:hAnsi="Arial" w:cs="Arial"/>
        </w:rPr>
        <w:t>-</w:t>
      </w:r>
      <w:r w:rsidR="00D722F4" w:rsidRPr="00E90899">
        <w:rPr>
          <w:rFonts w:ascii="Arial" w:hAnsi="Arial" w:cs="Arial"/>
        </w:rPr>
        <w:t>vap</w:t>
      </w:r>
      <w:r w:rsidR="00202869">
        <w:rPr>
          <w:rFonts w:ascii="Arial" w:hAnsi="Arial" w:cs="Arial"/>
        </w:rPr>
        <w:t>e users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w:t>
      </w:r>
      <w:proofErr w:type="spellStart"/>
      <w:r w:rsidR="00D722F4" w:rsidRPr="00E90899">
        <w:rPr>
          <w:rFonts w:ascii="Arial" w:hAnsi="Arial" w:cs="Arial"/>
        </w:rPr>
        <w:t>calcyphosine</w:t>
      </w:r>
      <w:proofErr w:type="spellEnd"/>
      <w:r w:rsidR="00D722F4" w:rsidRPr="00E90899">
        <w:rPr>
          <w:rFonts w:ascii="Arial" w:hAnsi="Arial" w:cs="Arial"/>
        </w:rPr>
        <w:t xml:space="preserv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PFJlY051bT4zODwvUmVjTnVtPjxEaXNwbGF5VGV4dD5bNTldPC9EaXNwbGF5VGV4dD48cmVjb3Jk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PEVuZE5vdGU+PENpdGU+PEF1dGhvcj5DbMOpbWVudDwvQXV0aG9yPjxZZWFyPjE5OTc8L1llYXI+
PFJlY051bT4zODwvUmVjTnVtPjxEaXNwbGF5VGV4dD5bNTldPC9EaXNwbGF5VGV4dD48cmVjb3Jk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[59]</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w:t>
      </w:r>
      <w:proofErr w:type="spellStart"/>
      <w:r w:rsidR="00D722F4" w:rsidRPr="00E90899">
        <w:rPr>
          <w:rFonts w:ascii="Arial" w:hAnsi="Arial" w:cs="Arial"/>
        </w:rPr>
        <w:t>CoV</w:t>
      </w:r>
      <w:proofErr w:type="spellEnd"/>
      <w:r w:rsidR="00D722F4" w:rsidRPr="00E90899">
        <w:rPr>
          <w:rFonts w:ascii="Arial" w:hAnsi="Arial" w:cs="Arial"/>
        </w:rPr>
        <w:t xml:space="preserve">) </w:t>
      </w:r>
      <w:r w:rsidR="00D722F4" w:rsidRPr="00E90899">
        <w:rPr>
          <w:rFonts w:ascii="Arial" w:hAnsi="Arial" w:cs="Arial"/>
        </w:rPr>
        <w:fldChar w:fldCharType="begin">
          <w:fldData xml:space="preserve">PEVuZE5vdGU+PENpdGU+PEF1dGhvcj5MYWRvPC9BdXRob3I+PFllYXI+MjAyMTwvWWVhcj48UmVj
TnVtPjM5PC9SZWNOdW0+PERpc3BsYXlUZXh0Pls2MF08L0Rpc3BsYXlUZXh0PjxyZWNvcmQ+PHJl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PEVuZE5vdGU+PENpdGU+PEF1dGhvcj5MYWRvPC9BdXRob3I+PFllYXI+MjAyMTwvWWVhcj48UmVj
TnVtPjM5PC9SZWNOdW0+PERpc3BsYXlUZXh0Pls2MF08L0Rpc3BsYXlUZXh0PjxyZWNvcmQ+PHJl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[60]</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3A72D5">
        <w:rPr>
          <w:rFonts w:ascii="Arial" w:hAnsi="Arial" w:cs="Arial"/>
        </w:rPr>
        <w:instrText xml:space="preserve"> ADDIN EN.CITE &lt;EndNote&gt;&lt;Cite&gt;&lt;Author&gt;Hu&lt;/Author&gt;&lt;Year&gt;2020&lt;/Year&gt;&lt;RecNum&gt;40&lt;/RecNum&gt;&lt;DisplayText&gt;[61]&lt;/DisplayText&gt;&lt;record&gt;&lt;rec-number&gt;40&lt;/rec-number&gt;&lt;foreign-keys&gt;&lt;key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3A72D5">
        <w:rPr>
          <w:rFonts w:ascii="Arial" w:hAnsi="Arial" w:cs="Arial"/>
          <w:noProof/>
        </w:rPr>
        <w:t>[61]</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ZWNOdW0+NDE8L1JlY051bT48RGlzcGxheVRleHQ+WzYyXTwvRGlzcGxheVRleHQ+PHJlY29yZD48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PEVuZE5vdGU+PENpdGU+PEF1dGhvcj5Db3JyZWE8L0F1dGhvcj48WWVhcj4yMDE0PC9ZZWFyPjxS
ZWNOdW0+NDE8L1JlY051bT48RGlzcGxheVRleHQ+WzYyXTwvRGlzcGxheVRleHQ+PHJlY29yZD48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[62]</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TnVtPjQyPC9SZWNOdW0+PERpc3BsYXlUZXh0Pls2M108L0Rpc3BsYXlUZXh0PjxyZWNvcmQ+PHJl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PEVuZE5vdGU+PENpdGU+PEF1dGhvcj5ZYW5nPC9BdXRob3I+PFllYXI+MjAxOTwvWWVhcj48UmVj
TnVtPjQyPC9SZWNOdW0+PERpc3BsYXlUZXh0Pls2M108L0Rpc3BsYXlUZXh0PjxyZWNvcmQ+PHJl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[63]</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bT40MzwvUmVjTnVtPjxEaXNwbGF5VGV4dD5bNjRdPC9EaXNwbGF5VGV4dD48cmVjb3JkPjxyZWMt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PEVuZE5vdGU+PENpdGU+PEF1dGhvcj5XdTwvQXV0aG9yPjxZZWFyPjIwMjI8L1llYXI+PFJlY051
bT40MzwvUmVjTnVtPjxEaXNwbGF5VGV4dD5bNjRdPC9EaXNwbGF5VGV4dD48cmVjb3JkPjxyZWMt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00D722F4" w:rsidRPr="00E90899">
        <w:rPr>
          <w:rFonts w:ascii="Arial" w:hAnsi="Arial" w:cs="Arial"/>
        </w:rPr>
        <w:fldChar w:fldCharType="separate"/>
      </w:r>
      <w:r w:rsidR="003A72D5">
        <w:rPr>
          <w:rFonts w:ascii="Arial" w:hAnsi="Arial" w:cs="Arial"/>
          <w:noProof/>
        </w:rPr>
        <w:t>[64]</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w:t>
      </w:r>
      <w:proofErr w:type="spellStart"/>
      <w:r w:rsidR="00D722F4" w:rsidRPr="00E90899">
        <w:rPr>
          <w:rFonts w:ascii="Arial" w:hAnsi="Arial" w:cs="Arial"/>
        </w:rPr>
        <w:t>ciliogenesis</w:t>
      </w:r>
      <w:proofErr w:type="spellEnd"/>
      <w:r w:rsidR="00D722F4" w:rsidRPr="00E90899">
        <w:rPr>
          <w:rFonts w:ascii="Arial" w:hAnsi="Arial" w:cs="Arial"/>
        </w:rPr>
        <w:t xml:space="preserve"> </w:t>
      </w:r>
      <w:r w:rsidRPr="00E90899">
        <w:rPr>
          <w:rFonts w:ascii="Arial" w:hAnsi="Arial" w:cs="Arial"/>
        </w:rPr>
        <w:t>thereby impacting airflow obstruction.</w:t>
      </w:r>
      <w:r w:rsidR="00081914" w:rsidRPr="00E90899">
        <w:rPr>
          <w:rFonts w:ascii="Arial" w:hAnsi="Arial" w:cs="Arial"/>
          <w:bCs/>
        </w:rPr>
        <w:t xml:space="preserve"> </w:t>
      </w:r>
    </w:p>
    <w:p w14:paraId="1607ECE3" w14:textId="445A59E8"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ZWNOdW0+NDQ8L1JlY051bT48RGlzcGxheVRleHQ+WzY1XTwvRGlzcGxheVRleHQ+PHJlY29yZD48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3A72D5">
        <w:rPr>
          <w:rFonts w:ascii="Arial" w:hAnsi="Arial" w:cs="Arial"/>
          <w:shd w:val="clear" w:color="auto" w:fill="FFFFFF"/>
        </w:rPr>
        <w:instrText xml:space="preserve"> ADDIN EN.CITE </w:instrText>
      </w:r>
      <w:r w:rsidR="003A72D5">
        <w:rPr>
          <w:rFonts w:ascii="Arial" w:hAnsi="Arial" w:cs="Arial"/>
          <w:shd w:val="clear" w:color="auto" w:fill="FFFFFF"/>
        </w:rPr>
        <w:fldChar w:fldCharType="begin">
          <w:fldData xml:space="preserve">PEVuZE5vdGU+PENpdGU+PEF1dGhvcj5TdGF1ZHQ8L0F1dGhvcj48WWVhcj4yMDE4PC9ZZWFyPjxS
ZWNOdW0+NDQ8L1JlY051bT48RGlzcGxheVRleHQ+WzY1XTwvRGlzcGxheVRleHQ+PHJlY29yZD48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3A72D5">
        <w:rPr>
          <w:rFonts w:ascii="Arial" w:hAnsi="Arial" w:cs="Arial"/>
          <w:shd w:val="clear" w:color="auto" w:fill="FFFFFF"/>
        </w:rPr>
        <w:instrText xml:space="preserve"> ADDIN EN.CITE.DATA </w:instrText>
      </w:r>
      <w:r w:rsidR="003A72D5">
        <w:rPr>
          <w:rFonts w:ascii="Arial" w:hAnsi="Arial" w:cs="Arial"/>
          <w:shd w:val="clear" w:color="auto" w:fill="FFFFFF"/>
        </w:rPr>
      </w:r>
      <w:r w:rsidR="003A72D5">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3A72D5">
        <w:rPr>
          <w:rFonts w:ascii="Arial" w:hAnsi="Arial" w:cs="Arial"/>
          <w:noProof/>
          <w:shd w:val="clear" w:color="auto" w:fill="FFFFFF"/>
        </w:rPr>
        <w:t>[65]</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r w:rsidR="00417DD0">
        <w:rPr>
          <w:rFonts w:ascii="Arial" w:hAnsi="Arial" w:cs="Arial"/>
          <w:shd w:val="clear" w:color="auto" w:fill="FFFFFF"/>
        </w:rPr>
        <w:t>-</w:t>
      </w:r>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w:t>
      </w:r>
      <w:ins w:id="254" w:author="Commodore, Sarah" w:date="2023-03-22T15:42:00Z">
        <w:r w:rsidR="0005083A">
          <w:rPr>
            <w:rFonts w:ascii="Arial" w:hAnsi="Arial" w:cs="Arial"/>
            <w:shd w:val="clear" w:color="auto" w:fill="FFFFFF"/>
          </w:rPr>
          <w:t>3</w:t>
        </w:r>
      </w:ins>
      <w:del w:id="255" w:author="Commodore, Sarah" w:date="2023-03-22T15:42:00Z">
        <w:r w:rsidR="00477A6A" w:rsidRPr="00E90899" w:rsidDel="0005083A">
          <w:rPr>
            <w:rFonts w:ascii="Arial" w:hAnsi="Arial" w:cs="Arial"/>
            <w:shd w:val="clear" w:color="auto" w:fill="FFFFFF"/>
          </w:rPr>
          <w:delText>27</w:delText>
        </w:r>
      </w:del>
      <w:r w:rsidR="00477A6A" w:rsidRPr="00E90899">
        <w:rPr>
          <w:rFonts w:ascii="Arial" w:hAnsi="Arial" w:cs="Arial"/>
          <w:shd w:val="clear" w:color="auto" w:fill="FFFFFF"/>
        </w:rPr>
        <w:t xml:space="preserve">)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3A72D5">
        <w:rPr>
          <w:rFonts w:ascii="Arial" w:hAnsi="Arial" w:cs="Arial"/>
          <w:shd w:val="clear" w:color="auto" w:fill="FFFFFF"/>
        </w:rPr>
        <w:instrText xml:space="preserve"> ADDIN EN.CITE </w:instrText>
      </w:r>
      <w:r w:rsidR="003A72D5">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3A72D5">
        <w:rPr>
          <w:rFonts w:ascii="Arial" w:hAnsi="Arial" w:cs="Arial"/>
          <w:shd w:val="clear" w:color="auto" w:fill="FFFFFF"/>
        </w:rPr>
        <w:instrText xml:space="preserve"> ADDIN EN.CITE.DATA </w:instrText>
      </w:r>
      <w:r w:rsidR="003A72D5">
        <w:rPr>
          <w:rFonts w:ascii="Arial" w:hAnsi="Arial" w:cs="Arial"/>
          <w:shd w:val="clear" w:color="auto" w:fill="FFFFFF"/>
        </w:rPr>
      </w:r>
      <w:r w:rsidR="003A72D5">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3A72D5">
        <w:rPr>
          <w:rFonts w:ascii="Arial" w:hAnsi="Arial" w:cs="Arial"/>
          <w:noProof/>
          <w:shd w:val="clear" w:color="auto" w:fill="FFFFFF"/>
        </w:rPr>
        <w:t>[66]</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w:t>
      </w:r>
      <w:r w:rsidR="00477A6A" w:rsidRPr="00E90899">
        <w:rPr>
          <w:rFonts w:ascii="Arial" w:hAnsi="Arial" w:cs="Arial"/>
          <w:shd w:val="clear" w:color="auto" w:fill="FFFFFF"/>
        </w:rPr>
        <w:lastRenderedPageBreak/>
        <w:t xml:space="preserve">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3A72D5">
        <w:rPr>
          <w:rFonts w:ascii="Arial" w:hAnsi="Arial" w:cs="Arial"/>
          <w:shd w:val="clear" w:color="auto" w:fill="FFFFFF"/>
        </w:rPr>
        <w:instrText xml:space="preserve"> ADDIN EN.CITE </w:instrText>
      </w:r>
      <w:r w:rsidR="003A72D5">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3A72D5">
        <w:rPr>
          <w:rFonts w:ascii="Arial" w:hAnsi="Arial" w:cs="Arial"/>
          <w:shd w:val="clear" w:color="auto" w:fill="FFFFFF"/>
        </w:rPr>
        <w:instrText xml:space="preserve"> ADDIN EN.CITE.DATA </w:instrText>
      </w:r>
      <w:r w:rsidR="003A72D5">
        <w:rPr>
          <w:rFonts w:ascii="Arial" w:hAnsi="Arial" w:cs="Arial"/>
          <w:shd w:val="clear" w:color="auto" w:fill="FFFFFF"/>
        </w:rPr>
      </w:r>
      <w:r w:rsidR="003A72D5">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3A72D5">
        <w:rPr>
          <w:rFonts w:ascii="Arial" w:hAnsi="Arial" w:cs="Arial"/>
          <w:noProof/>
          <w:shd w:val="clear" w:color="auto" w:fill="FFFFFF"/>
        </w:rPr>
        <w:t>[66]</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50AA83B8"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Several members of the mucin family (</w:t>
      </w:r>
      <w:proofErr w:type="spellStart"/>
      <w:proofErr w:type="gramStart"/>
      <w:r w:rsidRPr="00E90899">
        <w:rPr>
          <w:rFonts w:ascii="Arial" w:hAnsi="Arial" w:cs="Arial"/>
          <w:shd w:val="clear" w:color="auto" w:fill="FFFFFF"/>
        </w:rPr>
        <w:t>eg</w:t>
      </w:r>
      <w:proofErr w:type="spellEnd"/>
      <w:proofErr w:type="gramEnd"/>
      <w:r w:rsidRPr="00E90899">
        <w:rPr>
          <w:rFonts w:ascii="Arial" w:hAnsi="Arial" w:cs="Arial"/>
          <w:shd w:val="clear" w:color="auto" w:fill="FFFFFF"/>
        </w:rPr>
        <w:t xml:space="preserve"> </w:t>
      </w:r>
      <w:r w:rsidRPr="00E90899">
        <w:rPr>
          <w:rFonts w:ascii="Arial" w:hAnsi="Arial" w:cs="Arial"/>
          <w:i/>
          <w:iCs/>
          <w:shd w:val="clear" w:color="auto" w:fill="FFFFFF"/>
        </w:rPr>
        <w:t>MUC5AC, MUC12</w:t>
      </w:r>
      <w:r w:rsidRPr="00E90899">
        <w:rPr>
          <w:rFonts w:ascii="Arial" w:hAnsi="Arial" w:cs="Arial"/>
          <w:shd w:val="clear" w:color="auto" w:fill="FFFFFF"/>
        </w:rPr>
        <w:t>) were differentially expressed among vape</w:t>
      </w:r>
      <w:r w:rsidR="00202869">
        <w:rPr>
          <w:rFonts w:ascii="Arial" w:hAnsi="Arial" w:cs="Arial"/>
          <w:shd w:val="clear" w:color="auto" w:fill="FFFFFF"/>
        </w:rPr>
        <w:t xml:space="preserve"> use</w:t>
      </w:r>
      <w:r w:rsidRPr="00E90899">
        <w:rPr>
          <w:rFonts w:ascii="Arial" w:hAnsi="Arial" w:cs="Arial"/>
          <w:shd w:val="clear" w:color="auto" w:fill="FFFFFF"/>
        </w:rPr>
        <w:t xml:space="preserve">rs and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proofErr w:type="spellStart"/>
      <w:r w:rsidRPr="00E90899">
        <w:rPr>
          <w:rFonts w:ascii="Arial" w:hAnsi="Arial" w:cs="Arial"/>
          <w:i/>
          <w:iCs/>
          <w:shd w:val="clear" w:color="auto" w:fill="FFFFFF"/>
        </w:rPr>
        <w:t>wnt</w:t>
      </w:r>
      <w:proofErr w:type="spellEnd"/>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w:t>
      </w:r>
      <w:proofErr w:type="spellStart"/>
      <w:r w:rsidRPr="00E90899">
        <w:rPr>
          <w:rFonts w:ascii="Arial" w:hAnsi="Arial" w:cs="Arial"/>
          <w:shd w:val="clear" w:color="auto" w:fill="FFFFFF"/>
        </w:rPr>
        <w:t>underexpressed</w:t>
      </w:r>
      <w:proofErr w:type="spellEnd"/>
      <w:r w:rsidRPr="00E90899">
        <w:rPr>
          <w:rFonts w:ascii="Arial" w:hAnsi="Arial" w:cs="Arial"/>
          <w:shd w:val="clear" w:color="auto" w:fill="FFFFFF"/>
        </w:rPr>
        <w:t xml:space="preserve"> in vape</w:t>
      </w:r>
      <w:r w:rsidR="00202869">
        <w:rPr>
          <w:rFonts w:ascii="Arial" w:hAnsi="Arial" w:cs="Arial"/>
          <w:shd w:val="clear" w:color="auto" w:fill="FFFFFF"/>
        </w:rPr>
        <w:t xml:space="preserve"> use</w:t>
      </w:r>
      <w:r w:rsidRPr="00E90899">
        <w:rPr>
          <w:rFonts w:ascii="Arial" w:hAnsi="Arial" w:cs="Arial"/>
          <w:shd w:val="clear" w:color="auto" w:fill="FFFFFF"/>
        </w:rPr>
        <w:t xml:space="preserve">rs compared to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w:t>
      </w:r>
      <w:proofErr w:type="spellStart"/>
      <w:r w:rsidRPr="00E90899">
        <w:rPr>
          <w:rFonts w:ascii="Arial" w:hAnsi="Arial" w:cs="Arial"/>
          <w:shd w:val="clear" w:color="auto" w:fill="FFFFFF"/>
        </w:rPr>
        <w:t>W</w:t>
      </w:r>
      <w:r w:rsidRPr="00E90899">
        <w:rPr>
          <w:rFonts w:ascii="Arial" w:hAnsi="Arial" w:cs="Arial"/>
          <w:i/>
          <w:iCs/>
          <w:shd w:val="clear" w:color="auto" w:fill="FFFFFF"/>
        </w:rPr>
        <w:t>nt</w:t>
      </w:r>
      <w:proofErr w:type="spellEnd"/>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ZWNOdW0+NDY8L1JlY051bT48RGlzcGxheVRleHQ+WzY3LCA2OF08L0Rpc3BsYXlUZXh0PjxyZWNv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3A72D5">
        <w:rPr>
          <w:rFonts w:ascii="Arial" w:hAnsi="Arial" w:cs="Arial"/>
          <w:shd w:val="clear" w:color="auto" w:fill="FFFFFF"/>
        </w:rPr>
        <w:instrText xml:space="preserve"> ADDIN EN.CITE </w:instrText>
      </w:r>
      <w:r w:rsidR="003A72D5">
        <w:rPr>
          <w:rFonts w:ascii="Arial" w:hAnsi="Arial" w:cs="Arial"/>
          <w:shd w:val="clear" w:color="auto" w:fill="FFFFFF"/>
        </w:rPr>
        <w:fldChar w:fldCharType="begin">
          <w:fldData xml:space="preserve">PEVuZE5vdGU+PENpdGU+PEF1dGhvcj5DYWhpbGw8L0F1dGhvcj48WWVhcj4yMDIyPC9ZZWFyPjxS
ZWNOdW0+NDY8L1JlY051bT48RGlzcGxheVRleHQ+WzY3LCA2OF08L0Rpc3BsYXlUZXh0PjxyZWNv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3A72D5">
        <w:rPr>
          <w:rFonts w:ascii="Arial" w:hAnsi="Arial" w:cs="Arial"/>
          <w:shd w:val="clear" w:color="auto" w:fill="FFFFFF"/>
        </w:rPr>
        <w:instrText xml:space="preserve"> ADDIN EN.CITE.DATA </w:instrText>
      </w:r>
      <w:r w:rsidR="003A72D5">
        <w:rPr>
          <w:rFonts w:ascii="Arial" w:hAnsi="Arial" w:cs="Arial"/>
          <w:shd w:val="clear" w:color="auto" w:fill="FFFFFF"/>
        </w:rPr>
      </w:r>
      <w:r w:rsidR="003A72D5">
        <w:rPr>
          <w:rFonts w:ascii="Arial" w:hAnsi="Arial" w:cs="Arial"/>
          <w:shd w:val="clear" w:color="auto" w:fill="FFFFFF"/>
        </w:rPr>
        <w:fldChar w:fldCharType="end"/>
      </w:r>
      <w:r w:rsidRPr="00E90899">
        <w:rPr>
          <w:rFonts w:ascii="Arial" w:hAnsi="Arial" w:cs="Arial"/>
          <w:shd w:val="clear" w:color="auto" w:fill="FFFFFF"/>
        </w:rPr>
        <w:fldChar w:fldCharType="separate"/>
      </w:r>
      <w:r w:rsidR="003A72D5">
        <w:rPr>
          <w:rFonts w:ascii="Arial" w:hAnsi="Arial" w:cs="Arial"/>
          <w:noProof/>
          <w:shd w:val="clear" w:color="auto" w:fill="FFFFFF"/>
        </w:rPr>
        <w:t>[67, 68]</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3ACFC45E"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xml:space="preserve"> 11 were </w:t>
      </w:r>
      <w:proofErr w:type="spellStart"/>
      <w:r w:rsidRPr="00E90899">
        <w:rPr>
          <w:rFonts w:ascii="Arial" w:eastAsia="Times New Roman" w:hAnsi="Arial" w:cs="Arial"/>
        </w:rPr>
        <w:t>underexpressed</w:t>
      </w:r>
      <w:proofErr w:type="spellEnd"/>
      <w:r w:rsidRPr="00E90899">
        <w:rPr>
          <w:rFonts w:ascii="Arial" w:eastAsia="Times New Roman" w:hAnsi="Arial" w:cs="Arial"/>
        </w:rPr>
        <w:t xml:space="preserve"> in vape</w:t>
      </w:r>
      <w:r w:rsidR="00202869">
        <w:rPr>
          <w:rFonts w:ascii="Arial" w:eastAsia="Times New Roman" w:hAnsi="Arial" w:cs="Arial"/>
        </w:rPr>
        <w:t xml:space="preserve"> use</w:t>
      </w:r>
      <w:r w:rsidRPr="00E90899">
        <w:rPr>
          <w:rFonts w:ascii="Arial" w:eastAsia="Times New Roman" w:hAnsi="Arial" w:cs="Arial"/>
        </w:rPr>
        <w:t xml:space="preserve">rs. </w:t>
      </w:r>
      <w:r w:rsidRPr="00E90899">
        <w:rPr>
          <w:rFonts w:ascii="Arial" w:hAnsi="Arial" w:cs="Arial"/>
          <w:i/>
          <w:iCs/>
          <w:shd w:val="clear" w:color="auto" w:fill="FFFFFF"/>
        </w:rPr>
        <w:t xml:space="preserve">DNAH17 </w:t>
      </w:r>
      <w:r w:rsidRPr="003E6C8E">
        <w:rPr>
          <w:rFonts w:ascii="Arial" w:hAnsi="Arial" w:cs="Arial"/>
          <w:shd w:val="clear" w:color="auto" w:fill="FFFFFF"/>
        </w:rPr>
        <w:t>was the only gene that was overexpressed</w:t>
      </w:r>
      <w:r w:rsidRPr="00E90899">
        <w:rPr>
          <w:rFonts w:ascii="Arial" w:hAnsi="Arial" w:cs="Arial"/>
          <w:i/>
          <w:iCs/>
          <w:shd w:val="clear" w:color="auto" w:fill="FFFFFF"/>
        </w:rPr>
        <w:t xml:space="preserve">.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ZWNOdW0+NDg8L1JlY051bT48RGlzcGxheVRleHQ+WzY5XTwvRGlzcGxheVRleHQ+PHJlY29yZD48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3A72D5">
        <w:rPr>
          <w:rFonts w:ascii="Arial" w:hAnsi="Arial" w:cs="Arial"/>
          <w:shd w:val="clear" w:color="auto" w:fill="FFFFFF"/>
        </w:rPr>
        <w:instrText xml:space="preserve"> ADDIN EN.CITE </w:instrText>
      </w:r>
      <w:r w:rsidR="003A72D5">
        <w:rPr>
          <w:rFonts w:ascii="Arial" w:hAnsi="Arial" w:cs="Arial"/>
          <w:shd w:val="clear" w:color="auto" w:fill="FFFFFF"/>
        </w:rPr>
        <w:fldChar w:fldCharType="begin">
          <w:fldData xml:space="preserve">PEVuZE5vdGU+PENpdGU+PEF1dGhvcj5JbXRpYXo8L0F1dGhvcj48WWVhcj4yMDE1PC9ZZWFyPjxS
ZWNOdW0+NDg8L1JlY051bT48RGlzcGxheVRleHQ+WzY5XTwvRGlzcGxheVRleHQ+PHJlY29yZD48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3A72D5">
        <w:rPr>
          <w:rFonts w:ascii="Arial" w:hAnsi="Arial" w:cs="Arial"/>
          <w:shd w:val="clear" w:color="auto" w:fill="FFFFFF"/>
        </w:rPr>
        <w:instrText xml:space="preserve"> ADDIN EN.CITE.DATA </w:instrText>
      </w:r>
      <w:r w:rsidR="003A72D5">
        <w:rPr>
          <w:rFonts w:ascii="Arial" w:hAnsi="Arial" w:cs="Arial"/>
          <w:shd w:val="clear" w:color="auto" w:fill="FFFFFF"/>
        </w:rPr>
      </w:r>
      <w:r w:rsidR="003A72D5">
        <w:rPr>
          <w:rFonts w:ascii="Arial" w:hAnsi="Arial" w:cs="Arial"/>
          <w:shd w:val="clear" w:color="auto" w:fill="FFFFFF"/>
        </w:rPr>
        <w:fldChar w:fldCharType="end"/>
      </w:r>
      <w:r w:rsidRPr="00E90899">
        <w:rPr>
          <w:rFonts w:ascii="Arial" w:hAnsi="Arial" w:cs="Arial"/>
          <w:shd w:val="clear" w:color="auto" w:fill="FFFFFF"/>
        </w:rPr>
        <w:fldChar w:fldCharType="separate"/>
      </w:r>
      <w:r w:rsidR="003A72D5">
        <w:rPr>
          <w:rFonts w:ascii="Arial" w:hAnsi="Arial" w:cs="Arial"/>
          <w:noProof/>
          <w:shd w:val="clear" w:color="auto" w:fill="FFFFFF"/>
        </w:rPr>
        <w:t>[69]</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PjxSZWNOdW0+NDk8L1JlY051bT48RGlzcGxheVRleHQ+WzcwXTwvRGlzcGxheVRleHQ+PHJlY29y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3A72D5">
        <w:rPr>
          <w:rFonts w:ascii="Arial" w:hAnsi="Arial" w:cs="Arial"/>
          <w:shd w:val="clear" w:color="auto" w:fill="FFFFFF"/>
        </w:rPr>
        <w:instrText xml:space="preserve"> ADDIN EN.CITE </w:instrText>
      </w:r>
      <w:r w:rsidR="003A72D5">
        <w:rPr>
          <w:rFonts w:ascii="Arial" w:hAnsi="Arial" w:cs="Arial"/>
          <w:shd w:val="clear" w:color="auto" w:fill="FFFFFF"/>
        </w:rPr>
        <w:fldChar w:fldCharType="begin">
          <w:fldData xml:space="preserve">PEVuZE5vdGU+PENpdGU+PEF1dGhvcj5XaGl0ZmllbGQ8L0F1dGhvcj48WWVhcj4yMDE5PC9ZZWFy
PjxSZWNOdW0+NDk8L1JlY051bT48RGlzcGxheVRleHQ+WzcwXTwvRGlzcGxheVRleHQ+PHJlY29y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3A72D5">
        <w:rPr>
          <w:rFonts w:ascii="Arial" w:hAnsi="Arial" w:cs="Arial"/>
          <w:shd w:val="clear" w:color="auto" w:fill="FFFFFF"/>
        </w:rPr>
        <w:instrText xml:space="preserve"> ADDIN EN.CITE.DATA </w:instrText>
      </w:r>
      <w:r w:rsidR="003A72D5">
        <w:rPr>
          <w:rFonts w:ascii="Arial" w:hAnsi="Arial" w:cs="Arial"/>
          <w:shd w:val="clear" w:color="auto" w:fill="FFFFFF"/>
        </w:rPr>
      </w:r>
      <w:r w:rsidR="003A72D5">
        <w:rPr>
          <w:rFonts w:ascii="Arial" w:hAnsi="Arial" w:cs="Arial"/>
          <w:shd w:val="clear" w:color="auto" w:fill="FFFFFF"/>
        </w:rPr>
        <w:fldChar w:fldCharType="end"/>
      </w:r>
      <w:r w:rsidRPr="00E90899">
        <w:rPr>
          <w:rFonts w:ascii="Arial" w:hAnsi="Arial" w:cs="Arial"/>
          <w:shd w:val="clear" w:color="auto" w:fill="FFFFFF"/>
        </w:rPr>
        <w:fldChar w:fldCharType="separate"/>
      </w:r>
      <w:r w:rsidR="003A72D5">
        <w:rPr>
          <w:rFonts w:ascii="Arial" w:hAnsi="Arial" w:cs="Arial"/>
          <w:noProof/>
          <w:shd w:val="clear" w:color="auto" w:fill="FFFFFF"/>
        </w:rPr>
        <w:t>[70]</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3A72D5">
        <w:rPr>
          <w:rFonts w:ascii="Arial" w:hAnsi="Arial" w:cs="Arial"/>
        </w:rPr>
        <w:instrText xml:space="preserve"> ADDIN EN.CITE </w:instrText>
      </w:r>
      <w:r w:rsidR="003A72D5">
        <w:rPr>
          <w:rFonts w:ascii="Arial" w:hAnsi="Arial" w:cs="Arial"/>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3A72D5">
        <w:rPr>
          <w:rFonts w:ascii="Arial" w:hAnsi="Arial" w:cs="Arial"/>
        </w:rPr>
        <w:instrText xml:space="preserve"> ADDIN EN.CITE.DATA </w:instrText>
      </w:r>
      <w:r w:rsidR="003A72D5">
        <w:rPr>
          <w:rFonts w:ascii="Arial" w:hAnsi="Arial" w:cs="Arial"/>
        </w:rPr>
      </w:r>
      <w:r w:rsidR="003A72D5">
        <w:rPr>
          <w:rFonts w:ascii="Arial" w:hAnsi="Arial" w:cs="Arial"/>
        </w:rPr>
        <w:fldChar w:fldCharType="end"/>
      </w:r>
      <w:r w:rsidRPr="00E90899">
        <w:rPr>
          <w:rFonts w:ascii="Arial" w:hAnsi="Arial" w:cs="Arial"/>
        </w:rPr>
        <w:fldChar w:fldCharType="separate"/>
      </w:r>
      <w:r w:rsidR="003A72D5">
        <w:rPr>
          <w:rFonts w:ascii="Arial" w:hAnsi="Arial" w:cs="Arial"/>
          <w:noProof/>
        </w:rPr>
        <w:t>[71]</w:t>
      </w:r>
      <w:r w:rsidRPr="00E90899">
        <w:rPr>
          <w:rFonts w:ascii="Arial" w:hAnsi="Arial" w:cs="Arial"/>
        </w:rPr>
        <w:fldChar w:fldCharType="end"/>
      </w:r>
      <w:r w:rsidRPr="00E90899">
        <w:rPr>
          <w:rFonts w:ascii="Arial" w:hAnsi="Arial" w:cs="Arial"/>
        </w:rPr>
        <w:t>.</w:t>
      </w:r>
    </w:p>
    <w:p w14:paraId="54519CED" w14:textId="59F9B7F9"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r w:rsidR="003F0AFF" w:rsidRPr="005753B0">
        <w:rPr>
          <w:rFonts w:ascii="Arial" w:hAnsi="Arial" w:cs="Arial"/>
          <w:sz w:val="22"/>
          <w:szCs w:val="22"/>
          <w:shd w:val="clear" w:color="auto" w:fill="FFFFFF"/>
        </w:rPr>
        <w:t>significantly</w:t>
      </w:r>
      <w:r w:rsidR="003F0AFF">
        <w:rPr>
          <w:rFonts w:ascii="Arial" w:hAnsi="Arial" w:cs="Arial"/>
          <w:sz w:val="22"/>
          <w:szCs w:val="22"/>
          <w:shd w:val="clear" w:color="auto" w:fill="FFFFFF"/>
        </w:rPr>
        <w:t xml:space="preserve"> </w:t>
      </w:r>
      <w:r w:rsidRPr="00E90899">
        <w:rPr>
          <w:rFonts w:ascii="Arial" w:hAnsi="Arial" w:cs="Arial"/>
          <w:sz w:val="22"/>
          <w:szCs w:val="22"/>
          <w:shd w:val="clear" w:color="auto" w:fill="FFFFFF"/>
        </w:rPr>
        <w:t>upregulated in vape</w:t>
      </w:r>
      <w:ins w:id="256"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rs (FC: 2.1</w:t>
      </w:r>
      <w:r w:rsidR="0058065F">
        <w:rPr>
          <w:rFonts w:ascii="Arial" w:hAnsi="Arial" w:cs="Arial"/>
          <w:sz w:val="22"/>
          <w:szCs w:val="22"/>
          <w:shd w:val="clear" w:color="auto" w:fill="FFFFFF"/>
        </w:rPr>
        <w:t>; FDR &lt; 0.001</w:t>
      </w:r>
      <w:r w:rsidRPr="00E90899">
        <w:rPr>
          <w:rFonts w:ascii="Arial" w:hAnsi="Arial" w:cs="Arial"/>
          <w:sz w:val="22"/>
          <w:szCs w:val="22"/>
          <w:shd w:val="clear" w:color="auto" w:fill="FFFFFF"/>
        </w:rPr>
        <w:t xml:space="preserve">)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w:t>
      </w:r>
      <w:ins w:id="257"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 xml:space="preserv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3A72D5">
        <w:rPr>
          <w:rFonts w:ascii="Arial" w:hAnsi="Arial" w:cs="Arial"/>
          <w:sz w:val="22"/>
          <w:szCs w:val="22"/>
          <w:shd w:val="clear" w:color="auto" w:fill="FFFFFF"/>
        </w:rPr>
        <w:instrText xml:space="preserve"> ADDIN EN.CITE </w:instrText>
      </w:r>
      <w:r w:rsidR="003A72D5">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3A72D5">
        <w:rPr>
          <w:rFonts w:ascii="Arial" w:hAnsi="Arial" w:cs="Arial"/>
          <w:sz w:val="22"/>
          <w:szCs w:val="22"/>
          <w:shd w:val="clear" w:color="auto" w:fill="FFFFFF"/>
        </w:rPr>
        <w:instrText xml:space="preserve"> ADDIN EN.CITE.DATA </w:instrText>
      </w:r>
      <w:r w:rsidR="003A72D5">
        <w:rPr>
          <w:rFonts w:ascii="Arial" w:hAnsi="Arial" w:cs="Arial"/>
          <w:sz w:val="22"/>
          <w:szCs w:val="22"/>
          <w:shd w:val="clear" w:color="auto" w:fill="FFFFFF"/>
        </w:rPr>
      </w:r>
      <w:r w:rsidR="003A72D5">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[71]</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3A72D5">
        <w:rPr>
          <w:rFonts w:ascii="Arial" w:hAnsi="Arial" w:cs="Arial"/>
          <w:sz w:val="22"/>
          <w:szCs w:val="22"/>
          <w:shd w:val="clear" w:color="auto" w:fill="FFFFFF"/>
        </w:rPr>
        <w:instrText xml:space="preserve"> ADDIN EN.CITE </w:instrText>
      </w:r>
      <w:r w:rsidR="003A72D5">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3A72D5">
        <w:rPr>
          <w:rFonts w:ascii="Arial" w:hAnsi="Arial" w:cs="Arial"/>
          <w:sz w:val="22"/>
          <w:szCs w:val="22"/>
          <w:shd w:val="clear" w:color="auto" w:fill="FFFFFF"/>
        </w:rPr>
        <w:instrText xml:space="preserve"> ADDIN EN.CITE.DATA </w:instrText>
      </w:r>
      <w:r w:rsidR="003A72D5">
        <w:rPr>
          <w:rFonts w:ascii="Arial" w:hAnsi="Arial" w:cs="Arial"/>
          <w:sz w:val="22"/>
          <w:szCs w:val="22"/>
          <w:shd w:val="clear" w:color="auto" w:fill="FFFFFF"/>
        </w:rPr>
      </w:r>
      <w:r w:rsidR="003A72D5">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[71]</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bT41MTwvUmVjTnVtPjxEaXNwbGF5VGV4dD5bNzJdPC9EaXNwbGF5VGV4dD48cmVjb3JkPjxyZWMt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3A72D5">
        <w:rPr>
          <w:rFonts w:ascii="Arial" w:hAnsi="Arial" w:cs="Arial"/>
          <w:sz w:val="22"/>
          <w:szCs w:val="22"/>
          <w:shd w:val="clear" w:color="auto" w:fill="FFFFFF"/>
        </w:rPr>
        <w:instrText xml:space="preserve"> ADDIN EN.CITE </w:instrText>
      </w:r>
      <w:r w:rsidR="003A72D5">
        <w:rPr>
          <w:rFonts w:ascii="Arial" w:hAnsi="Arial" w:cs="Arial"/>
          <w:sz w:val="22"/>
          <w:szCs w:val="22"/>
          <w:shd w:val="clear" w:color="auto" w:fill="FFFFFF"/>
        </w:rPr>
        <w:fldChar w:fldCharType="begin">
          <w:fldData xml:space="preserve">PEVuZE5vdGU+PENpdGU+PEF1dGhvcj5MdTwvQXV0aG9yPjxZZWFyPjIwMTU8L1llYXI+PFJlY051
bT41MTwvUmVjTnVtPjxEaXNwbGF5VGV4dD5bNzJdPC9EaXNwbGF5VGV4dD48cmVjb3JkPjxyZWMt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3A72D5">
        <w:rPr>
          <w:rFonts w:ascii="Arial" w:hAnsi="Arial" w:cs="Arial"/>
          <w:sz w:val="22"/>
          <w:szCs w:val="22"/>
          <w:shd w:val="clear" w:color="auto" w:fill="FFFFFF"/>
        </w:rPr>
        <w:instrText xml:space="preserve"> ADDIN EN.CITE.DATA </w:instrText>
      </w:r>
      <w:r w:rsidR="003A72D5">
        <w:rPr>
          <w:rFonts w:ascii="Arial" w:hAnsi="Arial" w:cs="Arial"/>
          <w:sz w:val="22"/>
          <w:szCs w:val="22"/>
          <w:shd w:val="clear" w:color="auto" w:fill="FFFFFF"/>
        </w:rPr>
      </w:r>
      <w:r w:rsidR="003A72D5">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[72]</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w:t>
      </w:r>
      <w:r w:rsidR="00202869">
        <w:rPr>
          <w:rFonts w:ascii="Arial" w:hAnsi="Arial" w:cs="Arial"/>
          <w:sz w:val="22"/>
          <w:szCs w:val="22"/>
        </w:rPr>
        <w:t xml:space="preserve"> use</w:t>
      </w:r>
      <w:r w:rsidRPr="00E90899">
        <w:rPr>
          <w:rFonts w:ascii="Arial" w:hAnsi="Arial" w:cs="Arial"/>
          <w:sz w:val="22"/>
          <w:szCs w:val="22"/>
        </w:rPr>
        <w:t xml:space="preserve">rs were compared to </w:t>
      </w:r>
      <w:r w:rsidR="00202869">
        <w:rPr>
          <w:rFonts w:ascii="Arial" w:hAnsi="Arial" w:cs="Arial"/>
          <w:sz w:val="22"/>
          <w:szCs w:val="22"/>
        </w:rPr>
        <w:t>non-vape users</w:t>
      </w:r>
      <w:r w:rsidR="00202869" w:rsidRPr="00E90899">
        <w:rPr>
          <w:rFonts w:ascii="Arial" w:hAnsi="Arial" w:cs="Arial"/>
          <w:sz w:val="22"/>
          <w:szCs w:val="22"/>
        </w:rPr>
        <w:t xml:space="preserve"> </w:t>
      </w:r>
      <w:r w:rsidRPr="00E90899">
        <w:rPr>
          <w:rFonts w:ascii="Arial" w:hAnsi="Arial" w:cs="Arial"/>
          <w:sz w:val="22"/>
          <w:szCs w:val="22"/>
        </w:rPr>
        <w:t>(</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w:t>
      </w:r>
      <w:ins w:id="258" w:author="Commodore, Sarah" w:date="2023-03-22T15:44:00Z">
        <w:r w:rsidR="0005083A">
          <w:rPr>
            <w:rFonts w:ascii="Arial" w:hAnsi="Arial" w:cs="Arial"/>
            <w:sz w:val="22"/>
            <w:szCs w:val="22"/>
          </w:rPr>
          <w:t xml:space="preserve"> use</w:t>
        </w:r>
      </w:ins>
      <w:r w:rsidRPr="00E90899">
        <w:rPr>
          <w:rFonts w:ascii="Arial" w:hAnsi="Arial" w:cs="Arial"/>
          <w:sz w:val="22"/>
          <w:szCs w:val="22"/>
        </w:rPr>
        <w:t>rs) can stimulate the production of other inflammatory cytokines (</w:t>
      </w:r>
      <w:proofErr w:type="spellStart"/>
      <w:proofErr w:type="gramStart"/>
      <w:r w:rsidRPr="00E90899">
        <w:rPr>
          <w:rFonts w:ascii="Arial" w:hAnsi="Arial" w:cs="Arial"/>
          <w:sz w:val="22"/>
          <w:szCs w:val="22"/>
        </w:rPr>
        <w:t>eg</w:t>
      </w:r>
      <w:proofErr w:type="spellEnd"/>
      <w:proofErr w:type="gramEnd"/>
      <w:r w:rsidRPr="00E90899">
        <w:rPr>
          <w:rFonts w:ascii="Arial" w:hAnsi="Arial" w:cs="Arial"/>
          <w:sz w:val="22"/>
          <w:szCs w:val="22"/>
        </w:rPr>
        <w:t xml:space="preserve">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which were also upregulated in vape</w:t>
      </w:r>
      <w:ins w:id="259" w:author="Commodore, Sarah" w:date="2023-03-22T15:42:00Z">
        <w:r w:rsidR="0005083A">
          <w:rPr>
            <w:rFonts w:ascii="Arial" w:hAnsi="Arial" w:cs="Arial"/>
            <w:sz w:val="22"/>
            <w:szCs w:val="22"/>
          </w:rPr>
          <w:t xml:space="preserve"> users</w:t>
        </w:r>
      </w:ins>
      <w:del w:id="260" w:author="Commodore, Sarah" w:date="2023-03-22T15:42:00Z">
        <w:r w:rsidRPr="00E90899" w:rsidDel="0005083A">
          <w:rPr>
            <w:rFonts w:ascii="Arial" w:hAnsi="Arial" w:cs="Arial"/>
            <w:sz w:val="22"/>
            <w:szCs w:val="22"/>
          </w:rPr>
          <w:delText>rs</w:delText>
        </w:r>
      </w:del>
      <w:r w:rsidRPr="00E90899">
        <w:rPr>
          <w:rFonts w:ascii="Arial" w:hAnsi="Arial" w:cs="Arial"/>
          <w:sz w:val="22"/>
          <w:szCs w:val="22"/>
        </w:rPr>
        <w:t xml:space="preserve"> vs non</w:t>
      </w:r>
      <w:ins w:id="261" w:author="Commodore, Sarah" w:date="2023-03-22T15:43:00Z">
        <w:r w:rsidR="0005083A">
          <w:rPr>
            <w:rFonts w:ascii="Arial" w:hAnsi="Arial" w:cs="Arial"/>
            <w:sz w:val="22"/>
            <w:szCs w:val="22"/>
          </w:rPr>
          <w:t>-</w:t>
        </w:r>
      </w:ins>
      <w:r w:rsidRPr="00E90899">
        <w:rPr>
          <w:rFonts w:ascii="Arial" w:hAnsi="Arial" w:cs="Arial"/>
          <w:sz w:val="22"/>
          <w:szCs w:val="22"/>
        </w:rPr>
        <w:t>vape</w:t>
      </w:r>
      <w:ins w:id="262" w:author="Commodore, Sarah" w:date="2023-03-22T15:43:00Z">
        <w:r w:rsidR="0005083A">
          <w:rPr>
            <w:rFonts w:ascii="Arial" w:hAnsi="Arial" w:cs="Arial"/>
            <w:sz w:val="22"/>
            <w:szCs w:val="22"/>
          </w:rPr>
          <w:t xml:space="preserve"> use</w:t>
        </w:r>
      </w:ins>
      <w:r w:rsidRPr="00E90899">
        <w:rPr>
          <w:rFonts w:ascii="Arial" w:hAnsi="Arial" w:cs="Arial"/>
          <w:sz w:val="22"/>
          <w:szCs w:val="22"/>
        </w:rPr>
        <w:t xml:space="preserv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UmVjTnVtPjUyPC9SZWNOdW0+PERpc3BsYXlUZXh0Pls3M108L0Rpc3BsYXlUZXh0PjxyZWNvcmQ+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3A72D5">
        <w:rPr>
          <w:rFonts w:ascii="Arial" w:hAnsi="Arial" w:cs="Arial"/>
          <w:sz w:val="22"/>
          <w:szCs w:val="22"/>
        </w:rPr>
        <w:instrText xml:space="preserve"> ADDIN EN.CITE </w:instrText>
      </w:r>
      <w:r w:rsidR="003A72D5">
        <w:rPr>
          <w:rFonts w:ascii="Arial" w:hAnsi="Arial" w:cs="Arial"/>
          <w:sz w:val="22"/>
          <w:szCs w:val="22"/>
        </w:rPr>
        <w:fldChar w:fldCharType="begin">
          <w:fldData xml:space="preserve">PEVuZE5vdGU+PENpdGU+PEF1dGhvcj5IaWNrbWFuPC9BdXRob3I+PFllYXI+MjAyMjwvWWVhcj48
UmVjTnVtPjUyPC9SZWNOdW0+PERpc3BsYXlUZXh0Pls3M108L0Rpc3BsYXlUZXh0PjxyZWNvcmQ+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3A72D5">
        <w:rPr>
          <w:rFonts w:ascii="Arial" w:hAnsi="Arial" w:cs="Arial"/>
          <w:sz w:val="22"/>
          <w:szCs w:val="22"/>
        </w:rPr>
        <w:instrText xml:space="preserve"> ADDIN EN.CITE.DATA </w:instrText>
      </w:r>
      <w:r w:rsidR="003A72D5">
        <w:rPr>
          <w:rFonts w:ascii="Arial" w:hAnsi="Arial" w:cs="Arial"/>
          <w:sz w:val="22"/>
          <w:szCs w:val="22"/>
        </w:rPr>
      </w:r>
      <w:r w:rsidR="003A72D5">
        <w:rPr>
          <w:rFonts w:ascii="Arial" w:hAnsi="Arial" w:cs="Arial"/>
          <w:sz w:val="22"/>
          <w:szCs w:val="22"/>
        </w:rPr>
        <w:fldChar w:fldCharType="end"/>
      </w:r>
      <w:r w:rsidRPr="00E90899">
        <w:rPr>
          <w:rFonts w:ascii="Arial" w:hAnsi="Arial" w:cs="Arial"/>
          <w:sz w:val="22"/>
          <w:szCs w:val="22"/>
        </w:rPr>
        <w:fldChar w:fldCharType="separate"/>
      </w:r>
      <w:r w:rsidR="003A72D5">
        <w:rPr>
          <w:rFonts w:ascii="Arial" w:hAnsi="Arial" w:cs="Arial"/>
          <w:noProof/>
          <w:sz w:val="22"/>
          <w:szCs w:val="22"/>
        </w:rPr>
        <w:t>[73]</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3A72D5">
        <w:rPr>
          <w:rFonts w:ascii="Arial" w:hAnsi="Arial" w:cs="Arial"/>
          <w:sz w:val="22"/>
          <w:szCs w:val="22"/>
        </w:rPr>
        <w:instrText xml:space="preserve"> ADDIN EN.CITE &lt;EndNote&gt;&lt;Cite&gt;&lt;Author&gt;Sullivan&lt;/Author&gt;&lt;Year&gt;2022&lt;/Year&gt;&lt;RecNum&gt;53&lt;/RecNum&gt;&lt;DisplayText&gt;[74]&lt;/DisplayText&gt;&lt;record&gt;&lt;rec-number&gt;53&lt;/rec-number&gt;&lt;foreign-keys&gt;&lt;key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3A72D5">
        <w:rPr>
          <w:rFonts w:ascii="Arial" w:hAnsi="Arial" w:cs="Arial"/>
          <w:noProof/>
          <w:sz w:val="22"/>
          <w:szCs w:val="22"/>
        </w:rPr>
        <w:t>[74]</w:t>
      </w:r>
      <w:r w:rsidRPr="00E90899">
        <w:rPr>
          <w:rFonts w:ascii="Arial" w:hAnsi="Arial" w:cs="Arial"/>
          <w:sz w:val="22"/>
          <w:szCs w:val="22"/>
        </w:rPr>
        <w:fldChar w:fldCharType="end"/>
      </w:r>
      <w:r w:rsidRPr="00E90899">
        <w:rPr>
          <w:rFonts w:ascii="Arial" w:hAnsi="Arial" w:cs="Arial"/>
          <w:sz w:val="22"/>
          <w:szCs w:val="22"/>
        </w:rPr>
        <w:t>.</w:t>
      </w:r>
    </w:p>
    <w:p w14:paraId="16F4D29E" w14:textId="7650A0EB" w:rsidR="00BD1327" w:rsidRPr="003E6C8E" w:rsidRDefault="00BD1327" w:rsidP="00BD1327">
      <w:pPr>
        <w:pStyle w:val="NormalWeb"/>
        <w:shd w:val="clear" w:color="auto" w:fill="FFFFFF"/>
        <w:spacing w:before="0" w:beforeAutospacing="0" w:after="158" w:afterAutospacing="0" w:line="276" w:lineRule="auto"/>
        <w:jc w:val="both"/>
        <w:rPr>
          <w:rFonts w:ascii="Arial" w:hAnsi="Arial" w:cs="Arial"/>
          <w:sz w:val="22"/>
          <w:szCs w:val="22"/>
          <w:shd w:val="clear" w:color="auto" w:fill="FFFFFF"/>
        </w:rPr>
      </w:pPr>
      <w:r w:rsidRPr="003E6C8E">
        <w:rPr>
          <w:rFonts w:ascii="Arial" w:hAnsi="Arial" w:cs="Arial"/>
          <w:sz w:val="22"/>
          <w:szCs w:val="22"/>
          <w:shd w:val="clear" w:color="auto" w:fill="FFFFFF"/>
        </w:rPr>
        <w:lastRenderedPageBreak/>
        <w:t xml:space="preserve">Finally, our results suggest that DNA methylation may be one of the mechanisms by which vaping exerts its effects on the lungs. </w:t>
      </w:r>
      <w:r w:rsidRPr="003E6C8E">
        <w:rPr>
          <w:rFonts w:ascii="Arial" w:hAnsi="Arial" w:cs="Arial"/>
          <w:i/>
          <w:iCs/>
          <w:sz w:val="22"/>
          <w:szCs w:val="22"/>
          <w:shd w:val="clear" w:color="auto" w:fill="FFFFFF"/>
        </w:rPr>
        <w:t>REXO1</w:t>
      </w:r>
      <w:r w:rsidRPr="003E6C8E">
        <w:rPr>
          <w:rFonts w:ascii="Arial" w:hAnsi="Arial" w:cs="Arial"/>
          <w:sz w:val="22"/>
          <w:szCs w:val="22"/>
          <w:shd w:val="clear" w:color="auto" w:fill="FFFFFF"/>
        </w:rPr>
        <w:t xml:space="preserve"> and </w:t>
      </w: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were differentially methylated when vape</w:t>
      </w:r>
      <w:r w:rsidR="0053554F">
        <w:rPr>
          <w:rFonts w:ascii="Arial" w:hAnsi="Arial" w:cs="Arial"/>
          <w:sz w:val="22"/>
          <w:szCs w:val="22"/>
          <w:shd w:val="clear" w:color="auto" w:fill="FFFFFF"/>
        </w:rPr>
        <w:t xml:space="preserve"> use</w:t>
      </w:r>
      <w:r w:rsidRPr="003E6C8E">
        <w:rPr>
          <w:rFonts w:ascii="Arial" w:hAnsi="Arial" w:cs="Arial"/>
          <w:sz w:val="22"/>
          <w:szCs w:val="22"/>
          <w:shd w:val="clear" w:color="auto" w:fill="FFFFFF"/>
        </w:rPr>
        <w:t xml:space="preserve">rs are compared to </w:t>
      </w:r>
      <w:r w:rsidR="0053554F">
        <w:rPr>
          <w:rFonts w:ascii="Arial" w:hAnsi="Arial" w:cs="Arial"/>
          <w:sz w:val="22"/>
          <w:szCs w:val="22"/>
          <w:shd w:val="clear" w:color="auto" w:fill="FFFFFF"/>
        </w:rPr>
        <w:t>non-vape users</w:t>
      </w:r>
      <w:r w:rsidRPr="003E6C8E">
        <w:rPr>
          <w:rFonts w:ascii="Arial" w:hAnsi="Arial" w:cs="Arial"/>
          <w:sz w:val="22"/>
          <w:szCs w:val="22"/>
          <w:shd w:val="clear" w:color="auto" w:fill="FFFFFF"/>
        </w:rPr>
        <w:t xml:space="preserve">. While not much is known about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its over</w:t>
      </w:r>
      <w:r w:rsidRPr="003E6C8E">
        <w:rPr>
          <w:rFonts w:ascii="Arial" w:hAnsi="Arial" w:cs="Arial"/>
          <w:sz w:val="22"/>
          <w:szCs w:val="22"/>
          <w:shd w:val="clear" w:color="auto" w:fill="FFFFFF"/>
        </w:rPr>
        <w:t xml:space="preserve"> expression has been associated with cell proliferation, migration, and invasion in cervical cancer</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r>
      <w:r w:rsidR="003A72D5">
        <w:rPr>
          <w:rFonts w:ascii="Arial" w:hAnsi="Arial" w:cs="Arial"/>
          <w:sz w:val="22"/>
          <w:szCs w:val="22"/>
          <w:shd w:val="clear" w:color="auto" w:fill="FFFFFF"/>
        </w:rPr>
        <w:instrText xml:space="preserve"> ADDIN EN.CITE &lt;EndNote&gt;&lt;Cite&gt;&lt;Author&gt;Zhang&lt;/Author&gt;&lt;Year&gt;2021&lt;/Year&gt;&lt;RecNum&gt;55&lt;/RecNum&gt;&lt;DisplayText&gt;[75]&lt;/DisplayText&gt;&lt;record&gt;&lt;rec-number&gt;55&lt;/rec-number&gt;&lt;foreign-keys&gt;&lt;key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[75]</w:t>
      </w:r>
      <w:r w:rsidR="005B023F" w:rsidRPr="003E6C8E">
        <w:rPr>
          <w:rFonts w:ascii="Arial" w:hAnsi="Arial" w:cs="Arial"/>
          <w:sz w:val="22"/>
          <w:szCs w:val="22"/>
          <w:shd w:val="clear" w:color="auto" w:fill="FFFFFF"/>
        </w:rPr>
        <w:fldChar w:fldCharType="end"/>
      </w:r>
      <w:r w:rsidR="007B3C43" w:rsidRPr="003E6C8E">
        <w:rPr>
          <w:rFonts w:ascii="Arial" w:hAnsi="Arial" w:cs="Arial"/>
          <w:sz w:val="22"/>
          <w:szCs w:val="22"/>
          <w:shd w:val="clear" w:color="auto" w:fill="FFFFFF"/>
        </w:rPr>
        <w:t>.</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Notably</w:t>
      </w:r>
      <w:r w:rsidRPr="003E6C8E">
        <w:rPr>
          <w:rFonts w:ascii="Arial" w:hAnsi="Arial" w:cs="Arial"/>
          <w:sz w:val="22"/>
          <w:szCs w:val="22"/>
          <w:shd w:val="clear" w:color="auto" w:fill="FFFFFF"/>
        </w:rPr>
        <w:t>,</w:t>
      </w:r>
      <w:r w:rsidR="00E61BC6">
        <w:rPr>
          <w:rFonts w:ascii="Arial" w:hAnsi="Arial" w:cs="Arial"/>
          <w:sz w:val="22"/>
          <w:szCs w:val="22"/>
          <w:shd w:val="clear" w:color="auto" w:fill="FFFFFF"/>
        </w:rPr>
        <w:t xml:space="preserve"> </w:t>
      </w:r>
      <w:r w:rsidR="00E61BC6" w:rsidRPr="009A3BEB">
        <w:rPr>
          <w:rFonts w:ascii="Arial" w:hAnsi="Arial" w:cs="Arial"/>
          <w:i/>
          <w:iCs/>
          <w:sz w:val="22"/>
          <w:szCs w:val="22"/>
          <w:shd w:val="clear" w:color="auto" w:fill="FFFFFF"/>
        </w:rPr>
        <w:t>REXO1</w:t>
      </w:r>
      <w:r w:rsidR="00E61BC6">
        <w:rPr>
          <w:rFonts w:ascii="Arial" w:hAnsi="Arial" w:cs="Arial"/>
          <w:i/>
          <w:iCs/>
          <w:sz w:val="22"/>
          <w:szCs w:val="22"/>
          <w:shd w:val="clear" w:color="auto" w:fill="FFFFFF"/>
        </w:rPr>
        <w:t xml:space="preserve"> </w:t>
      </w:r>
      <w:r w:rsidR="00E61BC6" w:rsidRPr="003E6C8E">
        <w:rPr>
          <w:rFonts w:ascii="Arial" w:hAnsi="Arial" w:cs="Arial"/>
          <w:sz w:val="22"/>
          <w:szCs w:val="22"/>
          <w:shd w:val="clear" w:color="auto" w:fill="FFFFFF"/>
        </w:rPr>
        <w:t xml:space="preserve">was </w:t>
      </w:r>
      <w:r w:rsidR="00E61BC6">
        <w:rPr>
          <w:rFonts w:ascii="Arial" w:hAnsi="Arial" w:cs="Arial"/>
          <w:sz w:val="22"/>
          <w:szCs w:val="22"/>
          <w:shd w:val="clear" w:color="auto" w:fill="FFFFFF"/>
        </w:rPr>
        <w:t xml:space="preserve">in </w:t>
      </w:r>
      <w:r w:rsidR="00E61BC6" w:rsidRPr="003E6C8E">
        <w:rPr>
          <w:rFonts w:ascii="Arial" w:hAnsi="Arial" w:cs="Arial"/>
          <w:sz w:val="22"/>
          <w:szCs w:val="22"/>
          <w:shd w:val="clear" w:color="auto" w:fill="FFFFFF"/>
        </w:rPr>
        <w:t>a significantly methylated region in our study and</w:t>
      </w:r>
      <w:r w:rsidR="00E61BC6">
        <w:rPr>
          <w:rFonts w:ascii="Arial" w:hAnsi="Arial" w:cs="Arial"/>
          <w:i/>
          <w:iCs/>
          <w:sz w:val="22"/>
          <w:szCs w:val="22"/>
          <w:shd w:val="clear" w:color="auto" w:fill="FFFFFF"/>
        </w:rPr>
        <w:t xml:space="preserve"> </w:t>
      </w:r>
      <w:r w:rsidRPr="003E6C8E">
        <w:rPr>
          <w:rFonts w:ascii="Arial" w:hAnsi="Arial" w:cs="Arial"/>
          <w:sz w:val="22"/>
          <w:szCs w:val="22"/>
          <w:shd w:val="clear" w:color="auto" w:fill="FFFFFF"/>
        </w:rPr>
        <w:t xml:space="preserve"> a recent study</w:t>
      </w:r>
      <w:r w:rsidR="00E61BC6">
        <w:rPr>
          <w:rFonts w:ascii="Arial" w:hAnsi="Arial" w:cs="Arial"/>
          <w:sz w:val="22"/>
          <w:szCs w:val="22"/>
          <w:shd w:val="clear" w:color="auto" w:fill="FFFFFF"/>
        </w:rPr>
        <w:t xml:space="preserve"> by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among</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Puerto Rican and Mexican American children and young adults (average age 12-14 years) with asthma</w:t>
      </w:r>
      <w:r w:rsidR="00E61BC6">
        <w:rPr>
          <w:rFonts w:ascii="Arial" w:hAnsi="Arial" w:cs="Arial"/>
          <w:sz w:val="22"/>
          <w:szCs w:val="22"/>
          <w:shd w:val="clear" w:color="auto" w:fill="FFFFFF"/>
        </w:rPr>
        <w:t>,</w:t>
      </w:r>
      <w:r w:rsidRPr="003E6C8E">
        <w:rPr>
          <w:rFonts w:ascii="Arial" w:hAnsi="Arial" w:cs="Arial"/>
          <w:sz w:val="22"/>
          <w:szCs w:val="22"/>
          <w:shd w:val="clear" w:color="auto" w:fill="FFFFFF"/>
        </w:rPr>
        <w:t xml:space="preserve"> identified </w:t>
      </w:r>
      <w:r w:rsidRPr="003E6C8E">
        <w:rPr>
          <w:rStyle w:val="Emphasis"/>
          <w:rFonts w:ascii="Arial" w:hAnsi="Arial" w:cs="Arial"/>
          <w:sz w:val="22"/>
          <w:szCs w:val="22"/>
          <w:shd w:val="clear" w:color="auto" w:fill="FFFFFF"/>
        </w:rPr>
        <w:t>REXO1</w:t>
      </w:r>
      <w:r w:rsidRPr="003E6C8E">
        <w:rPr>
          <w:rFonts w:ascii="Arial" w:hAnsi="Arial" w:cs="Arial"/>
          <w:sz w:val="22"/>
          <w:szCs w:val="22"/>
          <w:shd w:val="clear" w:color="auto" w:fill="FFFFFF"/>
        </w:rPr>
        <w:t xml:space="preserve"> in one of two differentially methylated regions as associated with pre-FEV</w:t>
      </w:r>
      <w:r w:rsidRPr="003E6C8E">
        <w:rPr>
          <w:rFonts w:ascii="Arial" w:hAnsi="Arial" w:cs="Arial"/>
          <w:sz w:val="22"/>
          <w:szCs w:val="22"/>
          <w:shd w:val="clear" w:color="auto" w:fill="FFFFFF"/>
          <w:vertAlign w:val="subscript"/>
        </w:rPr>
        <w:t>1</w:t>
      </w:r>
      <w:r w:rsidRPr="003E6C8E">
        <w:rPr>
          <w:rFonts w:ascii="Arial" w:hAnsi="Arial" w:cs="Arial"/>
          <w:sz w:val="22"/>
          <w:szCs w:val="22"/>
          <w:shd w:val="clear" w:color="auto" w:fill="FFFFFF"/>
        </w:rPr>
        <w:t>/FVC</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ZWFyPjxSZWNOdW0+NTY8L1JlY051bT48RGlzcGxheVRleHQ+Wzc2XTwvRGlzcGxheVRleHQ+PHJl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3A72D5">
        <w:rPr>
          <w:rFonts w:ascii="Arial" w:hAnsi="Arial" w:cs="Arial"/>
          <w:sz w:val="22"/>
          <w:szCs w:val="22"/>
          <w:shd w:val="clear" w:color="auto" w:fill="FFFFFF"/>
        </w:rPr>
        <w:instrText xml:space="preserve"> ADDIN EN.CITE </w:instrText>
      </w:r>
      <w:r w:rsidR="003A72D5">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ZWFyPjxSZWNOdW0+NTY8L1JlY051bT48RGlzcGxheVRleHQ+Wzc2XTwvRGlzcGxheVRleHQ+PHJl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3A72D5">
        <w:rPr>
          <w:rFonts w:ascii="Arial" w:hAnsi="Arial" w:cs="Arial"/>
          <w:sz w:val="22"/>
          <w:szCs w:val="22"/>
          <w:shd w:val="clear" w:color="auto" w:fill="FFFFFF"/>
        </w:rPr>
        <w:instrText xml:space="preserve"> ADDIN EN.CITE.DATA </w:instrText>
      </w:r>
      <w:r w:rsidR="003A72D5">
        <w:rPr>
          <w:rFonts w:ascii="Arial" w:hAnsi="Arial" w:cs="Arial"/>
          <w:sz w:val="22"/>
          <w:szCs w:val="22"/>
          <w:shd w:val="clear" w:color="auto" w:fill="FFFFFF"/>
        </w:rPr>
      </w:r>
      <w:r w:rsidR="003A72D5">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[76]</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Interestingly, the association signals </w:t>
      </w:r>
      <w:r w:rsidR="001B0D1D" w:rsidRPr="003E6C8E">
        <w:rPr>
          <w:rFonts w:ascii="Arial" w:hAnsi="Arial" w:cs="Arial"/>
          <w:sz w:val="22"/>
          <w:szCs w:val="22"/>
          <w:shd w:val="clear" w:color="auto" w:fill="FFFFFF"/>
        </w:rPr>
        <w:t xml:space="preserve">for </w:t>
      </w:r>
      <w:r w:rsidR="00E61BC6">
        <w:rPr>
          <w:rFonts w:ascii="Arial" w:hAnsi="Arial" w:cs="Arial"/>
          <w:sz w:val="22"/>
          <w:szCs w:val="22"/>
          <w:shd w:val="clear" w:color="auto" w:fill="FFFFFF"/>
        </w:rPr>
        <w:t xml:space="preserve">the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study were enriched for inflammatory processes and th</w:t>
      </w:r>
      <w:r w:rsidR="001B0D1D" w:rsidRPr="003E6C8E">
        <w:rPr>
          <w:rFonts w:ascii="Arial" w:hAnsi="Arial" w:cs="Arial"/>
          <w:sz w:val="22"/>
          <w:szCs w:val="22"/>
          <w:shd w:val="clear" w:color="auto" w:fill="FFFFFF"/>
        </w:rPr>
        <w:t>e authors concluded that</w:t>
      </w:r>
      <w:r w:rsidRPr="003E6C8E">
        <w:rPr>
          <w:rFonts w:ascii="Arial" w:hAnsi="Arial" w:cs="Arial"/>
          <w:sz w:val="22"/>
          <w:szCs w:val="22"/>
          <w:shd w:val="clear" w:color="auto" w:fill="FFFFFF"/>
        </w:rPr>
        <w:t xml:space="preserve">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is</w:t>
      </w:r>
      <w:r w:rsidRPr="003E6C8E">
        <w:rPr>
          <w:rStyle w:val="Emphasis"/>
          <w:rFonts w:ascii="Arial" w:hAnsi="Arial" w:cs="Arial"/>
          <w:sz w:val="22"/>
          <w:szCs w:val="22"/>
          <w:shd w:val="clear" w:color="auto" w:fill="FFFFFF"/>
        </w:rPr>
        <w:t xml:space="preserve"> </w:t>
      </w:r>
      <w:r w:rsidRPr="003E6C8E">
        <w:rPr>
          <w:rStyle w:val="Emphasis"/>
          <w:rFonts w:ascii="Arial" w:hAnsi="Arial" w:cs="Arial"/>
          <w:i w:val="0"/>
          <w:iCs w:val="0"/>
          <w:sz w:val="22"/>
          <w:szCs w:val="22"/>
          <w:shd w:val="clear" w:color="auto" w:fill="FFFFFF"/>
        </w:rPr>
        <w:t>associated</w:t>
      </w:r>
      <w:r w:rsidRPr="003E6C8E">
        <w:rPr>
          <w:rFonts w:ascii="Arial" w:hAnsi="Arial" w:cs="Arial"/>
          <w:sz w:val="22"/>
          <w:szCs w:val="22"/>
          <w:shd w:val="clear" w:color="auto" w:fill="FFFFFF"/>
        </w:rPr>
        <w:t xml:space="preserve"> with airflow limitation in children. </w:t>
      </w:r>
    </w:p>
    <w:p w14:paraId="30C4F39B" w14:textId="65CC4B10" w:rsidR="00BD1327" w:rsidRPr="007F77B7" w:rsidRDefault="00BD1327"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can be activated by </w:t>
      </w:r>
      <w:r w:rsidRPr="003E6C8E">
        <w:rPr>
          <w:rFonts w:ascii="Arial" w:hAnsi="Arial" w:cs="Arial"/>
          <w:i/>
          <w:iCs/>
          <w:sz w:val="22"/>
          <w:szCs w:val="22"/>
          <w:shd w:val="clear" w:color="auto" w:fill="FFFFFF"/>
        </w:rPr>
        <w:t>IL1B</w:t>
      </w:r>
      <w:r w:rsidRPr="003E6C8E">
        <w:rPr>
          <w:rFonts w:ascii="Arial" w:hAnsi="Arial" w:cs="Arial"/>
          <w:sz w:val="22"/>
          <w:szCs w:val="22"/>
          <w:shd w:val="clear" w:color="auto" w:fill="FFFFFF"/>
        </w:rPr>
        <w:t xml:space="preserve">, and its activity has been observed in neutrophils and the lung epithelium </w:t>
      </w:r>
      <w:r w:rsidR="005B023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OTk4PC9ZZWFyPjxSZWNOdW0+NTg8L1JlY051bT48RGlzcGxheVRleHQ+Wzc3LCA3OF08L0Rpc3Bs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3A72D5">
        <w:rPr>
          <w:rFonts w:ascii="Arial" w:hAnsi="Arial" w:cs="Arial"/>
          <w:sz w:val="22"/>
          <w:szCs w:val="22"/>
          <w:shd w:val="clear" w:color="auto" w:fill="FFFFFF"/>
        </w:rPr>
        <w:instrText xml:space="preserve"> ADDIN EN.CITE </w:instrText>
      </w:r>
      <w:r w:rsidR="003A72D5">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OTk4PC9ZZWFyPjxSZWNOdW0+NTg8L1JlY051bT48RGlzcGxheVRleHQ+Wzc3LCA3OF08L0Rpc3Bs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3A72D5">
        <w:rPr>
          <w:rFonts w:ascii="Arial" w:hAnsi="Arial" w:cs="Arial"/>
          <w:sz w:val="22"/>
          <w:szCs w:val="22"/>
          <w:shd w:val="clear" w:color="auto" w:fill="FFFFFF"/>
        </w:rPr>
        <w:instrText xml:space="preserve"> ADDIN EN.CITE.DATA </w:instrText>
      </w:r>
      <w:r w:rsidR="003A72D5">
        <w:rPr>
          <w:rFonts w:ascii="Arial" w:hAnsi="Arial" w:cs="Arial"/>
          <w:sz w:val="22"/>
          <w:szCs w:val="22"/>
          <w:shd w:val="clear" w:color="auto" w:fill="FFFFFF"/>
        </w:rPr>
      </w:r>
      <w:r w:rsidR="003A72D5">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[77, 78]</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The gene encodes ceramide kinase and has been implicated as an important regulatory component of inflammatory response</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3A72D5">
        <w:rPr>
          <w:rFonts w:ascii="Arial" w:hAnsi="Arial" w:cs="Arial"/>
          <w:sz w:val="22"/>
          <w:szCs w:val="22"/>
          <w:shd w:val="clear" w:color="auto" w:fill="FFFFFF"/>
        </w:rPr>
        <w:instrText xml:space="preserve"> ADDIN EN.CITE </w:instrText>
      </w:r>
      <w:r w:rsidR="003A72D5">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3A72D5">
        <w:rPr>
          <w:rFonts w:ascii="Arial" w:hAnsi="Arial" w:cs="Arial"/>
          <w:sz w:val="22"/>
          <w:szCs w:val="22"/>
          <w:shd w:val="clear" w:color="auto" w:fill="FFFFFF"/>
        </w:rPr>
        <w:instrText xml:space="preserve"> ADDIN EN.CITE.DATA </w:instrText>
      </w:r>
      <w:r w:rsidR="003A72D5">
        <w:rPr>
          <w:rFonts w:ascii="Arial" w:hAnsi="Arial" w:cs="Arial"/>
          <w:sz w:val="22"/>
          <w:szCs w:val="22"/>
          <w:shd w:val="clear" w:color="auto" w:fill="FFFFFF"/>
        </w:rPr>
      </w:r>
      <w:r w:rsidR="003A72D5">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[79]</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Notably, ceramide kinase converts ceramide to cermide-1-phosphate </w:t>
      </w:r>
      <w:r w:rsidR="005B023F" w:rsidRPr="003E6C8E">
        <w:rPr>
          <w:rFonts w:ascii="Arial" w:hAnsi="Arial" w:cs="Arial"/>
          <w:sz w:val="22"/>
          <w:szCs w:val="22"/>
          <w:shd w:val="clear" w:color="auto" w:fill="FFFFFF"/>
        </w:rPr>
        <w:fldChar w:fldCharType="begin"/>
      </w:r>
      <w:r w:rsidR="003A72D5">
        <w:rPr>
          <w:rFonts w:ascii="Arial" w:hAnsi="Arial" w:cs="Arial"/>
          <w:sz w:val="22"/>
          <w:szCs w:val="22"/>
          <w:shd w:val="clear" w:color="auto" w:fill="FFFFFF"/>
        </w:rPr>
        <w:instrText xml:space="preserve"> ADDIN EN.CITE &lt;EndNote&gt;&lt;Cite&gt;&lt;Author&gt;Hoeferlin&lt;/Author&gt;&lt;Year&gt;2013&lt;/Year&gt;&lt;RecNum&gt;60&lt;/RecNum&gt;&lt;DisplayText&gt;[80]&lt;/DisplayText&gt;&lt;record&gt;&lt;rec-number&gt;60&lt;/rec-number&gt;&lt;foreign-keys&gt;&lt;key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3A72D5">
        <w:rPr>
          <w:rFonts w:ascii="Arial" w:hAnsi="Arial" w:cs="Arial"/>
          <w:noProof/>
          <w:sz w:val="22"/>
          <w:szCs w:val="22"/>
          <w:shd w:val="clear" w:color="auto" w:fill="FFFFFF"/>
        </w:rPr>
        <w:t>[80]</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which</w:t>
      </w:r>
      <w:r w:rsidRPr="003E6C8E">
        <w:rPr>
          <w:rFonts w:ascii="Arial" w:hAnsi="Arial" w:cs="Arial"/>
          <w:sz w:val="22"/>
          <w:szCs w:val="22"/>
        </w:rPr>
        <w:t xml:space="preserve"> plays a role in linking Prostaglandin E2, neurotransmitters, and airway epithelial inflammation</w:t>
      </w:r>
      <w:r w:rsidR="007B3C43" w:rsidRPr="003E6C8E">
        <w:rPr>
          <w:rFonts w:ascii="Arial" w:hAnsi="Arial" w:cs="Arial"/>
          <w:sz w:val="22"/>
          <w:szCs w:val="22"/>
        </w:rPr>
        <w:t xml:space="preserve"> </w:t>
      </w:r>
      <w:r w:rsidR="005B023F" w:rsidRPr="003E6C8E">
        <w:rPr>
          <w:rFonts w:ascii="Arial" w:hAnsi="Arial" w:cs="Arial"/>
          <w:sz w:val="22"/>
          <w:szCs w:val="22"/>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3A72D5">
        <w:rPr>
          <w:rFonts w:ascii="Arial" w:hAnsi="Arial" w:cs="Arial"/>
          <w:sz w:val="22"/>
          <w:szCs w:val="22"/>
        </w:rPr>
        <w:instrText xml:space="preserve"> ADDIN EN.CITE </w:instrText>
      </w:r>
      <w:r w:rsidR="003A72D5">
        <w:rPr>
          <w:rFonts w:ascii="Arial" w:hAnsi="Arial" w:cs="Arial"/>
          <w:sz w:val="22"/>
          <w:szCs w:val="22"/>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3A72D5">
        <w:rPr>
          <w:rFonts w:ascii="Arial" w:hAnsi="Arial" w:cs="Arial"/>
          <w:sz w:val="22"/>
          <w:szCs w:val="22"/>
        </w:rPr>
        <w:instrText xml:space="preserve"> ADDIN EN.CITE.DATA </w:instrText>
      </w:r>
      <w:r w:rsidR="003A72D5">
        <w:rPr>
          <w:rFonts w:ascii="Arial" w:hAnsi="Arial" w:cs="Arial"/>
          <w:sz w:val="22"/>
          <w:szCs w:val="22"/>
        </w:rPr>
      </w:r>
      <w:r w:rsidR="003A72D5">
        <w:rPr>
          <w:rFonts w:ascii="Arial" w:hAnsi="Arial" w:cs="Arial"/>
          <w:sz w:val="22"/>
          <w:szCs w:val="22"/>
        </w:rPr>
        <w:fldChar w:fldCharType="end"/>
      </w:r>
      <w:r w:rsidR="005B023F" w:rsidRPr="003E6C8E">
        <w:rPr>
          <w:rFonts w:ascii="Arial" w:hAnsi="Arial" w:cs="Arial"/>
          <w:sz w:val="22"/>
          <w:szCs w:val="22"/>
        </w:rPr>
        <w:fldChar w:fldCharType="separate"/>
      </w:r>
      <w:r w:rsidR="003A72D5">
        <w:rPr>
          <w:rFonts w:ascii="Arial" w:hAnsi="Arial" w:cs="Arial"/>
          <w:noProof/>
          <w:sz w:val="22"/>
          <w:szCs w:val="22"/>
        </w:rPr>
        <w:t>[79]</w:t>
      </w:r>
      <w:r w:rsidR="005B023F" w:rsidRPr="003E6C8E">
        <w:rPr>
          <w:rFonts w:ascii="Arial" w:hAnsi="Arial" w:cs="Arial"/>
          <w:sz w:val="22"/>
          <w:szCs w:val="22"/>
        </w:rPr>
        <w:fldChar w:fldCharType="end"/>
      </w:r>
      <w:r w:rsidR="007B3C43" w:rsidRPr="003E6C8E">
        <w:rPr>
          <w:rFonts w:ascii="Arial" w:hAnsi="Arial" w:cs="Arial"/>
          <w:sz w:val="22"/>
          <w:szCs w:val="22"/>
        </w:rPr>
        <w:t>.</w:t>
      </w:r>
      <w:r w:rsidR="00ED2028" w:rsidRPr="00D030FD">
        <w:rPr>
          <w:rFonts w:ascii="Arial" w:hAnsi="Arial" w:cs="Arial"/>
          <w:color w:val="212121"/>
          <w:sz w:val="22"/>
          <w:szCs w:val="22"/>
          <w:shd w:val="clear" w:color="auto" w:fill="FFFFFF"/>
        </w:rPr>
        <w:t xml:space="preserve"> </w:t>
      </w:r>
      <w:r w:rsidR="001B0D1D" w:rsidRPr="00D030FD">
        <w:rPr>
          <w:rFonts w:ascii="Arial" w:hAnsi="Arial" w:cs="Arial"/>
          <w:color w:val="212121"/>
          <w:sz w:val="22"/>
          <w:szCs w:val="22"/>
          <w:shd w:val="clear" w:color="auto" w:fill="FFFFFF"/>
        </w:rPr>
        <w:t>Together</w:t>
      </w:r>
      <w:r w:rsidR="001B0D1D" w:rsidRPr="007F77B7">
        <w:rPr>
          <w:rFonts w:ascii="Arial" w:hAnsi="Arial" w:cs="Arial"/>
          <w:color w:val="212121"/>
          <w:sz w:val="22"/>
          <w:szCs w:val="22"/>
          <w:shd w:val="clear" w:color="auto" w:fill="FFFFFF"/>
        </w:rPr>
        <w:t>, our data provide further insights into the mechanisms involved in adverse impacts on lung function.</w:t>
      </w:r>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7DBA48B3"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3A72D5">
        <w:rPr>
          <w:rFonts w:ascii="Arial" w:hAnsi="Arial" w:cs="Arial"/>
          <w:color w:val="1C1D1E"/>
          <w:shd w:val="clear" w:color="auto" w:fill="FFFFFF"/>
        </w:rPr>
        <w:instrText xml:space="preserve"> ADDIN EN.CITE &lt;EndNote&gt;&lt;Cite&gt;&lt;Author&gt;Kaslow&lt;/Author&gt;&lt;Year&gt;2021&lt;/Year&gt;&lt;RecNum&gt;54&lt;/RecNum&gt;&lt;DisplayText&gt;[81]&lt;/DisplayText&gt;&lt;record&gt;&lt;rec-number&gt;54&lt;/rec-number&gt;&lt;foreign-keys&gt;&lt;key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3A72D5">
        <w:rPr>
          <w:rFonts w:ascii="Arial" w:hAnsi="Arial" w:cs="Arial"/>
          <w:noProof/>
          <w:color w:val="1C1D1E"/>
          <w:shd w:val="clear" w:color="auto" w:fill="FFFFFF"/>
        </w:rPr>
        <w:t>[81]</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w:t>
      </w:r>
      <w:proofErr w:type="spellStart"/>
      <w:r w:rsidRPr="00E90899">
        <w:rPr>
          <w:rFonts w:ascii="Arial" w:hAnsi="Arial" w:cs="Arial"/>
          <w:color w:val="1C1D1E"/>
          <w:shd w:val="clear" w:color="auto" w:fill="FFFFFF"/>
        </w:rPr>
        <w:t>mucociliary</w:t>
      </w:r>
      <w:proofErr w:type="spellEnd"/>
      <w:r w:rsidRPr="00E90899">
        <w:rPr>
          <w:rFonts w:ascii="Arial" w:hAnsi="Arial" w:cs="Arial"/>
          <w:color w:val="1C1D1E"/>
          <w:shd w:val="clear" w:color="auto" w:fill="FFFFFF"/>
        </w:rPr>
        <w:t xml:space="preserve">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w:t>
      </w:r>
      <w:r w:rsidR="00D030FD">
        <w:rPr>
          <w:rFonts w:ascii="Arial" w:hAnsi="Arial" w:cs="Arial"/>
          <w:color w:val="1C1D1E"/>
          <w:shd w:val="clear" w:color="auto" w:fill="FFFFFF"/>
        </w:rPr>
        <w:t xml:space="preserve"> vape users</w:t>
      </w:r>
      <w:r w:rsidR="00B7201B" w:rsidRPr="00E90899">
        <w:rPr>
          <w:rFonts w:ascii="Arial" w:hAnsi="Arial" w:cs="Arial"/>
          <w:color w:val="1C1D1E"/>
          <w:shd w:val="clear" w:color="auto" w:fill="FFFFFF"/>
        </w:rPr>
        <w:t xml:space="preserve">.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7A142369" w:rsidR="00076D2D" w:rsidRPr="00E90899" w:rsidRDefault="00296A58" w:rsidP="00D31EA1">
      <w:pPr>
        <w:spacing w:line="276" w:lineRule="auto"/>
        <w:jc w:val="both"/>
        <w:rPr>
          <w:rFonts w:ascii="Arial" w:hAnsi="Arial" w:cs="Arial"/>
        </w:rPr>
      </w:pPr>
      <w:r w:rsidRPr="00E90899">
        <w:rPr>
          <w:rFonts w:ascii="Arial" w:hAnsi="Arial" w:cs="Arial"/>
        </w:rPr>
        <w:t xml:space="preserve">Limitations of our study include the small sample size, the cross-sectional nature of the study, and the lack of exposure assessment specific to e-cigarettes in this cohort. Future investigations in this at-risk adolescent population will be needed to assess the longitudinal impact of habitual vape </w:t>
      </w:r>
      <w:r w:rsidR="00D030FD">
        <w:rPr>
          <w:rFonts w:ascii="Arial" w:hAnsi="Arial" w:cs="Arial"/>
        </w:rPr>
        <w:t>use</w:t>
      </w:r>
      <w:r w:rsidR="00D030FD" w:rsidRPr="00E90899">
        <w:rPr>
          <w:rFonts w:ascii="Arial" w:hAnsi="Arial" w:cs="Arial"/>
        </w:rPr>
        <w:t xml:space="preserve"> </w:t>
      </w:r>
      <w:r w:rsidRPr="00E90899">
        <w:rPr>
          <w:rFonts w:ascii="Arial" w:hAnsi="Arial" w:cs="Arial"/>
        </w:rPr>
        <w:t>on lung function outcomes and should include a more comprehensive exposure assessment of the contents of vape</w:t>
      </w:r>
      <w:r w:rsidR="00D030FD">
        <w:rPr>
          <w:rFonts w:ascii="Arial" w:hAnsi="Arial" w:cs="Arial"/>
        </w:rPr>
        <w:t xml:space="preserve"> aerosols</w:t>
      </w:r>
      <w:r w:rsidRPr="00E90899">
        <w:rPr>
          <w:rFonts w:ascii="Arial" w:hAnsi="Arial" w:cs="Arial"/>
        </w:rPr>
        <w:t xml:space="preserv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 xml:space="preserve">While limited in sample size, our results add to the currently limited knowledge on the </w:t>
      </w:r>
      <w:r w:rsidR="005753B0">
        <w:rPr>
          <w:rFonts w:ascii="Arial" w:hAnsi="Arial" w:cs="Arial"/>
          <w:color w:val="1C1D1E"/>
          <w:shd w:val="clear" w:color="auto" w:fill="FFFFFF"/>
        </w:rPr>
        <w:t xml:space="preserve">long-term </w:t>
      </w:r>
      <w:r w:rsidR="00FD4759" w:rsidRPr="00E90899">
        <w:rPr>
          <w:rFonts w:ascii="Arial" w:hAnsi="Arial" w:cs="Arial"/>
          <w:color w:val="1C1D1E"/>
          <w:shd w:val="clear" w:color="auto" w:fill="FFFFFF"/>
        </w:rPr>
        <w:t xml:space="preserve">effects of vape </w:t>
      </w:r>
      <w:r w:rsidR="00D030FD">
        <w:rPr>
          <w:rFonts w:ascii="Arial" w:hAnsi="Arial" w:cs="Arial"/>
          <w:color w:val="1C1D1E"/>
          <w:shd w:val="clear" w:color="auto" w:fill="FFFFFF"/>
        </w:rPr>
        <w:t>use</w:t>
      </w:r>
      <w:r w:rsidR="00FD4759" w:rsidRPr="00E90899">
        <w:rPr>
          <w:rFonts w:ascii="Arial" w:hAnsi="Arial" w:cs="Arial"/>
          <w:color w:val="1C1D1E"/>
          <w:shd w:val="clear" w:color="auto" w:fill="FFFFFF"/>
        </w:rPr>
        <w:t xml:space="preserve">. </w:t>
      </w:r>
      <w:r w:rsidRPr="00E90899">
        <w:rPr>
          <w:rFonts w:ascii="Arial" w:hAnsi="Arial" w:cs="Arial"/>
        </w:rPr>
        <w:t>G</w:t>
      </w:r>
      <w:proofErr w:type="spellStart"/>
      <w:r w:rsidRPr="00E90899">
        <w:rPr>
          <w:rFonts w:ascii="Arial" w:hAnsi="Arial" w:cs="Arial"/>
          <w:lang w:val="en"/>
        </w:rPr>
        <w:t>iven</w:t>
      </w:r>
      <w:proofErr w:type="spellEnd"/>
      <w:r w:rsidRPr="00E90899">
        <w:rPr>
          <w:rFonts w:ascii="Arial" w:hAnsi="Arial" w:cs="Arial"/>
          <w:lang w:val="en"/>
        </w:rPr>
        <w:t xml:space="preserve"> the paucity of information on the effects of vaping on the airway epithelium and the high-risk youth population with access to these devices, our work suggests that fur</w:t>
      </w:r>
      <w:proofErr w:type="spellStart"/>
      <w:r w:rsidRPr="00E90899">
        <w:rPr>
          <w:rFonts w:ascii="Arial" w:hAnsi="Arial" w:cs="Arial"/>
        </w:rPr>
        <w:t>ther</w:t>
      </w:r>
      <w:proofErr w:type="spellEnd"/>
      <w:r w:rsidRPr="00E90899">
        <w:rPr>
          <w:rFonts w:ascii="Arial" w:hAnsi="Arial" w:cs="Arial"/>
        </w:rPr>
        <w:t xml:space="preserve"> research is needed</w:t>
      </w:r>
      <w:r w:rsidR="00D030FD">
        <w:rPr>
          <w:rFonts w:ascii="Arial" w:hAnsi="Arial" w:cs="Arial"/>
        </w:rPr>
        <w:t>. Such future work will</w:t>
      </w:r>
      <w:r w:rsidRPr="00E90899">
        <w:rPr>
          <w:rFonts w:ascii="Arial" w:hAnsi="Arial" w:cs="Arial"/>
        </w:rPr>
        <w:t xml:space="preserve"> help characterize </w:t>
      </w:r>
      <w:r w:rsidR="00D030FD">
        <w:rPr>
          <w:rFonts w:ascii="Arial" w:hAnsi="Arial" w:cs="Arial"/>
        </w:rPr>
        <w:t>chronic vape use</w:t>
      </w:r>
      <w:r w:rsidRPr="00E90899">
        <w:rPr>
          <w:rFonts w:ascii="Arial" w:hAnsi="Arial" w:cs="Arial"/>
        </w:rPr>
        <w:t xml:space="preserv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0"/>
    </w:p>
    <w:p w14:paraId="37D3E321" w14:textId="77777777" w:rsidR="00296A58" w:rsidRPr="005C77DA" w:rsidRDefault="00296A58" w:rsidP="00D31EA1">
      <w:pPr>
        <w:pStyle w:val="Default"/>
        <w:spacing w:line="276" w:lineRule="auto"/>
        <w:jc w:val="both"/>
        <w:rPr>
          <w:sz w:val="22"/>
          <w:szCs w:val="22"/>
        </w:rPr>
      </w:pPr>
    </w:p>
    <w:p w14:paraId="53B06D5D" w14:textId="77777777" w:rsidR="003A72D5" w:rsidRPr="003A72D5" w:rsidRDefault="00296A58" w:rsidP="003A72D5">
      <w:pPr>
        <w:pStyle w:val="EndNoteBibliography"/>
        <w:spacing w:after="0"/>
        <w:ind w:left="720" w:hanging="720"/>
      </w:pPr>
      <w:r w:rsidRPr="005C77DA">
        <w:fldChar w:fldCharType="begin"/>
      </w:r>
      <w:r w:rsidRPr="005C77DA">
        <w:instrText xml:space="preserve"> ADDIN EN.REFLIST </w:instrText>
      </w:r>
      <w:r w:rsidRPr="005C77DA">
        <w:fldChar w:fldCharType="separate"/>
      </w:r>
      <w:r w:rsidR="003A72D5" w:rsidRPr="003A72D5">
        <w:t>1.</w:t>
      </w:r>
      <w:r w:rsidR="003A72D5" w:rsidRPr="003A72D5">
        <w:tab/>
        <w:t xml:space="preserve">Rowell, T.R. and R. Tarran, </w:t>
      </w:r>
      <w:r w:rsidR="003A72D5" w:rsidRPr="003A72D5">
        <w:rPr>
          <w:i/>
        </w:rPr>
        <w:t>Will chronic e-cigarette use cause lung disease?</w:t>
      </w:r>
      <w:r w:rsidR="003A72D5" w:rsidRPr="003A72D5">
        <w:t xml:space="preserve"> Am J Physiol Lung Cell Mol Physiol, 2015. </w:t>
      </w:r>
      <w:r w:rsidR="003A72D5" w:rsidRPr="003A72D5">
        <w:rPr>
          <w:b/>
        </w:rPr>
        <w:t>309</w:t>
      </w:r>
      <w:r w:rsidR="003A72D5" w:rsidRPr="003A72D5">
        <w:t>(12): p. L1398-409.</w:t>
      </w:r>
    </w:p>
    <w:p w14:paraId="3F6DE11D" w14:textId="77777777" w:rsidR="003A72D5" w:rsidRPr="003A72D5" w:rsidRDefault="003A72D5" w:rsidP="003A72D5">
      <w:pPr>
        <w:pStyle w:val="EndNoteBibliography"/>
        <w:spacing w:after="0"/>
        <w:ind w:left="720" w:hanging="720"/>
      </w:pPr>
      <w:r w:rsidRPr="003A72D5">
        <w:t>2.</w:t>
      </w:r>
      <w:r w:rsidRPr="003A72D5">
        <w:tab/>
        <w:t xml:space="preserve">National Academies of Sciences, E., et al., </w:t>
      </w:r>
      <w:r w:rsidRPr="003A72D5">
        <w:rPr>
          <w:i/>
        </w:rPr>
        <w:t>Public Health Consequences of E-Cigarettes</w:t>
      </w:r>
      <w:r w:rsidRPr="003A72D5">
        <w:t xml:space="preserve">, in </w:t>
      </w:r>
      <w:r w:rsidRPr="003A72D5">
        <w:rPr>
          <w:i/>
        </w:rPr>
        <w:t>Public Health Consequences of E-Cigarettes</w:t>
      </w:r>
      <w:r w:rsidRPr="003A72D5">
        <w:t>, D.L. Eaton, L.Y. Kwan, and K. Stratton, Editors. 2018, National Academies Press (US) Copyright 2018 by the National Academy of Sciences. All rights reserved.: Washington (DC).</w:t>
      </w:r>
    </w:p>
    <w:p w14:paraId="69485167" w14:textId="77777777" w:rsidR="003A72D5" w:rsidRPr="003A72D5" w:rsidRDefault="003A72D5" w:rsidP="003A72D5">
      <w:pPr>
        <w:pStyle w:val="EndNoteBibliography"/>
        <w:spacing w:after="0"/>
        <w:ind w:left="720" w:hanging="720"/>
      </w:pPr>
      <w:r w:rsidRPr="003A72D5">
        <w:t>3.</w:t>
      </w:r>
      <w:r w:rsidRPr="003A72D5">
        <w:tab/>
        <w:t xml:space="preserve">Walley, S.C. and B.P. Jenssen, </w:t>
      </w:r>
      <w:r w:rsidRPr="003A72D5">
        <w:rPr>
          <w:i/>
        </w:rPr>
        <w:t>Electronic Nicotine Delivery Systems.</w:t>
      </w:r>
      <w:r w:rsidRPr="003A72D5">
        <w:t xml:space="preserve"> Pediatrics, 2015. </w:t>
      </w:r>
      <w:r w:rsidRPr="003A72D5">
        <w:rPr>
          <w:b/>
        </w:rPr>
        <w:t>136</w:t>
      </w:r>
      <w:r w:rsidRPr="003A72D5">
        <w:t>(5): p. 1018-26.</w:t>
      </w:r>
    </w:p>
    <w:p w14:paraId="2590DF16" w14:textId="77777777" w:rsidR="003A72D5" w:rsidRPr="003A72D5" w:rsidRDefault="003A72D5" w:rsidP="003A72D5">
      <w:pPr>
        <w:pStyle w:val="EndNoteBibliography"/>
        <w:spacing w:after="0"/>
        <w:ind w:left="720" w:hanging="720"/>
      </w:pPr>
      <w:r w:rsidRPr="003A72D5">
        <w:t>4.</w:t>
      </w:r>
      <w:r w:rsidRPr="003A72D5">
        <w:tab/>
        <w:t xml:space="preserve">Douglass, B., S. Solecki, and T. Fay-Hillier, </w:t>
      </w:r>
      <w:r w:rsidRPr="003A72D5">
        <w:rPr>
          <w:i/>
        </w:rPr>
        <w:t>The Harmful Consequences of Vaping: A Public Health Threat.</w:t>
      </w:r>
      <w:r w:rsidRPr="003A72D5">
        <w:t xml:space="preserve"> J Addict Nurs, 2020. </w:t>
      </w:r>
      <w:r w:rsidRPr="003A72D5">
        <w:rPr>
          <w:b/>
        </w:rPr>
        <w:t>31</w:t>
      </w:r>
      <w:r w:rsidRPr="003A72D5">
        <w:t>(2): p. 79-84.</w:t>
      </w:r>
    </w:p>
    <w:p w14:paraId="5F97B63B" w14:textId="77B1371F" w:rsidR="003A72D5" w:rsidRPr="003A72D5" w:rsidRDefault="003A72D5" w:rsidP="003A72D5">
      <w:pPr>
        <w:pStyle w:val="EndNoteBibliography"/>
        <w:spacing w:after="0"/>
        <w:ind w:left="720" w:hanging="720"/>
      </w:pPr>
      <w:r w:rsidRPr="003A72D5">
        <w:t>5.</w:t>
      </w:r>
      <w:r w:rsidRPr="003A72D5">
        <w:tab/>
        <w:t xml:space="preserve">DHHS, </w:t>
      </w:r>
      <w:r w:rsidRPr="003A72D5">
        <w:rPr>
          <w:i/>
        </w:rPr>
        <w:t xml:space="preserve">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8" w:history="1">
        <w:r w:rsidRPr="003A72D5">
          <w:rPr>
            <w:rStyle w:val="Hyperlink"/>
            <w:i/>
          </w:rPr>
          <w:t>https://e-cigarettes.surgeongeneral.gov/documents/2016_sgr_full_report_non-508.pdf</w:t>
        </w:r>
      </w:hyperlink>
      <w:r w:rsidRPr="003A72D5">
        <w:rPr>
          <w:i/>
        </w:rPr>
        <w:t>.</w:t>
      </w:r>
      <w:r w:rsidRPr="003A72D5">
        <w:t xml:space="preserve"> 2016.</w:t>
      </w:r>
    </w:p>
    <w:p w14:paraId="036CE599" w14:textId="77777777" w:rsidR="003A72D5" w:rsidRPr="003A72D5" w:rsidRDefault="003A72D5" w:rsidP="003A72D5">
      <w:pPr>
        <w:pStyle w:val="EndNoteBibliography"/>
        <w:spacing w:after="0"/>
        <w:ind w:left="720" w:hanging="720"/>
      </w:pPr>
      <w:r w:rsidRPr="003A72D5">
        <w:t>6.</w:t>
      </w:r>
      <w:r w:rsidRPr="003A72D5">
        <w:tab/>
        <w:t xml:space="preserve">Walley, S.C., et al., </w:t>
      </w:r>
      <w:r w:rsidRPr="003A72D5">
        <w:rPr>
          <w:i/>
        </w:rPr>
        <w:t>A Public Health Crisis: Electronic Cigarettes, Vape, and JUUL.</w:t>
      </w:r>
      <w:r w:rsidRPr="003A72D5">
        <w:t xml:space="preserve"> Pediatrics, 2019. </w:t>
      </w:r>
      <w:r w:rsidRPr="003A72D5">
        <w:rPr>
          <w:b/>
        </w:rPr>
        <w:t>143</w:t>
      </w:r>
      <w:r w:rsidRPr="003A72D5">
        <w:t>(6).</w:t>
      </w:r>
    </w:p>
    <w:p w14:paraId="3D41F9E2" w14:textId="77777777" w:rsidR="003A72D5" w:rsidRPr="003A72D5" w:rsidRDefault="003A72D5" w:rsidP="003A72D5">
      <w:pPr>
        <w:pStyle w:val="EndNoteBibliography"/>
        <w:spacing w:after="0"/>
        <w:ind w:left="720" w:hanging="720"/>
      </w:pPr>
      <w:r w:rsidRPr="003A72D5">
        <w:t>7.</w:t>
      </w:r>
      <w:r w:rsidRPr="003A72D5">
        <w:tab/>
        <w:t xml:space="preserve">Hammig, B., P. Daniel-Dobbs, and H. Blunt-Vinti, </w:t>
      </w:r>
      <w:r w:rsidRPr="003A72D5">
        <w:rPr>
          <w:i/>
        </w:rPr>
        <w:t>Electronic cigarette initiation among minority youth in the United States.</w:t>
      </w:r>
      <w:r w:rsidRPr="003A72D5">
        <w:t xml:space="preserve"> Am J Drug Alcohol Abuse, 2017. </w:t>
      </w:r>
      <w:r w:rsidRPr="003A72D5">
        <w:rPr>
          <w:b/>
        </w:rPr>
        <w:t>43</w:t>
      </w:r>
      <w:r w:rsidRPr="003A72D5">
        <w:t>(3): p. 306-310.</w:t>
      </w:r>
    </w:p>
    <w:p w14:paraId="18BE8B3A" w14:textId="77777777" w:rsidR="003A72D5" w:rsidRPr="003A72D5" w:rsidRDefault="003A72D5" w:rsidP="003A72D5">
      <w:pPr>
        <w:pStyle w:val="EndNoteBibliography"/>
        <w:spacing w:after="0"/>
        <w:ind w:left="720" w:hanging="720"/>
      </w:pPr>
      <w:r w:rsidRPr="003A72D5">
        <w:t>8.</w:t>
      </w:r>
      <w:r w:rsidRPr="003A72D5">
        <w:tab/>
        <w:t xml:space="preserve">Cullen  KA, A.B., Gentzke  AS, Apelberg  BJ, Jamal  A, King  BA, </w:t>
      </w:r>
      <w:r w:rsidRPr="003A72D5">
        <w:rPr>
          <w:i/>
        </w:rPr>
        <w:t>Notes from the field: use of electronic cigarettes and any tobacco product among middle and high school students—United States, 2011-2018.  MMWR Morb Mortal Wkly Rep; 67(45):1276-1277.</w:t>
      </w:r>
      <w:r w:rsidRPr="003A72D5">
        <w:t xml:space="preserve"> 2018.</w:t>
      </w:r>
    </w:p>
    <w:p w14:paraId="4B49C746" w14:textId="77777777" w:rsidR="003A72D5" w:rsidRPr="003A72D5" w:rsidRDefault="003A72D5" w:rsidP="003A72D5">
      <w:pPr>
        <w:pStyle w:val="EndNoteBibliography"/>
        <w:spacing w:after="0"/>
        <w:ind w:left="720" w:hanging="720"/>
      </w:pPr>
      <w:r w:rsidRPr="003A72D5">
        <w:t>9.</w:t>
      </w:r>
      <w:r w:rsidRPr="003A72D5">
        <w:tab/>
        <w:t xml:space="preserve">Miech, R., et al., </w:t>
      </w:r>
      <w:r w:rsidRPr="003A72D5">
        <w:rPr>
          <w:i/>
        </w:rPr>
        <w:t>Adolescent Vaping and Nicotine Use in 2017-2018 - U.S. National Estimates.</w:t>
      </w:r>
      <w:r w:rsidRPr="003A72D5">
        <w:t xml:space="preserve"> N Engl J Med, 2019. </w:t>
      </w:r>
      <w:r w:rsidRPr="003A72D5">
        <w:rPr>
          <w:b/>
        </w:rPr>
        <w:t>380</w:t>
      </w:r>
      <w:r w:rsidRPr="003A72D5">
        <w:t>(2): p. 192-193.</w:t>
      </w:r>
    </w:p>
    <w:p w14:paraId="75AA95E0" w14:textId="77777777" w:rsidR="003A72D5" w:rsidRPr="003A72D5" w:rsidRDefault="003A72D5" w:rsidP="003A72D5">
      <w:pPr>
        <w:pStyle w:val="EndNoteBibliography"/>
        <w:spacing w:after="0"/>
        <w:ind w:left="720" w:hanging="720"/>
      </w:pPr>
      <w:r w:rsidRPr="003A72D5">
        <w:t>10.</w:t>
      </w:r>
      <w:r w:rsidRPr="003A72D5">
        <w:tab/>
        <w:t xml:space="preserve">Miech, R., et al., </w:t>
      </w:r>
      <w:r w:rsidRPr="003A72D5">
        <w:rPr>
          <w:i/>
        </w:rPr>
        <w:t>Failed Attempts to Quit Combustible Cigarettes and e-Cigarettes Among US Adolescents.</w:t>
      </w:r>
      <w:r w:rsidRPr="003A72D5">
        <w:t xml:space="preserve"> Jama, 2022. </w:t>
      </w:r>
      <w:r w:rsidRPr="003A72D5">
        <w:rPr>
          <w:b/>
        </w:rPr>
        <w:t>327</w:t>
      </w:r>
      <w:r w:rsidRPr="003A72D5">
        <w:t>(12): p. 1179-1181.</w:t>
      </w:r>
    </w:p>
    <w:p w14:paraId="7416E949" w14:textId="77777777" w:rsidR="003A72D5" w:rsidRPr="003A72D5" w:rsidRDefault="003A72D5" w:rsidP="003A72D5">
      <w:pPr>
        <w:pStyle w:val="EndNoteBibliography"/>
        <w:spacing w:after="0"/>
        <w:ind w:left="720" w:hanging="720"/>
      </w:pPr>
      <w:r w:rsidRPr="003A72D5">
        <w:t>11.</w:t>
      </w:r>
      <w:r w:rsidRPr="003A72D5">
        <w:tab/>
        <w:t xml:space="preserve">Lee, J., V. Taneja, and R. Vassallo, </w:t>
      </w:r>
      <w:r w:rsidRPr="003A72D5">
        <w:rPr>
          <w:i/>
        </w:rPr>
        <w:t>Cigarette smoking and inflammation: cellular and molecular mechanisms.</w:t>
      </w:r>
      <w:r w:rsidRPr="003A72D5">
        <w:t xml:space="preserve"> J Dent Res, 2012. </w:t>
      </w:r>
      <w:r w:rsidRPr="003A72D5">
        <w:rPr>
          <w:b/>
        </w:rPr>
        <w:t>91</w:t>
      </w:r>
      <w:r w:rsidRPr="003A72D5">
        <w:t>(2): p. 142-9.</w:t>
      </w:r>
    </w:p>
    <w:p w14:paraId="679F2A66" w14:textId="77777777" w:rsidR="003A72D5" w:rsidRPr="003A72D5" w:rsidRDefault="003A72D5" w:rsidP="003A72D5">
      <w:pPr>
        <w:pStyle w:val="EndNoteBibliography"/>
        <w:spacing w:after="0"/>
        <w:ind w:left="720" w:hanging="720"/>
      </w:pPr>
      <w:r w:rsidRPr="003A72D5">
        <w:t>12.</w:t>
      </w:r>
      <w:r w:rsidRPr="003A72D5">
        <w:tab/>
        <w:t xml:space="preserve">Chun, L.F., et al., </w:t>
      </w:r>
      <w:r w:rsidRPr="003A72D5">
        <w:rPr>
          <w:i/>
        </w:rPr>
        <w:t>Pulmonary toxicity of e-cigarettes.</w:t>
      </w:r>
      <w:r w:rsidRPr="003A72D5">
        <w:t xml:space="preserve"> American journal of physiology. Lung cellular and molecular physiology, 2017. </w:t>
      </w:r>
      <w:r w:rsidRPr="003A72D5">
        <w:rPr>
          <w:b/>
        </w:rPr>
        <w:t>313</w:t>
      </w:r>
      <w:r w:rsidRPr="003A72D5">
        <w:t>(2): p. L193-L206.</w:t>
      </w:r>
    </w:p>
    <w:p w14:paraId="2982625E" w14:textId="77777777" w:rsidR="003A72D5" w:rsidRPr="003A72D5" w:rsidRDefault="003A72D5" w:rsidP="003A72D5">
      <w:pPr>
        <w:pStyle w:val="EndNoteBibliography"/>
        <w:spacing w:after="0"/>
        <w:ind w:left="720" w:hanging="720"/>
      </w:pPr>
      <w:r w:rsidRPr="003A72D5">
        <w:t>13.</w:t>
      </w:r>
      <w:r w:rsidRPr="003A72D5">
        <w:tab/>
        <w:t xml:space="preserve">Suzuki, T., et al., </w:t>
      </w:r>
      <w:r w:rsidRPr="003A72D5">
        <w:rPr>
          <w:i/>
        </w:rPr>
        <w:t>Estimation using the impulse oscillation system in patients with pulmonary sarcoidosis.</w:t>
      </w:r>
      <w:r w:rsidRPr="003A72D5">
        <w:t xml:space="preserve"> Sarcoidosis Vasc Diffuse Lung Dis, 2015. </w:t>
      </w:r>
      <w:r w:rsidRPr="003A72D5">
        <w:rPr>
          <w:b/>
        </w:rPr>
        <w:t>32</w:t>
      </w:r>
      <w:r w:rsidRPr="003A72D5">
        <w:t>(2): p. 144-50.</w:t>
      </w:r>
    </w:p>
    <w:p w14:paraId="4B8167D0" w14:textId="77777777" w:rsidR="003A72D5" w:rsidRPr="003A72D5" w:rsidRDefault="003A72D5" w:rsidP="003A72D5">
      <w:pPr>
        <w:pStyle w:val="EndNoteBibliography"/>
        <w:spacing w:after="0"/>
        <w:ind w:left="720" w:hanging="720"/>
      </w:pPr>
      <w:r w:rsidRPr="003A72D5">
        <w:t>14.</w:t>
      </w:r>
      <w:r w:rsidRPr="003A72D5">
        <w:tab/>
        <w:t xml:space="preserve">Miller, M.R., et al., </w:t>
      </w:r>
      <w:r w:rsidRPr="003A72D5">
        <w:rPr>
          <w:i/>
        </w:rPr>
        <w:t>General considerations for lung function testing.</w:t>
      </w:r>
      <w:r w:rsidRPr="003A72D5">
        <w:t xml:space="preserve"> Eur Respir J, 2005. </w:t>
      </w:r>
      <w:r w:rsidRPr="003A72D5">
        <w:rPr>
          <w:b/>
        </w:rPr>
        <w:t>26</w:t>
      </w:r>
      <w:r w:rsidRPr="003A72D5">
        <w:t>(1): p. 153-61.</w:t>
      </w:r>
    </w:p>
    <w:p w14:paraId="2EAAC383" w14:textId="77777777" w:rsidR="003A72D5" w:rsidRPr="003A72D5" w:rsidRDefault="003A72D5" w:rsidP="003A72D5">
      <w:pPr>
        <w:pStyle w:val="EndNoteBibliography"/>
        <w:spacing w:after="0"/>
        <w:ind w:left="720" w:hanging="720"/>
      </w:pPr>
      <w:r w:rsidRPr="003A72D5">
        <w:t>15.</w:t>
      </w:r>
      <w:r w:rsidRPr="003A72D5">
        <w:tab/>
        <w:t xml:space="preserve">Wong, A., et al., </w:t>
      </w:r>
      <w:r w:rsidRPr="003A72D5">
        <w:rPr>
          <w:i/>
        </w:rPr>
        <w:t>Home-based Forced Oscillation Technique Day-to-Day Variability in Pediatric Asthma.</w:t>
      </w:r>
      <w:r w:rsidRPr="003A72D5">
        <w:t xml:space="preserve"> Am J Respir Crit Care Med, 2019. </w:t>
      </w:r>
      <w:r w:rsidRPr="003A72D5">
        <w:rPr>
          <w:b/>
        </w:rPr>
        <w:t>199</w:t>
      </w:r>
      <w:r w:rsidRPr="003A72D5">
        <w:t>(9): p. 1156-1160.</w:t>
      </w:r>
    </w:p>
    <w:p w14:paraId="3639D988" w14:textId="77777777" w:rsidR="003A72D5" w:rsidRPr="003A72D5" w:rsidRDefault="003A72D5" w:rsidP="003A72D5">
      <w:pPr>
        <w:pStyle w:val="EndNoteBibliography"/>
        <w:spacing w:after="0"/>
        <w:ind w:left="720" w:hanging="720"/>
      </w:pPr>
      <w:r w:rsidRPr="003A72D5">
        <w:t>16.</w:t>
      </w:r>
      <w:r w:rsidRPr="003A72D5">
        <w:tab/>
        <w:t xml:space="preserve">Culver, B.H., et al., </w:t>
      </w:r>
      <w:r w:rsidRPr="003A72D5">
        <w:rPr>
          <w:i/>
        </w:rPr>
        <w:t>Recommendations for a Standardized Pulmonary Function Report. An Official American Thoracic Society Technical Statement.</w:t>
      </w:r>
      <w:r w:rsidRPr="003A72D5">
        <w:t xml:space="preserve"> Am J Respir Crit Care Med, 2017. </w:t>
      </w:r>
      <w:r w:rsidRPr="003A72D5">
        <w:rPr>
          <w:b/>
        </w:rPr>
        <w:t>196</w:t>
      </w:r>
      <w:r w:rsidRPr="003A72D5">
        <w:t>(11): p. 1463-1472.</w:t>
      </w:r>
    </w:p>
    <w:p w14:paraId="206F1BC8" w14:textId="77777777" w:rsidR="003A72D5" w:rsidRPr="003A72D5" w:rsidRDefault="003A72D5" w:rsidP="003A72D5">
      <w:pPr>
        <w:pStyle w:val="EndNoteBibliography"/>
        <w:spacing w:after="0"/>
        <w:ind w:left="720" w:hanging="720"/>
      </w:pPr>
      <w:r w:rsidRPr="003A72D5">
        <w:t>17.</w:t>
      </w:r>
      <w:r w:rsidRPr="003A72D5">
        <w:tab/>
        <w:t xml:space="preserve">Lundblad, L.K.A., et al., </w:t>
      </w:r>
      <w:r w:rsidRPr="003A72D5">
        <w:rPr>
          <w:i/>
        </w:rPr>
        <w:t>Oscillometry in Chronic Obstructive Lung Disease: In vitro and in vivo evaluation of the impulse oscillometry and tremoflo devices.</w:t>
      </w:r>
      <w:r w:rsidRPr="003A72D5">
        <w:t xml:space="preserve"> Sci Rep, 2019. </w:t>
      </w:r>
      <w:r w:rsidRPr="003A72D5">
        <w:rPr>
          <w:b/>
        </w:rPr>
        <w:t>9</w:t>
      </w:r>
      <w:r w:rsidRPr="003A72D5">
        <w:t>(1): p. 11618.</w:t>
      </w:r>
    </w:p>
    <w:p w14:paraId="777E3CE2" w14:textId="77777777" w:rsidR="003A72D5" w:rsidRPr="003A72D5" w:rsidRDefault="003A72D5" w:rsidP="003A72D5">
      <w:pPr>
        <w:pStyle w:val="EndNoteBibliography"/>
        <w:spacing w:after="0"/>
        <w:ind w:left="720" w:hanging="720"/>
      </w:pPr>
      <w:r w:rsidRPr="003A72D5">
        <w:t>18.</w:t>
      </w:r>
      <w:r w:rsidRPr="003A72D5">
        <w:tab/>
        <w:t xml:space="preserve">Ward, C.M., T.H. To, and S.M. Pederson, </w:t>
      </w:r>
      <w:r w:rsidRPr="003A72D5">
        <w:rPr>
          <w:i/>
        </w:rPr>
        <w:t>ngsReports: a Bioconductor package for managing FastQC reports and other NGS related log files.</w:t>
      </w:r>
      <w:r w:rsidRPr="003A72D5">
        <w:t xml:space="preserve"> Bioinformatics, 2020. </w:t>
      </w:r>
      <w:r w:rsidRPr="003A72D5">
        <w:rPr>
          <w:b/>
        </w:rPr>
        <w:t>36</w:t>
      </w:r>
      <w:r w:rsidRPr="003A72D5">
        <w:t>(8): p. 2587-2588.</w:t>
      </w:r>
    </w:p>
    <w:p w14:paraId="418975C8" w14:textId="77777777" w:rsidR="003A72D5" w:rsidRPr="003A72D5" w:rsidRDefault="003A72D5" w:rsidP="003A72D5">
      <w:pPr>
        <w:pStyle w:val="EndNoteBibliography"/>
        <w:spacing w:after="0"/>
        <w:ind w:left="720" w:hanging="720"/>
      </w:pPr>
      <w:r w:rsidRPr="003A72D5">
        <w:t>19.</w:t>
      </w:r>
      <w:r w:rsidRPr="003A72D5">
        <w:tab/>
        <w:t xml:space="preserve">He, B., et al., </w:t>
      </w:r>
      <w:r w:rsidRPr="003A72D5">
        <w:rPr>
          <w:i/>
        </w:rPr>
        <w:t>Assessing the Impact of Data Preprocessing on Analyzing Next Generation Sequencing Data.</w:t>
      </w:r>
      <w:r w:rsidRPr="003A72D5">
        <w:t xml:space="preserve"> Front Bioeng Biotechnol, 2020. </w:t>
      </w:r>
      <w:r w:rsidRPr="003A72D5">
        <w:rPr>
          <w:b/>
        </w:rPr>
        <w:t>8</w:t>
      </w:r>
      <w:r w:rsidRPr="003A72D5">
        <w:t>: p. 817.</w:t>
      </w:r>
    </w:p>
    <w:p w14:paraId="2EF18D2D" w14:textId="77777777" w:rsidR="003A72D5" w:rsidRPr="003A72D5" w:rsidRDefault="003A72D5" w:rsidP="003A72D5">
      <w:pPr>
        <w:pStyle w:val="EndNoteBibliography"/>
        <w:spacing w:after="0"/>
        <w:ind w:left="720" w:hanging="720"/>
      </w:pPr>
      <w:r w:rsidRPr="003A72D5">
        <w:lastRenderedPageBreak/>
        <w:t>20.</w:t>
      </w:r>
      <w:r w:rsidRPr="003A72D5">
        <w:tab/>
        <w:t xml:space="preserve">Frankish, A., et al., </w:t>
      </w:r>
      <w:r w:rsidRPr="003A72D5">
        <w:rPr>
          <w:i/>
        </w:rPr>
        <w:t>GENCODE reference annotation for the human and mouse genomes.</w:t>
      </w:r>
      <w:r w:rsidRPr="003A72D5">
        <w:t xml:space="preserve"> Nucleic Acids Res, 2019. </w:t>
      </w:r>
      <w:r w:rsidRPr="003A72D5">
        <w:rPr>
          <w:b/>
        </w:rPr>
        <w:t>47</w:t>
      </w:r>
      <w:r w:rsidRPr="003A72D5">
        <w:t>(D1): p. D766-D773.</w:t>
      </w:r>
    </w:p>
    <w:p w14:paraId="3DB98DA7" w14:textId="77777777" w:rsidR="003A72D5" w:rsidRPr="003A72D5" w:rsidRDefault="003A72D5" w:rsidP="003A72D5">
      <w:pPr>
        <w:pStyle w:val="EndNoteBibliography"/>
        <w:spacing w:after="0"/>
        <w:ind w:left="720" w:hanging="720"/>
      </w:pPr>
      <w:r w:rsidRPr="003A72D5">
        <w:t>21.</w:t>
      </w:r>
      <w:r w:rsidRPr="003A72D5">
        <w:tab/>
        <w:t xml:space="preserve">Dobin, A., et al., </w:t>
      </w:r>
      <w:r w:rsidRPr="003A72D5">
        <w:rPr>
          <w:i/>
        </w:rPr>
        <w:t>STAR: ultrafast universal RNA-seq aligner.</w:t>
      </w:r>
      <w:r w:rsidRPr="003A72D5">
        <w:t xml:space="preserve"> Bioinformatics, 2013. </w:t>
      </w:r>
      <w:r w:rsidRPr="003A72D5">
        <w:rPr>
          <w:b/>
        </w:rPr>
        <w:t>29</w:t>
      </w:r>
      <w:r w:rsidRPr="003A72D5">
        <w:t>(1): p. 15-21.</w:t>
      </w:r>
    </w:p>
    <w:p w14:paraId="68AA62E5" w14:textId="12E94345" w:rsidR="003A72D5" w:rsidRPr="003A72D5" w:rsidRDefault="003A72D5" w:rsidP="003A72D5">
      <w:pPr>
        <w:pStyle w:val="EndNoteBibliography"/>
        <w:spacing w:after="0"/>
        <w:ind w:left="720" w:hanging="720"/>
      </w:pPr>
      <w:r w:rsidRPr="003A72D5">
        <w:t>22.</w:t>
      </w:r>
      <w:r w:rsidRPr="003A72D5">
        <w:tab/>
        <w:t xml:space="preserve">Wieczorek D, Stayer C, and Schagat T, </w:t>
      </w:r>
      <w:r w:rsidRPr="003A72D5">
        <w:rPr>
          <w:i/>
        </w:rPr>
        <w:t xml:space="preserve">Automated DNA Purification from Oragene•DNA/Saliva Samples Using the Maxwell® 16 System. Promega Corporation Web site. </w:t>
      </w:r>
      <w:hyperlink r:id="rId19" w:history="1">
        <w:r w:rsidRPr="003A72D5">
          <w:rPr>
            <w:rStyle w:val="Hyperlink"/>
            <w:i/>
          </w:rPr>
          <w:t>http://www.promega.com/resources/pubhub/enotes/automated-dna-purification-from-oragene-dna-saliva-samples-using-the-maxwell-16-system/</w:t>
        </w:r>
      </w:hyperlink>
      <w:r w:rsidRPr="003A72D5">
        <w:rPr>
          <w:i/>
        </w:rPr>
        <w:t xml:space="preserve"> Updated 2008. Accessed September 5 2017 </w:t>
      </w:r>
      <w:r w:rsidRPr="003A72D5">
        <w:t>2008.</w:t>
      </w:r>
    </w:p>
    <w:p w14:paraId="528DFBE2" w14:textId="77777777" w:rsidR="003A72D5" w:rsidRPr="003A72D5" w:rsidRDefault="003A72D5" w:rsidP="003A72D5">
      <w:pPr>
        <w:pStyle w:val="EndNoteBibliography"/>
        <w:spacing w:after="0"/>
        <w:ind w:left="720" w:hanging="720"/>
      </w:pPr>
      <w:r w:rsidRPr="003A72D5">
        <w:t>23.</w:t>
      </w:r>
      <w:r w:rsidRPr="003A72D5">
        <w:tab/>
        <w:t xml:space="preserve">Aryee, M.J., et al., </w:t>
      </w:r>
      <w:r w:rsidRPr="003A72D5">
        <w:rPr>
          <w:i/>
        </w:rPr>
        <w:t>Minfi: a flexible and comprehensive Bioconductor package for the analysis of Infinium DNA methylation microarrays.</w:t>
      </w:r>
      <w:r w:rsidRPr="003A72D5">
        <w:t xml:space="preserve"> Bioinformatics, 2014. </w:t>
      </w:r>
      <w:r w:rsidRPr="003A72D5">
        <w:rPr>
          <w:b/>
        </w:rPr>
        <w:t>30</w:t>
      </w:r>
      <w:r w:rsidRPr="003A72D5">
        <w:t>(10): p. 1363-9.</w:t>
      </w:r>
    </w:p>
    <w:p w14:paraId="4E0242A4" w14:textId="77777777" w:rsidR="003A72D5" w:rsidRPr="003A72D5" w:rsidRDefault="003A72D5" w:rsidP="003A72D5">
      <w:pPr>
        <w:pStyle w:val="EndNoteBibliography"/>
        <w:spacing w:after="0"/>
        <w:ind w:left="720" w:hanging="720"/>
      </w:pPr>
      <w:r w:rsidRPr="003A72D5">
        <w:t>24.</w:t>
      </w:r>
      <w:r w:rsidRPr="003A72D5">
        <w:tab/>
        <w:t xml:space="preserve">Risso, D., et al., </w:t>
      </w:r>
      <w:r w:rsidRPr="003A72D5">
        <w:rPr>
          <w:i/>
        </w:rPr>
        <w:t>Normalization of RNA-seq data using factor analysis of control genes or samples.</w:t>
      </w:r>
      <w:r w:rsidRPr="003A72D5">
        <w:t xml:space="preserve"> Nat Biotechnol, 2014. </w:t>
      </w:r>
      <w:r w:rsidRPr="003A72D5">
        <w:rPr>
          <w:b/>
        </w:rPr>
        <w:t>32</w:t>
      </w:r>
      <w:r w:rsidRPr="003A72D5">
        <w:t>(9): p. 896-902.</w:t>
      </w:r>
    </w:p>
    <w:p w14:paraId="2E85C3FE" w14:textId="77777777" w:rsidR="003A72D5" w:rsidRPr="003A72D5" w:rsidRDefault="003A72D5" w:rsidP="003A72D5">
      <w:pPr>
        <w:pStyle w:val="EndNoteBibliography"/>
        <w:spacing w:after="0"/>
        <w:ind w:left="720" w:hanging="720"/>
      </w:pPr>
      <w:r w:rsidRPr="003A72D5">
        <w:t>25.</w:t>
      </w:r>
      <w:r w:rsidRPr="003A72D5">
        <w:tab/>
        <w:t xml:space="preserve">Robinson, M.D., D.J. McCarthy, and G.K. Smyth, </w:t>
      </w:r>
      <w:r w:rsidRPr="003A72D5">
        <w:rPr>
          <w:i/>
        </w:rPr>
        <w:t>edgeR: a Bioconductor package for differential expression analysis of digital gene expression data.</w:t>
      </w:r>
      <w:r w:rsidRPr="003A72D5">
        <w:t xml:space="preserve"> Bioinformatics, 2010. </w:t>
      </w:r>
      <w:r w:rsidRPr="003A72D5">
        <w:rPr>
          <w:b/>
        </w:rPr>
        <w:t>26</w:t>
      </w:r>
      <w:r w:rsidRPr="003A72D5">
        <w:t>(1): p. 139-40.</w:t>
      </w:r>
    </w:p>
    <w:p w14:paraId="4FE1E27B" w14:textId="77777777" w:rsidR="003A72D5" w:rsidRPr="003A72D5" w:rsidRDefault="003A72D5" w:rsidP="003A72D5">
      <w:pPr>
        <w:pStyle w:val="EndNoteBibliography"/>
        <w:spacing w:after="0"/>
        <w:ind w:left="720" w:hanging="720"/>
      </w:pPr>
      <w:r w:rsidRPr="003A72D5">
        <w:t>26.</w:t>
      </w:r>
      <w:r w:rsidRPr="003A72D5">
        <w:tab/>
        <w:t xml:space="preserve">Love, M.I., W. Huber, and S. Anders, </w:t>
      </w:r>
      <w:r w:rsidRPr="003A72D5">
        <w:rPr>
          <w:i/>
        </w:rPr>
        <w:t>Moderated estimation of fold change and dispersion for RNA-seq data with DESeq2.</w:t>
      </w:r>
      <w:r w:rsidRPr="003A72D5">
        <w:t xml:space="preserve"> Genome Biol, 2014. </w:t>
      </w:r>
      <w:r w:rsidRPr="003A72D5">
        <w:rPr>
          <w:b/>
        </w:rPr>
        <w:t>15</w:t>
      </w:r>
      <w:r w:rsidRPr="003A72D5">
        <w:t>(12): p. 550.</w:t>
      </w:r>
    </w:p>
    <w:p w14:paraId="357F138D" w14:textId="77777777" w:rsidR="003A72D5" w:rsidRPr="003A72D5" w:rsidRDefault="003A72D5" w:rsidP="003A72D5">
      <w:pPr>
        <w:pStyle w:val="EndNoteBibliography"/>
        <w:spacing w:after="0"/>
        <w:ind w:left="720" w:hanging="720"/>
      </w:pPr>
      <w:r w:rsidRPr="003A72D5">
        <w:t>27.</w:t>
      </w:r>
      <w:r w:rsidRPr="003A72D5">
        <w:tab/>
        <w:t xml:space="preserve">Korotkevich, G., et al., </w:t>
      </w:r>
      <w:r w:rsidRPr="003A72D5">
        <w:rPr>
          <w:i/>
        </w:rPr>
        <w:t>Fast gene set enrichment analysis.</w:t>
      </w:r>
      <w:r w:rsidRPr="003A72D5">
        <w:t xml:space="preserve"> bioRxiv, 2021: p. 060012.</w:t>
      </w:r>
    </w:p>
    <w:p w14:paraId="4115F1A1" w14:textId="77777777" w:rsidR="003A72D5" w:rsidRPr="003A72D5" w:rsidRDefault="003A72D5" w:rsidP="003A72D5">
      <w:pPr>
        <w:pStyle w:val="EndNoteBibliography"/>
        <w:spacing w:after="0"/>
        <w:ind w:left="720" w:hanging="720"/>
      </w:pPr>
      <w:r w:rsidRPr="003A72D5">
        <w:t>28.</w:t>
      </w:r>
      <w:r w:rsidRPr="003A72D5">
        <w:tab/>
        <w:t xml:space="preserve">Xiao, Y., et al., </w:t>
      </w:r>
      <w:r w:rsidRPr="003A72D5">
        <w:rPr>
          <w:i/>
        </w:rPr>
        <w:t>A novel significance score for gene selection and ranking.</w:t>
      </w:r>
      <w:r w:rsidRPr="003A72D5">
        <w:t xml:space="preserve"> Bioinformatics, 2014. </w:t>
      </w:r>
      <w:r w:rsidRPr="003A72D5">
        <w:rPr>
          <w:b/>
        </w:rPr>
        <w:t>30</w:t>
      </w:r>
      <w:r w:rsidRPr="003A72D5">
        <w:t>(6): p. 801-7.</w:t>
      </w:r>
    </w:p>
    <w:p w14:paraId="0DBD965E" w14:textId="77777777" w:rsidR="003A72D5" w:rsidRPr="003A72D5" w:rsidRDefault="003A72D5" w:rsidP="003A72D5">
      <w:pPr>
        <w:pStyle w:val="EndNoteBibliography"/>
        <w:spacing w:after="0"/>
        <w:ind w:left="720" w:hanging="720"/>
      </w:pPr>
      <w:r w:rsidRPr="003A72D5">
        <w:t>29.</w:t>
      </w:r>
      <w:r w:rsidRPr="003A72D5">
        <w:tab/>
        <w:t xml:space="preserve">Korotkevich, G., et al., </w:t>
      </w:r>
      <w:r w:rsidRPr="003A72D5">
        <w:rPr>
          <w:i/>
        </w:rPr>
        <w:t>Fast gene set enrichment analysis.</w:t>
      </w:r>
      <w:r w:rsidRPr="003A72D5">
        <w:t xml:space="preserve"> 2016: p. 060012.</w:t>
      </w:r>
    </w:p>
    <w:p w14:paraId="23963A35" w14:textId="77777777" w:rsidR="003A72D5" w:rsidRPr="003A72D5" w:rsidRDefault="003A72D5" w:rsidP="003A72D5">
      <w:pPr>
        <w:pStyle w:val="EndNoteBibliography"/>
        <w:spacing w:after="0"/>
        <w:ind w:left="720" w:hanging="720"/>
      </w:pPr>
      <w:r w:rsidRPr="003A72D5">
        <w:t>30.</w:t>
      </w:r>
      <w:r w:rsidRPr="003A72D5">
        <w:tab/>
        <w:t xml:space="preserve">Durinck, S., et al., </w:t>
      </w:r>
      <w:r w:rsidRPr="003A72D5">
        <w:rPr>
          <w:i/>
        </w:rPr>
        <w:t>Mapping identifiers for the integration of genomic datasets with the R/Bioconductor package biomaRt.</w:t>
      </w:r>
      <w:r w:rsidRPr="003A72D5">
        <w:t xml:space="preserve"> Nat Protoc, 2009. </w:t>
      </w:r>
      <w:r w:rsidRPr="003A72D5">
        <w:rPr>
          <w:b/>
        </w:rPr>
        <w:t>4</w:t>
      </w:r>
      <w:r w:rsidRPr="003A72D5">
        <w:t>(8): p. 1184-91.</w:t>
      </w:r>
    </w:p>
    <w:p w14:paraId="261B83B0" w14:textId="77777777" w:rsidR="003A72D5" w:rsidRPr="003A72D5" w:rsidRDefault="003A72D5" w:rsidP="003A72D5">
      <w:pPr>
        <w:pStyle w:val="EndNoteBibliography"/>
        <w:spacing w:after="0"/>
        <w:ind w:left="720" w:hanging="720"/>
      </w:pPr>
      <w:r w:rsidRPr="003A72D5">
        <w:t>31.</w:t>
      </w:r>
      <w:r w:rsidRPr="003A72D5">
        <w:tab/>
        <w:t xml:space="preserve">Durinck, S., et al., </w:t>
      </w:r>
      <w:r w:rsidRPr="003A72D5">
        <w:rPr>
          <w:i/>
        </w:rPr>
        <w:t>BioMart and Bioconductor: a powerful link between biological databases and microarray data analysis.</w:t>
      </w:r>
      <w:r w:rsidRPr="003A72D5">
        <w:t xml:space="preserve"> Bioinformatics, 2005. </w:t>
      </w:r>
      <w:r w:rsidRPr="003A72D5">
        <w:rPr>
          <w:b/>
        </w:rPr>
        <w:t>21</w:t>
      </w:r>
      <w:r w:rsidRPr="003A72D5">
        <w:t>(16): p. 3439-40.</w:t>
      </w:r>
    </w:p>
    <w:p w14:paraId="368676CD" w14:textId="77777777" w:rsidR="003A72D5" w:rsidRPr="003A72D5" w:rsidRDefault="003A72D5" w:rsidP="003A72D5">
      <w:pPr>
        <w:pStyle w:val="EndNoteBibliography"/>
        <w:spacing w:after="0"/>
        <w:ind w:left="720" w:hanging="720"/>
      </w:pPr>
      <w:r w:rsidRPr="003A72D5">
        <w:t>32.</w:t>
      </w:r>
      <w:r w:rsidRPr="003A72D5">
        <w:tab/>
        <w:t xml:space="preserve">Zhou, W., et al., </w:t>
      </w:r>
      <w:r w:rsidRPr="003A72D5">
        <w:rPr>
          <w:i/>
        </w:rPr>
        <w:t>SeSAMe: reducing artifactual detection of DNA methylation by Infinium BeadChips in genomic deletions.</w:t>
      </w:r>
      <w:r w:rsidRPr="003A72D5">
        <w:t xml:space="preserve"> Nucleic Acids Research, 2018.</w:t>
      </w:r>
    </w:p>
    <w:p w14:paraId="3C049C10" w14:textId="77777777" w:rsidR="003A72D5" w:rsidRPr="003A72D5" w:rsidRDefault="003A72D5" w:rsidP="003A72D5">
      <w:pPr>
        <w:pStyle w:val="EndNoteBibliography"/>
        <w:spacing w:after="0"/>
        <w:ind w:left="720" w:hanging="720"/>
      </w:pPr>
      <w:r w:rsidRPr="003A72D5">
        <w:t>33.</w:t>
      </w:r>
      <w:r w:rsidRPr="003A72D5">
        <w:tab/>
        <w:t xml:space="preserve">Du, P., et al., </w:t>
      </w:r>
      <w:r w:rsidRPr="003A72D5">
        <w:rPr>
          <w:i/>
        </w:rPr>
        <w:t>Comparison of Beta-value and M-value methods for quantifying methylation levels by microarray analysis.</w:t>
      </w:r>
      <w:r w:rsidRPr="003A72D5">
        <w:t xml:space="preserve"> BMC Bioinformatics, 2010. </w:t>
      </w:r>
      <w:r w:rsidRPr="003A72D5">
        <w:rPr>
          <w:b/>
        </w:rPr>
        <w:t>11</w:t>
      </w:r>
      <w:r w:rsidRPr="003A72D5">
        <w:t>: p. 587.</w:t>
      </w:r>
    </w:p>
    <w:p w14:paraId="1F60E57F" w14:textId="77777777" w:rsidR="003A72D5" w:rsidRPr="003A72D5" w:rsidRDefault="003A72D5" w:rsidP="003A72D5">
      <w:pPr>
        <w:pStyle w:val="EndNoteBibliography"/>
        <w:spacing w:after="0"/>
        <w:ind w:left="720" w:hanging="720"/>
      </w:pPr>
      <w:r w:rsidRPr="003A72D5">
        <w:t>34.</w:t>
      </w:r>
      <w:r w:rsidRPr="003A72D5">
        <w:tab/>
        <w:t xml:space="preserve">Phipson, B., J. Maksimovic, and A. Oshlack, </w:t>
      </w:r>
      <w:r w:rsidRPr="003A72D5">
        <w:rPr>
          <w:i/>
        </w:rPr>
        <w:t>missMethyl: an R package for analyzing data from Illumina’s HumanMethylation450 platform.</w:t>
      </w:r>
      <w:r w:rsidRPr="003A72D5">
        <w:t xml:space="preserve"> Bioinformatics, 2015. </w:t>
      </w:r>
      <w:r w:rsidRPr="003A72D5">
        <w:rPr>
          <w:b/>
        </w:rPr>
        <w:t>32</w:t>
      </w:r>
      <w:r w:rsidRPr="003A72D5">
        <w:t>(2): p. 286-288.</w:t>
      </w:r>
    </w:p>
    <w:p w14:paraId="584BFBF5" w14:textId="77777777" w:rsidR="003A72D5" w:rsidRPr="003A72D5" w:rsidRDefault="003A72D5" w:rsidP="003A72D5">
      <w:pPr>
        <w:pStyle w:val="EndNoteBibliography"/>
        <w:spacing w:after="0"/>
        <w:ind w:left="720" w:hanging="720"/>
      </w:pPr>
      <w:r w:rsidRPr="003A72D5">
        <w:t>35.</w:t>
      </w:r>
      <w:r w:rsidRPr="003A72D5">
        <w:tab/>
        <w:t xml:space="preserve">Ritchie, M.E., et al., </w:t>
      </w:r>
      <w:r w:rsidRPr="003A72D5">
        <w:rPr>
          <w:i/>
        </w:rPr>
        <w:t>limma powers differential expression analyses for RNA-sequencing and microarray studies.</w:t>
      </w:r>
      <w:r w:rsidRPr="003A72D5">
        <w:t xml:space="preserve"> Nucleic Acids Res, 2015. </w:t>
      </w:r>
      <w:r w:rsidRPr="003A72D5">
        <w:rPr>
          <w:b/>
        </w:rPr>
        <w:t>43</w:t>
      </w:r>
      <w:r w:rsidRPr="003A72D5">
        <w:t>(7): p. e47.</w:t>
      </w:r>
    </w:p>
    <w:p w14:paraId="2E4E4292" w14:textId="77777777" w:rsidR="003A72D5" w:rsidRPr="003A72D5" w:rsidRDefault="003A72D5" w:rsidP="003A72D5">
      <w:pPr>
        <w:pStyle w:val="EndNoteBibliography"/>
        <w:spacing w:after="0"/>
        <w:ind w:left="720" w:hanging="720"/>
      </w:pPr>
      <w:r w:rsidRPr="003A72D5">
        <w:t>36.</w:t>
      </w:r>
      <w:r w:rsidRPr="003A72D5">
        <w:tab/>
        <w:t xml:space="preserve">Maksimovic, J., et al., </w:t>
      </w:r>
      <w:r w:rsidRPr="003A72D5">
        <w:rPr>
          <w:i/>
        </w:rPr>
        <w:t>Removing unwanted variation in a differential methylation analysis of Illumina HumanMethylation450 array data.</w:t>
      </w:r>
      <w:r w:rsidRPr="003A72D5">
        <w:t xml:space="preserve"> Nucleic Acids Res, 2015. </w:t>
      </w:r>
      <w:r w:rsidRPr="003A72D5">
        <w:rPr>
          <w:b/>
        </w:rPr>
        <w:t>43</w:t>
      </w:r>
      <w:r w:rsidRPr="003A72D5">
        <w:t>(16): p. e106.</w:t>
      </w:r>
    </w:p>
    <w:p w14:paraId="72F0C261" w14:textId="77777777" w:rsidR="003A72D5" w:rsidRPr="003A72D5" w:rsidRDefault="003A72D5" w:rsidP="003A72D5">
      <w:pPr>
        <w:pStyle w:val="EndNoteBibliography"/>
        <w:spacing w:after="0"/>
        <w:ind w:left="720" w:hanging="720"/>
      </w:pPr>
      <w:r w:rsidRPr="003A72D5">
        <w:t>37.</w:t>
      </w:r>
      <w:r w:rsidRPr="003A72D5">
        <w:tab/>
        <w:t xml:space="preserve">van Iterson, M., E.W. van Zwet, and B.T. Heijmans, </w:t>
      </w:r>
      <w:r w:rsidRPr="003A72D5">
        <w:rPr>
          <w:i/>
        </w:rPr>
        <w:t>Controlling bias and inflation in epigenome- and transcriptome-wide association studies using the empirical null distribution.</w:t>
      </w:r>
      <w:r w:rsidRPr="003A72D5">
        <w:t xml:space="preserve"> Genome Biol, 2017. </w:t>
      </w:r>
      <w:r w:rsidRPr="003A72D5">
        <w:rPr>
          <w:b/>
        </w:rPr>
        <w:t>18</w:t>
      </w:r>
      <w:r w:rsidRPr="003A72D5">
        <w:t>(1): p. 19.</w:t>
      </w:r>
    </w:p>
    <w:p w14:paraId="46E4D5BA" w14:textId="45FADD5C" w:rsidR="003A72D5" w:rsidRPr="003A72D5" w:rsidRDefault="003A72D5" w:rsidP="003A72D5">
      <w:pPr>
        <w:pStyle w:val="EndNoteBibliography"/>
        <w:spacing w:after="0"/>
        <w:ind w:left="720" w:hanging="720"/>
      </w:pPr>
      <w:r w:rsidRPr="003A72D5">
        <w:t>38.</w:t>
      </w:r>
      <w:r w:rsidRPr="003A72D5">
        <w:tab/>
        <w:t xml:space="preserve">Hansen KD. IlluminaHumanMethylationEPICanno.ilm10b4.hg19: Annotation for Illumina’s EPIC Methylation Arrays.; 2017. </w:t>
      </w:r>
      <w:hyperlink r:id="rId20" w:history="1">
        <w:r w:rsidRPr="003A72D5">
          <w:rPr>
            <w:rStyle w:val="Hyperlink"/>
          </w:rPr>
          <w:t>https://bitbucket.com/kasperdanielhansen/Illumina_EPIC</w:t>
        </w:r>
      </w:hyperlink>
      <w:r w:rsidRPr="003A72D5">
        <w:t>.</w:t>
      </w:r>
    </w:p>
    <w:p w14:paraId="55715B0F" w14:textId="77777777" w:rsidR="003A72D5" w:rsidRPr="003A72D5" w:rsidRDefault="003A72D5" w:rsidP="003A72D5">
      <w:pPr>
        <w:pStyle w:val="EndNoteBibliography"/>
        <w:spacing w:after="0"/>
        <w:ind w:left="720" w:hanging="720"/>
      </w:pPr>
      <w:r w:rsidRPr="003A72D5">
        <w:t>39.</w:t>
      </w:r>
      <w:r w:rsidRPr="003A72D5">
        <w:tab/>
      </w:r>
      <w:r w:rsidRPr="003A72D5">
        <w:rPr>
          <w:i/>
        </w:rPr>
        <w:t>The Gene Ontology resource: enriching a GOld mine.</w:t>
      </w:r>
      <w:r w:rsidRPr="003A72D5">
        <w:t xml:space="preserve"> Nucleic Acids Res, 2021. </w:t>
      </w:r>
      <w:r w:rsidRPr="003A72D5">
        <w:rPr>
          <w:b/>
        </w:rPr>
        <w:t>49</w:t>
      </w:r>
      <w:r w:rsidRPr="003A72D5">
        <w:t>(D1): p. D325-d334.</w:t>
      </w:r>
    </w:p>
    <w:p w14:paraId="583473A8" w14:textId="77777777" w:rsidR="003A72D5" w:rsidRPr="003A72D5" w:rsidRDefault="003A72D5" w:rsidP="003A72D5">
      <w:pPr>
        <w:pStyle w:val="EndNoteBibliography"/>
        <w:spacing w:after="0"/>
        <w:ind w:left="720" w:hanging="720"/>
      </w:pPr>
      <w:r w:rsidRPr="003A72D5">
        <w:t>40.</w:t>
      </w:r>
      <w:r w:rsidRPr="003A72D5">
        <w:tab/>
        <w:t xml:space="preserve">Richmond, R.C., et al., </w:t>
      </w:r>
      <w:r w:rsidRPr="003A72D5">
        <w:rPr>
          <w:i/>
        </w:rPr>
        <w:t>Investigating the DNA methylation profile of e-cigarette use.</w:t>
      </w:r>
      <w:r w:rsidRPr="003A72D5">
        <w:t xml:space="preserve"> Clin Epigenetics, 2021. </w:t>
      </w:r>
      <w:r w:rsidRPr="003A72D5">
        <w:rPr>
          <w:b/>
        </w:rPr>
        <w:t>13</w:t>
      </w:r>
      <w:r w:rsidRPr="003A72D5">
        <w:t>(1): p. 183.</w:t>
      </w:r>
    </w:p>
    <w:p w14:paraId="79529C2F" w14:textId="77777777" w:rsidR="003A72D5" w:rsidRPr="003A72D5" w:rsidRDefault="003A72D5" w:rsidP="003A72D5">
      <w:pPr>
        <w:pStyle w:val="EndNoteBibliography"/>
        <w:spacing w:after="0"/>
        <w:ind w:left="720" w:hanging="720"/>
      </w:pPr>
      <w:r w:rsidRPr="003A72D5">
        <w:t>41.</w:t>
      </w:r>
      <w:r w:rsidRPr="003A72D5">
        <w:tab/>
        <w:t xml:space="preserve">Kechris, K.J., B. Biehs, and T.B. Kornberg, </w:t>
      </w:r>
      <w:r w:rsidRPr="003A72D5">
        <w:rPr>
          <w:i/>
        </w:rPr>
        <w:t>Generalizing moving averages for tiling arrays using combined p-value statistics.</w:t>
      </w:r>
      <w:r w:rsidRPr="003A72D5">
        <w:t xml:space="preserve"> Stat Appl Genet Mol Biol, 2010. </w:t>
      </w:r>
      <w:r w:rsidRPr="003A72D5">
        <w:rPr>
          <w:b/>
        </w:rPr>
        <w:t>9</w:t>
      </w:r>
      <w:r w:rsidRPr="003A72D5">
        <w:t>(1): p. Article29.</w:t>
      </w:r>
    </w:p>
    <w:p w14:paraId="4C00015B" w14:textId="77777777" w:rsidR="003A72D5" w:rsidRPr="003A72D5" w:rsidRDefault="003A72D5" w:rsidP="003A72D5">
      <w:pPr>
        <w:pStyle w:val="EndNoteBibliography"/>
        <w:spacing w:after="0"/>
        <w:ind w:left="720" w:hanging="720"/>
      </w:pPr>
      <w:r w:rsidRPr="003A72D5">
        <w:lastRenderedPageBreak/>
        <w:t>42.</w:t>
      </w:r>
      <w:r w:rsidRPr="003A72D5">
        <w:tab/>
        <w:t xml:space="preserve">Pedersen, B.S., et al., </w:t>
      </w:r>
      <w:r w:rsidRPr="003A72D5">
        <w:rPr>
          <w:i/>
        </w:rPr>
        <w:t>Comb-p: software for combining, analyzing, grouping and correcting spatially correlated P-values.</w:t>
      </w:r>
      <w:r w:rsidRPr="003A72D5">
        <w:t xml:space="preserve"> Bioinformatics, 2012. </w:t>
      </w:r>
      <w:r w:rsidRPr="003A72D5">
        <w:rPr>
          <w:b/>
        </w:rPr>
        <w:t>28</w:t>
      </w:r>
      <w:r w:rsidRPr="003A72D5">
        <w:t>(22): p. 2986-8.</w:t>
      </w:r>
    </w:p>
    <w:p w14:paraId="4F3EAF5A" w14:textId="77777777" w:rsidR="003A72D5" w:rsidRPr="003A72D5" w:rsidRDefault="003A72D5" w:rsidP="003A72D5">
      <w:pPr>
        <w:pStyle w:val="EndNoteBibliography"/>
        <w:spacing w:after="0"/>
        <w:ind w:left="720" w:hanging="720"/>
      </w:pPr>
      <w:r w:rsidRPr="003A72D5">
        <w:t>43.</w:t>
      </w:r>
      <w:r w:rsidRPr="003A72D5">
        <w:tab/>
        <w:t xml:space="preserve">Risso, D., et al., </w:t>
      </w:r>
      <w:r w:rsidRPr="003A72D5">
        <w:rPr>
          <w:i/>
        </w:rPr>
        <w:t>Normalization of RNA-seq data using factor analysis of control genes or samples.</w:t>
      </w:r>
      <w:r w:rsidRPr="003A72D5">
        <w:t xml:space="preserve"> Nature biotechnology, 2014. </w:t>
      </w:r>
      <w:r w:rsidRPr="003A72D5">
        <w:rPr>
          <w:b/>
        </w:rPr>
        <w:t>32</w:t>
      </w:r>
      <w:r w:rsidRPr="003A72D5">
        <w:t>(9): p. 896-902.</w:t>
      </w:r>
    </w:p>
    <w:p w14:paraId="0DF27CE9" w14:textId="626FB71F" w:rsidR="003A72D5" w:rsidRPr="003A72D5" w:rsidRDefault="003A72D5" w:rsidP="003A72D5">
      <w:pPr>
        <w:pStyle w:val="EndNoteBibliography"/>
        <w:spacing w:after="0"/>
        <w:ind w:left="720" w:hanging="720"/>
      </w:pPr>
      <w:r w:rsidRPr="003A72D5">
        <w:t>44.</w:t>
      </w:r>
      <w:r w:rsidRPr="003A72D5">
        <w:tab/>
        <w:t xml:space="preserve">Weizmann Institute of Science. </w:t>
      </w:r>
      <w:r w:rsidRPr="003A72D5">
        <w:rPr>
          <w:i/>
        </w:rPr>
        <w:t>Ciliary landscape Singleton SuperPath</w:t>
      </w:r>
      <w:r w:rsidRPr="003A72D5">
        <w:t xml:space="preserve">. 2023  3/17/2023]; </w:t>
      </w:r>
      <w:hyperlink r:id="rId21" w:history="1">
        <w:r w:rsidRPr="003A72D5">
          <w:rPr>
            <w:rStyle w:val="Hyperlink"/>
          </w:rPr>
          <w:t>https://pathcards.genecards.org/card/ciliary_landscape</w:t>
        </w:r>
      </w:hyperlink>
      <w:r w:rsidRPr="003A72D5">
        <w:t xml:space="preserve">]. Available from: </w:t>
      </w:r>
      <w:hyperlink r:id="rId22" w:history="1">
        <w:r w:rsidRPr="003A72D5">
          <w:rPr>
            <w:rStyle w:val="Hyperlink"/>
          </w:rPr>
          <w:t>https://pathcards.genecards.org/card/ciliary_landscape</w:t>
        </w:r>
      </w:hyperlink>
      <w:r w:rsidRPr="003A72D5">
        <w:t>.</w:t>
      </w:r>
    </w:p>
    <w:p w14:paraId="43178936" w14:textId="77777777" w:rsidR="003A72D5" w:rsidRPr="003A72D5" w:rsidRDefault="003A72D5" w:rsidP="003A72D5">
      <w:pPr>
        <w:pStyle w:val="EndNoteBibliography"/>
        <w:spacing w:after="0"/>
        <w:ind w:left="720" w:hanging="720"/>
      </w:pPr>
      <w:r w:rsidRPr="003A72D5">
        <w:t>45.</w:t>
      </w:r>
      <w:r w:rsidRPr="003A72D5">
        <w:tab/>
        <w:t xml:space="preserve">Palamidas, A., et al., </w:t>
      </w:r>
      <w:r w:rsidRPr="003A72D5">
        <w:rPr>
          <w:i/>
        </w:rPr>
        <w:t>Acute effects of short term use of ecigarettes on Airways Physiology and Respiratory Symptoms in Smokers with and without Airway Obstructive Diseases and in Healthy non smokers.</w:t>
      </w:r>
      <w:r w:rsidRPr="003A72D5">
        <w:t xml:space="preserve"> Tob Prev Cessat, 2017. </w:t>
      </w:r>
      <w:r w:rsidRPr="003A72D5">
        <w:rPr>
          <w:b/>
        </w:rPr>
        <w:t>3</w:t>
      </w:r>
      <w:r w:rsidRPr="003A72D5">
        <w:t>: p. 5.</w:t>
      </w:r>
    </w:p>
    <w:p w14:paraId="0C7F7DC5" w14:textId="77777777" w:rsidR="003A72D5" w:rsidRPr="003A72D5" w:rsidRDefault="003A72D5" w:rsidP="003A72D5">
      <w:pPr>
        <w:pStyle w:val="EndNoteBibliography"/>
        <w:spacing w:after="0"/>
        <w:ind w:left="720" w:hanging="720"/>
      </w:pPr>
      <w:r w:rsidRPr="003A72D5">
        <w:t>46.</w:t>
      </w:r>
      <w:r w:rsidRPr="003A72D5">
        <w:tab/>
        <w:t xml:space="preserve">Lappas, A.S., et al., </w:t>
      </w:r>
      <w:r w:rsidRPr="003A72D5">
        <w:rPr>
          <w:i/>
        </w:rPr>
        <w:t>Short-term respiratory effects of e-cigarettes in healthy individuals and smokers with asthma.</w:t>
      </w:r>
      <w:r w:rsidRPr="003A72D5">
        <w:t xml:space="preserve"> Respirology, 2018. </w:t>
      </w:r>
      <w:r w:rsidRPr="003A72D5">
        <w:rPr>
          <w:b/>
        </w:rPr>
        <w:t>23</w:t>
      </w:r>
      <w:r w:rsidRPr="003A72D5">
        <w:t>(3): p. 291-297.</w:t>
      </w:r>
    </w:p>
    <w:p w14:paraId="719EE1C2" w14:textId="77777777" w:rsidR="003A72D5" w:rsidRPr="003A72D5" w:rsidRDefault="003A72D5" w:rsidP="003A72D5">
      <w:pPr>
        <w:pStyle w:val="EndNoteBibliography"/>
        <w:spacing w:after="0"/>
        <w:ind w:left="720" w:hanging="720"/>
      </w:pPr>
      <w:r w:rsidRPr="003A72D5">
        <w:t>47.</w:t>
      </w:r>
      <w:r w:rsidRPr="003A72D5">
        <w:tab/>
        <w:t xml:space="preserve">Song, Y., et al., </w:t>
      </w:r>
      <w:r w:rsidRPr="003A72D5">
        <w:rPr>
          <w:i/>
        </w:rPr>
        <w:t>What Are the Effects of Electronic Cigarettes on Lung Function Compared to Non-Electronic Cigarettes? A Systematic Analysis.</w:t>
      </w:r>
      <w:r w:rsidRPr="003A72D5">
        <w:t xml:space="preserve"> Int J Public Health, 2022. </w:t>
      </w:r>
      <w:r w:rsidRPr="003A72D5">
        <w:rPr>
          <w:b/>
        </w:rPr>
        <w:t>67</w:t>
      </w:r>
      <w:r w:rsidRPr="003A72D5">
        <w:t>: p. 1604989.</w:t>
      </w:r>
    </w:p>
    <w:p w14:paraId="50BA8124" w14:textId="77777777" w:rsidR="003A72D5" w:rsidRPr="003A72D5" w:rsidRDefault="003A72D5" w:rsidP="003A72D5">
      <w:pPr>
        <w:pStyle w:val="EndNoteBibliography"/>
        <w:spacing w:after="0"/>
        <w:ind w:left="720" w:hanging="720"/>
      </w:pPr>
      <w:r w:rsidRPr="003A72D5">
        <w:t>48.</w:t>
      </w:r>
      <w:r w:rsidRPr="003A72D5">
        <w:tab/>
        <w:t xml:space="preserve">Flouris, A.D., et al., </w:t>
      </w:r>
      <w:r w:rsidRPr="003A72D5">
        <w:rPr>
          <w:i/>
        </w:rPr>
        <w:t>Acute impact of active and passive electronic cigarette smoking on serum cotinine and lung function.</w:t>
      </w:r>
      <w:r w:rsidRPr="003A72D5">
        <w:t xml:space="preserve"> Inhal Toxicol, 2013. </w:t>
      </w:r>
      <w:r w:rsidRPr="003A72D5">
        <w:rPr>
          <w:b/>
        </w:rPr>
        <w:t>25</w:t>
      </w:r>
      <w:r w:rsidRPr="003A72D5">
        <w:t>(2): p. 91-101.</w:t>
      </w:r>
    </w:p>
    <w:p w14:paraId="77498835" w14:textId="77777777" w:rsidR="003A72D5" w:rsidRPr="003A72D5" w:rsidRDefault="003A72D5" w:rsidP="003A72D5">
      <w:pPr>
        <w:pStyle w:val="EndNoteBibliography"/>
        <w:spacing w:after="0"/>
        <w:ind w:left="720" w:hanging="720"/>
      </w:pPr>
      <w:r w:rsidRPr="003A72D5">
        <w:t>49.</w:t>
      </w:r>
      <w:r w:rsidRPr="003A72D5">
        <w:tab/>
        <w:t xml:space="preserve">Tzortzi, A., et al., </w:t>
      </w:r>
      <w:r w:rsidRPr="003A72D5">
        <w:rPr>
          <w:i/>
        </w:rPr>
        <w:t>Passive exposure to e-cigarette emissions: Immediate respiratory effects.</w:t>
      </w:r>
      <w:r w:rsidRPr="003A72D5">
        <w:t xml:space="preserve"> Tob Prev Cessat, 2018. </w:t>
      </w:r>
      <w:r w:rsidRPr="003A72D5">
        <w:rPr>
          <w:b/>
        </w:rPr>
        <w:t>4</w:t>
      </w:r>
      <w:r w:rsidRPr="003A72D5">
        <w:t>: p. 18.</w:t>
      </w:r>
    </w:p>
    <w:p w14:paraId="11467D6F" w14:textId="77777777" w:rsidR="003A72D5" w:rsidRPr="003A72D5" w:rsidRDefault="003A72D5" w:rsidP="003A72D5">
      <w:pPr>
        <w:pStyle w:val="EndNoteBibliography"/>
        <w:spacing w:after="0"/>
        <w:ind w:left="720" w:hanging="720"/>
      </w:pPr>
      <w:r w:rsidRPr="003A72D5">
        <w:t>50.</w:t>
      </w:r>
      <w:r w:rsidRPr="003A72D5">
        <w:tab/>
        <w:t xml:space="preserve">Delgado Tascón, J., et al., </w:t>
      </w:r>
      <w:r w:rsidRPr="003A72D5">
        <w:rPr>
          <w:i/>
        </w:rPr>
        <w:t>The granulocyte orphan receptor CEACAM4 is able to trigger phagocytosis of bacteria.</w:t>
      </w:r>
      <w:r w:rsidRPr="003A72D5">
        <w:t xml:space="preserve"> J Leukoc Biol, 2015. </w:t>
      </w:r>
      <w:r w:rsidRPr="003A72D5">
        <w:rPr>
          <w:b/>
        </w:rPr>
        <w:t>97</w:t>
      </w:r>
      <w:r w:rsidRPr="003A72D5">
        <w:t>(3): p. 521-31.</w:t>
      </w:r>
    </w:p>
    <w:p w14:paraId="7D626113" w14:textId="77777777" w:rsidR="003A72D5" w:rsidRPr="003A72D5" w:rsidRDefault="003A72D5" w:rsidP="003A72D5">
      <w:pPr>
        <w:pStyle w:val="EndNoteBibliography"/>
        <w:spacing w:after="0"/>
        <w:ind w:left="720" w:hanging="720"/>
      </w:pPr>
      <w:r w:rsidRPr="003A72D5">
        <w:t>51.</w:t>
      </w:r>
      <w:r w:rsidRPr="003A72D5">
        <w:tab/>
        <w:t xml:space="preserve">Soria-Valles, C., et al., </w:t>
      </w:r>
      <w:r w:rsidRPr="003A72D5">
        <w:rPr>
          <w:i/>
        </w:rPr>
        <w:t>MMP-25 Metalloprotease Regulates Innate Immune Response through NF-κB Signaling.</w:t>
      </w:r>
      <w:r w:rsidRPr="003A72D5">
        <w:t xml:space="preserve"> J Immunol, 2016. </w:t>
      </w:r>
      <w:r w:rsidRPr="003A72D5">
        <w:rPr>
          <w:b/>
        </w:rPr>
        <w:t>197</w:t>
      </w:r>
      <w:r w:rsidRPr="003A72D5">
        <w:t>(1): p. 296-302.</w:t>
      </w:r>
    </w:p>
    <w:p w14:paraId="3A9C55BC" w14:textId="77777777" w:rsidR="003A72D5" w:rsidRPr="003A72D5" w:rsidRDefault="003A72D5" w:rsidP="003A72D5">
      <w:pPr>
        <w:pStyle w:val="EndNoteBibliography"/>
        <w:spacing w:after="0"/>
        <w:ind w:left="720" w:hanging="720"/>
      </w:pPr>
      <w:r w:rsidRPr="003A72D5">
        <w:t>52.</w:t>
      </w:r>
      <w:r w:rsidRPr="003A72D5">
        <w:tab/>
        <w:t xml:space="preserve">Chung, A.G., M.M. Cyr, and A.K. Ellis, </w:t>
      </w:r>
      <w:r w:rsidRPr="003A72D5">
        <w:rPr>
          <w:i/>
        </w:rPr>
        <w:t>Newly diagnosed chronic granulomatous disease in a 44 year old male presenting with recurrent groin cellulitis and colitis.</w:t>
      </w:r>
      <w:r w:rsidRPr="003A72D5">
        <w:t xml:space="preserve"> Allergy Asthma Clin Immunol, 2013. </w:t>
      </w:r>
      <w:r w:rsidRPr="003A72D5">
        <w:rPr>
          <w:b/>
        </w:rPr>
        <w:t>9</w:t>
      </w:r>
      <w:r w:rsidRPr="003A72D5">
        <w:t>(1): p. 9.</w:t>
      </w:r>
    </w:p>
    <w:p w14:paraId="51436FD5" w14:textId="77777777" w:rsidR="003A72D5" w:rsidRPr="003A72D5" w:rsidRDefault="003A72D5" w:rsidP="003A72D5">
      <w:pPr>
        <w:pStyle w:val="EndNoteBibliography"/>
        <w:spacing w:after="0"/>
        <w:ind w:left="720" w:hanging="720"/>
      </w:pPr>
      <w:r w:rsidRPr="003A72D5">
        <w:t>53.</w:t>
      </w:r>
      <w:r w:rsidRPr="003A72D5">
        <w:tab/>
        <w:t xml:space="preserve">Meng, Y., et al., </w:t>
      </w:r>
      <w:r w:rsidRPr="003A72D5">
        <w:rPr>
          <w:i/>
        </w:rPr>
        <w:t>The NCF1 variant p.R90H aggravates autoimmunity by facilitating the activation of plasmacytoid dendritic cells.</w:t>
      </w:r>
      <w:r w:rsidRPr="003A72D5">
        <w:t xml:space="preserve"> The Journal of clinical investigation, 2022. </w:t>
      </w:r>
      <w:r w:rsidRPr="003A72D5">
        <w:rPr>
          <w:b/>
        </w:rPr>
        <w:t>132</w:t>
      </w:r>
      <w:r w:rsidRPr="003A72D5">
        <w:t>(16): p. e153619.</w:t>
      </w:r>
    </w:p>
    <w:p w14:paraId="6705333B" w14:textId="77777777" w:rsidR="003A72D5" w:rsidRPr="003A72D5" w:rsidRDefault="003A72D5" w:rsidP="003A72D5">
      <w:pPr>
        <w:pStyle w:val="EndNoteBibliography"/>
        <w:spacing w:after="0"/>
        <w:ind w:left="720" w:hanging="720"/>
      </w:pPr>
      <w:r w:rsidRPr="003A72D5">
        <w:t>54.</w:t>
      </w:r>
      <w:r w:rsidRPr="003A72D5">
        <w:tab/>
        <w:t xml:space="preserve">Zhong, J., A.C.Y. Yau, and R. Holmdahl, </w:t>
      </w:r>
      <w:r w:rsidRPr="003A72D5">
        <w:rPr>
          <w:i/>
        </w:rPr>
        <w:t>Independent and inter-dependent immunoregulatory effects of NCF1 and NOS2 in experimental autoimmune encephalomyelitis.</w:t>
      </w:r>
      <w:r w:rsidRPr="003A72D5">
        <w:t xml:space="preserve"> Journal of neuroinflammation, 2020. </w:t>
      </w:r>
      <w:r w:rsidRPr="003A72D5">
        <w:rPr>
          <w:b/>
        </w:rPr>
        <w:t>17</w:t>
      </w:r>
      <w:r w:rsidRPr="003A72D5">
        <w:t>(1): p. 113-113.</w:t>
      </w:r>
    </w:p>
    <w:p w14:paraId="58E368AA" w14:textId="77777777" w:rsidR="003A72D5" w:rsidRPr="003A72D5" w:rsidRDefault="003A72D5" w:rsidP="003A72D5">
      <w:pPr>
        <w:pStyle w:val="EndNoteBibliography"/>
        <w:spacing w:after="0"/>
        <w:ind w:left="720" w:hanging="720"/>
      </w:pPr>
      <w:r w:rsidRPr="003A72D5">
        <w:t>55.</w:t>
      </w:r>
      <w:r w:rsidRPr="003A72D5">
        <w:tab/>
        <w:t xml:space="preserve">Zhang, L., et al., </w:t>
      </w:r>
      <w:r w:rsidRPr="003A72D5">
        <w:rPr>
          <w:i/>
        </w:rPr>
        <w:t>Meta-Analysis and Systematic Review of the Association between a Hypoactive NCF1 Variant and Various Autoimmune Diseases.</w:t>
      </w:r>
      <w:r w:rsidRPr="003A72D5">
        <w:t xml:space="preserve"> Antioxidants (Basel, Switzerland), 2022. </w:t>
      </w:r>
      <w:r w:rsidRPr="003A72D5">
        <w:rPr>
          <w:b/>
        </w:rPr>
        <w:t>11</w:t>
      </w:r>
      <w:r w:rsidRPr="003A72D5">
        <w:t>(8): p. 1589.</w:t>
      </w:r>
    </w:p>
    <w:p w14:paraId="7A48DDE0" w14:textId="77777777" w:rsidR="003A72D5" w:rsidRPr="003A72D5" w:rsidRDefault="003A72D5" w:rsidP="003A72D5">
      <w:pPr>
        <w:pStyle w:val="EndNoteBibliography"/>
        <w:spacing w:after="0"/>
        <w:ind w:left="720" w:hanging="720"/>
      </w:pPr>
      <w:r w:rsidRPr="003A72D5">
        <w:t>56.</w:t>
      </w:r>
      <w:r w:rsidRPr="003A72D5">
        <w:tab/>
        <w:t xml:space="preserve">Du, M., et al., </w:t>
      </w:r>
      <w:r w:rsidRPr="003A72D5">
        <w:rPr>
          <w:i/>
        </w:rPr>
        <w:t>A missense variant in NCF1 is associated with susceptibility to unexplained recurrent spontaneous abortion.</w:t>
      </w:r>
      <w:r w:rsidRPr="003A72D5">
        <w:t xml:space="preserve"> Open life sciences, 2022. </w:t>
      </w:r>
      <w:r w:rsidRPr="003A72D5">
        <w:rPr>
          <w:b/>
        </w:rPr>
        <w:t>17</w:t>
      </w:r>
      <w:r w:rsidRPr="003A72D5">
        <w:t>(1): p. 1443-1450.</w:t>
      </w:r>
    </w:p>
    <w:p w14:paraId="13C48A9B" w14:textId="77777777" w:rsidR="003A72D5" w:rsidRPr="003A72D5" w:rsidRDefault="003A72D5" w:rsidP="003A72D5">
      <w:pPr>
        <w:pStyle w:val="EndNoteBibliography"/>
        <w:spacing w:after="0"/>
        <w:ind w:left="720" w:hanging="720"/>
      </w:pPr>
      <w:r w:rsidRPr="003A72D5">
        <w:t>57.</w:t>
      </w:r>
      <w:r w:rsidRPr="003A72D5">
        <w:tab/>
        <w:t xml:space="preserve">Juchem, K.W., et al., </w:t>
      </w:r>
      <w:r w:rsidRPr="003A72D5">
        <w:rPr>
          <w:i/>
        </w:rPr>
        <w:t>NFAM1 Promotes Pro-Inflammatory Cytokine Production in Mouse and Human Monocytes.</w:t>
      </w:r>
      <w:r w:rsidRPr="003A72D5">
        <w:t xml:space="preserve"> Front Immunol, 2021. </w:t>
      </w:r>
      <w:r w:rsidRPr="003A72D5">
        <w:rPr>
          <w:b/>
        </w:rPr>
        <w:t>12</w:t>
      </w:r>
      <w:r w:rsidRPr="003A72D5">
        <w:t>: p. 773445.</w:t>
      </w:r>
    </w:p>
    <w:p w14:paraId="55956838" w14:textId="77777777" w:rsidR="003A72D5" w:rsidRPr="003A72D5" w:rsidRDefault="003A72D5" w:rsidP="003A72D5">
      <w:pPr>
        <w:pStyle w:val="EndNoteBibliography"/>
        <w:spacing w:after="0"/>
        <w:ind w:left="720" w:hanging="720"/>
      </w:pPr>
      <w:r w:rsidRPr="003A72D5">
        <w:t>58.</w:t>
      </w:r>
      <w:r w:rsidRPr="003A72D5">
        <w:tab/>
        <w:t xml:space="preserve">Duan, L., X. Rao, and K.R. Sigdel, </w:t>
      </w:r>
      <w:r w:rsidRPr="003A72D5">
        <w:rPr>
          <w:i/>
        </w:rPr>
        <w:t>Regulation of Inflammation in Autoimmune Disease.</w:t>
      </w:r>
      <w:r w:rsidRPr="003A72D5">
        <w:t xml:space="preserve"> J Immunol Res, 2019. </w:t>
      </w:r>
      <w:r w:rsidRPr="003A72D5">
        <w:rPr>
          <w:b/>
        </w:rPr>
        <w:t>2019</w:t>
      </w:r>
      <w:r w:rsidRPr="003A72D5">
        <w:t>: p. 7403796.</w:t>
      </w:r>
    </w:p>
    <w:p w14:paraId="30ABAF88" w14:textId="77777777" w:rsidR="003A72D5" w:rsidRPr="003A72D5" w:rsidRDefault="003A72D5" w:rsidP="003A72D5">
      <w:pPr>
        <w:pStyle w:val="EndNoteBibliography"/>
        <w:spacing w:after="0"/>
        <w:ind w:left="720" w:hanging="720"/>
      </w:pPr>
      <w:r w:rsidRPr="003A72D5">
        <w:t>59.</w:t>
      </w:r>
      <w:r w:rsidRPr="003A72D5">
        <w:tab/>
        <w:t xml:space="preserve">Clément, S., J.E. Dumont, and S. Schurmans, </w:t>
      </w:r>
      <w:r w:rsidRPr="003A72D5">
        <w:rPr>
          <w:i/>
        </w:rPr>
        <w:t>Loss of calcyphosine gene expression in mouse and other rodents.</w:t>
      </w:r>
      <w:r w:rsidRPr="003A72D5">
        <w:t xml:space="preserve"> Biochem Biophys Res Commun, 1997. </w:t>
      </w:r>
      <w:r w:rsidRPr="003A72D5">
        <w:rPr>
          <w:b/>
        </w:rPr>
        <w:t>232</w:t>
      </w:r>
      <w:r w:rsidRPr="003A72D5">
        <w:t>(2): p. 407-13.</w:t>
      </w:r>
    </w:p>
    <w:p w14:paraId="3C83236B" w14:textId="77777777" w:rsidR="003A72D5" w:rsidRPr="003A72D5" w:rsidRDefault="003A72D5" w:rsidP="003A72D5">
      <w:pPr>
        <w:pStyle w:val="EndNoteBibliography"/>
        <w:spacing w:after="0"/>
        <w:ind w:left="720" w:hanging="720"/>
      </w:pPr>
      <w:r w:rsidRPr="003A72D5">
        <w:t>60.</w:t>
      </w:r>
      <w:r w:rsidRPr="003A72D5">
        <w:tab/>
        <w:t xml:space="preserve">Lado, S., et al., </w:t>
      </w:r>
      <w:r w:rsidRPr="003A72D5">
        <w:rPr>
          <w:i/>
        </w:rPr>
        <w:t>Innate and Adaptive Immune Genes Associated with MERS-CoV Infection in Dromedaries.</w:t>
      </w:r>
      <w:r w:rsidRPr="003A72D5">
        <w:t xml:space="preserve"> Cells, 2021. </w:t>
      </w:r>
      <w:r w:rsidRPr="003A72D5">
        <w:rPr>
          <w:b/>
        </w:rPr>
        <w:t>10</w:t>
      </w:r>
      <w:r w:rsidRPr="003A72D5">
        <w:t>(6).</w:t>
      </w:r>
    </w:p>
    <w:p w14:paraId="2C36CCDD" w14:textId="77777777" w:rsidR="003A72D5" w:rsidRPr="003A72D5" w:rsidRDefault="003A72D5" w:rsidP="003A72D5">
      <w:pPr>
        <w:pStyle w:val="EndNoteBibliography"/>
        <w:spacing w:after="0"/>
        <w:ind w:left="720" w:hanging="720"/>
      </w:pPr>
      <w:r w:rsidRPr="003A72D5">
        <w:t>61.</w:t>
      </w:r>
      <w:r w:rsidRPr="003A72D5">
        <w:tab/>
        <w:t xml:space="preserve">Hu, J., et al., </w:t>
      </w:r>
      <w:r w:rsidRPr="003A72D5">
        <w:rPr>
          <w:i/>
        </w:rPr>
        <w:t>Genetic variants are identified to increase risk of COVID-19 related mortality from UK Biobank data.</w:t>
      </w:r>
      <w:r w:rsidRPr="003A72D5">
        <w:t xml:space="preserve"> medRxiv, 2020.</w:t>
      </w:r>
    </w:p>
    <w:p w14:paraId="552B62C6" w14:textId="77777777" w:rsidR="003A72D5" w:rsidRPr="003A72D5" w:rsidRDefault="003A72D5" w:rsidP="003A72D5">
      <w:pPr>
        <w:pStyle w:val="EndNoteBibliography"/>
        <w:spacing w:after="0"/>
        <w:ind w:left="720" w:hanging="720"/>
      </w:pPr>
      <w:r w:rsidRPr="003A72D5">
        <w:t>62.</w:t>
      </w:r>
      <w:r w:rsidRPr="003A72D5">
        <w:tab/>
        <w:t xml:space="preserve">Correa, R.G., et al., </w:t>
      </w:r>
      <w:r w:rsidRPr="003A72D5">
        <w:rPr>
          <w:i/>
        </w:rPr>
        <w:t>The NLR-related protein NWD1 is associated with prostate cancer and modulates androgen receptor signaling.</w:t>
      </w:r>
      <w:r w:rsidRPr="003A72D5">
        <w:t xml:space="preserve"> Oncotarget, 2014. </w:t>
      </w:r>
      <w:r w:rsidRPr="003A72D5">
        <w:rPr>
          <w:b/>
        </w:rPr>
        <w:t>5</w:t>
      </w:r>
      <w:r w:rsidRPr="003A72D5">
        <w:t>(6): p. 1666-82.</w:t>
      </w:r>
    </w:p>
    <w:p w14:paraId="26166E7C" w14:textId="77777777" w:rsidR="003A72D5" w:rsidRPr="003A72D5" w:rsidRDefault="003A72D5" w:rsidP="003A72D5">
      <w:pPr>
        <w:pStyle w:val="EndNoteBibliography"/>
        <w:spacing w:after="0"/>
        <w:ind w:left="720" w:hanging="720"/>
      </w:pPr>
      <w:r w:rsidRPr="003A72D5">
        <w:lastRenderedPageBreak/>
        <w:t>63.</w:t>
      </w:r>
      <w:r w:rsidRPr="003A72D5">
        <w:tab/>
        <w:t xml:space="preserve">Yang, Q., et al., </w:t>
      </w:r>
      <w:r w:rsidRPr="003A72D5">
        <w:rPr>
          <w:i/>
        </w:rPr>
        <w:t>Inhibition of Nwd1 activity attenuates neuronal hyperexcitability and GluN2B phosphorylation in the hippocampus.</w:t>
      </w:r>
      <w:r w:rsidRPr="003A72D5">
        <w:t xml:space="preserve"> EBioMedicine, 2019. </w:t>
      </w:r>
      <w:r w:rsidRPr="003A72D5">
        <w:rPr>
          <w:b/>
        </w:rPr>
        <w:t>47</w:t>
      </w:r>
      <w:r w:rsidRPr="003A72D5">
        <w:t>: p. 470-483.</w:t>
      </w:r>
    </w:p>
    <w:p w14:paraId="2381C689" w14:textId="77777777" w:rsidR="003A72D5" w:rsidRPr="003A72D5" w:rsidRDefault="003A72D5" w:rsidP="003A72D5">
      <w:pPr>
        <w:pStyle w:val="EndNoteBibliography"/>
        <w:spacing w:after="0"/>
        <w:ind w:left="720" w:hanging="720"/>
      </w:pPr>
      <w:r w:rsidRPr="003A72D5">
        <w:t>64.</w:t>
      </w:r>
      <w:r w:rsidRPr="003A72D5">
        <w:tab/>
        <w:t xml:space="preserve">Wu, Y., et al., </w:t>
      </w:r>
      <w:r w:rsidRPr="003A72D5">
        <w:rPr>
          <w:i/>
        </w:rPr>
        <w:t>NWD1 facilitates synaptic transmission and contributes to neuropathic pain.</w:t>
      </w:r>
      <w:r w:rsidRPr="003A72D5">
        <w:t xml:space="preserve"> Neuropharmacology, 2022. </w:t>
      </w:r>
      <w:r w:rsidRPr="003A72D5">
        <w:rPr>
          <w:b/>
        </w:rPr>
        <w:t>205</w:t>
      </w:r>
      <w:r w:rsidRPr="003A72D5">
        <w:t>: p. 108919.</w:t>
      </w:r>
    </w:p>
    <w:p w14:paraId="689E1FB3" w14:textId="77777777" w:rsidR="003A72D5" w:rsidRPr="003A72D5" w:rsidRDefault="003A72D5" w:rsidP="003A72D5">
      <w:pPr>
        <w:pStyle w:val="EndNoteBibliography"/>
        <w:spacing w:after="0"/>
        <w:ind w:left="720" w:hanging="720"/>
      </w:pPr>
      <w:r w:rsidRPr="003A72D5">
        <w:t>65.</w:t>
      </w:r>
      <w:r w:rsidRPr="003A72D5">
        <w:tab/>
        <w:t xml:space="preserve">Staudt, M.R., et al., </w:t>
      </w:r>
      <w:r w:rsidRPr="003A72D5">
        <w:rPr>
          <w:i/>
        </w:rPr>
        <w:t>Altered lung biology of healthy never smokers following acute inhalation of E-cigarettes.</w:t>
      </w:r>
      <w:r w:rsidRPr="003A72D5">
        <w:t xml:space="preserve"> Respir Res, 2018. </w:t>
      </w:r>
      <w:r w:rsidRPr="003A72D5">
        <w:rPr>
          <w:b/>
        </w:rPr>
        <w:t>19</w:t>
      </w:r>
      <w:r w:rsidRPr="003A72D5">
        <w:t>(1): p. 78.</w:t>
      </w:r>
    </w:p>
    <w:p w14:paraId="448F0DF0" w14:textId="77777777" w:rsidR="003A72D5" w:rsidRPr="003A72D5" w:rsidRDefault="003A72D5" w:rsidP="003A72D5">
      <w:pPr>
        <w:pStyle w:val="EndNoteBibliography"/>
        <w:spacing w:after="0"/>
        <w:ind w:left="720" w:hanging="720"/>
      </w:pPr>
      <w:r w:rsidRPr="003A72D5">
        <w:t>66.</w:t>
      </w:r>
      <w:r w:rsidRPr="003A72D5">
        <w:tab/>
        <w:t xml:space="preserve">Sayed, I.M., et al., </w:t>
      </w:r>
      <w:r w:rsidRPr="003A72D5">
        <w:rPr>
          <w:i/>
        </w:rPr>
        <w:t>Inflammatory phenotype modulation in the respiratory tract and systemic circulation of e-cigarette users: a pilot study.</w:t>
      </w:r>
      <w:r w:rsidRPr="003A72D5">
        <w:t xml:space="preserve"> Am J Physiol Lung Cell Mol Physiol, 2021. </w:t>
      </w:r>
      <w:r w:rsidRPr="003A72D5">
        <w:rPr>
          <w:b/>
        </w:rPr>
        <w:t>321</w:t>
      </w:r>
      <w:r w:rsidRPr="003A72D5">
        <w:t>(6): p. L1134-l1146.</w:t>
      </w:r>
    </w:p>
    <w:p w14:paraId="2C6DC713" w14:textId="77777777" w:rsidR="003A72D5" w:rsidRPr="003A72D5" w:rsidRDefault="003A72D5" w:rsidP="003A72D5">
      <w:pPr>
        <w:pStyle w:val="EndNoteBibliography"/>
        <w:spacing w:after="0"/>
        <w:ind w:left="720" w:hanging="720"/>
      </w:pPr>
      <w:r w:rsidRPr="003A72D5">
        <w:t>67.</w:t>
      </w:r>
      <w:r w:rsidRPr="003A72D5">
        <w:tab/>
        <w:t xml:space="preserve">Cahill, K.M., et al., </w:t>
      </w:r>
      <w:r w:rsidRPr="003A72D5">
        <w:rPr>
          <w:i/>
        </w:rPr>
        <w:t>In utero exposure to electronic-cigarette aerosols decreases lung fibrillar collagen content, increases Newtonian resistance and induces sex-specific molecular signatures in neonatal mice.</w:t>
      </w:r>
      <w:r w:rsidRPr="003A72D5">
        <w:t xml:space="preserve"> Toxicological Research, 2022. </w:t>
      </w:r>
      <w:r w:rsidRPr="003A72D5">
        <w:rPr>
          <w:b/>
        </w:rPr>
        <w:t>38</w:t>
      </w:r>
      <w:r w:rsidRPr="003A72D5">
        <w:t>(2): p. 205-224.</w:t>
      </w:r>
    </w:p>
    <w:p w14:paraId="2AD57A2A" w14:textId="77777777" w:rsidR="003A72D5" w:rsidRPr="003A72D5" w:rsidRDefault="003A72D5" w:rsidP="003A72D5">
      <w:pPr>
        <w:pStyle w:val="EndNoteBibliography"/>
        <w:spacing w:after="0"/>
        <w:ind w:left="720" w:hanging="720"/>
      </w:pPr>
      <w:r w:rsidRPr="003A72D5">
        <w:t>68.</w:t>
      </w:r>
      <w:r w:rsidRPr="003A72D5">
        <w:tab/>
        <w:t xml:space="preserve">Cahill, K.M., et al., </w:t>
      </w:r>
      <w:r w:rsidRPr="003A72D5">
        <w:rPr>
          <w:i/>
        </w:rPr>
        <w:t>In utero exposures to mint-flavored JUUL aerosol impair lung development and aggravate house dust mite-induced asthma in adult offspring mice.</w:t>
      </w:r>
      <w:r w:rsidRPr="003A72D5">
        <w:t xml:space="preserve"> Toxicology, 2022. </w:t>
      </w:r>
      <w:r w:rsidRPr="003A72D5">
        <w:rPr>
          <w:b/>
        </w:rPr>
        <w:t>477</w:t>
      </w:r>
      <w:r w:rsidRPr="003A72D5">
        <w:t>: p. 153272.</w:t>
      </w:r>
    </w:p>
    <w:p w14:paraId="462AD85D" w14:textId="77777777" w:rsidR="003A72D5" w:rsidRPr="003A72D5" w:rsidRDefault="003A72D5" w:rsidP="003A72D5">
      <w:pPr>
        <w:pStyle w:val="EndNoteBibliography"/>
        <w:spacing w:after="0"/>
        <w:ind w:left="720" w:hanging="720"/>
      </w:pPr>
      <w:r w:rsidRPr="003A72D5">
        <w:t>69.</w:t>
      </w:r>
      <w:r w:rsidRPr="003A72D5">
        <w:tab/>
        <w:t xml:space="preserve">Imtiaz, F., et al., </w:t>
      </w:r>
      <w:r w:rsidRPr="003A72D5">
        <w:rPr>
          <w:i/>
        </w:rPr>
        <w:t>Variation in DNAH1 may contribute to primary ciliary dyskinesia.</w:t>
      </w:r>
      <w:r w:rsidRPr="003A72D5">
        <w:t xml:space="preserve"> BMC Med Genet, 2015. </w:t>
      </w:r>
      <w:r w:rsidRPr="003A72D5">
        <w:rPr>
          <w:b/>
        </w:rPr>
        <w:t>16</w:t>
      </w:r>
      <w:r w:rsidRPr="003A72D5">
        <w:t>: p. 14.</w:t>
      </w:r>
    </w:p>
    <w:p w14:paraId="4E44D9E9" w14:textId="77777777" w:rsidR="003A72D5" w:rsidRPr="003A72D5" w:rsidRDefault="003A72D5" w:rsidP="003A72D5">
      <w:pPr>
        <w:pStyle w:val="EndNoteBibliography"/>
        <w:spacing w:after="0"/>
        <w:ind w:left="720" w:hanging="720"/>
      </w:pPr>
      <w:r w:rsidRPr="003A72D5">
        <w:t>70.</w:t>
      </w:r>
      <w:r w:rsidRPr="003A72D5">
        <w:tab/>
        <w:t xml:space="preserve">Whitfield, M., et al., </w:t>
      </w:r>
      <w:r w:rsidRPr="003A72D5">
        <w:rPr>
          <w:i/>
        </w:rPr>
        <w:t>Mutations in DNAH17, Encoding a Sperm-Specific Axonemal Outer Dynein Arm Heavy Chain, Cause Isolated Male Infertility Due to Asthenozoospermia.</w:t>
      </w:r>
      <w:r w:rsidRPr="003A72D5">
        <w:t xml:space="preserve"> Am J Hum Genet, 2019. </w:t>
      </w:r>
      <w:r w:rsidRPr="003A72D5">
        <w:rPr>
          <w:b/>
        </w:rPr>
        <w:t>105</w:t>
      </w:r>
      <w:r w:rsidRPr="003A72D5">
        <w:t>(1): p. 198-212.</w:t>
      </w:r>
    </w:p>
    <w:p w14:paraId="43D78492" w14:textId="77777777" w:rsidR="003A72D5" w:rsidRPr="003A72D5" w:rsidRDefault="003A72D5" w:rsidP="003A72D5">
      <w:pPr>
        <w:pStyle w:val="EndNoteBibliography"/>
        <w:spacing w:after="0"/>
        <w:ind w:left="720" w:hanging="720"/>
      </w:pPr>
      <w:r w:rsidRPr="003A72D5">
        <w:t>71.</w:t>
      </w:r>
      <w:r w:rsidRPr="003A72D5">
        <w:tab/>
        <w:t xml:space="preserve">Lee, A.C., et al., </w:t>
      </w:r>
      <w:r w:rsidRPr="003A72D5">
        <w:rPr>
          <w:i/>
        </w:rPr>
        <w:t>Tobacco, but Not Nicotine and Flavor-Less Electronic Cigarettes, Induces ACE2 and Immune Dysregulation.</w:t>
      </w:r>
      <w:r w:rsidRPr="003A72D5">
        <w:t xml:space="preserve"> Int J Mol Sci, 2020. </w:t>
      </w:r>
      <w:r w:rsidRPr="003A72D5">
        <w:rPr>
          <w:b/>
        </w:rPr>
        <w:t>21</w:t>
      </w:r>
      <w:r w:rsidRPr="003A72D5">
        <w:t>(15).</w:t>
      </w:r>
    </w:p>
    <w:p w14:paraId="1D7117FC" w14:textId="77777777" w:rsidR="003A72D5" w:rsidRPr="003A72D5" w:rsidRDefault="003A72D5" w:rsidP="003A72D5">
      <w:pPr>
        <w:pStyle w:val="EndNoteBibliography"/>
        <w:spacing w:after="0"/>
        <w:ind w:left="720" w:hanging="720"/>
      </w:pPr>
      <w:r w:rsidRPr="003A72D5">
        <w:t>72.</w:t>
      </w:r>
      <w:r w:rsidRPr="003A72D5">
        <w:tab/>
        <w:t xml:space="preserve">Lu, A. and H. Wu, </w:t>
      </w:r>
      <w:r w:rsidRPr="003A72D5">
        <w:rPr>
          <w:i/>
        </w:rPr>
        <w:t>Structural mechanisms of inflammasome assembly.</w:t>
      </w:r>
      <w:r w:rsidRPr="003A72D5">
        <w:t xml:space="preserve"> Febs j, 2015. </w:t>
      </w:r>
      <w:r w:rsidRPr="003A72D5">
        <w:rPr>
          <w:b/>
        </w:rPr>
        <w:t>282</w:t>
      </w:r>
      <w:r w:rsidRPr="003A72D5">
        <w:t>(3): p. 435-44.</w:t>
      </w:r>
    </w:p>
    <w:p w14:paraId="41B2E0BF" w14:textId="77777777" w:rsidR="003A72D5" w:rsidRPr="003A72D5" w:rsidRDefault="003A72D5" w:rsidP="003A72D5">
      <w:pPr>
        <w:pStyle w:val="EndNoteBibliography"/>
        <w:spacing w:after="0"/>
        <w:ind w:left="720" w:hanging="720"/>
      </w:pPr>
      <w:r w:rsidRPr="003A72D5">
        <w:t>73.</w:t>
      </w:r>
      <w:r w:rsidRPr="003A72D5">
        <w:tab/>
        <w:t xml:space="preserve">Hickman, E., et al., </w:t>
      </w:r>
      <w:r w:rsidRPr="003A72D5">
        <w:rPr>
          <w:i/>
        </w:rPr>
        <w:t>Biomarkers of Airway Immune Homeostasis Differ Significantly with Generation of E-Cigarettes.</w:t>
      </w:r>
      <w:r w:rsidRPr="003A72D5">
        <w:t xml:space="preserve"> Am J Respir Crit Care Med, 2022. </w:t>
      </w:r>
      <w:r w:rsidRPr="003A72D5">
        <w:rPr>
          <w:b/>
        </w:rPr>
        <w:t>206</w:t>
      </w:r>
      <w:r w:rsidRPr="003A72D5">
        <w:t>(10): p. 1248-1258.</w:t>
      </w:r>
    </w:p>
    <w:p w14:paraId="27988E10" w14:textId="77777777" w:rsidR="003A72D5" w:rsidRPr="003A72D5" w:rsidRDefault="003A72D5" w:rsidP="003A72D5">
      <w:pPr>
        <w:pStyle w:val="EndNoteBibliography"/>
        <w:spacing w:after="0"/>
        <w:ind w:left="720" w:hanging="720"/>
      </w:pPr>
      <w:r w:rsidRPr="003A72D5">
        <w:t>74.</w:t>
      </w:r>
      <w:r w:rsidRPr="003A72D5">
        <w:tab/>
        <w:t xml:space="preserve">Sullivan, L. and L.E. Crotty Alexander, </w:t>
      </w:r>
      <w:r w:rsidRPr="003A72D5">
        <w:rPr>
          <w:i/>
        </w:rPr>
        <w:t>A Problem for Generations: Impact of E-Cigarette Type on Immune Homeostasis.</w:t>
      </w:r>
      <w:r w:rsidRPr="003A72D5">
        <w:t xml:space="preserve"> Am J Respir Crit Care Med, 2022. </w:t>
      </w:r>
      <w:r w:rsidRPr="003A72D5">
        <w:rPr>
          <w:b/>
        </w:rPr>
        <w:t>206</w:t>
      </w:r>
      <w:r w:rsidRPr="003A72D5">
        <w:t>(10): p. 1195-1197.</w:t>
      </w:r>
    </w:p>
    <w:p w14:paraId="1F032E37" w14:textId="77777777" w:rsidR="003A72D5" w:rsidRPr="003A72D5" w:rsidRDefault="003A72D5" w:rsidP="003A72D5">
      <w:pPr>
        <w:pStyle w:val="EndNoteBibliography"/>
        <w:spacing w:after="0"/>
        <w:ind w:left="720" w:hanging="720"/>
      </w:pPr>
      <w:r w:rsidRPr="003A72D5">
        <w:t>75.</w:t>
      </w:r>
      <w:r w:rsidRPr="003A72D5">
        <w:tab/>
        <w:t xml:space="preserve">Zhang, Y., et al., </w:t>
      </w:r>
      <w:r w:rsidRPr="003A72D5">
        <w:rPr>
          <w:i/>
        </w:rPr>
        <w:t>Circ-CCDC66 upregulates REXO1 expression to aggravate cervical cancer progression via restraining miR-452-5p.</w:t>
      </w:r>
      <w:r w:rsidRPr="003A72D5">
        <w:t xml:space="preserve"> Cancer Cell Int, 2021. </w:t>
      </w:r>
      <w:r w:rsidRPr="003A72D5">
        <w:rPr>
          <w:b/>
        </w:rPr>
        <w:t>21</w:t>
      </w:r>
      <w:r w:rsidRPr="003A72D5">
        <w:t>(1): p. 20.</w:t>
      </w:r>
    </w:p>
    <w:p w14:paraId="1433EB50" w14:textId="77777777" w:rsidR="003A72D5" w:rsidRPr="003A72D5" w:rsidRDefault="003A72D5" w:rsidP="003A72D5">
      <w:pPr>
        <w:pStyle w:val="EndNoteBibliography"/>
        <w:spacing w:after="0"/>
        <w:ind w:left="720" w:hanging="720"/>
      </w:pPr>
      <w:r w:rsidRPr="003A72D5">
        <w:t>76.</w:t>
      </w:r>
      <w:r w:rsidRPr="003A72D5">
        <w:tab/>
        <w:t xml:space="preserve">Herrera-Luis, E., et al., </w:t>
      </w:r>
      <w:r w:rsidRPr="003A72D5">
        <w:rPr>
          <w:i/>
        </w:rPr>
        <w:t>Epigenome-wide association study of lung function in Latino children and youth with asthma.</w:t>
      </w:r>
      <w:r w:rsidRPr="003A72D5">
        <w:t xml:space="preserve"> Clin Epigenetics, 2022. </w:t>
      </w:r>
      <w:r w:rsidRPr="003A72D5">
        <w:rPr>
          <w:b/>
        </w:rPr>
        <w:t>14</w:t>
      </w:r>
      <w:r w:rsidRPr="003A72D5">
        <w:t>(1): p. 9.</w:t>
      </w:r>
    </w:p>
    <w:p w14:paraId="08155A05" w14:textId="77777777" w:rsidR="003A72D5" w:rsidRPr="003A72D5" w:rsidRDefault="003A72D5" w:rsidP="003A72D5">
      <w:pPr>
        <w:pStyle w:val="EndNoteBibliography"/>
        <w:spacing w:after="0"/>
        <w:ind w:left="720" w:hanging="720"/>
      </w:pPr>
      <w:r w:rsidRPr="003A72D5">
        <w:t>77.</w:t>
      </w:r>
      <w:r w:rsidRPr="003A72D5">
        <w:tab/>
        <w:t xml:space="preserve">Hinkovska-Galcheva, V.T., et al., </w:t>
      </w:r>
      <w:r w:rsidRPr="003A72D5">
        <w:rPr>
          <w:i/>
        </w:rPr>
        <w:t>The formation of ceramide-1-phosphate during neutrophil phagocytosis and its role in liposome fusion.</w:t>
      </w:r>
      <w:r w:rsidRPr="003A72D5">
        <w:t xml:space="preserve"> J Biol Chem, 1998. </w:t>
      </w:r>
      <w:r w:rsidRPr="003A72D5">
        <w:rPr>
          <w:b/>
        </w:rPr>
        <w:t>273</w:t>
      </w:r>
      <w:r w:rsidRPr="003A72D5">
        <w:t>(50): p. 33203-9.</w:t>
      </w:r>
    </w:p>
    <w:p w14:paraId="52BA1DA0" w14:textId="77777777" w:rsidR="003A72D5" w:rsidRPr="003A72D5" w:rsidRDefault="003A72D5" w:rsidP="003A72D5">
      <w:pPr>
        <w:pStyle w:val="EndNoteBibliography"/>
        <w:spacing w:after="0"/>
        <w:ind w:left="720" w:hanging="720"/>
      </w:pPr>
      <w:r w:rsidRPr="003A72D5">
        <w:t>78.</w:t>
      </w:r>
      <w:r w:rsidRPr="003A72D5">
        <w:tab/>
        <w:t xml:space="preserve">Rile, G., et al., </w:t>
      </w:r>
      <w:r w:rsidRPr="003A72D5">
        <w:rPr>
          <w:i/>
        </w:rPr>
        <w:t>Ceramide 1-phosphate formation in neutrophils.</w:t>
      </w:r>
      <w:r w:rsidRPr="003A72D5">
        <w:t xml:space="preserve"> Acta Haematol, 2003. </w:t>
      </w:r>
      <w:r w:rsidRPr="003A72D5">
        <w:rPr>
          <w:b/>
        </w:rPr>
        <w:t>109</w:t>
      </w:r>
      <w:r w:rsidRPr="003A72D5">
        <w:t>(2): p. 76-83.</w:t>
      </w:r>
    </w:p>
    <w:p w14:paraId="6C2C4FE2" w14:textId="77777777" w:rsidR="003A72D5" w:rsidRPr="003A72D5" w:rsidRDefault="003A72D5" w:rsidP="003A72D5">
      <w:pPr>
        <w:pStyle w:val="EndNoteBibliography"/>
        <w:spacing w:after="0"/>
        <w:ind w:left="720" w:hanging="720"/>
      </w:pPr>
      <w:r w:rsidRPr="003A72D5">
        <w:t>79.</w:t>
      </w:r>
      <w:r w:rsidRPr="003A72D5">
        <w:tab/>
        <w:t xml:space="preserve">Pettus, B.J., et al., </w:t>
      </w:r>
      <w:r w:rsidRPr="003A72D5">
        <w:rPr>
          <w:i/>
        </w:rPr>
        <w:t>Ceramide kinase mediates cytokine- and calcium ionophore-induced arachidonic acid release.</w:t>
      </w:r>
      <w:r w:rsidRPr="003A72D5">
        <w:t xml:space="preserve"> J Biol Chem, 2003. </w:t>
      </w:r>
      <w:r w:rsidRPr="003A72D5">
        <w:rPr>
          <w:b/>
        </w:rPr>
        <w:t>278</w:t>
      </w:r>
      <w:r w:rsidRPr="003A72D5">
        <w:t>(40): p. 38206-13.</w:t>
      </w:r>
    </w:p>
    <w:p w14:paraId="504B3BF8" w14:textId="77777777" w:rsidR="003A72D5" w:rsidRPr="003A72D5" w:rsidRDefault="003A72D5" w:rsidP="003A72D5">
      <w:pPr>
        <w:pStyle w:val="EndNoteBibliography"/>
        <w:spacing w:after="0"/>
        <w:ind w:left="720" w:hanging="720"/>
      </w:pPr>
      <w:r w:rsidRPr="003A72D5">
        <w:t>80.</w:t>
      </w:r>
      <w:r w:rsidRPr="003A72D5">
        <w:tab/>
        <w:t xml:space="preserve">Hoeferlin, L.A., D.S. Wijesinghe, and C.E. Chalfant, </w:t>
      </w:r>
      <w:r w:rsidRPr="003A72D5">
        <w:rPr>
          <w:i/>
        </w:rPr>
        <w:t>The role of ceramide-1-phosphate in biological functions.</w:t>
      </w:r>
      <w:r w:rsidRPr="003A72D5">
        <w:t xml:space="preserve"> Handb Exp Pharmacol, 2013(215): p. 153-66.</w:t>
      </w:r>
    </w:p>
    <w:p w14:paraId="537486ED" w14:textId="77777777" w:rsidR="003A72D5" w:rsidRPr="003A72D5" w:rsidRDefault="003A72D5" w:rsidP="003A72D5">
      <w:pPr>
        <w:pStyle w:val="EndNoteBibliography"/>
        <w:ind w:left="720" w:hanging="720"/>
      </w:pPr>
      <w:r w:rsidRPr="003A72D5">
        <w:t>81.</w:t>
      </w:r>
      <w:r w:rsidRPr="003A72D5">
        <w:tab/>
        <w:t xml:space="preserve">Kaslow, J.A., C. Rosas-Salazar, and P.E. Moore, </w:t>
      </w:r>
      <w:r w:rsidRPr="003A72D5">
        <w:rPr>
          <w:i/>
        </w:rPr>
        <w:t>E-cigarette and vaping product use-associated lung injury in the pediatric population: A critical review of the current literature.</w:t>
      </w:r>
      <w:r w:rsidRPr="003A72D5">
        <w:t xml:space="preserve"> Pediatr Pulmonol, 2021. </w:t>
      </w:r>
      <w:r w:rsidRPr="003A72D5">
        <w:rPr>
          <w:b/>
        </w:rPr>
        <w:t>56</w:t>
      </w:r>
      <w:r w:rsidRPr="003A72D5">
        <w:t>(7): p. 1857-1867.</w:t>
      </w:r>
    </w:p>
    <w:p w14:paraId="5080CC3C" w14:textId="02AD752A"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fldChar w:fldCharType="end"/>
      </w:r>
      <w:r w:rsidR="006312E6" w:rsidRPr="005C77DA">
        <w:rPr>
          <w:b/>
          <w:bCs/>
        </w:rPr>
        <w:t xml:space="preserve"> </w:t>
      </w:r>
    </w:p>
    <w:tbl>
      <w:tblPr>
        <w:tblW w:w="0" w:type="auto"/>
        <w:tblLook w:val="04A0" w:firstRow="1" w:lastRow="0" w:firstColumn="1" w:lastColumn="0" w:noHBand="0" w:noVBand="1"/>
        <w:tblPrChange w:id="263" w:author="Commodore, Sarah" w:date="2023-03-22T16:24:00Z">
          <w:tblPr>
            <w:tblW w:w="7580" w:type="dxa"/>
            <w:tblLook w:val="04A0" w:firstRow="1" w:lastRow="0" w:firstColumn="1" w:lastColumn="0" w:noHBand="0" w:noVBand="1"/>
          </w:tblPr>
        </w:tblPrChange>
      </w:tblPr>
      <w:tblGrid>
        <w:gridCol w:w="3570"/>
        <w:gridCol w:w="2502"/>
        <w:gridCol w:w="2770"/>
        <w:gridCol w:w="1470"/>
        <w:gridCol w:w="1461"/>
        <w:gridCol w:w="1187"/>
        <w:tblGridChange w:id="264">
          <w:tblGrid>
            <w:gridCol w:w="3570"/>
            <w:gridCol w:w="2502"/>
            <w:gridCol w:w="1590"/>
            <w:gridCol w:w="1180"/>
            <w:gridCol w:w="1470"/>
            <w:gridCol w:w="1461"/>
            <w:gridCol w:w="1187"/>
          </w:tblGrid>
        </w:tblGridChange>
      </w:tblGrid>
      <w:tr w:rsidR="00DC2757" w:rsidRPr="00DC2757" w14:paraId="62AFABF1" w14:textId="77777777" w:rsidTr="00DC2757">
        <w:trPr>
          <w:trHeight w:val="1490"/>
          <w:ins w:id="265" w:author="Commodore, Sarah" w:date="2023-03-22T16:21:00Z"/>
          <w:trPrChange w:id="266" w:author="Commodore, Sarah" w:date="2023-03-22T16:24:00Z">
            <w:trPr>
              <w:gridAfter w:val="0"/>
              <w:trHeight w:val="1490"/>
            </w:trPr>
          </w:trPrChange>
        </w:trPr>
        <w:tc>
          <w:tcPr>
            <w:tcW w:w="0" w:type="auto"/>
            <w:gridSpan w:val="6"/>
            <w:tcBorders>
              <w:top w:val="nil"/>
              <w:left w:val="nil"/>
              <w:bottom w:val="single" w:sz="8" w:space="0" w:color="auto"/>
              <w:right w:val="nil"/>
            </w:tcBorders>
            <w:shd w:val="clear" w:color="auto" w:fill="auto"/>
            <w:vAlign w:val="center"/>
            <w:hideMark/>
            <w:tcPrChange w:id="267" w:author="Commodore, Sarah" w:date="2023-03-22T16:24:00Z">
              <w:tcPr>
                <w:tcW w:w="7580" w:type="dxa"/>
                <w:gridSpan w:val="3"/>
                <w:tcBorders>
                  <w:top w:val="nil"/>
                  <w:left w:val="nil"/>
                  <w:bottom w:val="single" w:sz="8" w:space="0" w:color="auto"/>
                  <w:right w:val="nil"/>
                </w:tcBorders>
                <w:shd w:val="clear" w:color="auto" w:fill="auto"/>
                <w:vAlign w:val="center"/>
                <w:hideMark/>
              </w:tcPr>
            </w:tcPrChange>
          </w:tcPr>
          <w:p w14:paraId="2C76BFFA" w14:textId="77777777" w:rsidR="00DC2757" w:rsidRPr="00DC2757" w:rsidRDefault="00DC2757" w:rsidP="00DC2757">
            <w:pPr>
              <w:spacing w:after="0" w:line="240" w:lineRule="auto"/>
              <w:rPr>
                <w:ins w:id="268" w:author="Commodore, Sarah" w:date="2023-03-22T16:21:00Z"/>
                <w:rFonts w:ascii="Arial" w:eastAsia="Times New Roman" w:hAnsi="Arial" w:cs="Arial"/>
                <w:b/>
                <w:bCs/>
                <w:color w:val="222222"/>
                <w:sz w:val="20"/>
                <w:szCs w:val="20"/>
              </w:rPr>
            </w:pPr>
            <w:ins w:id="269" w:author="Commodore, Sarah" w:date="2023-03-22T16:21:00Z">
              <w:r w:rsidRPr="00DC2757">
                <w:rPr>
                  <w:rFonts w:ascii="Arial" w:eastAsia="Times New Roman" w:hAnsi="Arial" w:cs="Arial"/>
                  <w:b/>
                  <w:bCs/>
                  <w:color w:val="222222"/>
                  <w:sz w:val="20"/>
                  <w:szCs w:val="20"/>
                </w:rPr>
                <w:lastRenderedPageBreak/>
                <w:t xml:space="preserve">Supplementary Table 1: All transcripts with the at least </w:t>
              </w:r>
              <w:proofErr w:type="gramStart"/>
              <w:r w:rsidRPr="00DC2757">
                <w:rPr>
                  <w:rFonts w:ascii="Arial" w:eastAsia="Times New Roman" w:hAnsi="Arial" w:cs="Arial"/>
                  <w:b/>
                  <w:bCs/>
                  <w:color w:val="222222"/>
                  <w:sz w:val="20"/>
                  <w:szCs w:val="20"/>
                </w:rPr>
                <w:t>2 fold</w:t>
              </w:r>
              <w:proofErr w:type="gramEnd"/>
              <w:r w:rsidRPr="00DC2757">
                <w:rPr>
                  <w:rFonts w:ascii="Arial" w:eastAsia="Times New Roman" w:hAnsi="Arial" w:cs="Arial"/>
                  <w:b/>
                  <w:bCs/>
                  <w:color w:val="222222"/>
                  <w:sz w:val="20"/>
                  <w:szCs w:val="20"/>
                </w:rPr>
                <w:t xml:space="preserve">-change (log2FC) when adolescents who vaped in the last 6 months (vape users) are compared to adolescents who did not vape (non-vape users). The fold-change is the expression in the vaping group relative to the control group (i.e., FC &gt; 2 represents increased expression).  </w:t>
              </w:r>
            </w:ins>
          </w:p>
        </w:tc>
      </w:tr>
      <w:tr w:rsidR="00DC2757" w:rsidRPr="00DC2757" w14:paraId="1B6D7AA0" w14:textId="77777777" w:rsidTr="00DC2757">
        <w:trPr>
          <w:trHeight w:val="300"/>
          <w:ins w:id="270" w:author="Commodore, Sarah" w:date="2023-03-22T16:21:00Z"/>
        </w:trPr>
        <w:tc>
          <w:tcPr>
            <w:tcW w:w="0" w:type="auto"/>
            <w:tcBorders>
              <w:top w:val="nil"/>
              <w:left w:val="nil"/>
              <w:bottom w:val="single" w:sz="8" w:space="0" w:color="auto"/>
              <w:right w:val="nil"/>
            </w:tcBorders>
            <w:shd w:val="clear" w:color="auto" w:fill="auto"/>
            <w:noWrap/>
            <w:vAlign w:val="center"/>
            <w:hideMark/>
          </w:tcPr>
          <w:p w14:paraId="08641964" w14:textId="77777777" w:rsidR="00DC2757" w:rsidRPr="00DC2757" w:rsidRDefault="00DC2757" w:rsidP="00DC2757">
            <w:pPr>
              <w:spacing w:after="0" w:line="240" w:lineRule="auto"/>
              <w:rPr>
                <w:ins w:id="271" w:author="Commodore, Sarah" w:date="2023-03-22T16:21:00Z"/>
                <w:rFonts w:ascii="Calibri" w:eastAsia="Times New Roman" w:hAnsi="Calibri" w:cs="Calibri"/>
                <w:b/>
                <w:bCs/>
                <w:color w:val="000000"/>
              </w:rPr>
            </w:pPr>
            <w:proofErr w:type="spellStart"/>
            <w:ins w:id="272" w:author="Commodore, Sarah" w:date="2023-03-22T16:21: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0" w:type="auto"/>
            <w:tcBorders>
              <w:top w:val="nil"/>
              <w:left w:val="nil"/>
              <w:bottom w:val="single" w:sz="8" w:space="0" w:color="auto"/>
              <w:right w:val="nil"/>
            </w:tcBorders>
            <w:shd w:val="clear" w:color="auto" w:fill="auto"/>
            <w:noWrap/>
            <w:vAlign w:val="center"/>
            <w:hideMark/>
          </w:tcPr>
          <w:p w14:paraId="032EC6D5" w14:textId="77777777" w:rsidR="00DC2757" w:rsidRPr="00DC2757" w:rsidRDefault="00DC2757" w:rsidP="00DC2757">
            <w:pPr>
              <w:spacing w:after="0" w:line="240" w:lineRule="auto"/>
              <w:rPr>
                <w:ins w:id="273" w:author="Commodore, Sarah" w:date="2023-03-22T16:21:00Z"/>
                <w:rFonts w:ascii="Calibri" w:eastAsia="Times New Roman" w:hAnsi="Calibri" w:cs="Calibri"/>
                <w:b/>
                <w:bCs/>
                <w:color w:val="000000"/>
              </w:rPr>
            </w:pPr>
            <w:ins w:id="274" w:author="Commodore, Sarah" w:date="2023-03-22T16:21:00Z">
              <w:r w:rsidRPr="00DC2757">
                <w:rPr>
                  <w:rFonts w:ascii="Calibri" w:eastAsia="Times New Roman" w:hAnsi="Calibri" w:cs="Calibri"/>
                  <w:b/>
                  <w:bCs/>
                  <w:color w:val="000000"/>
                </w:rPr>
                <w:t>Gene Symbol</w:t>
              </w:r>
            </w:ins>
          </w:p>
        </w:tc>
        <w:tc>
          <w:tcPr>
            <w:tcW w:w="0" w:type="auto"/>
            <w:tcBorders>
              <w:top w:val="nil"/>
              <w:left w:val="nil"/>
              <w:bottom w:val="single" w:sz="8" w:space="0" w:color="auto"/>
              <w:right w:val="nil"/>
            </w:tcBorders>
            <w:shd w:val="clear" w:color="auto" w:fill="auto"/>
            <w:noWrap/>
            <w:vAlign w:val="bottom"/>
            <w:hideMark/>
          </w:tcPr>
          <w:p w14:paraId="348E8104" w14:textId="77777777" w:rsidR="00DC2757" w:rsidRPr="00DC2757" w:rsidRDefault="00DC2757" w:rsidP="00DC2757">
            <w:pPr>
              <w:spacing w:after="0" w:line="240" w:lineRule="auto"/>
              <w:rPr>
                <w:ins w:id="275" w:author="Commodore, Sarah" w:date="2023-03-22T16:21:00Z"/>
                <w:rFonts w:ascii="Calibri" w:eastAsia="Times New Roman" w:hAnsi="Calibri" w:cs="Calibri"/>
                <w:b/>
                <w:bCs/>
                <w:color w:val="000000"/>
                <w:sz w:val="20"/>
                <w:szCs w:val="20"/>
              </w:rPr>
            </w:pPr>
            <w:ins w:id="276" w:author="Commodore, Sarah" w:date="2023-03-22T16:21:00Z">
              <w:r w:rsidRPr="00DC2757">
                <w:rPr>
                  <w:rFonts w:ascii="Calibri" w:eastAsia="Times New Roman" w:hAnsi="Calibri" w:cs="Calibri"/>
                  <w:b/>
                  <w:bCs/>
                  <w:color w:val="000000"/>
                  <w:sz w:val="20"/>
                  <w:szCs w:val="20"/>
                </w:rPr>
                <w:t>Log2FoldChange</w:t>
              </w:r>
            </w:ins>
          </w:p>
        </w:tc>
        <w:tc>
          <w:tcPr>
            <w:tcW w:w="0" w:type="auto"/>
            <w:tcBorders>
              <w:top w:val="nil"/>
              <w:left w:val="nil"/>
              <w:bottom w:val="single" w:sz="8" w:space="0" w:color="auto"/>
              <w:right w:val="nil"/>
            </w:tcBorders>
            <w:shd w:val="clear" w:color="auto" w:fill="auto"/>
            <w:noWrap/>
            <w:vAlign w:val="bottom"/>
            <w:hideMark/>
          </w:tcPr>
          <w:p w14:paraId="59F853AA" w14:textId="77777777" w:rsidR="00DC2757" w:rsidRPr="00DC2757" w:rsidRDefault="00DC2757" w:rsidP="00DC2757">
            <w:pPr>
              <w:spacing w:after="0" w:line="240" w:lineRule="auto"/>
              <w:rPr>
                <w:ins w:id="277" w:author="Commodore, Sarah" w:date="2023-03-22T16:21:00Z"/>
                <w:rFonts w:ascii="Calibri" w:eastAsia="Times New Roman" w:hAnsi="Calibri" w:cs="Calibri"/>
                <w:b/>
                <w:bCs/>
                <w:color w:val="000000"/>
                <w:sz w:val="20"/>
                <w:szCs w:val="20"/>
              </w:rPr>
            </w:pPr>
            <w:ins w:id="278" w:author="Commodore, Sarah" w:date="2023-03-22T16:21:00Z">
              <w:r w:rsidRPr="00DC2757">
                <w:rPr>
                  <w:rFonts w:ascii="Calibri" w:eastAsia="Times New Roman" w:hAnsi="Calibri" w:cs="Calibri"/>
                  <w:b/>
                  <w:bCs/>
                  <w:color w:val="000000"/>
                  <w:sz w:val="20"/>
                  <w:szCs w:val="20"/>
                </w:rPr>
                <w:t>p-value</w:t>
              </w:r>
            </w:ins>
          </w:p>
        </w:tc>
        <w:tc>
          <w:tcPr>
            <w:tcW w:w="0" w:type="auto"/>
            <w:tcBorders>
              <w:top w:val="nil"/>
              <w:left w:val="nil"/>
              <w:bottom w:val="single" w:sz="8" w:space="0" w:color="auto"/>
              <w:right w:val="nil"/>
            </w:tcBorders>
            <w:shd w:val="clear" w:color="auto" w:fill="auto"/>
            <w:noWrap/>
            <w:vAlign w:val="bottom"/>
            <w:hideMark/>
          </w:tcPr>
          <w:p w14:paraId="26AE901A" w14:textId="77777777" w:rsidR="00DC2757" w:rsidRPr="00DC2757" w:rsidRDefault="00DC2757" w:rsidP="00DC2757">
            <w:pPr>
              <w:spacing w:after="0" w:line="240" w:lineRule="auto"/>
              <w:rPr>
                <w:ins w:id="279" w:author="Commodore, Sarah" w:date="2023-03-22T16:21:00Z"/>
                <w:rFonts w:ascii="Calibri" w:eastAsia="Times New Roman" w:hAnsi="Calibri" w:cs="Calibri"/>
                <w:b/>
                <w:bCs/>
                <w:color w:val="000000"/>
                <w:sz w:val="20"/>
                <w:szCs w:val="20"/>
              </w:rPr>
            </w:pPr>
            <w:ins w:id="280" w:author="Commodore, Sarah" w:date="2023-03-22T16:21:00Z">
              <w:r w:rsidRPr="00DC2757">
                <w:rPr>
                  <w:rFonts w:ascii="Calibri" w:eastAsia="Times New Roman" w:hAnsi="Calibri" w:cs="Calibri"/>
                  <w:b/>
                  <w:bCs/>
                  <w:color w:val="000000"/>
                  <w:sz w:val="20"/>
                  <w:szCs w:val="20"/>
                </w:rPr>
                <w:t>FDR</w:t>
              </w:r>
            </w:ins>
          </w:p>
        </w:tc>
        <w:tc>
          <w:tcPr>
            <w:tcW w:w="0" w:type="auto"/>
            <w:tcBorders>
              <w:top w:val="nil"/>
              <w:left w:val="nil"/>
              <w:bottom w:val="single" w:sz="8" w:space="0" w:color="auto"/>
              <w:right w:val="nil"/>
            </w:tcBorders>
            <w:shd w:val="clear" w:color="auto" w:fill="auto"/>
            <w:noWrap/>
            <w:vAlign w:val="bottom"/>
            <w:hideMark/>
          </w:tcPr>
          <w:p w14:paraId="11DB0C24" w14:textId="77777777" w:rsidR="00DC2757" w:rsidRPr="00DC2757" w:rsidRDefault="00DC2757" w:rsidP="00DC2757">
            <w:pPr>
              <w:spacing w:after="0" w:line="240" w:lineRule="auto"/>
              <w:jc w:val="center"/>
              <w:rPr>
                <w:ins w:id="281" w:author="Commodore, Sarah" w:date="2023-03-22T16:21:00Z"/>
                <w:rFonts w:ascii="Calibri" w:eastAsia="Times New Roman" w:hAnsi="Calibri" w:cs="Calibri"/>
                <w:b/>
                <w:bCs/>
                <w:color w:val="000000"/>
                <w:sz w:val="20"/>
                <w:szCs w:val="20"/>
              </w:rPr>
            </w:pPr>
            <w:proofErr w:type="spellStart"/>
            <w:ins w:id="282" w:author="Commodore, Sarah" w:date="2023-03-22T16:21:00Z">
              <w:r w:rsidRPr="00DC2757">
                <w:rPr>
                  <w:rFonts w:ascii="Calibri" w:eastAsia="Times New Roman" w:hAnsi="Calibri" w:cs="Calibri"/>
                  <w:b/>
                  <w:bCs/>
                  <w:color w:val="000000"/>
                  <w:sz w:val="20"/>
                  <w:szCs w:val="20"/>
                </w:rPr>
                <w:t>Signif</w:t>
              </w:r>
              <w:proofErr w:type="spellEnd"/>
            </w:ins>
          </w:p>
        </w:tc>
      </w:tr>
      <w:tr w:rsidR="00DC2757" w:rsidRPr="00DC2757" w14:paraId="25D845D4" w14:textId="77777777" w:rsidTr="00DC2757">
        <w:trPr>
          <w:trHeight w:val="260"/>
          <w:ins w:id="283" w:author="Commodore, Sarah" w:date="2023-03-22T16:21:00Z"/>
        </w:trPr>
        <w:tc>
          <w:tcPr>
            <w:tcW w:w="0" w:type="auto"/>
            <w:tcBorders>
              <w:top w:val="nil"/>
              <w:left w:val="nil"/>
              <w:bottom w:val="nil"/>
              <w:right w:val="nil"/>
            </w:tcBorders>
            <w:shd w:val="clear" w:color="auto" w:fill="auto"/>
            <w:noWrap/>
            <w:vAlign w:val="bottom"/>
            <w:hideMark/>
          </w:tcPr>
          <w:p w14:paraId="520612C8" w14:textId="77777777" w:rsidR="00DC2757" w:rsidRPr="00DC2757" w:rsidRDefault="00DC2757" w:rsidP="00DC2757">
            <w:pPr>
              <w:spacing w:after="0" w:line="240" w:lineRule="auto"/>
              <w:rPr>
                <w:ins w:id="284" w:author="Commodore, Sarah" w:date="2023-03-22T16:21:00Z"/>
                <w:rFonts w:ascii="Calibri" w:eastAsia="Times New Roman" w:hAnsi="Calibri" w:cs="Calibri"/>
                <w:color w:val="000000"/>
                <w:sz w:val="20"/>
                <w:szCs w:val="20"/>
              </w:rPr>
            </w:pPr>
            <w:ins w:id="285" w:author="Commodore, Sarah" w:date="2023-03-22T16:21:00Z">
              <w:r w:rsidRPr="00DC2757">
                <w:rPr>
                  <w:rFonts w:ascii="Calibri" w:eastAsia="Times New Roman" w:hAnsi="Calibri" w:cs="Calibri"/>
                  <w:color w:val="000000"/>
                  <w:sz w:val="20"/>
                  <w:szCs w:val="20"/>
                </w:rPr>
                <w:t>ENSG00000147647.13</w:t>
              </w:r>
            </w:ins>
          </w:p>
        </w:tc>
        <w:tc>
          <w:tcPr>
            <w:tcW w:w="0" w:type="auto"/>
            <w:tcBorders>
              <w:top w:val="nil"/>
              <w:left w:val="nil"/>
              <w:bottom w:val="nil"/>
              <w:right w:val="nil"/>
            </w:tcBorders>
            <w:shd w:val="clear" w:color="auto" w:fill="auto"/>
            <w:noWrap/>
            <w:vAlign w:val="bottom"/>
            <w:hideMark/>
          </w:tcPr>
          <w:p w14:paraId="4E0B6782" w14:textId="77777777" w:rsidR="00DC2757" w:rsidRPr="00DC2757" w:rsidRDefault="00DC2757" w:rsidP="00DC2757">
            <w:pPr>
              <w:spacing w:after="0" w:line="240" w:lineRule="auto"/>
              <w:rPr>
                <w:ins w:id="286" w:author="Commodore, Sarah" w:date="2023-03-22T16:21:00Z"/>
                <w:rFonts w:ascii="Calibri" w:eastAsia="Times New Roman" w:hAnsi="Calibri" w:cs="Calibri"/>
                <w:color w:val="000000"/>
                <w:sz w:val="20"/>
                <w:szCs w:val="20"/>
              </w:rPr>
            </w:pPr>
            <w:ins w:id="287" w:author="Commodore, Sarah" w:date="2023-03-22T16:21:00Z">
              <w:r w:rsidRPr="00DC2757">
                <w:rPr>
                  <w:rFonts w:ascii="Calibri" w:eastAsia="Times New Roman" w:hAnsi="Calibri" w:cs="Calibri"/>
                  <w:color w:val="000000"/>
                  <w:sz w:val="20"/>
                  <w:szCs w:val="20"/>
                </w:rPr>
                <w:t>DPYS</w:t>
              </w:r>
            </w:ins>
          </w:p>
        </w:tc>
        <w:tc>
          <w:tcPr>
            <w:tcW w:w="0" w:type="auto"/>
            <w:tcBorders>
              <w:top w:val="nil"/>
              <w:left w:val="nil"/>
              <w:bottom w:val="nil"/>
              <w:right w:val="nil"/>
            </w:tcBorders>
            <w:shd w:val="clear" w:color="auto" w:fill="auto"/>
            <w:noWrap/>
            <w:vAlign w:val="bottom"/>
            <w:hideMark/>
          </w:tcPr>
          <w:p w14:paraId="268ED2CD" w14:textId="77777777" w:rsidR="00DC2757" w:rsidRPr="00DC2757" w:rsidRDefault="00DC2757" w:rsidP="00DC2757">
            <w:pPr>
              <w:spacing w:after="0" w:line="240" w:lineRule="auto"/>
              <w:jc w:val="center"/>
              <w:rPr>
                <w:ins w:id="288" w:author="Commodore, Sarah" w:date="2023-03-22T16:21:00Z"/>
                <w:rFonts w:ascii="Calibri" w:eastAsia="Times New Roman" w:hAnsi="Calibri" w:cs="Calibri"/>
                <w:color w:val="000000"/>
                <w:sz w:val="20"/>
                <w:szCs w:val="20"/>
              </w:rPr>
            </w:pPr>
            <w:ins w:id="289" w:author="Commodore, Sarah" w:date="2023-03-22T16:21:00Z">
              <w:r w:rsidRPr="00DC2757">
                <w:rPr>
                  <w:rFonts w:ascii="Calibri" w:eastAsia="Times New Roman" w:hAnsi="Calibri" w:cs="Calibri"/>
                  <w:color w:val="000000"/>
                  <w:sz w:val="20"/>
                  <w:szCs w:val="20"/>
                </w:rPr>
                <w:t>-3.9E+00</w:t>
              </w:r>
            </w:ins>
          </w:p>
        </w:tc>
        <w:tc>
          <w:tcPr>
            <w:tcW w:w="0" w:type="auto"/>
            <w:tcBorders>
              <w:top w:val="nil"/>
              <w:left w:val="nil"/>
              <w:bottom w:val="nil"/>
              <w:right w:val="nil"/>
            </w:tcBorders>
            <w:shd w:val="clear" w:color="auto" w:fill="auto"/>
            <w:noWrap/>
            <w:vAlign w:val="bottom"/>
            <w:hideMark/>
          </w:tcPr>
          <w:p w14:paraId="5039BD84" w14:textId="77777777" w:rsidR="00DC2757" w:rsidRPr="00DC2757" w:rsidRDefault="00DC2757" w:rsidP="00DC2757">
            <w:pPr>
              <w:spacing w:after="0" w:line="240" w:lineRule="auto"/>
              <w:jc w:val="center"/>
              <w:rPr>
                <w:ins w:id="290" w:author="Commodore, Sarah" w:date="2023-03-22T16:21:00Z"/>
                <w:rFonts w:ascii="Calibri" w:eastAsia="Times New Roman" w:hAnsi="Calibri" w:cs="Calibri"/>
                <w:color w:val="000000"/>
                <w:sz w:val="20"/>
                <w:szCs w:val="20"/>
              </w:rPr>
            </w:pPr>
            <w:ins w:id="291"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52284FE3" w14:textId="77777777" w:rsidR="00DC2757" w:rsidRPr="00DC2757" w:rsidRDefault="00DC2757" w:rsidP="00DC2757">
            <w:pPr>
              <w:spacing w:after="0" w:line="240" w:lineRule="auto"/>
              <w:jc w:val="center"/>
              <w:rPr>
                <w:ins w:id="292" w:author="Commodore, Sarah" w:date="2023-03-22T16:21:00Z"/>
                <w:rFonts w:ascii="Calibri" w:eastAsia="Times New Roman" w:hAnsi="Calibri" w:cs="Calibri"/>
                <w:color w:val="000000"/>
                <w:sz w:val="20"/>
                <w:szCs w:val="20"/>
              </w:rPr>
            </w:pPr>
            <w:ins w:id="293" w:author="Commodore, Sarah" w:date="2023-03-22T16:21:00Z">
              <w:r w:rsidRPr="00DC2757">
                <w:rPr>
                  <w:rFonts w:ascii="Calibri" w:eastAsia="Times New Roman" w:hAnsi="Calibri" w:cs="Calibri"/>
                  <w:color w:val="000000"/>
                  <w:sz w:val="20"/>
                  <w:szCs w:val="20"/>
                </w:rPr>
                <w:t>4.2E-05</w:t>
              </w:r>
            </w:ins>
          </w:p>
        </w:tc>
        <w:tc>
          <w:tcPr>
            <w:tcW w:w="0" w:type="auto"/>
            <w:tcBorders>
              <w:top w:val="nil"/>
              <w:left w:val="nil"/>
              <w:bottom w:val="nil"/>
              <w:right w:val="nil"/>
            </w:tcBorders>
            <w:shd w:val="clear" w:color="auto" w:fill="auto"/>
            <w:noWrap/>
            <w:vAlign w:val="bottom"/>
            <w:hideMark/>
          </w:tcPr>
          <w:p w14:paraId="6F8D969F" w14:textId="77777777" w:rsidR="00DC2757" w:rsidRPr="00DC2757" w:rsidRDefault="00DC2757" w:rsidP="00DC2757">
            <w:pPr>
              <w:spacing w:after="0" w:line="240" w:lineRule="auto"/>
              <w:jc w:val="center"/>
              <w:rPr>
                <w:ins w:id="294" w:author="Commodore, Sarah" w:date="2023-03-22T16:21:00Z"/>
                <w:rFonts w:ascii="Calibri" w:eastAsia="Times New Roman" w:hAnsi="Calibri" w:cs="Calibri"/>
                <w:color w:val="FF0000"/>
                <w:sz w:val="20"/>
                <w:szCs w:val="20"/>
              </w:rPr>
            </w:pPr>
            <w:ins w:id="295" w:author="Commodore, Sarah" w:date="2023-03-22T16:21:00Z">
              <w:r w:rsidRPr="00DC2757">
                <w:rPr>
                  <w:rFonts w:ascii="Calibri" w:eastAsia="Times New Roman" w:hAnsi="Calibri" w:cs="Calibri"/>
                  <w:color w:val="FF0000"/>
                  <w:sz w:val="20"/>
                  <w:szCs w:val="20"/>
                </w:rPr>
                <w:t>*</w:t>
              </w:r>
            </w:ins>
          </w:p>
        </w:tc>
      </w:tr>
      <w:tr w:rsidR="00DC2757" w:rsidRPr="00DC2757" w14:paraId="3EEFC27C" w14:textId="77777777" w:rsidTr="00DC2757">
        <w:trPr>
          <w:trHeight w:val="260"/>
          <w:ins w:id="296" w:author="Commodore, Sarah" w:date="2023-03-22T16:21:00Z"/>
        </w:trPr>
        <w:tc>
          <w:tcPr>
            <w:tcW w:w="0" w:type="auto"/>
            <w:tcBorders>
              <w:top w:val="nil"/>
              <w:left w:val="nil"/>
              <w:bottom w:val="nil"/>
              <w:right w:val="nil"/>
            </w:tcBorders>
            <w:shd w:val="clear" w:color="auto" w:fill="auto"/>
            <w:noWrap/>
            <w:vAlign w:val="bottom"/>
            <w:hideMark/>
          </w:tcPr>
          <w:p w14:paraId="74FB976D" w14:textId="77777777" w:rsidR="00DC2757" w:rsidRPr="00DC2757" w:rsidRDefault="00DC2757" w:rsidP="00DC2757">
            <w:pPr>
              <w:spacing w:after="0" w:line="240" w:lineRule="auto"/>
              <w:rPr>
                <w:ins w:id="297" w:author="Commodore, Sarah" w:date="2023-03-22T16:21:00Z"/>
                <w:rFonts w:ascii="Calibri" w:eastAsia="Times New Roman" w:hAnsi="Calibri" w:cs="Calibri"/>
                <w:color w:val="000000"/>
                <w:sz w:val="20"/>
                <w:szCs w:val="20"/>
              </w:rPr>
            </w:pPr>
            <w:ins w:id="298" w:author="Commodore, Sarah" w:date="2023-03-22T16:21:00Z">
              <w:r w:rsidRPr="00DC2757">
                <w:rPr>
                  <w:rFonts w:ascii="Calibri" w:eastAsia="Times New Roman" w:hAnsi="Calibri" w:cs="Calibri"/>
                  <w:color w:val="000000"/>
                  <w:sz w:val="20"/>
                  <w:szCs w:val="20"/>
                </w:rPr>
                <w:t>ENSG00000198838.14</w:t>
              </w:r>
            </w:ins>
          </w:p>
        </w:tc>
        <w:tc>
          <w:tcPr>
            <w:tcW w:w="0" w:type="auto"/>
            <w:tcBorders>
              <w:top w:val="nil"/>
              <w:left w:val="nil"/>
              <w:bottom w:val="nil"/>
              <w:right w:val="nil"/>
            </w:tcBorders>
            <w:shd w:val="clear" w:color="auto" w:fill="auto"/>
            <w:noWrap/>
            <w:vAlign w:val="bottom"/>
            <w:hideMark/>
          </w:tcPr>
          <w:p w14:paraId="72ED2063" w14:textId="77777777" w:rsidR="00DC2757" w:rsidRPr="00DC2757" w:rsidRDefault="00DC2757" w:rsidP="00DC2757">
            <w:pPr>
              <w:spacing w:after="0" w:line="240" w:lineRule="auto"/>
              <w:rPr>
                <w:ins w:id="299" w:author="Commodore, Sarah" w:date="2023-03-22T16:21:00Z"/>
                <w:rFonts w:ascii="Calibri" w:eastAsia="Times New Roman" w:hAnsi="Calibri" w:cs="Calibri"/>
                <w:color w:val="000000"/>
                <w:sz w:val="20"/>
                <w:szCs w:val="20"/>
              </w:rPr>
            </w:pPr>
            <w:ins w:id="300" w:author="Commodore, Sarah" w:date="2023-03-22T16:21:00Z">
              <w:r w:rsidRPr="00DC2757">
                <w:rPr>
                  <w:rFonts w:ascii="Calibri" w:eastAsia="Times New Roman" w:hAnsi="Calibri" w:cs="Calibri"/>
                  <w:color w:val="000000"/>
                  <w:sz w:val="20"/>
                  <w:szCs w:val="20"/>
                </w:rPr>
                <w:t>RYR3</w:t>
              </w:r>
            </w:ins>
          </w:p>
        </w:tc>
        <w:tc>
          <w:tcPr>
            <w:tcW w:w="0" w:type="auto"/>
            <w:tcBorders>
              <w:top w:val="nil"/>
              <w:left w:val="nil"/>
              <w:bottom w:val="nil"/>
              <w:right w:val="nil"/>
            </w:tcBorders>
            <w:shd w:val="clear" w:color="auto" w:fill="auto"/>
            <w:noWrap/>
            <w:vAlign w:val="bottom"/>
            <w:hideMark/>
          </w:tcPr>
          <w:p w14:paraId="0E007678" w14:textId="77777777" w:rsidR="00DC2757" w:rsidRPr="00DC2757" w:rsidRDefault="00DC2757" w:rsidP="00DC2757">
            <w:pPr>
              <w:spacing w:after="0" w:line="240" w:lineRule="auto"/>
              <w:jc w:val="center"/>
              <w:rPr>
                <w:ins w:id="301" w:author="Commodore, Sarah" w:date="2023-03-22T16:21:00Z"/>
                <w:rFonts w:ascii="Calibri" w:eastAsia="Times New Roman" w:hAnsi="Calibri" w:cs="Calibri"/>
                <w:color w:val="000000"/>
                <w:sz w:val="20"/>
                <w:szCs w:val="20"/>
              </w:rPr>
            </w:pPr>
            <w:ins w:id="302"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42CDA0DA" w14:textId="77777777" w:rsidR="00DC2757" w:rsidRPr="00DC2757" w:rsidRDefault="00DC2757" w:rsidP="00DC2757">
            <w:pPr>
              <w:spacing w:after="0" w:line="240" w:lineRule="auto"/>
              <w:jc w:val="center"/>
              <w:rPr>
                <w:ins w:id="303" w:author="Commodore, Sarah" w:date="2023-03-22T16:21:00Z"/>
                <w:rFonts w:ascii="Calibri" w:eastAsia="Times New Roman" w:hAnsi="Calibri" w:cs="Calibri"/>
                <w:color w:val="000000"/>
                <w:sz w:val="20"/>
                <w:szCs w:val="20"/>
              </w:rPr>
            </w:pPr>
            <w:ins w:id="304"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65A09B11" w14:textId="77777777" w:rsidR="00DC2757" w:rsidRPr="00DC2757" w:rsidRDefault="00DC2757" w:rsidP="00DC2757">
            <w:pPr>
              <w:spacing w:after="0" w:line="240" w:lineRule="auto"/>
              <w:jc w:val="center"/>
              <w:rPr>
                <w:ins w:id="305" w:author="Commodore, Sarah" w:date="2023-03-22T16:21:00Z"/>
                <w:rFonts w:ascii="Calibri" w:eastAsia="Times New Roman" w:hAnsi="Calibri" w:cs="Calibri"/>
                <w:color w:val="000000"/>
                <w:sz w:val="20"/>
                <w:szCs w:val="20"/>
              </w:rPr>
            </w:pPr>
            <w:ins w:id="306"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D69CD24" w14:textId="77777777" w:rsidR="00DC2757" w:rsidRPr="00DC2757" w:rsidRDefault="00DC2757" w:rsidP="00DC2757">
            <w:pPr>
              <w:spacing w:after="0" w:line="240" w:lineRule="auto"/>
              <w:jc w:val="center"/>
              <w:rPr>
                <w:ins w:id="307" w:author="Commodore, Sarah" w:date="2023-03-22T16:21:00Z"/>
                <w:rFonts w:ascii="Calibri" w:eastAsia="Times New Roman" w:hAnsi="Calibri" w:cs="Calibri"/>
                <w:color w:val="FF0000"/>
                <w:sz w:val="20"/>
                <w:szCs w:val="20"/>
              </w:rPr>
            </w:pPr>
            <w:ins w:id="308" w:author="Commodore, Sarah" w:date="2023-03-22T16:21:00Z">
              <w:r w:rsidRPr="00DC2757">
                <w:rPr>
                  <w:rFonts w:ascii="Calibri" w:eastAsia="Times New Roman" w:hAnsi="Calibri" w:cs="Calibri"/>
                  <w:color w:val="FF0000"/>
                  <w:sz w:val="20"/>
                  <w:szCs w:val="20"/>
                </w:rPr>
                <w:t>*</w:t>
              </w:r>
            </w:ins>
          </w:p>
        </w:tc>
      </w:tr>
      <w:tr w:rsidR="00DC2757" w:rsidRPr="00DC2757" w14:paraId="6D7E06D7" w14:textId="77777777" w:rsidTr="00DC2757">
        <w:trPr>
          <w:trHeight w:val="260"/>
          <w:ins w:id="309" w:author="Commodore, Sarah" w:date="2023-03-22T16:21:00Z"/>
        </w:trPr>
        <w:tc>
          <w:tcPr>
            <w:tcW w:w="0" w:type="auto"/>
            <w:tcBorders>
              <w:top w:val="nil"/>
              <w:left w:val="nil"/>
              <w:bottom w:val="nil"/>
              <w:right w:val="nil"/>
            </w:tcBorders>
            <w:shd w:val="clear" w:color="auto" w:fill="auto"/>
            <w:noWrap/>
            <w:vAlign w:val="bottom"/>
            <w:hideMark/>
          </w:tcPr>
          <w:p w14:paraId="0F04D1D0" w14:textId="77777777" w:rsidR="00DC2757" w:rsidRPr="00DC2757" w:rsidRDefault="00DC2757" w:rsidP="00DC2757">
            <w:pPr>
              <w:spacing w:after="0" w:line="240" w:lineRule="auto"/>
              <w:rPr>
                <w:ins w:id="310" w:author="Commodore, Sarah" w:date="2023-03-22T16:21:00Z"/>
                <w:rFonts w:ascii="Calibri" w:eastAsia="Times New Roman" w:hAnsi="Calibri" w:cs="Calibri"/>
                <w:color w:val="000000"/>
                <w:sz w:val="20"/>
                <w:szCs w:val="20"/>
              </w:rPr>
            </w:pPr>
            <w:ins w:id="311" w:author="Commodore, Sarah" w:date="2023-03-22T16:21:00Z">
              <w:r w:rsidRPr="00DC2757">
                <w:rPr>
                  <w:rFonts w:ascii="Calibri" w:eastAsia="Times New Roman" w:hAnsi="Calibri" w:cs="Calibri"/>
                  <w:color w:val="000000"/>
                  <w:sz w:val="20"/>
                  <w:szCs w:val="20"/>
                </w:rPr>
                <w:t>ENSG00000162782.16</w:t>
              </w:r>
            </w:ins>
          </w:p>
        </w:tc>
        <w:tc>
          <w:tcPr>
            <w:tcW w:w="0" w:type="auto"/>
            <w:tcBorders>
              <w:top w:val="nil"/>
              <w:left w:val="nil"/>
              <w:bottom w:val="nil"/>
              <w:right w:val="nil"/>
            </w:tcBorders>
            <w:shd w:val="clear" w:color="auto" w:fill="auto"/>
            <w:noWrap/>
            <w:vAlign w:val="bottom"/>
            <w:hideMark/>
          </w:tcPr>
          <w:p w14:paraId="46F1C5F8" w14:textId="77777777" w:rsidR="00DC2757" w:rsidRPr="00DC2757" w:rsidRDefault="00DC2757" w:rsidP="00DC2757">
            <w:pPr>
              <w:spacing w:after="0" w:line="240" w:lineRule="auto"/>
              <w:rPr>
                <w:ins w:id="312" w:author="Commodore, Sarah" w:date="2023-03-22T16:21:00Z"/>
                <w:rFonts w:ascii="Calibri" w:eastAsia="Times New Roman" w:hAnsi="Calibri" w:cs="Calibri"/>
                <w:color w:val="000000"/>
                <w:sz w:val="20"/>
                <w:szCs w:val="20"/>
              </w:rPr>
            </w:pPr>
            <w:ins w:id="313" w:author="Commodore, Sarah" w:date="2023-03-22T16:21:00Z">
              <w:r w:rsidRPr="00DC2757">
                <w:rPr>
                  <w:rFonts w:ascii="Calibri" w:eastAsia="Times New Roman" w:hAnsi="Calibri" w:cs="Calibri"/>
                  <w:color w:val="000000"/>
                  <w:sz w:val="20"/>
                  <w:szCs w:val="20"/>
                </w:rPr>
                <w:t>TDRD5</w:t>
              </w:r>
            </w:ins>
          </w:p>
        </w:tc>
        <w:tc>
          <w:tcPr>
            <w:tcW w:w="0" w:type="auto"/>
            <w:tcBorders>
              <w:top w:val="nil"/>
              <w:left w:val="nil"/>
              <w:bottom w:val="nil"/>
              <w:right w:val="nil"/>
            </w:tcBorders>
            <w:shd w:val="clear" w:color="auto" w:fill="auto"/>
            <w:noWrap/>
            <w:vAlign w:val="bottom"/>
            <w:hideMark/>
          </w:tcPr>
          <w:p w14:paraId="444497C8" w14:textId="77777777" w:rsidR="00DC2757" w:rsidRPr="00DC2757" w:rsidRDefault="00DC2757" w:rsidP="00DC2757">
            <w:pPr>
              <w:spacing w:after="0" w:line="240" w:lineRule="auto"/>
              <w:jc w:val="center"/>
              <w:rPr>
                <w:ins w:id="314" w:author="Commodore, Sarah" w:date="2023-03-22T16:21:00Z"/>
                <w:rFonts w:ascii="Calibri" w:eastAsia="Times New Roman" w:hAnsi="Calibri" w:cs="Calibri"/>
                <w:color w:val="000000"/>
                <w:sz w:val="20"/>
                <w:szCs w:val="20"/>
              </w:rPr>
            </w:pPr>
            <w:ins w:id="315"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67FA196" w14:textId="77777777" w:rsidR="00DC2757" w:rsidRPr="00DC2757" w:rsidRDefault="00DC2757" w:rsidP="00DC2757">
            <w:pPr>
              <w:spacing w:after="0" w:line="240" w:lineRule="auto"/>
              <w:jc w:val="center"/>
              <w:rPr>
                <w:ins w:id="316" w:author="Commodore, Sarah" w:date="2023-03-22T16:21:00Z"/>
                <w:rFonts w:ascii="Calibri" w:eastAsia="Times New Roman" w:hAnsi="Calibri" w:cs="Calibri"/>
                <w:color w:val="000000"/>
                <w:sz w:val="20"/>
                <w:szCs w:val="20"/>
              </w:rPr>
            </w:pPr>
            <w:ins w:id="317"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3966A75F" w14:textId="77777777" w:rsidR="00DC2757" w:rsidRPr="00DC2757" w:rsidRDefault="00DC2757" w:rsidP="00DC2757">
            <w:pPr>
              <w:spacing w:after="0" w:line="240" w:lineRule="auto"/>
              <w:jc w:val="center"/>
              <w:rPr>
                <w:ins w:id="318" w:author="Commodore, Sarah" w:date="2023-03-22T16:21:00Z"/>
                <w:rFonts w:ascii="Calibri" w:eastAsia="Times New Roman" w:hAnsi="Calibri" w:cs="Calibri"/>
                <w:color w:val="000000"/>
                <w:sz w:val="20"/>
                <w:szCs w:val="20"/>
              </w:rPr>
            </w:pPr>
            <w:ins w:id="319"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322FC3F9" w14:textId="77777777" w:rsidR="00DC2757" w:rsidRPr="00DC2757" w:rsidRDefault="00DC2757" w:rsidP="00DC2757">
            <w:pPr>
              <w:spacing w:after="0" w:line="240" w:lineRule="auto"/>
              <w:jc w:val="center"/>
              <w:rPr>
                <w:ins w:id="320" w:author="Commodore, Sarah" w:date="2023-03-22T16:21:00Z"/>
                <w:rFonts w:ascii="Calibri" w:eastAsia="Times New Roman" w:hAnsi="Calibri" w:cs="Calibri"/>
                <w:color w:val="FF0000"/>
                <w:sz w:val="20"/>
                <w:szCs w:val="20"/>
              </w:rPr>
            </w:pPr>
            <w:ins w:id="321" w:author="Commodore, Sarah" w:date="2023-03-22T16:21:00Z">
              <w:r w:rsidRPr="00DC2757">
                <w:rPr>
                  <w:rFonts w:ascii="Calibri" w:eastAsia="Times New Roman" w:hAnsi="Calibri" w:cs="Calibri"/>
                  <w:color w:val="FF0000"/>
                  <w:sz w:val="20"/>
                  <w:szCs w:val="20"/>
                </w:rPr>
                <w:t>*</w:t>
              </w:r>
            </w:ins>
          </w:p>
        </w:tc>
      </w:tr>
      <w:tr w:rsidR="00DC2757" w:rsidRPr="00DC2757" w14:paraId="3E5BE82C" w14:textId="77777777" w:rsidTr="00DC2757">
        <w:trPr>
          <w:trHeight w:val="260"/>
          <w:ins w:id="322" w:author="Commodore, Sarah" w:date="2023-03-22T16:21:00Z"/>
        </w:trPr>
        <w:tc>
          <w:tcPr>
            <w:tcW w:w="0" w:type="auto"/>
            <w:tcBorders>
              <w:top w:val="nil"/>
              <w:left w:val="nil"/>
              <w:bottom w:val="nil"/>
              <w:right w:val="nil"/>
            </w:tcBorders>
            <w:shd w:val="clear" w:color="auto" w:fill="auto"/>
            <w:noWrap/>
            <w:vAlign w:val="bottom"/>
            <w:hideMark/>
          </w:tcPr>
          <w:p w14:paraId="16D948B7" w14:textId="77777777" w:rsidR="00DC2757" w:rsidRPr="00DC2757" w:rsidRDefault="00DC2757" w:rsidP="00DC2757">
            <w:pPr>
              <w:spacing w:after="0" w:line="240" w:lineRule="auto"/>
              <w:rPr>
                <w:ins w:id="323" w:author="Commodore, Sarah" w:date="2023-03-22T16:21:00Z"/>
                <w:rFonts w:ascii="Calibri" w:eastAsia="Times New Roman" w:hAnsi="Calibri" w:cs="Calibri"/>
                <w:color w:val="000000"/>
                <w:sz w:val="20"/>
                <w:szCs w:val="20"/>
              </w:rPr>
            </w:pPr>
            <w:ins w:id="324" w:author="Commodore, Sarah" w:date="2023-03-22T16:21:00Z">
              <w:r w:rsidRPr="00DC2757">
                <w:rPr>
                  <w:rFonts w:ascii="Calibri" w:eastAsia="Times New Roman" w:hAnsi="Calibri" w:cs="Calibri"/>
                  <w:color w:val="000000"/>
                  <w:sz w:val="20"/>
                  <w:szCs w:val="20"/>
                </w:rPr>
                <w:t>ENSG00000152779.14</w:t>
              </w:r>
            </w:ins>
          </w:p>
        </w:tc>
        <w:tc>
          <w:tcPr>
            <w:tcW w:w="0" w:type="auto"/>
            <w:tcBorders>
              <w:top w:val="nil"/>
              <w:left w:val="nil"/>
              <w:bottom w:val="nil"/>
              <w:right w:val="nil"/>
            </w:tcBorders>
            <w:shd w:val="clear" w:color="auto" w:fill="auto"/>
            <w:noWrap/>
            <w:vAlign w:val="bottom"/>
            <w:hideMark/>
          </w:tcPr>
          <w:p w14:paraId="28C74975" w14:textId="77777777" w:rsidR="00DC2757" w:rsidRPr="00DC2757" w:rsidRDefault="00DC2757" w:rsidP="00DC2757">
            <w:pPr>
              <w:spacing w:after="0" w:line="240" w:lineRule="auto"/>
              <w:rPr>
                <w:ins w:id="325" w:author="Commodore, Sarah" w:date="2023-03-22T16:21:00Z"/>
                <w:rFonts w:ascii="Calibri" w:eastAsia="Times New Roman" w:hAnsi="Calibri" w:cs="Calibri"/>
                <w:color w:val="000000"/>
                <w:sz w:val="20"/>
                <w:szCs w:val="20"/>
              </w:rPr>
            </w:pPr>
            <w:ins w:id="326" w:author="Commodore, Sarah" w:date="2023-03-22T16:21:00Z">
              <w:r w:rsidRPr="00DC2757">
                <w:rPr>
                  <w:rFonts w:ascii="Calibri" w:eastAsia="Times New Roman" w:hAnsi="Calibri" w:cs="Calibri"/>
                  <w:color w:val="000000"/>
                  <w:sz w:val="20"/>
                  <w:szCs w:val="20"/>
                </w:rPr>
                <w:t>SLC16A12</w:t>
              </w:r>
            </w:ins>
          </w:p>
        </w:tc>
        <w:tc>
          <w:tcPr>
            <w:tcW w:w="0" w:type="auto"/>
            <w:tcBorders>
              <w:top w:val="nil"/>
              <w:left w:val="nil"/>
              <w:bottom w:val="nil"/>
              <w:right w:val="nil"/>
            </w:tcBorders>
            <w:shd w:val="clear" w:color="auto" w:fill="auto"/>
            <w:noWrap/>
            <w:vAlign w:val="bottom"/>
            <w:hideMark/>
          </w:tcPr>
          <w:p w14:paraId="0059D118" w14:textId="77777777" w:rsidR="00DC2757" w:rsidRPr="00DC2757" w:rsidRDefault="00DC2757" w:rsidP="00DC2757">
            <w:pPr>
              <w:spacing w:after="0" w:line="240" w:lineRule="auto"/>
              <w:jc w:val="center"/>
              <w:rPr>
                <w:ins w:id="327" w:author="Commodore, Sarah" w:date="2023-03-22T16:21:00Z"/>
                <w:rFonts w:ascii="Calibri" w:eastAsia="Times New Roman" w:hAnsi="Calibri" w:cs="Calibri"/>
                <w:color w:val="000000"/>
                <w:sz w:val="20"/>
                <w:szCs w:val="20"/>
              </w:rPr>
            </w:pPr>
            <w:ins w:id="328"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0B7330E" w14:textId="77777777" w:rsidR="00DC2757" w:rsidRPr="00DC2757" w:rsidRDefault="00DC2757" w:rsidP="00DC2757">
            <w:pPr>
              <w:spacing w:after="0" w:line="240" w:lineRule="auto"/>
              <w:jc w:val="center"/>
              <w:rPr>
                <w:ins w:id="329" w:author="Commodore, Sarah" w:date="2023-03-22T16:21:00Z"/>
                <w:rFonts w:ascii="Calibri" w:eastAsia="Times New Roman" w:hAnsi="Calibri" w:cs="Calibri"/>
                <w:color w:val="000000"/>
                <w:sz w:val="20"/>
                <w:szCs w:val="20"/>
              </w:rPr>
            </w:pPr>
            <w:ins w:id="330"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5F2E4F71" w14:textId="77777777" w:rsidR="00DC2757" w:rsidRPr="00DC2757" w:rsidRDefault="00DC2757" w:rsidP="00DC2757">
            <w:pPr>
              <w:spacing w:after="0" w:line="240" w:lineRule="auto"/>
              <w:jc w:val="center"/>
              <w:rPr>
                <w:ins w:id="331" w:author="Commodore, Sarah" w:date="2023-03-22T16:21:00Z"/>
                <w:rFonts w:ascii="Calibri" w:eastAsia="Times New Roman" w:hAnsi="Calibri" w:cs="Calibri"/>
                <w:color w:val="000000"/>
                <w:sz w:val="20"/>
                <w:szCs w:val="20"/>
              </w:rPr>
            </w:pPr>
            <w:ins w:id="332"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0EAA8278" w14:textId="77777777" w:rsidR="00DC2757" w:rsidRPr="00DC2757" w:rsidRDefault="00DC2757" w:rsidP="00DC2757">
            <w:pPr>
              <w:spacing w:after="0" w:line="240" w:lineRule="auto"/>
              <w:jc w:val="center"/>
              <w:rPr>
                <w:ins w:id="333" w:author="Commodore, Sarah" w:date="2023-03-22T16:21:00Z"/>
                <w:rFonts w:ascii="Calibri" w:eastAsia="Times New Roman" w:hAnsi="Calibri" w:cs="Calibri"/>
                <w:color w:val="FF0000"/>
                <w:sz w:val="20"/>
                <w:szCs w:val="20"/>
              </w:rPr>
            </w:pPr>
            <w:ins w:id="334" w:author="Commodore, Sarah" w:date="2023-03-22T16:21:00Z">
              <w:r w:rsidRPr="00DC2757">
                <w:rPr>
                  <w:rFonts w:ascii="Calibri" w:eastAsia="Times New Roman" w:hAnsi="Calibri" w:cs="Calibri"/>
                  <w:color w:val="FF0000"/>
                  <w:sz w:val="20"/>
                  <w:szCs w:val="20"/>
                </w:rPr>
                <w:t>*</w:t>
              </w:r>
            </w:ins>
          </w:p>
        </w:tc>
      </w:tr>
      <w:tr w:rsidR="00DC2757" w:rsidRPr="00DC2757" w14:paraId="3AAABECE" w14:textId="77777777" w:rsidTr="00DC2757">
        <w:trPr>
          <w:trHeight w:val="260"/>
          <w:ins w:id="335" w:author="Commodore, Sarah" w:date="2023-03-22T16:21:00Z"/>
        </w:trPr>
        <w:tc>
          <w:tcPr>
            <w:tcW w:w="0" w:type="auto"/>
            <w:tcBorders>
              <w:top w:val="nil"/>
              <w:left w:val="nil"/>
              <w:bottom w:val="nil"/>
              <w:right w:val="nil"/>
            </w:tcBorders>
            <w:shd w:val="clear" w:color="auto" w:fill="auto"/>
            <w:noWrap/>
            <w:vAlign w:val="bottom"/>
            <w:hideMark/>
          </w:tcPr>
          <w:p w14:paraId="66E6AAC3" w14:textId="77777777" w:rsidR="00DC2757" w:rsidRPr="00DC2757" w:rsidRDefault="00DC2757" w:rsidP="00DC2757">
            <w:pPr>
              <w:spacing w:after="0" w:line="240" w:lineRule="auto"/>
              <w:rPr>
                <w:ins w:id="336" w:author="Commodore, Sarah" w:date="2023-03-22T16:21:00Z"/>
                <w:rFonts w:ascii="Calibri" w:eastAsia="Times New Roman" w:hAnsi="Calibri" w:cs="Calibri"/>
                <w:color w:val="000000"/>
                <w:sz w:val="20"/>
                <w:szCs w:val="20"/>
              </w:rPr>
            </w:pPr>
            <w:ins w:id="337" w:author="Commodore, Sarah" w:date="2023-03-22T16:21:00Z">
              <w:r w:rsidRPr="00DC2757">
                <w:rPr>
                  <w:rFonts w:ascii="Calibri" w:eastAsia="Times New Roman" w:hAnsi="Calibri" w:cs="Calibri"/>
                  <w:color w:val="000000"/>
                  <w:sz w:val="20"/>
                  <w:szCs w:val="20"/>
                </w:rPr>
                <w:t>ENSG00000039537.14</w:t>
              </w:r>
            </w:ins>
          </w:p>
        </w:tc>
        <w:tc>
          <w:tcPr>
            <w:tcW w:w="0" w:type="auto"/>
            <w:tcBorders>
              <w:top w:val="nil"/>
              <w:left w:val="nil"/>
              <w:bottom w:val="nil"/>
              <w:right w:val="nil"/>
            </w:tcBorders>
            <w:shd w:val="clear" w:color="auto" w:fill="auto"/>
            <w:noWrap/>
            <w:vAlign w:val="bottom"/>
            <w:hideMark/>
          </w:tcPr>
          <w:p w14:paraId="3A31DF52" w14:textId="77777777" w:rsidR="00DC2757" w:rsidRPr="00DC2757" w:rsidRDefault="00DC2757" w:rsidP="00DC2757">
            <w:pPr>
              <w:spacing w:after="0" w:line="240" w:lineRule="auto"/>
              <w:rPr>
                <w:ins w:id="338" w:author="Commodore, Sarah" w:date="2023-03-22T16:21:00Z"/>
                <w:rFonts w:ascii="Calibri" w:eastAsia="Times New Roman" w:hAnsi="Calibri" w:cs="Calibri"/>
                <w:color w:val="000000"/>
                <w:sz w:val="20"/>
                <w:szCs w:val="20"/>
              </w:rPr>
            </w:pPr>
            <w:ins w:id="339" w:author="Commodore, Sarah" w:date="2023-03-22T16:21:00Z">
              <w:r w:rsidRPr="00DC2757">
                <w:rPr>
                  <w:rFonts w:ascii="Calibri" w:eastAsia="Times New Roman" w:hAnsi="Calibri" w:cs="Calibri"/>
                  <w:color w:val="000000"/>
                  <w:sz w:val="20"/>
                  <w:szCs w:val="20"/>
                </w:rPr>
                <w:t>C6</w:t>
              </w:r>
            </w:ins>
          </w:p>
        </w:tc>
        <w:tc>
          <w:tcPr>
            <w:tcW w:w="0" w:type="auto"/>
            <w:tcBorders>
              <w:top w:val="nil"/>
              <w:left w:val="nil"/>
              <w:bottom w:val="nil"/>
              <w:right w:val="nil"/>
            </w:tcBorders>
            <w:shd w:val="clear" w:color="auto" w:fill="auto"/>
            <w:noWrap/>
            <w:vAlign w:val="bottom"/>
            <w:hideMark/>
          </w:tcPr>
          <w:p w14:paraId="26511685" w14:textId="77777777" w:rsidR="00DC2757" w:rsidRPr="00DC2757" w:rsidRDefault="00DC2757" w:rsidP="00DC2757">
            <w:pPr>
              <w:spacing w:after="0" w:line="240" w:lineRule="auto"/>
              <w:jc w:val="center"/>
              <w:rPr>
                <w:ins w:id="340" w:author="Commodore, Sarah" w:date="2023-03-22T16:21:00Z"/>
                <w:rFonts w:ascii="Calibri" w:eastAsia="Times New Roman" w:hAnsi="Calibri" w:cs="Calibri"/>
                <w:color w:val="000000"/>
                <w:sz w:val="20"/>
                <w:szCs w:val="20"/>
              </w:rPr>
            </w:pPr>
            <w:ins w:id="341"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0FD9BBF8" w14:textId="77777777" w:rsidR="00DC2757" w:rsidRPr="00DC2757" w:rsidRDefault="00DC2757" w:rsidP="00DC2757">
            <w:pPr>
              <w:spacing w:after="0" w:line="240" w:lineRule="auto"/>
              <w:jc w:val="center"/>
              <w:rPr>
                <w:ins w:id="342" w:author="Commodore, Sarah" w:date="2023-03-22T16:21:00Z"/>
                <w:rFonts w:ascii="Calibri" w:eastAsia="Times New Roman" w:hAnsi="Calibri" w:cs="Calibri"/>
                <w:color w:val="000000"/>
                <w:sz w:val="20"/>
                <w:szCs w:val="20"/>
              </w:rPr>
            </w:pPr>
            <w:ins w:id="343"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2F0CCFCB" w14:textId="77777777" w:rsidR="00DC2757" w:rsidRPr="00DC2757" w:rsidRDefault="00DC2757" w:rsidP="00DC2757">
            <w:pPr>
              <w:spacing w:after="0" w:line="240" w:lineRule="auto"/>
              <w:jc w:val="center"/>
              <w:rPr>
                <w:ins w:id="344" w:author="Commodore, Sarah" w:date="2023-03-22T16:21:00Z"/>
                <w:rFonts w:ascii="Calibri" w:eastAsia="Times New Roman" w:hAnsi="Calibri" w:cs="Calibri"/>
                <w:color w:val="000000"/>
                <w:sz w:val="20"/>
                <w:szCs w:val="20"/>
              </w:rPr>
            </w:pPr>
            <w:ins w:id="345"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198C6927" w14:textId="77777777" w:rsidR="00DC2757" w:rsidRPr="00DC2757" w:rsidRDefault="00DC2757" w:rsidP="00DC2757">
            <w:pPr>
              <w:spacing w:after="0" w:line="240" w:lineRule="auto"/>
              <w:jc w:val="center"/>
              <w:rPr>
                <w:ins w:id="346" w:author="Commodore, Sarah" w:date="2023-03-22T16:21:00Z"/>
                <w:rFonts w:ascii="Calibri" w:eastAsia="Times New Roman" w:hAnsi="Calibri" w:cs="Calibri"/>
                <w:color w:val="FF0000"/>
                <w:sz w:val="20"/>
                <w:szCs w:val="20"/>
              </w:rPr>
            </w:pPr>
            <w:ins w:id="347" w:author="Commodore, Sarah" w:date="2023-03-22T16:21:00Z">
              <w:r w:rsidRPr="00DC2757">
                <w:rPr>
                  <w:rFonts w:ascii="Calibri" w:eastAsia="Times New Roman" w:hAnsi="Calibri" w:cs="Calibri"/>
                  <w:color w:val="FF0000"/>
                  <w:sz w:val="20"/>
                  <w:szCs w:val="20"/>
                </w:rPr>
                <w:t>*</w:t>
              </w:r>
            </w:ins>
          </w:p>
        </w:tc>
      </w:tr>
      <w:tr w:rsidR="00DC2757" w:rsidRPr="00DC2757" w14:paraId="0089205B" w14:textId="77777777" w:rsidTr="00DC2757">
        <w:trPr>
          <w:trHeight w:val="260"/>
          <w:ins w:id="348" w:author="Commodore, Sarah" w:date="2023-03-22T16:21:00Z"/>
        </w:trPr>
        <w:tc>
          <w:tcPr>
            <w:tcW w:w="0" w:type="auto"/>
            <w:tcBorders>
              <w:top w:val="nil"/>
              <w:left w:val="nil"/>
              <w:bottom w:val="nil"/>
              <w:right w:val="nil"/>
            </w:tcBorders>
            <w:shd w:val="clear" w:color="auto" w:fill="auto"/>
            <w:noWrap/>
            <w:vAlign w:val="bottom"/>
            <w:hideMark/>
          </w:tcPr>
          <w:p w14:paraId="4366C32C" w14:textId="77777777" w:rsidR="00DC2757" w:rsidRPr="00DC2757" w:rsidRDefault="00DC2757" w:rsidP="00DC2757">
            <w:pPr>
              <w:spacing w:after="0" w:line="240" w:lineRule="auto"/>
              <w:rPr>
                <w:ins w:id="349" w:author="Commodore, Sarah" w:date="2023-03-22T16:21:00Z"/>
                <w:rFonts w:ascii="Calibri" w:eastAsia="Times New Roman" w:hAnsi="Calibri" w:cs="Calibri"/>
                <w:color w:val="000000"/>
                <w:sz w:val="20"/>
                <w:szCs w:val="20"/>
              </w:rPr>
            </w:pPr>
            <w:ins w:id="350" w:author="Commodore, Sarah" w:date="2023-03-22T16:21:00Z">
              <w:r w:rsidRPr="00DC2757">
                <w:rPr>
                  <w:rFonts w:ascii="Calibri" w:eastAsia="Times New Roman" w:hAnsi="Calibri" w:cs="Calibri"/>
                  <w:color w:val="000000"/>
                  <w:sz w:val="20"/>
                  <w:szCs w:val="20"/>
                </w:rPr>
                <w:t>ENSG00000280780.2</w:t>
              </w:r>
            </w:ins>
          </w:p>
        </w:tc>
        <w:tc>
          <w:tcPr>
            <w:tcW w:w="0" w:type="auto"/>
            <w:tcBorders>
              <w:top w:val="nil"/>
              <w:left w:val="nil"/>
              <w:bottom w:val="nil"/>
              <w:right w:val="nil"/>
            </w:tcBorders>
            <w:shd w:val="clear" w:color="auto" w:fill="auto"/>
            <w:noWrap/>
            <w:vAlign w:val="bottom"/>
            <w:hideMark/>
          </w:tcPr>
          <w:p w14:paraId="585A3CC2" w14:textId="77777777" w:rsidR="00DC2757" w:rsidRPr="00DC2757" w:rsidRDefault="00DC2757" w:rsidP="00DC2757">
            <w:pPr>
              <w:spacing w:after="0" w:line="240" w:lineRule="auto"/>
              <w:rPr>
                <w:ins w:id="351" w:author="Commodore, Sarah" w:date="2023-03-22T16:21:00Z"/>
                <w:rFonts w:ascii="Calibri" w:eastAsia="Times New Roman" w:hAnsi="Calibri" w:cs="Calibri"/>
                <w:color w:val="000000"/>
                <w:sz w:val="20"/>
                <w:szCs w:val="20"/>
              </w:rPr>
            </w:pPr>
            <w:ins w:id="352" w:author="Commodore, Sarah" w:date="2023-03-22T16:21:00Z">
              <w:r w:rsidRPr="00DC2757">
                <w:rPr>
                  <w:rFonts w:ascii="Calibri" w:eastAsia="Times New Roman" w:hAnsi="Calibri" w:cs="Calibri"/>
                  <w:color w:val="000000"/>
                  <w:sz w:val="20"/>
                  <w:szCs w:val="20"/>
                </w:rPr>
                <w:t>JAKMIP2-AS1</w:t>
              </w:r>
            </w:ins>
          </w:p>
        </w:tc>
        <w:tc>
          <w:tcPr>
            <w:tcW w:w="0" w:type="auto"/>
            <w:tcBorders>
              <w:top w:val="nil"/>
              <w:left w:val="nil"/>
              <w:bottom w:val="nil"/>
              <w:right w:val="nil"/>
            </w:tcBorders>
            <w:shd w:val="clear" w:color="auto" w:fill="auto"/>
            <w:noWrap/>
            <w:vAlign w:val="bottom"/>
            <w:hideMark/>
          </w:tcPr>
          <w:p w14:paraId="18D9CD26" w14:textId="77777777" w:rsidR="00DC2757" w:rsidRPr="00DC2757" w:rsidRDefault="00DC2757" w:rsidP="00DC2757">
            <w:pPr>
              <w:spacing w:after="0" w:line="240" w:lineRule="auto"/>
              <w:jc w:val="center"/>
              <w:rPr>
                <w:ins w:id="353" w:author="Commodore, Sarah" w:date="2023-03-22T16:21:00Z"/>
                <w:rFonts w:ascii="Calibri" w:eastAsia="Times New Roman" w:hAnsi="Calibri" w:cs="Calibri"/>
                <w:color w:val="000000"/>
                <w:sz w:val="20"/>
                <w:szCs w:val="20"/>
              </w:rPr>
            </w:pPr>
            <w:ins w:id="354"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769FE924" w14:textId="77777777" w:rsidR="00DC2757" w:rsidRPr="00DC2757" w:rsidRDefault="00DC2757" w:rsidP="00DC2757">
            <w:pPr>
              <w:spacing w:after="0" w:line="240" w:lineRule="auto"/>
              <w:jc w:val="center"/>
              <w:rPr>
                <w:ins w:id="355" w:author="Commodore, Sarah" w:date="2023-03-22T16:21:00Z"/>
                <w:rFonts w:ascii="Calibri" w:eastAsia="Times New Roman" w:hAnsi="Calibri" w:cs="Calibri"/>
                <w:color w:val="000000"/>
                <w:sz w:val="20"/>
                <w:szCs w:val="20"/>
              </w:rPr>
            </w:pPr>
            <w:ins w:id="356"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6FC00F13" w14:textId="77777777" w:rsidR="00DC2757" w:rsidRPr="00DC2757" w:rsidRDefault="00DC2757" w:rsidP="00DC2757">
            <w:pPr>
              <w:spacing w:after="0" w:line="240" w:lineRule="auto"/>
              <w:jc w:val="center"/>
              <w:rPr>
                <w:ins w:id="357" w:author="Commodore, Sarah" w:date="2023-03-22T16:21:00Z"/>
                <w:rFonts w:ascii="Calibri" w:eastAsia="Times New Roman" w:hAnsi="Calibri" w:cs="Calibri"/>
                <w:color w:val="000000"/>
                <w:sz w:val="20"/>
                <w:szCs w:val="20"/>
              </w:rPr>
            </w:pPr>
            <w:ins w:id="358"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60F35A1" w14:textId="77777777" w:rsidR="00DC2757" w:rsidRPr="00DC2757" w:rsidRDefault="00DC2757" w:rsidP="00DC2757">
            <w:pPr>
              <w:spacing w:after="0" w:line="240" w:lineRule="auto"/>
              <w:jc w:val="center"/>
              <w:rPr>
                <w:ins w:id="359" w:author="Commodore, Sarah" w:date="2023-03-22T16:21:00Z"/>
                <w:rFonts w:ascii="Calibri" w:eastAsia="Times New Roman" w:hAnsi="Calibri" w:cs="Calibri"/>
                <w:color w:val="FF0000"/>
                <w:sz w:val="20"/>
                <w:szCs w:val="20"/>
              </w:rPr>
            </w:pPr>
            <w:ins w:id="360" w:author="Commodore, Sarah" w:date="2023-03-22T16:21:00Z">
              <w:r w:rsidRPr="00DC2757">
                <w:rPr>
                  <w:rFonts w:ascii="Calibri" w:eastAsia="Times New Roman" w:hAnsi="Calibri" w:cs="Calibri"/>
                  <w:color w:val="FF0000"/>
                  <w:sz w:val="20"/>
                  <w:szCs w:val="20"/>
                </w:rPr>
                <w:t>*</w:t>
              </w:r>
            </w:ins>
          </w:p>
        </w:tc>
      </w:tr>
      <w:tr w:rsidR="00DC2757" w:rsidRPr="00DC2757" w14:paraId="0643A5E5" w14:textId="77777777" w:rsidTr="00DC2757">
        <w:trPr>
          <w:trHeight w:val="260"/>
          <w:ins w:id="361" w:author="Commodore, Sarah" w:date="2023-03-22T16:21:00Z"/>
        </w:trPr>
        <w:tc>
          <w:tcPr>
            <w:tcW w:w="0" w:type="auto"/>
            <w:tcBorders>
              <w:top w:val="nil"/>
              <w:left w:val="nil"/>
              <w:bottom w:val="nil"/>
              <w:right w:val="nil"/>
            </w:tcBorders>
            <w:shd w:val="clear" w:color="auto" w:fill="auto"/>
            <w:noWrap/>
            <w:vAlign w:val="bottom"/>
            <w:hideMark/>
          </w:tcPr>
          <w:p w14:paraId="27AB05BF" w14:textId="77777777" w:rsidR="00DC2757" w:rsidRPr="00DC2757" w:rsidRDefault="00DC2757" w:rsidP="00DC2757">
            <w:pPr>
              <w:spacing w:after="0" w:line="240" w:lineRule="auto"/>
              <w:rPr>
                <w:ins w:id="362" w:author="Commodore, Sarah" w:date="2023-03-22T16:21:00Z"/>
                <w:rFonts w:ascii="Calibri" w:eastAsia="Times New Roman" w:hAnsi="Calibri" w:cs="Calibri"/>
                <w:color w:val="000000"/>
                <w:sz w:val="20"/>
                <w:szCs w:val="20"/>
              </w:rPr>
            </w:pPr>
            <w:ins w:id="363" w:author="Commodore, Sarah" w:date="2023-03-22T16:21:00Z">
              <w:r w:rsidRPr="00DC2757">
                <w:rPr>
                  <w:rFonts w:ascii="Calibri" w:eastAsia="Times New Roman" w:hAnsi="Calibri" w:cs="Calibri"/>
                  <w:color w:val="000000"/>
                  <w:sz w:val="20"/>
                  <w:szCs w:val="20"/>
                </w:rPr>
                <w:t>ENSG00000244067.3</w:t>
              </w:r>
            </w:ins>
          </w:p>
        </w:tc>
        <w:tc>
          <w:tcPr>
            <w:tcW w:w="0" w:type="auto"/>
            <w:tcBorders>
              <w:top w:val="nil"/>
              <w:left w:val="nil"/>
              <w:bottom w:val="nil"/>
              <w:right w:val="nil"/>
            </w:tcBorders>
            <w:shd w:val="clear" w:color="auto" w:fill="auto"/>
            <w:noWrap/>
            <w:vAlign w:val="bottom"/>
            <w:hideMark/>
          </w:tcPr>
          <w:p w14:paraId="67083D30" w14:textId="77777777" w:rsidR="00DC2757" w:rsidRPr="00DC2757" w:rsidRDefault="00DC2757" w:rsidP="00DC2757">
            <w:pPr>
              <w:spacing w:after="0" w:line="240" w:lineRule="auto"/>
              <w:rPr>
                <w:ins w:id="364" w:author="Commodore, Sarah" w:date="2023-03-22T16:21:00Z"/>
                <w:rFonts w:ascii="Calibri" w:eastAsia="Times New Roman" w:hAnsi="Calibri" w:cs="Calibri"/>
                <w:color w:val="000000"/>
                <w:sz w:val="20"/>
                <w:szCs w:val="20"/>
              </w:rPr>
            </w:pPr>
            <w:ins w:id="365" w:author="Commodore, Sarah" w:date="2023-03-22T16:21:00Z">
              <w:r w:rsidRPr="00DC2757">
                <w:rPr>
                  <w:rFonts w:ascii="Calibri" w:eastAsia="Times New Roman" w:hAnsi="Calibri" w:cs="Calibri"/>
                  <w:color w:val="000000"/>
                  <w:sz w:val="20"/>
                  <w:szCs w:val="20"/>
                </w:rPr>
                <w:t>GSTA2</w:t>
              </w:r>
            </w:ins>
          </w:p>
        </w:tc>
        <w:tc>
          <w:tcPr>
            <w:tcW w:w="0" w:type="auto"/>
            <w:tcBorders>
              <w:top w:val="nil"/>
              <w:left w:val="nil"/>
              <w:bottom w:val="nil"/>
              <w:right w:val="nil"/>
            </w:tcBorders>
            <w:shd w:val="clear" w:color="auto" w:fill="auto"/>
            <w:noWrap/>
            <w:vAlign w:val="bottom"/>
            <w:hideMark/>
          </w:tcPr>
          <w:p w14:paraId="422046BF" w14:textId="77777777" w:rsidR="00DC2757" w:rsidRPr="00DC2757" w:rsidRDefault="00DC2757" w:rsidP="00DC2757">
            <w:pPr>
              <w:spacing w:after="0" w:line="240" w:lineRule="auto"/>
              <w:jc w:val="center"/>
              <w:rPr>
                <w:ins w:id="366" w:author="Commodore, Sarah" w:date="2023-03-22T16:21:00Z"/>
                <w:rFonts w:ascii="Calibri" w:eastAsia="Times New Roman" w:hAnsi="Calibri" w:cs="Calibri"/>
                <w:color w:val="000000"/>
                <w:sz w:val="20"/>
                <w:szCs w:val="20"/>
              </w:rPr>
            </w:pPr>
            <w:ins w:id="367"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6B46E98C" w14:textId="77777777" w:rsidR="00DC2757" w:rsidRPr="00DC2757" w:rsidRDefault="00DC2757" w:rsidP="00DC2757">
            <w:pPr>
              <w:spacing w:after="0" w:line="240" w:lineRule="auto"/>
              <w:jc w:val="center"/>
              <w:rPr>
                <w:ins w:id="368" w:author="Commodore, Sarah" w:date="2023-03-22T16:21:00Z"/>
                <w:rFonts w:ascii="Calibri" w:eastAsia="Times New Roman" w:hAnsi="Calibri" w:cs="Calibri"/>
                <w:color w:val="000000"/>
                <w:sz w:val="20"/>
                <w:szCs w:val="20"/>
              </w:rPr>
            </w:pPr>
            <w:ins w:id="369" w:author="Commodore, Sarah" w:date="2023-03-22T16:21:00Z">
              <w:r w:rsidRPr="00DC2757">
                <w:rPr>
                  <w:rFonts w:ascii="Calibri" w:eastAsia="Times New Roman" w:hAnsi="Calibri" w:cs="Calibri"/>
                  <w:color w:val="000000"/>
                  <w:sz w:val="20"/>
                  <w:szCs w:val="20"/>
                </w:rPr>
                <w:t>1.7E-13</w:t>
              </w:r>
            </w:ins>
          </w:p>
        </w:tc>
        <w:tc>
          <w:tcPr>
            <w:tcW w:w="0" w:type="auto"/>
            <w:tcBorders>
              <w:top w:val="nil"/>
              <w:left w:val="nil"/>
              <w:bottom w:val="nil"/>
              <w:right w:val="nil"/>
            </w:tcBorders>
            <w:shd w:val="clear" w:color="auto" w:fill="auto"/>
            <w:noWrap/>
            <w:vAlign w:val="bottom"/>
            <w:hideMark/>
          </w:tcPr>
          <w:p w14:paraId="1A7A89BC" w14:textId="77777777" w:rsidR="00DC2757" w:rsidRPr="00DC2757" w:rsidRDefault="00DC2757" w:rsidP="00DC2757">
            <w:pPr>
              <w:spacing w:after="0" w:line="240" w:lineRule="auto"/>
              <w:jc w:val="center"/>
              <w:rPr>
                <w:ins w:id="370" w:author="Commodore, Sarah" w:date="2023-03-22T16:21:00Z"/>
                <w:rFonts w:ascii="Calibri" w:eastAsia="Times New Roman" w:hAnsi="Calibri" w:cs="Calibri"/>
                <w:color w:val="000000"/>
                <w:sz w:val="20"/>
                <w:szCs w:val="20"/>
              </w:rPr>
            </w:pPr>
            <w:ins w:id="371" w:author="Commodore, Sarah" w:date="2023-03-22T16:21:00Z">
              <w:r w:rsidRPr="00DC2757">
                <w:rPr>
                  <w:rFonts w:ascii="Calibri" w:eastAsia="Times New Roman" w:hAnsi="Calibri" w:cs="Calibri"/>
                  <w:color w:val="000000"/>
                  <w:sz w:val="20"/>
                  <w:szCs w:val="20"/>
                </w:rPr>
                <w:t>8.3E-12</w:t>
              </w:r>
            </w:ins>
          </w:p>
        </w:tc>
        <w:tc>
          <w:tcPr>
            <w:tcW w:w="0" w:type="auto"/>
            <w:tcBorders>
              <w:top w:val="nil"/>
              <w:left w:val="nil"/>
              <w:bottom w:val="nil"/>
              <w:right w:val="nil"/>
            </w:tcBorders>
            <w:shd w:val="clear" w:color="auto" w:fill="auto"/>
            <w:noWrap/>
            <w:vAlign w:val="bottom"/>
            <w:hideMark/>
          </w:tcPr>
          <w:p w14:paraId="6A02BE19" w14:textId="77777777" w:rsidR="00DC2757" w:rsidRPr="00DC2757" w:rsidRDefault="00DC2757" w:rsidP="00DC2757">
            <w:pPr>
              <w:spacing w:after="0" w:line="240" w:lineRule="auto"/>
              <w:jc w:val="center"/>
              <w:rPr>
                <w:ins w:id="372" w:author="Commodore, Sarah" w:date="2023-03-22T16:21:00Z"/>
                <w:rFonts w:ascii="Calibri" w:eastAsia="Times New Roman" w:hAnsi="Calibri" w:cs="Calibri"/>
                <w:color w:val="FF0000"/>
                <w:sz w:val="20"/>
                <w:szCs w:val="20"/>
              </w:rPr>
            </w:pPr>
            <w:ins w:id="373" w:author="Commodore, Sarah" w:date="2023-03-22T16:21:00Z">
              <w:r w:rsidRPr="00DC2757">
                <w:rPr>
                  <w:rFonts w:ascii="Calibri" w:eastAsia="Times New Roman" w:hAnsi="Calibri" w:cs="Calibri"/>
                  <w:color w:val="FF0000"/>
                  <w:sz w:val="20"/>
                  <w:szCs w:val="20"/>
                </w:rPr>
                <w:t>*</w:t>
              </w:r>
            </w:ins>
          </w:p>
        </w:tc>
      </w:tr>
      <w:tr w:rsidR="00DC2757" w:rsidRPr="00DC2757" w14:paraId="52C6DBA1" w14:textId="77777777" w:rsidTr="00DC2757">
        <w:trPr>
          <w:trHeight w:val="260"/>
          <w:ins w:id="374" w:author="Commodore, Sarah" w:date="2023-03-22T16:21:00Z"/>
        </w:trPr>
        <w:tc>
          <w:tcPr>
            <w:tcW w:w="0" w:type="auto"/>
            <w:tcBorders>
              <w:top w:val="nil"/>
              <w:left w:val="nil"/>
              <w:bottom w:val="nil"/>
              <w:right w:val="nil"/>
            </w:tcBorders>
            <w:shd w:val="clear" w:color="auto" w:fill="auto"/>
            <w:noWrap/>
            <w:vAlign w:val="bottom"/>
            <w:hideMark/>
          </w:tcPr>
          <w:p w14:paraId="6C3FE960" w14:textId="77777777" w:rsidR="00DC2757" w:rsidRPr="00DC2757" w:rsidRDefault="00DC2757" w:rsidP="00DC2757">
            <w:pPr>
              <w:spacing w:after="0" w:line="240" w:lineRule="auto"/>
              <w:rPr>
                <w:ins w:id="375" w:author="Commodore, Sarah" w:date="2023-03-22T16:21:00Z"/>
                <w:rFonts w:ascii="Calibri" w:eastAsia="Times New Roman" w:hAnsi="Calibri" w:cs="Calibri"/>
                <w:color w:val="000000"/>
                <w:sz w:val="20"/>
                <w:szCs w:val="20"/>
              </w:rPr>
            </w:pPr>
            <w:ins w:id="376" w:author="Commodore, Sarah" w:date="2023-03-22T16:21:00Z">
              <w:r w:rsidRPr="00DC2757">
                <w:rPr>
                  <w:rFonts w:ascii="Calibri" w:eastAsia="Times New Roman" w:hAnsi="Calibri" w:cs="Calibri"/>
                  <w:color w:val="000000"/>
                  <w:sz w:val="20"/>
                  <w:szCs w:val="20"/>
                </w:rPr>
                <w:t>ENSG00000260951.2</w:t>
              </w:r>
            </w:ins>
          </w:p>
        </w:tc>
        <w:tc>
          <w:tcPr>
            <w:tcW w:w="0" w:type="auto"/>
            <w:tcBorders>
              <w:top w:val="nil"/>
              <w:left w:val="nil"/>
              <w:bottom w:val="nil"/>
              <w:right w:val="nil"/>
            </w:tcBorders>
            <w:shd w:val="clear" w:color="auto" w:fill="auto"/>
            <w:noWrap/>
            <w:vAlign w:val="bottom"/>
            <w:hideMark/>
          </w:tcPr>
          <w:p w14:paraId="6AE90800" w14:textId="77777777" w:rsidR="00DC2757" w:rsidRPr="00DC2757" w:rsidRDefault="00DC2757" w:rsidP="00DC2757">
            <w:pPr>
              <w:spacing w:after="0" w:line="240" w:lineRule="auto"/>
              <w:rPr>
                <w:ins w:id="377" w:author="Commodore, Sarah" w:date="2023-03-22T16:21:00Z"/>
                <w:rFonts w:ascii="Calibri" w:eastAsia="Times New Roman" w:hAnsi="Calibri" w:cs="Calibri"/>
                <w:color w:val="000000"/>
                <w:sz w:val="20"/>
                <w:szCs w:val="20"/>
              </w:rPr>
            </w:pPr>
            <w:ins w:id="378" w:author="Commodore, Sarah" w:date="2023-03-22T16:21:00Z">
              <w:r w:rsidRPr="00DC2757">
                <w:rPr>
                  <w:rFonts w:ascii="Calibri" w:eastAsia="Times New Roman" w:hAnsi="Calibri" w:cs="Calibri"/>
                  <w:color w:val="000000"/>
                  <w:sz w:val="20"/>
                  <w:szCs w:val="20"/>
                </w:rPr>
                <w:t>AC005100.1</w:t>
              </w:r>
            </w:ins>
          </w:p>
        </w:tc>
        <w:tc>
          <w:tcPr>
            <w:tcW w:w="0" w:type="auto"/>
            <w:tcBorders>
              <w:top w:val="nil"/>
              <w:left w:val="nil"/>
              <w:bottom w:val="nil"/>
              <w:right w:val="nil"/>
            </w:tcBorders>
            <w:shd w:val="clear" w:color="auto" w:fill="auto"/>
            <w:noWrap/>
            <w:vAlign w:val="bottom"/>
            <w:hideMark/>
          </w:tcPr>
          <w:p w14:paraId="08E4D938" w14:textId="77777777" w:rsidR="00DC2757" w:rsidRPr="00DC2757" w:rsidRDefault="00DC2757" w:rsidP="00DC2757">
            <w:pPr>
              <w:spacing w:after="0" w:line="240" w:lineRule="auto"/>
              <w:jc w:val="center"/>
              <w:rPr>
                <w:ins w:id="379" w:author="Commodore, Sarah" w:date="2023-03-22T16:21:00Z"/>
                <w:rFonts w:ascii="Calibri" w:eastAsia="Times New Roman" w:hAnsi="Calibri" w:cs="Calibri"/>
                <w:color w:val="000000"/>
                <w:sz w:val="20"/>
                <w:szCs w:val="20"/>
              </w:rPr>
            </w:pPr>
            <w:ins w:id="380" w:author="Commodore, Sarah" w:date="2023-03-22T16:21:00Z">
              <w:r w:rsidRPr="00DC2757">
                <w:rPr>
                  <w:rFonts w:ascii="Calibri" w:eastAsia="Times New Roman" w:hAnsi="Calibri" w:cs="Calibri"/>
                  <w:color w:val="000000"/>
                  <w:sz w:val="20"/>
                  <w:szCs w:val="20"/>
                </w:rPr>
                <w:t>-3.2E+00</w:t>
              </w:r>
            </w:ins>
          </w:p>
        </w:tc>
        <w:tc>
          <w:tcPr>
            <w:tcW w:w="0" w:type="auto"/>
            <w:tcBorders>
              <w:top w:val="nil"/>
              <w:left w:val="nil"/>
              <w:bottom w:val="nil"/>
              <w:right w:val="nil"/>
            </w:tcBorders>
            <w:shd w:val="clear" w:color="auto" w:fill="auto"/>
            <w:noWrap/>
            <w:vAlign w:val="bottom"/>
            <w:hideMark/>
          </w:tcPr>
          <w:p w14:paraId="4E6DFE81" w14:textId="77777777" w:rsidR="00DC2757" w:rsidRPr="00DC2757" w:rsidRDefault="00DC2757" w:rsidP="00DC2757">
            <w:pPr>
              <w:spacing w:after="0" w:line="240" w:lineRule="auto"/>
              <w:jc w:val="center"/>
              <w:rPr>
                <w:ins w:id="381" w:author="Commodore, Sarah" w:date="2023-03-22T16:21:00Z"/>
                <w:rFonts w:ascii="Calibri" w:eastAsia="Times New Roman" w:hAnsi="Calibri" w:cs="Calibri"/>
                <w:color w:val="000000"/>
                <w:sz w:val="20"/>
                <w:szCs w:val="20"/>
              </w:rPr>
            </w:pPr>
            <w:ins w:id="382"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CC96770" w14:textId="77777777" w:rsidR="00DC2757" w:rsidRPr="00DC2757" w:rsidRDefault="00DC2757" w:rsidP="00DC2757">
            <w:pPr>
              <w:spacing w:after="0" w:line="240" w:lineRule="auto"/>
              <w:jc w:val="center"/>
              <w:rPr>
                <w:ins w:id="383" w:author="Commodore, Sarah" w:date="2023-03-22T16:21:00Z"/>
                <w:rFonts w:ascii="Calibri" w:eastAsia="Times New Roman" w:hAnsi="Calibri" w:cs="Calibri"/>
                <w:color w:val="000000"/>
                <w:sz w:val="20"/>
                <w:szCs w:val="20"/>
              </w:rPr>
            </w:pPr>
            <w:ins w:id="384" w:author="Commodore, Sarah" w:date="2023-03-22T16:21:00Z">
              <w:r w:rsidRPr="00DC2757">
                <w:rPr>
                  <w:rFonts w:ascii="Calibri" w:eastAsia="Times New Roman" w:hAnsi="Calibri" w:cs="Calibri"/>
                  <w:color w:val="000000"/>
                  <w:sz w:val="20"/>
                  <w:szCs w:val="20"/>
                </w:rPr>
                <w:t>9.4E-05</w:t>
              </w:r>
            </w:ins>
          </w:p>
        </w:tc>
        <w:tc>
          <w:tcPr>
            <w:tcW w:w="0" w:type="auto"/>
            <w:tcBorders>
              <w:top w:val="nil"/>
              <w:left w:val="nil"/>
              <w:bottom w:val="nil"/>
              <w:right w:val="nil"/>
            </w:tcBorders>
            <w:shd w:val="clear" w:color="auto" w:fill="auto"/>
            <w:noWrap/>
            <w:vAlign w:val="bottom"/>
            <w:hideMark/>
          </w:tcPr>
          <w:p w14:paraId="059225F5" w14:textId="77777777" w:rsidR="00DC2757" w:rsidRPr="00DC2757" w:rsidRDefault="00DC2757" w:rsidP="00DC2757">
            <w:pPr>
              <w:spacing w:after="0" w:line="240" w:lineRule="auto"/>
              <w:jc w:val="center"/>
              <w:rPr>
                <w:ins w:id="385" w:author="Commodore, Sarah" w:date="2023-03-22T16:21:00Z"/>
                <w:rFonts w:ascii="Calibri" w:eastAsia="Times New Roman" w:hAnsi="Calibri" w:cs="Calibri"/>
                <w:color w:val="FF0000"/>
                <w:sz w:val="20"/>
                <w:szCs w:val="20"/>
              </w:rPr>
            </w:pPr>
            <w:ins w:id="386" w:author="Commodore, Sarah" w:date="2023-03-22T16:21:00Z">
              <w:r w:rsidRPr="00DC2757">
                <w:rPr>
                  <w:rFonts w:ascii="Calibri" w:eastAsia="Times New Roman" w:hAnsi="Calibri" w:cs="Calibri"/>
                  <w:color w:val="FF0000"/>
                  <w:sz w:val="20"/>
                  <w:szCs w:val="20"/>
                </w:rPr>
                <w:t>*</w:t>
              </w:r>
            </w:ins>
          </w:p>
        </w:tc>
      </w:tr>
      <w:tr w:rsidR="00DC2757" w:rsidRPr="00DC2757" w14:paraId="0A55296F" w14:textId="77777777" w:rsidTr="00DC2757">
        <w:trPr>
          <w:trHeight w:val="260"/>
          <w:ins w:id="387" w:author="Commodore, Sarah" w:date="2023-03-22T16:21:00Z"/>
        </w:trPr>
        <w:tc>
          <w:tcPr>
            <w:tcW w:w="0" w:type="auto"/>
            <w:tcBorders>
              <w:top w:val="nil"/>
              <w:left w:val="nil"/>
              <w:bottom w:val="nil"/>
              <w:right w:val="nil"/>
            </w:tcBorders>
            <w:shd w:val="clear" w:color="auto" w:fill="auto"/>
            <w:noWrap/>
            <w:vAlign w:val="bottom"/>
            <w:hideMark/>
          </w:tcPr>
          <w:p w14:paraId="31E48F19" w14:textId="77777777" w:rsidR="00DC2757" w:rsidRPr="00DC2757" w:rsidRDefault="00DC2757" w:rsidP="00DC2757">
            <w:pPr>
              <w:spacing w:after="0" w:line="240" w:lineRule="auto"/>
              <w:rPr>
                <w:ins w:id="388" w:author="Commodore, Sarah" w:date="2023-03-22T16:21:00Z"/>
                <w:rFonts w:ascii="Calibri" w:eastAsia="Times New Roman" w:hAnsi="Calibri" w:cs="Calibri"/>
                <w:color w:val="000000"/>
                <w:sz w:val="20"/>
                <w:szCs w:val="20"/>
              </w:rPr>
            </w:pPr>
            <w:ins w:id="389" w:author="Commodore, Sarah" w:date="2023-03-22T16:21:00Z">
              <w:r w:rsidRPr="00DC2757">
                <w:rPr>
                  <w:rFonts w:ascii="Calibri" w:eastAsia="Times New Roman" w:hAnsi="Calibri" w:cs="Calibri"/>
                  <w:color w:val="000000"/>
                  <w:sz w:val="20"/>
                  <w:szCs w:val="20"/>
                </w:rPr>
                <w:t>ENSG00000277893.2</w:t>
              </w:r>
            </w:ins>
          </w:p>
        </w:tc>
        <w:tc>
          <w:tcPr>
            <w:tcW w:w="0" w:type="auto"/>
            <w:tcBorders>
              <w:top w:val="nil"/>
              <w:left w:val="nil"/>
              <w:bottom w:val="nil"/>
              <w:right w:val="nil"/>
            </w:tcBorders>
            <w:shd w:val="clear" w:color="auto" w:fill="auto"/>
            <w:noWrap/>
            <w:vAlign w:val="bottom"/>
            <w:hideMark/>
          </w:tcPr>
          <w:p w14:paraId="2852833B" w14:textId="77777777" w:rsidR="00DC2757" w:rsidRPr="00DC2757" w:rsidRDefault="00DC2757" w:rsidP="00DC2757">
            <w:pPr>
              <w:spacing w:after="0" w:line="240" w:lineRule="auto"/>
              <w:rPr>
                <w:ins w:id="390" w:author="Commodore, Sarah" w:date="2023-03-22T16:21:00Z"/>
                <w:rFonts w:ascii="Calibri" w:eastAsia="Times New Roman" w:hAnsi="Calibri" w:cs="Calibri"/>
                <w:color w:val="000000"/>
                <w:sz w:val="20"/>
                <w:szCs w:val="20"/>
              </w:rPr>
            </w:pPr>
            <w:ins w:id="391" w:author="Commodore, Sarah" w:date="2023-03-22T16:21:00Z">
              <w:r w:rsidRPr="00DC2757">
                <w:rPr>
                  <w:rFonts w:ascii="Calibri" w:eastAsia="Times New Roman" w:hAnsi="Calibri" w:cs="Calibri"/>
                  <w:color w:val="000000"/>
                  <w:sz w:val="20"/>
                  <w:szCs w:val="20"/>
                </w:rPr>
                <w:t>SRD5A2</w:t>
              </w:r>
            </w:ins>
          </w:p>
        </w:tc>
        <w:tc>
          <w:tcPr>
            <w:tcW w:w="0" w:type="auto"/>
            <w:tcBorders>
              <w:top w:val="nil"/>
              <w:left w:val="nil"/>
              <w:bottom w:val="nil"/>
              <w:right w:val="nil"/>
            </w:tcBorders>
            <w:shd w:val="clear" w:color="auto" w:fill="auto"/>
            <w:noWrap/>
            <w:vAlign w:val="bottom"/>
            <w:hideMark/>
          </w:tcPr>
          <w:p w14:paraId="00813D6A" w14:textId="77777777" w:rsidR="00DC2757" w:rsidRPr="00DC2757" w:rsidRDefault="00DC2757" w:rsidP="00DC2757">
            <w:pPr>
              <w:spacing w:after="0" w:line="240" w:lineRule="auto"/>
              <w:jc w:val="center"/>
              <w:rPr>
                <w:ins w:id="392" w:author="Commodore, Sarah" w:date="2023-03-22T16:21:00Z"/>
                <w:rFonts w:ascii="Calibri" w:eastAsia="Times New Roman" w:hAnsi="Calibri" w:cs="Calibri"/>
                <w:color w:val="000000"/>
                <w:sz w:val="20"/>
                <w:szCs w:val="20"/>
              </w:rPr>
            </w:pPr>
            <w:ins w:id="393"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91DA9DA" w14:textId="77777777" w:rsidR="00DC2757" w:rsidRPr="00DC2757" w:rsidRDefault="00DC2757" w:rsidP="00DC2757">
            <w:pPr>
              <w:spacing w:after="0" w:line="240" w:lineRule="auto"/>
              <w:jc w:val="center"/>
              <w:rPr>
                <w:ins w:id="394" w:author="Commodore, Sarah" w:date="2023-03-22T16:21:00Z"/>
                <w:rFonts w:ascii="Calibri" w:eastAsia="Times New Roman" w:hAnsi="Calibri" w:cs="Calibri"/>
                <w:color w:val="000000"/>
                <w:sz w:val="20"/>
                <w:szCs w:val="20"/>
              </w:rPr>
            </w:pPr>
            <w:ins w:id="395"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0209FFB2" w14:textId="77777777" w:rsidR="00DC2757" w:rsidRPr="00DC2757" w:rsidRDefault="00DC2757" w:rsidP="00DC2757">
            <w:pPr>
              <w:spacing w:after="0" w:line="240" w:lineRule="auto"/>
              <w:jc w:val="center"/>
              <w:rPr>
                <w:ins w:id="396" w:author="Commodore, Sarah" w:date="2023-03-22T16:21:00Z"/>
                <w:rFonts w:ascii="Calibri" w:eastAsia="Times New Roman" w:hAnsi="Calibri" w:cs="Calibri"/>
                <w:color w:val="000000"/>
                <w:sz w:val="20"/>
                <w:szCs w:val="20"/>
              </w:rPr>
            </w:pPr>
            <w:ins w:id="397"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54A2F31B" w14:textId="77777777" w:rsidR="00DC2757" w:rsidRPr="00DC2757" w:rsidRDefault="00DC2757" w:rsidP="00DC2757">
            <w:pPr>
              <w:spacing w:after="0" w:line="240" w:lineRule="auto"/>
              <w:jc w:val="center"/>
              <w:rPr>
                <w:ins w:id="398" w:author="Commodore, Sarah" w:date="2023-03-22T16:21:00Z"/>
                <w:rFonts w:ascii="Calibri" w:eastAsia="Times New Roman" w:hAnsi="Calibri" w:cs="Calibri"/>
                <w:color w:val="FF0000"/>
                <w:sz w:val="20"/>
                <w:szCs w:val="20"/>
              </w:rPr>
            </w:pPr>
            <w:ins w:id="399" w:author="Commodore, Sarah" w:date="2023-03-22T16:21:00Z">
              <w:r w:rsidRPr="00DC2757">
                <w:rPr>
                  <w:rFonts w:ascii="Calibri" w:eastAsia="Times New Roman" w:hAnsi="Calibri" w:cs="Calibri"/>
                  <w:color w:val="FF0000"/>
                  <w:sz w:val="20"/>
                  <w:szCs w:val="20"/>
                </w:rPr>
                <w:t>*</w:t>
              </w:r>
            </w:ins>
          </w:p>
        </w:tc>
      </w:tr>
      <w:tr w:rsidR="00DC2757" w:rsidRPr="00DC2757" w14:paraId="5C309BAD" w14:textId="77777777" w:rsidTr="00DC2757">
        <w:trPr>
          <w:trHeight w:val="260"/>
          <w:ins w:id="400" w:author="Commodore, Sarah" w:date="2023-03-22T16:21:00Z"/>
        </w:trPr>
        <w:tc>
          <w:tcPr>
            <w:tcW w:w="0" w:type="auto"/>
            <w:tcBorders>
              <w:top w:val="nil"/>
              <w:left w:val="nil"/>
              <w:bottom w:val="nil"/>
              <w:right w:val="nil"/>
            </w:tcBorders>
            <w:shd w:val="clear" w:color="auto" w:fill="auto"/>
            <w:noWrap/>
            <w:vAlign w:val="bottom"/>
            <w:hideMark/>
          </w:tcPr>
          <w:p w14:paraId="00232A8B" w14:textId="77777777" w:rsidR="00DC2757" w:rsidRPr="00DC2757" w:rsidRDefault="00DC2757" w:rsidP="00DC2757">
            <w:pPr>
              <w:spacing w:after="0" w:line="240" w:lineRule="auto"/>
              <w:rPr>
                <w:ins w:id="401" w:author="Commodore, Sarah" w:date="2023-03-22T16:21:00Z"/>
                <w:rFonts w:ascii="Calibri" w:eastAsia="Times New Roman" w:hAnsi="Calibri" w:cs="Calibri"/>
                <w:color w:val="000000"/>
                <w:sz w:val="20"/>
                <w:szCs w:val="20"/>
              </w:rPr>
            </w:pPr>
            <w:ins w:id="402" w:author="Commodore, Sarah" w:date="2023-03-22T16:21:00Z">
              <w:r w:rsidRPr="00DC2757">
                <w:rPr>
                  <w:rFonts w:ascii="Calibri" w:eastAsia="Times New Roman" w:hAnsi="Calibri" w:cs="Calibri"/>
                  <w:color w:val="000000"/>
                  <w:sz w:val="20"/>
                  <w:szCs w:val="20"/>
                </w:rPr>
                <w:t>ENSG00000268566.6</w:t>
              </w:r>
            </w:ins>
          </w:p>
        </w:tc>
        <w:tc>
          <w:tcPr>
            <w:tcW w:w="0" w:type="auto"/>
            <w:tcBorders>
              <w:top w:val="nil"/>
              <w:left w:val="nil"/>
              <w:bottom w:val="nil"/>
              <w:right w:val="nil"/>
            </w:tcBorders>
            <w:shd w:val="clear" w:color="auto" w:fill="auto"/>
            <w:noWrap/>
            <w:vAlign w:val="bottom"/>
            <w:hideMark/>
          </w:tcPr>
          <w:p w14:paraId="6023D835" w14:textId="77777777" w:rsidR="00DC2757" w:rsidRPr="00DC2757" w:rsidRDefault="00DC2757" w:rsidP="00DC2757">
            <w:pPr>
              <w:spacing w:after="0" w:line="240" w:lineRule="auto"/>
              <w:rPr>
                <w:ins w:id="403" w:author="Commodore, Sarah" w:date="2023-03-22T16:21:00Z"/>
                <w:rFonts w:ascii="Calibri" w:eastAsia="Times New Roman" w:hAnsi="Calibri" w:cs="Calibri"/>
                <w:color w:val="000000"/>
                <w:sz w:val="20"/>
                <w:szCs w:val="20"/>
              </w:rPr>
            </w:pPr>
            <w:ins w:id="404" w:author="Commodore, Sarah" w:date="2023-03-22T16:21:00Z">
              <w:r w:rsidRPr="00DC2757">
                <w:rPr>
                  <w:rFonts w:ascii="Calibri" w:eastAsia="Times New Roman" w:hAnsi="Calibri" w:cs="Calibri"/>
                  <w:color w:val="000000"/>
                  <w:sz w:val="20"/>
                  <w:szCs w:val="20"/>
                </w:rPr>
                <w:t>AC100781.1</w:t>
              </w:r>
            </w:ins>
          </w:p>
        </w:tc>
        <w:tc>
          <w:tcPr>
            <w:tcW w:w="0" w:type="auto"/>
            <w:tcBorders>
              <w:top w:val="nil"/>
              <w:left w:val="nil"/>
              <w:bottom w:val="nil"/>
              <w:right w:val="nil"/>
            </w:tcBorders>
            <w:shd w:val="clear" w:color="auto" w:fill="auto"/>
            <w:noWrap/>
            <w:vAlign w:val="bottom"/>
            <w:hideMark/>
          </w:tcPr>
          <w:p w14:paraId="5A2A4E8F" w14:textId="77777777" w:rsidR="00DC2757" w:rsidRPr="00DC2757" w:rsidRDefault="00DC2757" w:rsidP="00DC2757">
            <w:pPr>
              <w:spacing w:after="0" w:line="240" w:lineRule="auto"/>
              <w:jc w:val="center"/>
              <w:rPr>
                <w:ins w:id="405" w:author="Commodore, Sarah" w:date="2023-03-22T16:21:00Z"/>
                <w:rFonts w:ascii="Calibri" w:eastAsia="Times New Roman" w:hAnsi="Calibri" w:cs="Calibri"/>
                <w:color w:val="000000"/>
                <w:sz w:val="20"/>
                <w:szCs w:val="20"/>
              </w:rPr>
            </w:pPr>
            <w:ins w:id="406"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24149BFE" w14:textId="77777777" w:rsidR="00DC2757" w:rsidRPr="00DC2757" w:rsidRDefault="00DC2757" w:rsidP="00DC2757">
            <w:pPr>
              <w:spacing w:after="0" w:line="240" w:lineRule="auto"/>
              <w:jc w:val="center"/>
              <w:rPr>
                <w:ins w:id="407" w:author="Commodore, Sarah" w:date="2023-03-22T16:21:00Z"/>
                <w:rFonts w:ascii="Calibri" w:eastAsia="Times New Roman" w:hAnsi="Calibri" w:cs="Calibri"/>
                <w:color w:val="000000"/>
                <w:sz w:val="20"/>
                <w:szCs w:val="20"/>
              </w:rPr>
            </w:pPr>
            <w:ins w:id="408" w:author="Commodore, Sarah" w:date="2023-03-22T16:21:00Z">
              <w:r w:rsidRPr="00DC2757">
                <w:rPr>
                  <w:rFonts w:ascii="Calibri" w:eastAsia="Times New Roman" w:hAnsi="Calibri" w:cs="Calibri"/>
                  <w:color w:val="000000"/>
                  <w:sz w:val="20"/>
                  <w:szCs w:val="20"/>
                </w:rPr>
                <w:t>6.5E-04</w:t>
              </w:r>
            </w:ins>
          </w:p>
        </w:tc>
        <w:tc>
          <w:tcPr>
            <w:tcW w:w="0" w:type="auto"/>
            <w:tcBorders>
              <w:top w:val="nil"/>
              <w:left w:val="nil"/>
              <w:bottom w:val="nil"/>
              <w:right w:val="nil"/>
            </w:tcBorders>
            <w:shd w:val="clear" w:color="auto" w:fill="auto"/>
            <w:noWrap/>
            <w:vAlign w:val="bottom"/>
            <w:hideMark/>
          </w:tcPr>
          <w:p w14:paraId="45B12329" w14:textId="77777777" w:rsidR="00DC2757" w:rsidRPr="00DC2757" w:rsidRDefault="00DC2757" w:rsidP="00DC2757">
            <w:pPr>
              <w:spacing w:after="0" w:line="240" w:lineRule="auto"/>
              <w:jc w:val="center"/>
              <w:rPr>
                <w:ins w:id="409" w:author="Commodore, Sarah" w:date="2023-03-22T16:21:00Z"/>
                <w:rFonts w:ascii="Calibri" w:eastAsia="Times New Roman" w:hAnsi="Calibri" w:cs="Calibri"/>
                <w:color w:val="000000"/>
                <w:sz w:val="20"/>
                <w:szCs w:val="20"/>
              </w:rPr>
            </w:pPr>
            <w:ins w:id="410" w:author="Commodore, Sarah" w:date="2023-03-22T16:21:00Z">
              <w:r w:rsidRPr="00DC2757">
                <w:rPr>
                  <w:rFonts w:ascii="Calibri" w:eastAsia="Times New Roman" w:hAnsi="Calibri" w:cs="Calibri"/>
                  <w:color w:val="000000"/>
                  <w:sz w:val="20"/>
                  <w:szCs w:val="20"/>
                </w:rPr>
                <w:t>2.6E-03</w:t>
              </w:r>
            </w:ins>
          </w:p>
        </w:tc>
        <w:tc>
          <w:tcPr>
            <w:tcW w:w="0" w:type="auto"/>
            <w:tcBorders>
              <w:top w:val="nil"/>
              <w:left w:val="nil"/>
              <w:bottom w:val="nil"/>
              <w:right w:val="nil"/>
            </w:tcBorders>
            <w:shd w:val="clear" w:color="auto" w:fill="auto"/>
            <w:noWrap/>
            <w:vAlign w:val="bottom"/>
            <w:hideMark/>
          </w:tcPr>
          <w:p w14:paraId="379EA51A" w14:textId="77777777" w:rsidR="00DC2757" w:rsidRPr="00DC2757" w:rsidRDefault="00DC2757" w:rsidP="00DC2757">
            <w:pPr>
              <w:spacing w:after="0" w:line="240" w:lineRule="auto"/>
              <w:jc w:val="center"/>
              <w:rPr>
                <w:ins w:id="411" w:author="Commodore, Sarah" w:date="2023-03-22T16:21:00Z"/>
                <w:rFonts w:ascii="Calibri" w:eastAsia="Times New Roman" w:hAnsi="Calibri" w:cs="Calibri"/>
                <w:color w:val="FF0000"/>
                <w:sz w:val="20"/>
                <w:szCs w:val="20"/>
              </w:rPr>
            </w:pPr>
            <w:ins w:id="412" w:author="Commodore, Sarah" w:date="2023-03-22T16:21:00Z">
              <w:r w:rsidRPr="00DC2757">
                <w:rPr>
                  <w:rFonts w:ascii="Calibri" w:eastAsia="Times New Roman" w:hAnsi="Calibri" w:cs="Calibri"/>
                  <w:color w:val="FF0000"/>
                  <w:sz w:val="20"/>
                  <w:szCs w:val="20"/>
                </w:rPr>
                <w:t>*</w:t>
              </w:r>
            </w:ins>
          </w:p>
        </w:tc>
      </w:tr>
      <w:tr w:rsidR="00DC2757" w:rsidRPr="00DC2757" w14:paraId="23FE688B" w14:textId="77777777" w:rsidTr="00DC2757">
        <w:trPr>
          <w:trHeight w:val="260"/>
          <w:ins w:id="413" w:author="Commodore, Sarah" w:date="2023-03-22T16:21:00Z"/>
        </w:trPr>
        <w:tc>
          <w:tcPr>
            <w:tcW w:w="0" w:type="auto"/>
            <w:tcBorders>
              <w:top w:val="nil"/>
              <w:left w:val="nil"/>
              <w:bottom w:val="nil"/>
              <w:right w:val="nil"/>
            </w:tcBorders>
            <w:shd w:val="clear" w:color="auto" w:fill="auto"/>
            <w:noWrap/>
            <w:vAlign w:val="bottom"/>
            <w:hideMark/>
          </w:tcPr>
          <w:p w14:paraId="4FD135C1" w14:textId="77777777" w:rsidR="00DC2757" w:rsidRPr="00DC2757" w:rsidRDefault="00DC2757" w:rsidP="00DC2757">
            <w:pPr>
              <w:spacing w:after="0" w:line="240" w:lineRule="auto"/>
              <w:rPr>
                <w:ins w:id="414" w:author="Commodore, Sarah" w:date="2023-03-22T16:21:00Z"/>
                <w:rFonts w:ascii="Calibri" w:eastAsia="Times New Roman" w:hAnsi="Calibri" w:cs="Calibri"/>
                <w:color w:val="000000"/>
                <w:sz w:val="20"/>
                <w:szCs w:val="20"/>
              </w:rPr>
            </w:pPr>
            <w:ins w:id="415" w:author="Commodore, Sarah" w:date="2023-03-22T16:21:00Z">
              <w:r w:rsidRPr="00DC2757">
                <w:rPr>
                  <w:rFonts w:ascii="Calibri" w:eastAsia="Times New Roman" w:hAnsi="Calibri" w:cs="Calibri"/>
                  <w:color w:val="000000"/>
                  <w:sz w:val="20"/>
                  <w:szCs w:val="20"/>
                </w:rPr>
                <w:t>ENSG00000178473.7</w:t>
              </w:r>
            </w:ins>
          </w:p>
        </w:tc>
        <w:tc>
          <w:tcPr>
            <w:tcW w:w="0" w:type="auto"/>
            <w:tcBorders>
              <w:top w:val="nil"/>
              <w:left w:val="nil"/>
              <w:bottom w:val="nil"/>
              <w:right w:val="nil"/>
            </w:tcBorders>
            <w:shd w:val="clear" w:color="auto" w:fill="auto"/>
            <w:noWrap/>
            <w:vAlign w:val="bottom"/>
            <w:hideMark/>
          </w:tcPr>
          <w:p w14:paraId="28081B42" w14:textId="77777777" w:rsidR="00DC2757" w:rsidRPr="00DC2757" w:rsidRDefault="00DC2757" w:rsidP="00DC2757">
            <w:pPr>
              <w:spacing w:after="0" w:line="240" w:lineRule="auto"/>
              <w:rPr>
                <w:ins w:id="416" w:author="Commodore, Sarah" w:date="2023-03-22T16:21:00Z"/>
                <w:rFonts w:ascii="Calibri" w:eastAsia="Times New Roman" w:hAnsi="Calibri" w:cs="Calibri"/>
                <w:color w:val="000000"/>
                <w:sz w:val="20"/>
                <w:szCs w:val="20"/>
              </w:rPr>
            </w:pPr>
            <w:ins w:id="417" w:author="Commodore, Sarah" w:date="2023-03-22T16:21:00Z">
              <w:r w:rsidRPr="00DC2757">
                <w:rPr>
                  <w:rFonts w:ascii="Calibri" w:eastAsia="Times New Roman" w:hAnsi="Calibri" w:cs="Calibri"/>
                  <w:color w:val="000000"/>
                  <w:sz w:val="20"/>
                  <w:szCs w:val="20"/>
                </w:rPr>
                <w:t>UCN3</w:t>
              </w:r>
            </w:ins>
          </w:p>
        </w:tc>
        <w:tc>
          <w:tcPr>
            <w:tcW w:w="0" w:type="auto"/>
            <w:tcBorders>
              <w:top w:val="nil"/>
              <w:left w:val="nil"/>
              <w:bottom w:val="nil"/>
              <w:right w:val="nil"/>
            </w:tcBorders>
            <w:shd w:val="clear" w:color="auto" w:fill="auto"/>
            <w:noWrap/>
            <w:vAlign w:val="bottom"/>
            <w:hideMark/>
          </w:tcPr>
          <w:p w14:paraId="5A0A8D44" w14:textId="77777777" w:rsidR="00DC2757" w:rsidRPr="00DC2757" w:rsidRDefault="00DC2757" w:rsidP="00DC2757">
            <w:pPr>
              <w:spacing w:after="0" w:line="240" w:lineRule="auto"/>
              <w:jc w:val="center"/>
              <w:rPr>
                <w:ins w:id="418" w:author="Commodore, Sarah" w:date="2023-03-22T16:21:00Z"/>
                <w:rFonts w:ascii="Calibri" w:eastAsia="Times New Roman" w:hAnsi="Calibri" w:cs="Calibri"/>
                <w:color w:val="000000"/>
                <w:sz w:val="20"/>
                <w:szCs w:val="20"/>
              </w:rPr>
            </w:pPr>
            <w:ins w:id="419"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61DA3ED2" w14:textId="77777777" w:rsidR="00DC2757" w:rsidRPr="00DC2757" w:rsidRDefault="00DC2757" w:rsidP="00DC2757">
            <w:pPr>
              <w:spacing w:after="0" w:line="240" w:lineRule="auto"/>
              <w:jc w:val="center"/>
              <w:rPr>
                <w:ins w:id="420" w:author="Commodore, Sarah" w:date="2023-03-22T16:21:00Z"/>
                <w:rFonts w:ascii="Calibri" w:eastAsia="Times New Roman" w:hAnsi="Calibri" w:cs="Calibri"/>
                <w:color w:val="000000"/>
                <w:sz w:val="20"/>
                <w:szCs w:val="20"/>
              </w:rPr>
            </w:pPr>
            <w:ins w:id="421"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A8E552" w14:textId="77777777" w:rsidR="00DC2757" w:rsidRPr="00DC2757" w:rsidRDefault="00DC2757" w:rsidP="00DC2757">
            <w:pPr>
              <w:spacing w:after="0" w:line="240" w:lineRule="auto"/>
              <w:jc w:val="center"/>
              <w:rPr>
                <w:ins w:id="422" w:author="Commodore, Sarah" w:date="2023-03-22T16:21:00Z"/>
                <w:rFonts w:ascii="Calibri" w:eastAsia="Times New Roman" w:hAnsi="Calibri" w:cs="Calibri"/>
                <w:color w:val="000000"/>
                <w:sz w:val="20"/>
                <w:szCs w:val="20"/>
              </w:rPr>
            </w:pPr>
            <w:ins w:id="423"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467224E6" w14:textId="77777777" w:rsidR="00DC2757" w:rsidRPr="00DC2757" w:rsidRDefault="00DC2757" w:rsidP="00DC2757">
            <w:pPr>
              <w:spacing w:after="0" w:line="240" w:lineRule="auto"/>
              <w:jc w:val="center"/>
              <w:rPr>
                <w:ins w:id="424" w:author="Commodore, Sarah" w:date="2023-03-22T16:21:00Z"/>
                <w:rFonts w:ascii="Calibri" w:eastAsia="Times New Roman" w:hAnsi="Calibri" w:cs="Calibri"/>
                <w:color w:val="FF0000"/>
                <w:sz w:val="20"/>
                <w:szCs w:val="20"/>
              </w:rPr>
            </w:pPr>
            <w:ins w:id="425" w:author="Commodore, Sarah" w:date="2023-03-22T16:21:00Z">
              <w:r w:rsidRPr="00DC2757">
                <w:rPr>
                  <w:rFonts w:ascii="Calibri" w:eastAsia="Times New Roman" w:hAnsi="Calibri" w:cs="Calibri"/>
                  <w:color w:val="FF0000"/>
                  <w:sz w:val="20"/>
                  <w:szCs w:val="20"/>
                </w:rPr>
                <w:t>*</w:t>
              </w:r>
            </w:ins>
          </w:p>
        </w:tc>
      </w:tr>
      <w:tr w:rsidR="00DC2757" w:rsidRPr="00DC2757" w14:paraId="05CBDFD6" w14:textId="77777777" w:rsidTr="00DC2757">
        <w:trPr>
          <w:trHeight w:val="260"/>
          <w:ins w:id="426" w:author="Commodore, Sarah" w:date="2023-03-22T16:21:00Z"/>
        </w:trPr>
        <w:tc>
          <w:tcPr>
            <w:tcW w:w="0" w:type="auto"/>
            <w:tcBorders>
              <w:top w:val="nil"/>
              <w:left w:val="nil"/>
              <w:bottom w:val="nil"/>
              <w:right w:val="nil"/>
            </w:tcBorders>
            <w:shd w:val="clear" w:color="auto" w:fill="auto"/>
            <w:noWrap/>
            <w:vAlign w:val="bottom"/>
            <w:hideMark/>
          </w:tcPr>
          <w:p w14:paraId="71FD5FEE" w14:textId="77777777" w:rsidR="00DC2757" w:rsidRPr="00DC2757" w:rsidRDefault="00DC2757" w:rsidP="00DC2757">
            <w:pPr>
              <w:spacing w:after="0" w:line="240" w:lineRule="auto"/>
              <w:rPr>
                <w:ins w:id="427" w:author="Commodore, Sarah" w:date="2023-03-22T16:21:00Z"/>
                <w:rFonts w:ascii="Calibri" w:eastAsia="Times New Roman" w:hAnsi="Calibri" w:cs="Calibri"/>
                <w:color w:val="000000"/>
                <w:sz w:val="20"/>
                <w:szCs w:val="20"/>
              </w:rPr>
            </w:pPr>
            <w:ins w:id="428" w:author="Commodore, Sarah" w:date="2023-03-22T16:21:00Z">
              <w:r w:rsidRPr="00DC2757">
                <w:rPr>
                  <w:rFonts w:ascii="Calibri" w:eastAsia="Times New Roman" w:hAnsi="Calibri" w:cs="Calibri"/>
                  <w:color w:val="000000"/>
                  <w:sz w:val="20"/>
                  <w:szCs w:val="20"/>
                </w:rPr>
                <w:t>ENSG00000144834.14</w:t>
              </w:r>
            </w:ins>
          </w:p>
        </w:tc>
        <w:tc>
          <w:tcPr>
            <w:tcW w:w="0" w:type="auto"/>
            <w:tcBorders>
              <w:top w:val="nil"/>
              <w:left w:val="nil"/>
              <w:bottom w:val="nil"/>
              <w:right w:val="nil"/>
            </w:tcBorders>
            <w:shd w:val="clear" w:color="auto" w:fill="auto"/>
            <w:noWrap/>
            <w:vAlign w:val="bottom"/>
            <w:hideMark/>
          </w:tcPr>
          <w:p w14:paraId="20561996" w14:textId="77777777" w:rsidR="00DC2757" w:rsidRPr="00DC2757" w:rsidRDefault="00DC2757" w:rsidP="00DC2757">
            <w:pPr>
              <w:spacing w:after="0" w:line="240" w:lineRule="auto"/>
              <w:rPr>
                <w:ins w:id="429" w:author="Commodore, Sarah" w:date="2023-03-22T16:21:00Z"/>
                <w:rFonts w:ascii="Calibri" w:eastAsia="Times New Roman" w:hAnsi="Calibri" w:cs="Calibri"/>
                <w:color w:val="000000"/>
                <w:sz w:val="20"/>
                <w:szCs w:val="20"/>
              </w:rPr>
            </w:pPr>
            <w:ins w:id="430" w:author="Commodore, Sarah" w:date="2023-03-22T16:21:00Z">
              <w:r w:rsidRPr="00DC2757">
                <w:rPr>
                  <w:rFonts w:ascii="Calibri" w:eastAsia="Times New Roman" w:hAnsi="Calibri" w:cs="Calibri"/>
                  <w:color w:val="000000"/>
                  <w:sz w:val="20"/>
                  <w:szCs w:val="20"/>
                </w:rPr>
                <w:t>TAGLN3</w:t>
              </w:r>
            </w:ins>
          </w:p>
        </w:tc>
        <w:tc>
          <w:tcPr>
            <w:tcW w:w="0" w:type="auto"/>
            <w:tcBorders>
              <w:top w:val="nil"/>
              <w:left w:val="nil"/>
              <w:bottom w:val="nil"/>
              <w:right w:val="nil"/>
            </w:tcBorders>
            <w:shd w:val="clear" w:color="auto" w:fill="auto"/>
            <w:noWrap/>
            <w:vAlign w:val="bottom"/>
            <w:hideMark/>
          </w:tcPr>
          <w:p w14:paraId="2220472B" w14:textId="77777777" w:rsidR="00DC2757" w:rsidRPr="00DC2757" w:rsidRDefault="00DC2757" w:rsidP="00DC2757">
            <w:pPr>
              <w:spacing w:after="0" w:line="240" w:lineRule="auto"/>
              <w:jc w:val="center"/>
              <w:rPr>
                <w:ins w:id="431" w:author="Commodore, Sarah" w:date="2023-03-22T16:21:00Z"/>
                <w:rFonts w:ascii="Calibri" w:eastAsia="Times New Roman" w:hAnsi="Calibri" w:cs="Calibri"/>
                <w:color w:val="000000"/>
                <w:sz w:val="20"/>
                <w:szCs w:val="20"/>
              </w:rPr>
            </w:pPr>
            <w:ins w:id="432"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B56EE86" w14:textId="77777777" w:rsidR="00DC2757" w:rsidRPr="00DC2757" w:rsidRDefault="00DC2757" w:rsidP="00DC2757">
            <w:pPr>
              <w:spacing w:after="0" w:line="240" w:lineRule="auto"/>
              <w:jc w:val="center"/>
              <w:rPr>
                <w:ins w:id="433" w:author="Commodore, Sarah" w:date="2023-03-22T16:21:00Z"/>
                <w:rFonts w:ascii="Calibri" w:eastAsia="Times New Roman" w:hAnsi="Calibri" w:cs="Calibri"/>
                <w:color w:val="000000"/>
                <w:sz w:val="20"/>
                <w:szCs w:val="20"/>
              </w:rPr>
            </w:pPr>
            <w:ins w:id="434"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1096378" w14:textId="77777777" w:rsidR="00DC2757" w:rsidRPr="00DC2757" w:rsidRDefault="00DC2757" w:rsidP="00DC2757">
            <w:pPr>
              <w:spacing w:after="0" w:line="240" w:lineRule="auto"/>
              <w:jc w:val="center"/>
              <w:rPr>
                <w:ins w:id="435" w:author="Commodore, Sarah" w:date="2023-03-22T16:21:00Z"/>
                <w:rFonts w:ascii="Calibri" w:eastAsia="Times New Roman" w:hAnsi="Calibri" w:cs="Calibri"/>
                <w:color w:val="000000"/>
                <w:sz w:val="20"/>
                <w:szCs w:val="20"/>
              </w:rPr>
            </w:pPr>
            <w:ins w:id="436"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4039D5CD" w14:textId="77777777" w:rsidR="00DC2757" w:rsidRPr="00DC2757" w:rsidRDefault="00DC2757" w:rsidP="00DC2757">
            <w:pPr>
              <w:spacing w:after="0" w:line="240" w:lineRule="auto"/>
              <w:jc w:val="center"/>
              <w:rPr>
                <w:ins w:id="437" w:author="Commodore, Sarah" w:date="2023-03-22T16:21:00Z"/>
                <w:rFonts w:ascii="Calibri" w:eastAsia="Times New Roman" w:hAnsi="Calibri" w:cs="Calibri"/>
                <w:color w:val="FF0000"/>
                <w:sz w:val="20"/>
                <w:szCs w:val="20"/>
              </w:rPr>
            </w:pPr>
            <w:ins w:id="438" w:author="Commodore, Sarah" w:date="2023-03-22T16:21:00Z">
              <w:r w:rsidRPr="00DC2757">
                <w:rPr>
                  <w:rFonts w:ascii="Calibri" w:eastAsia="Times New Roman" w:hAnsi="Calibri" w:cs="Calibri"/>
                  <w:color w:val="FF0000"/>
                  <w:sz w:val="20"/>
                  <w:szCs w:val="20"/>
                </w:rPr>
                <w:t>*</w:t>
              </w:r>
            </w:ins>
          </w:p>
        </w:tc>
      </w:tr>
      <w:tr w:rsidR="00DC2757" w:rsidRPr="00DC2757" w14:paraId="06760A56" w14:textId="77777777" w:rsidTr="00DC2757">
        <w:trPr>
          <w:trHeight w:val="260"/>
          <w:ins w:id="439" w:author="Commodore, Sarah" w:date="2023-03-22T16:21:00Z"/>
        </w:trPr>
        <w:tc>
          <w:tcPr>
            <w:tcW w:w="0" w:type="auto"/>
            <w:tcBorders>
              <w:top w:val="nil"/>
              <w:left w:val="nil"/>
              <w:bottom w:val="nil"/>
              <w:right w:val="nil"/>
            </w:tcBorders>
            <w:shd w:val="clear" w:color="auto" w:fill="auto"/>
            <w:noWrap/>
            <w:vAlign w:val="bottom"/>
            <w:hideMark/>
          </w:tcPr>
          <w:p w14:paraId="7956B75B" w14:textId="77777777" w:rsidR="00DC2757" w:rsidRPr="00DC2757" w:rsidRDefault="00DC2757" w:rsidP="00DC2757">
            <w:pPr>
              <w:spacing w:after="0" w:line="240" w:lineRule="auto"/>
              <w:rPr>
                <w:ins w:id="440" w:author="Commodore, Sarah" w:date="2023-03-22T16:21:00Z"/>
                <w:rFonts w:ascii="Calibri" w:eastAsia="Times New Roman" w:hAnsi="Calibri" w:cs="Calibri"/>
                <w:color w:val="000000"/>
                <w:sz w:val="20"/>
                <w:szCs w:val="20"/>
              </w:rPr>
            </w:pPr>
            <w:ins w:id="441" w:author="Commodore, Sarah" w:date="2023-03-22T16:21:00Z">
              <w:r w:rsidRPr="00DC2757">
                <w:rPr>
                  <w:rFonts w:ascii="Calibri" w:eastAsia="Times New Roman" w:hAnsi="Calibri" w:cs="Calibri"/>
                  <w:color w:val="000000"/>
                  <w:sz w:val="20"/>
                  <w:szCs w:val="20"/>
                </w:rPr>
                <w:t>ENSG00000174898.16</w:t>
              </w:r>
            </w:ins>
          </w:p>
        </w:tc>
        <w:tc>
          <w:tcPr>
            <w:tcW w:w="0" w:type="auto"/>
            <w:tcBorders>
              <w:top w:val="nil"/>
              <w:left w:val="nil"/>
              <w:bottom w:val="nil"/>
              <w:right w:val="nil"/>
            </w:tcBorders>
            <w:shd w:val="clear" w:color="auto" w:fill="auto"/>
            <w:noWrap/>
            <w:vAlign w:val="bottom"/>
            <w:hideMark/>
          </w:tcPr>
          <w:p w14:paraId="0EC51B1E" w14:textId="77777777" w:rsidR="00DC2757" w:rsidRPr="00DC2757" w:rsidRDefault="00DC2757" w:rsidP="00DC2757">
            <w:pPr>
              <w:spacing w:after="0" w:line="240" w:lineRule="auto"/>
              <w:rPr>
                <w:ins w:id="442" w:author="Commodore, Sarah" w:date="2023-03-22T16:21:00Z"/>
                <w:rFonts w:ascii="Calibri" w:eastAsia="Times New Roman" w:hAnsi="Calibri" w:cs="Calibri"/>
                <w:color w:val="000000"/>
                <w:sz w:val="20"/>
                <w:szCs w:val="20"/>
              </w:rPr>
            </w:pPr>
            <w:ins w:id="443" w:author="Commodore, Sarah" w:date="2023-03-22T16:21:00Z">
              <w:r w:rsidRPr="00DC2757">
                <w:rPr>
                  <w:rFonts w:ascii="Calibri" w:eastAsia="Times New Roman" w:hAnsi="Calibri" w:cs="Calibri"/>
                  <w:color w:val="000000"/>
                  <w:sz w:val="20"/>
                  <w:szCs w:val="20"/>
                </w:rPr>
                <w:t>CATSPERD</w:t>
              </w:r>
            </w:ins>
          </w:p>
        </w:tc>
        <w:tc>
          <w:tcPr>
            <w:tcW w:w="0" w:type="auto"/>
            <w:tcBorders>
              <w:top w:val="nil"/>
              <w:left w:val="nil"/>
              <w:bottom w:val="nil"/>
              <w:right w:val="nil"/>
            </w:tcBorders>
            <w:shd w:val="clear" w:color="auto" w:fill="auto"/>
            <w:noWrap/>
            <w:vAlign w:val="bottom"/>
            <w:hideMark/>
          </w:tcPr>
          <w:p w14:paraId="3AAE0785" w14:textId="77777777" w:rsidR="00DC2757" w:rsidRPr="00DC2757" w:rsidRDefault="00DC2757" w:rsidP="00DC2757">
            <w:pPr>
              <w:spacing w:after="0" w:line="240" w:lineRule="auto"/>
              <w:jc w:val="center"/>
              <w:rPr>
                <w:ins w:id="444" w:author="Commodore, Sarah" w:date="2023-03-22T16:21:00Z"/>
                <w:rFonts w:ascii="Calibri" w:eastAsia="Times New Roman" w:hAnsi="Calibri" w:cs="Calibri"/>
                <w:color w:val="000000"/>
                <w:sz w:val="20"/>
                <w:szCs w:val="20"/>
              </w:rPr>
            </w:pPr>
            <w:ins w:id="445"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16346F1" w14:textId="77777777" w:rsidR="00DC2757" w:rsidRPr="00DC2757" w:rsidRDefault="00DC2757" w:rsidP="00DC2757">
            <w:pPr>
              <w:spacing w:after="0" w:line="240" w:lineRule="auto"/>
              <w:jc w:val="center"/>
              <w:rPr>
                <w:ins w:id="446" w:author="Commodore, Sarah" w:date="2023-03-22T16:21:00Z"/>
                <w:rFonts w:ascii="Calibri" w:eastAsia="Times New Roman" w:hAnsi="Calibri" w:cs="Calibri"/>
                <w:color w:val="000000"/>
                <w:sz w:val="20"/>
                <w:szCs w:val="20"/>
              </w:rPr>
            </w:pPr>
            <w:ins w:id="447" w:author="Commodore, Sarah" w:date="2023-03-22T16:21:00Z">
              <w:r w:rsidRPr="00DC2757">
                <w:rPr>
                  <w:rFonts w:ascii="Calibri" w:eastAsia="Times New Roman" w:hAnsi="Calibri" w:cs="Calibri"/>
                  <w:color w:val="000000"/>
                  <w:sz w:val="20"/>
                  <w:szCs w:val="20"/>
                </w:rPr>
                <w:t>1.2E-15</w:t>
              </w:r>
            </w:ins>
          </w:p>
        </w:tc>
        <w:tc>
          <w:tcPr>
            <w:tcW w:w="0" w:type="auto"/>
            <w:tcBorders>
              <w:top w:val="nil"/>
              <w:left w:val="nil"/>
              <w:bottom w:val="nil"/>
              <w:right w:val="nil"/>
            </w:tcBorders>
            <w:shd w:val="clear" w:color="auto" w:fill="auto"/>
            <w:noWrap/>
            <w:vAlign w:val="bottom"/>
            <w:hideMark/>
          </w:tcPr>
          <w:p w14:paraId="18A56C49" w14:textId="77777777" w:rsidR="00DC2757" w:rsidRPr="00DC2757" w:rsidRDefault="00DC2757" w:rsidP="00DC2757">
            <w:pPr>
              <w:spacing w:after="0" w:line="240" w:lineRule="auto"/>
              <w:jc w:val="center"/>
              <w:rPr>
                <w:ins w:id="448" w:author="Commodore, Sarah" w:date="2023-03-22T16:21:00Z"/>
                <w:rFonts w:ascii="Calibri" w:eastAsia="Times New Roman" w:hAnsi="Calibri" w:cs="Calibri"/>
                <w:color w:val="000000"/>
                <w:sz w:val="20"/>
                <w:szCs w:val="20"/>
              </w:rPr>
            </w:pPr>
            <w:ins w:id="449" w:author="Commodore, Sarah" w:date="2023-03-22T16:21:00Z">
              <w:r w:rsidRPr="00DC2757">
                <w:rPr>
                  <w:rFonts w:ascii="Calibri" w:eastAsia="Times New Roman" w:hAnsi="Calibri" w:cs="Calibri"/>
                  <w:color w:val="000000"/>
                  <w:sz w:val="20"/>
                  <w:szCs w:val="20"/>
                </w:rPr>
                <w:t>1.1E-13</w:t>
              </w:r>
            </w:ins>
          </w:p>
        </w:tc>
        <w:tc>
          <w:tcPr>
            <w:tcW w:w="0" w:type="auto"/>
            <w:tcBorders>
              <w:top w:val="nil"/>
              <w:left w:val="nil"/>
              <w:bottom w:val="nil"/>
              <w:right w:val="nil"/>
            </w:tcBorders>
            <w:shd w:val="clear" w:color="auto" w:fill="auto"/>
            <w:noWrap/>
            <w:vAlign w:val="bottom"/>
            <w:hideMark/>
          </w:tcPr>
          <w:p w14:paraId="1D37F31B" w14:textId="77777777" w:rsidR="00DC2757" w:rsidRPr="00DC2757" w:rsidRDefault="00DC2757" w:rsidP="00DC2757">
            <w:pPr>
              <w:spacing w:after="0" w:line="240" w:lineRule="auto"/>
              <w:jc w:val="center"/>
              <w:rPr>
                <w:ins w:id="450" w:author="Commodore, Sarah" w:date="2023-03-22T16:21:00Z"/>
                <w:rFonts w:ascii="Calibri" w:eastAsia="Times New Roman" w:hAnsi="Calibri" w:cs="Calibri"/>
                <w:color w:val="FF0000"/>
                <w:sz w:val="20"/>
                <w:szCs w:val="20"/>
              </w:rPr>
            </w:pPr>
            <w:ins w:id="451" w:author="Commodore, Sarah" w:date="2023-03-22T16:21:00Z">
              <w:r w:rsidRPr="00DC2757">
                <w:rPr>
                  <w:rFonts w:ascii="Calibri" w:eastAsia="Times New Roman" w:hAnsi="Calibri" w:cs="Calibri"/>
                  <w:color w:val="FF0000"/>
                  <w:sz w:val="20"/>
                  <w:szCs w:val="20"/>
                </w:rPr>
                <w:t>*</w:t>
              </w:r>
            </w:ins>
          </w:p>
        </w:tc>
      </w:tr>
      <w:tr w:rsidR="00DC2757" w:rsidRPr="00DC2757" w14:paraId="709143B4" w14:textId="77777777" w:rsidTr="00DC2757">
        <w:trPr>
          <w:trHeight w:val="260"/>
          <w:ins w:id="452" w:author="Commodore, Sarah" w:date="2023-03-22T16:21:00Z"/>
        </w:trPr>
        <w:tc>
          <w:tcPr>
            <w:tcW w:w="0" w:type="auto"/>
            <w:tcBorders>
              <w:top w:val="nil"/>
              <w:left w:val="nil"/>
              <w:bottom w:val="nil"/>
              <w:right w:val="nil"/>
            </w:tcBorders>
            <w:shd w:val="clear" w:color="auto" w:fill="auto"/>
            <w:noWrap/>
            <w:vAlign w:val="bottom"/>
            <w:hideMark/>
          </w:tcPr>
          <w:p w14:paraId="79772934" w14:textId="77777777" w:rsidR="00DC2757" w:rsidRPr="00DC2757" w:rsidRDefault="00DC2757" w:rsidP="00DC2757">
            <w:pPr>
              <w:spacing w:after="0" w:line="240" w:lineRule="auto"/>
              <w:rPr>
                <w:ins w:id="453" w:author="Commodore, Sarah" w:date="2023-03-22T16:21:00Z"/>
                <w:rFonts w:ascii="Calibri" w:eastAsia="Times New Roman" w:hAnsi="Calibri" w:cs="Calibri"/>
                <w:color w:val="000000"/>
                <w:sz w:val="20"/>
                <w:szCs w:val="20"/>
              </w:rPr>
            </w:pPr>
            <w:ins w:id="454" w:author="Commodore, Sarah" w:date="2023-03-22T16:21:00Z">
              <w:r w:rsidRPr="00DC2757">
                <w:rPr>
                  <w:rFonts w:ascii="Calibri" w:eastAsia="Times New Roman" w:hAnsi="Calibri" w:cs="Calibri"/>
                  <w:color w:val="000000"/>
                  <w:sz w:val="20"/>
                  <w:szCs w:val="20"/>
                </w:rPr>
                <w:t>ENSG00000160472.5</w:t>
              </w:r>
            </w:ins>
          </w:p>
        </w:tc>
        <w:tc>
          <w:tcPr>
            <w:tcW w:w="0" w:type="auto"/>
            <w:tcBorders>
              <w:top w:val="nil"/>
              <w:left w:val="nil"/>
              <w:bottom w:val="nil"/>
              <w:right w:val="nil"/>
            </w:tcBorders>
            <w:shd w:val="clear" w:color="auto" w:fill="auto"/>
            <w:noWrap/>
            <w:vAlign w:val="bottom"/>
            <w:hideMark/>
          </w:tcPr>
          <w:p w14:paraId="6B74B749" w14:textId="77777777" w:rsidR="00DC2757" w:rsidRPr="00DC2757" w:rsidRDefault="00DC2757" w:rsidP="00DC2757">
            <w:pPr>
              <w:spacing w:after="0" w:line="240" w:lineRule="auto"/>
              <w:rPr>
                <w:ins w:id="455" w:author="Commodore, Sarah" w:date="2023-03-22T16:21:00Z"/>
                <w:rFonts w:ascii="Calibri" w:eastAsia="Times New Roman" w:hAnsi="Calibri" w:cs="Calibri"/>
                <w:color w:val="000000"/>
                <w:sz w:val="20"/>
                <w:szCs w:val="20"/>
              </w:rPr>
            </w:pPr>
            <w:ins w:id="456" w:author="Commodore, Sarah" w:date="2023-03-22T16:21:00Z">
              <w:r w:rsidRPr="00DC2757">
                <w:rPr>
                  <w:rFonts w:ascii="Calibri" w:eastAsia="Times New Roman" w:hAnsi="Calibri" w:cs="Calibri"/>
                  <w:color w:val="000000"/>
                  <w:sz w:val="20"/>
                  <w:szCs w:val="20"/>
                </w:rPr>
                <w:t>TMEM190</w:t>
              </w:r>
            </w:ins>
          </w:p>
        </w:tc>
        <w:tc>
          <w:tcPr>
            <w:tcW w:w="0" w:type="auto"/>
            <w:tcBorders>
              <w:top w:val="nil"/>
              <w:left w:val="nil"/>
              <w:bottom w:val="nil"/>
              <w:right w:val="nil"/>
            </w:tcBorders>
            <w:shd w:val="clear" w:color="auto" w:fill="auto"/>
            <w:noWrap/>
            <w:vAlign w:val="bottom"/>
            <w:hideMark/>
          </w:tcPr>
          <w:p w14:paraId="77A84E0C" w14:textId="77777777" w:rsidR="00DC2757" w:rsidRPr="00DC2757" w:rsidRDefault="00DC2757" w:rsidP="00DC2757">
            <w:pPr>
              <w:spacing w:after="0" w:line="240" w:lineRule="auto"/>
              <w:jc w:val="center"/>
              <w:rPr>
                <w:ins w:id="457" w:author="Commodore, Sarah" w:date="2023-03-22T16:21:00Z"/>
                <w:rFonts w:ascii="Calibri" w:eastAsia="Times New Roman" w:hAnsi="Calibri" w:cs="Calibri"/>
                <w:color w:val="000000"/>
                <w:sz w:val="20"/>
                <w:szCs w:val="20"/>
              </w:rPr>
            </w:pPr>
            <w:ins w:id="458"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0EC71D2C" w14:textId="77777777" w:rsidR="00DC2757" w:rsidRPr="00DC2757" w:rsidRDefault="00DC2757" w:rsidP="00DC2757">
            <w:pPr>
              <w:spacing w:after="0" w:line="240" w:lineRule="auto"/>
              <w:jc w:val="center"/>
              <w:rPr>
                <w:ins w:id="459" w:author="Commodore, Sarah" w:date="2023-03-22T16:21:00Z"/>
                <w:rFonts w:ascii="Calibri" w:eastAsia="Times New Roman" w:hAnsi="Calibri" w:cs="Calibri"/>
                <w:color w:val="000000"/>
                <w:sz w:val="20"/>
                <w:szCs w:val="20"/>
              </w:rPr>
            </w:pPr>
            <w:ins w:id="460"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07B6C960" w14:textId="77777777" w:rsidR="00DC2757" w:rsidRPr="00DC2757" w:rsidRDefault="00DC2757" w:rsidP="00DC2757">
            <w:pPr>
              <w:spacing w:after="0" w:line="240" w:lineRule="auto"/>
              <w:jc w:val="center"/>
              <w:rPr>
                <w:ins w:id="461" w:author="Commodore, Sarah" w:date="2023-03-22T16:21:00Z"/>
                <w:rFonts w:ascii="Calibri" w:eastAsia="Times New Roman" w:hAnsi="Calibri" w:cs="Calibri"/>
                <w:color w:val="000000"/>
                <w:sz w:val="20"/>
                <w:szCs w:val="20"/>
              </w:rPr>
            </w:pPr>
            <w:ins w:id="462"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A5817AF" w14:textId="77777777" w:rsidR="00DC2757" w:rsidRPr="00DC2757" w:rsidRDefault="00DC2757" w:rsidP="00DC2757">
            <w:pPr>
              <w:spacing w:after="0" w:line="240" w:lineRule="auto"/>
              <w:jc w:val="center"/>
              <w:rPr>
                <w:ins w:id="463" w:author="Commodore, Sarah" w:date="2023-03-22T16:21:00Z"/>
                <w:rFonts w:ascii="Calibri" w:eastAsia="Times New Roman" w:hAnsi="Calibri" w:cs="Calibri"/>
                <w:color w:val="FF0000"/>
                <w:sz w:val="20"/>
                <w:szCs w:val="20"/>
              </w:rPr>
            </w:pPr>
            <w:ins w:id="464" w:author="Commodore, Sarah" w:date="2023-03-22T16:21:00Z">
              <w:r w:rsidRPr="00DC2757">
                <w:rPr>
                  <w:rFonts w:ascii="Calibri" w:eastAsia="Times New Roman" w:hAnsi="Calibri" w:cs="Calibri"/>
                  <w:color w:val="FF0000"/>
                  <w:sz w:val="20"/>
                  <w:szCs w:val="20"/>
                </w:rPr>
                <w:t>*</w:t>
              </w:r>
            </w:ins>
          </w:p>
        </w:tc>
      </w:tr>
      <w:tr w:rsidR="00DC2757" w:rsidRPr="00DC2757" w14:paraId="6D1F3534" w14:textId="77777777" w:rsidTr="00DC2757">
        <w:trPr>
          <w:trHeight w:val="260"/>
          <w:ins w:id="465" w:author="Commodore, Sarah" w:date="2023-03-22T16:21:00Z"/>
        </w:trPr>
        <w:tc>
          <w:tcPr>
            <w:tcW w:w="0" w:type="auto"/>
            <w:tcBorders>
              <w:top w:val="nil"/>
              <w:left w:val="nil"/>
              <w:bottom w:val="nil"/>
              <w:right w:val="nil"/>
            </w:tcBorders>
            <w:shd w:val="clear" w:color="auto" w:fill="auto"/>
            <w:noWrap/>
            <w:vAlign w:val="bottom"/>
            <w:hideMark/>
          </w:tcPr>
          <w:p w14:paraId="0FDF33E6" w14:textId="77777777" w:rsidR="00DC2757" w:rsidRPr="00DC2757" w:rsidRDefault="00DC2757" w:rsidP="00DC2757">
            <w:pPr>
              <w:spacing w:after="0" w:line="240" w:lineRule="auto"/>
              <w:rPr>
                <w:ins w:id="466" w:author="Commodore, Sarah" w:date="2023-03-22T16:21:00Z"/>
                <w:rFonts w:ascii="Calibri" w:eastAsia="Times New Roman" w:hAnsi="Calibri" w:cs="Calibri"/>
                <w:color w:val="000000"/>
                <w:sz w:val="20"/>
                <w:szCs w:val="20"/>
              </w:rPr>
            </w:pPr>
            <w:ins w:id="467" w:author="Commodore, Sarah" w:date="2023-03-22T16:21:00Z">
              <w:r w:rsidRPr="00DC2757">
                <w:rPr>
                  <w:rFonts w:ascii="Calibri" w:eastAsia="Times New Roman" w:hAnsi="Calibri" w:cs="Calibri"/>
                  <w:color w:val="000000"/>
                  <w:sz w:val="20"/>
                  <w:szCs w:val="20"/>
                </w:rPr>
                <w:t>ENSG00000170703.15</w:t>
              </w:r>
            </w:ins>
          </w:p>
        </w:tc>
        <w:tc>
          <w:tcPr>
            <w:tcW w:w="0" w:type="auto"/>
            <w:tcBorders>
              <w:top w:val="nil"/>
              <w:left w:val="nil"/>
              <w:bottom w:val="nil"/>
              <w:right w:val="nil"/>
            </w:tcBorders>
            <w:shd w:val="clear" w:color="auto" w:fill="auto"/>
            <w:noWrap/>
            <w:vAlign w:val="bottom"/>
            <w:hideMark/>
          </w:tcPr>
          <w:p w14:paraId="00D6BA6D" w14:textId="77777777" w:rsidR="00DC2757" w:rsidRPr="00DC2757" w:rsidRDefault="00DC2757" w:rsidP="00DC2757">
            <w:pPr>
              <w:spacing w:after="0" w:line="240" w:lineRule="auto"/>
              <w:rPr>
                <w:ins w:id="468" w:author="Commodore, Sarah" w:date="2023-03-22T16:21:00Z"/>
                <w:rFonts w:ascii="Calibri" w:eastAsia="Times New Roman" w:hAnsi="Calibri" w:cs="Calibri"/>
                <w:color w:val="000000"/>
                <w:sz w:val="20"/>
                <w:szCs w:val="20"/>
              </w:rPr>
            </w:pPr>
            <w:ins w:id="469" w:author="Commodore, Sarah" w:date="2023-03-22T16:21:00Z">
              <w:r w:rsidRPr="00DC2757">
                <w:rPr>
                  <w:rFonts w:ascii="Calibri" w:eastAsia="Times New Roman" w:hAnsi="Calibri" w:cs="Calibri"/>
                  <w:color w:val="000000"/>
                  <w:sz w:val="20"/>
                  <w:szCs w:val="20"/>
                </w:rPr>
                <w:t>TTLL6</w:t>
              </w:r>
            </w:ins>
          </w:p>
        </w:tc>
        <w:tc>
          <w:tcPr>
            <w:tcW w:w="0" w:type="auto"/>
            <w:tcBorders>
              <w:top w:val="nil"/>
              <w:left w:val="nil"/>
              <w:bottom w:val="nil"/>
              <w:right w:val="nil"/>
            </w:tcBorders>
            <w:shd w:val="clear" w:color="auto" w:fill="auto"/>
            <w:noWrap/>
            <w:vAlign w:val="bottom"/>
            <w:hideMark/>
          </w:tcPr>
          <w:p w14:paraId="48BAA018" w14:textId="77777777" w:rsidR="00DC2757" w:rsidRPr="00DC2757" w:rsidRDefault="00DC2757" w:rsidP="00DC2757">
            <w:pPr>
              <w:spacing w:after="0" w:line="240" w:lineRule="auto"/>
              <w:jc w:val="center"/>
              <w:rPr>
                <w:ins w:id="470" w:author="Commodore, Sarah" w:date="2023-03-22T16:21:00Z"/>
                <w:rFonts w:ascii="Calibri" w:eastAsia="Times New Roman" w:hAnsi="Calibri" w:cs="Calibri"/>
                <w:color w:val="000000"/>
                <w:sz w:val="20"/>
                <w:szCs w:val="20"/>
              </w:rPr>
            </w:pPr>
            <w:ins w:id="471"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3A9C90E9" w14:textId="77777777" w:rsidR="00DC2757" w:rsidRPr="00DC2757" w:rsidRDefault="00DC2757" w:rsidP="00DC2757">
            <w:pPr>
              <w:spacing w:after="0" w:line="240" w:lineRule="auto"/>
              <w:jc w:val="center"/>
              <w:rPr>
                <w:ins w:id="472" w:author="Commodore, Sarah" w:date="2023-03-22T16:21:00Z"/>
                <w:rFonts w:ascii="Calibri" w:eastAsia="Times New Roman" w:hAnsi="Calibri" w:cs="Calibri"/>
                <w:color w:val="000000"/>
                <w:sz w:val="20"/>
                <w:szCs w:val="20"/>
              </w:rPr>
            </w:pPr>
            <w:ins w:id="473" w:author="Commodore, Sarah" w:date="2023-03-22T16:21:00Z">
              <w:r w:rsidRPr="00DC2757">
                <w:rPr>
                  <w:rFonts w:ascii="Calibri" w:eastAsia="Times New Roman" w:hAnsi="Calibri" w:cs="Calibri"/>
                  <w:color w:val="000000"/>
                  <w:sz w:val="20"/>
                  <w:szCs w:val="20"/>
                </w:rPr>
                <w:t>8.8E-13</w:t>
              </w:r>
            </w:ins>
          </w:p>
        </w:tc>
        <w:tc>
          <w:tcPr>
            <w:tcW w:w="0" w:type="auto"/>
            <w:tcBorders>
              <w:top w:val="nil"/>
              <w:left w:val="nil"/>
              <w:bottom w:val="nil"/>
              <w:right w:val="nil"/>
            </w:tcBorders>
            <w:shd w:val="clear" w:color="auto" w:fill="auto"/>
            <w:noWrap/>
            <w:vAlign w:val="bottom"/>
            <w:hideMark/>
          </w:tcPr>
          <w:p w14:paraId="237017EF" w14:textId="77777777" w:rsidR="00DC2757" w:rsidRPr="00DC2757" w:rsidRDefault="00DC2757" w:rsidP="00DC2757">
            <w:pPr>
              <w:spacing w:after="0" w:line="240" w:lineRule="auto"/>
              <w:jc w:val="center"/>
              <w:rPr>
                <w:ins w:id="474" w:author="Commodore, Sarah" w:date="2023-03-22T16:21:00Z"/>
                <w:rFonts w:ascii="Calibri" w:eastAsia="Times New Roman" w:hAnsi="Calibri" w:cs="Calibri"/>
                <w:color w:val="000000"/>
                <w:sz w:val="20"/>
                <w:szCs w:val="20"/>
              </w:rPr>
            </w:pPr>
            <w:ins w:id="475"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1E52E4C6" w14:textId="77777777" w:rsidR="00DC2757" w:rsidRPr="00DC2757" w:rsidRDefault="00DC2757" w:rsidP="00DC2757">
            <w:pPr>
              <w:spacing w:after="0" w:line="240" w:lineRule="auto"/>
              <w:jc w:val="center"/>
              <w:rPr>
                <w:ins w:id="476" w:author="Commodore, Sarah" w:date="2023-03-22T16:21:00Z"/>
                <w:rFonts w:ascii="Calibri" w:eastAsia="Times New Roman" w:hAnsi="Calibri" w:cs="Calibri"/>
                <w:color w:val="FF0000"/>
                <w:sz w:val="20"/>
                <w:szCs w:val="20"/>
              </w:rPr>
            </w:pPr>
            <w:ins w:id="477" w:author="Commodore, Sarah" w:date="2023-03-22T16:21:00Z">
              <w:r w:rsidRPr="00DC2757">
                <w:rPr>
                  <w:rFonts w:ascii="Calibri" w:eastAsia="Times New Roman" w:hAnsi="Calibri" w:cs="Calibri"/>
                  <w:color w:val="FF0000"/>
                  <w:sz w:val="20"/>
                  <w:szCs w:val="20"/>
                </w:rPr>
                <w:t>*</w:t>
              </w:r>
            </w:ins>
          </w:p>
        </w:tc>
      </w:tr>
      <w:tr w:rsidR="00DC2757" w:rsidRPr="00DC2757" w14:paraId="64A138FA" w14:textId="77777777" w:rsidTr="00DC2757">
        <w:trPr>
          <w:trHeight w:val="260"/>
          <w:ins w:id="478" w:author="Commodore, Sarah" w:date="2023-03-22T16:21:00Z"/>
        </w:trPr>
        <w:tc>
          <w:tcPr>
            <w:tcW w:w="0" w:type="auto"/>
            <w:tcBorders>
              <w:top w:val="nil"/>
              <w:left w:val="nil"/>
              <w:bottom w:val="nil"/>
              <w:right w:val="nil"/>
            </w:tcBorders>
            <w:shd w:val="clear" w:color="auto" w:fill="auto"/>
            <w:noWrap/>
            <w:vAlign w:val="bottom"/>
            <w:hideMark/>
          </w:tcPr>
          <w:p w14:paraId="6148EB59" w14:textId="77777777" w:rsidR="00DC2757" w:rsidRPr="00DC2757" w:rsidRDefault="00DC2757" w:rsidP="00DC2757">
            <w:pPr>
              <w:spacing w:after="0" w:line="240" w:lineRule="auto"/>
              <w:rPr>
                <w:ins w:id="479" w:author="Commodore, Sarah" w:date="2023-03-22T16:21:00Z"/>
                <w:rFonts w:ascii="Calibri" w:eastAsia="Times New Roman" w:hAnsi="Calibri" w:cs="Calibri"/>
                <w:color w:val="000000"/>
                <w:sz w:val="20"/>
                <w:szCs w:val="20"/>
              </w:rPr>
            </w:pPr>
            <w:ins w:id="480" w:author="Commodore, Sarah" w:date="2023-03-22T16:21:00Z">
              <w:r w:rsidRPr="00DC2757">
                <w:rPr>
                  <w:rFonts w:ascii="Calibri" w:eastAsia="Times New Roman" w:hAnsi="Calibri" w:cs="Calibri"/>
                  <w:color w:val="000000"/>
                  <w:sz w:val="20"/>
                  <w:szCs w:val="20"/>
                </w:rPr>
                <w:t>ENSG00000118407.15</w:t>
              </w:r>
            </w:ins>
          </w:p>
        </w:tc>
        <w:tc>
          <w:tcPr>
            <w:tcW w:w="0" w:type="auto"/>
            <w:tcBorders>
              <w:top w:val="nil"/>
              <w:left w:val="nil"/>
              <w:bottom w:val="nil"/>
              <w:right w:val="nil"/>
            </w:tcBorders>
            <w:shd w:val="clear" w:color="auto" w:fill="auto"/>
            <w:noWrap/>
            <w:vAlign w:val="bottom"/>
            <w:hideMark/>
          </w:tcPr>
          <w:p w14:paraId="45799F0E" w14:textId="77777777" w:rsidR="00DC2757" w:rsidRPr="00DC2757" w:rsidRDefault="00DC2757" w:rsidP="00DC2757">
            <w:pPr>
              <w:spacing w:after="0" w:line="240" w:lineRule="auto"/>
              <w:rPr>
                <w:ins w:id="481" w:author="Commodore, Sarah" w:date="2023-03-22T16:21:00Z"/>
                <w:rFonts w:ascii="Calibri" w:eastAsia="Times New Roman" w:hAnsi="Calibri" w:cs="Calibri"/>
                <w:color w:val="000000"/>
                <w:sz w:val="20"/>
                <w:szCs w:val="20"/>
              </w:rPr>
            </w:pPr>
            <w:ins w:id="482" w:author="Commodore, Sarah" w:date="2023-03-22T16:21:00Z">
              <w:r w:rsidRPr="00DC2757">
                <w:rPr>
                  <w:rFonts w:ascii="Calibri" w:eastAsia="Times New Roman" w:hAnsi="Calibri" w:cs="Calibri"/>
                  <w:color w:val="000000"/>
                  <w:sz w:val="20"/>
                  <w:szCs w:val="20"/>
                </w:rPr>
                <w:t>FILIP1</w:t>
              </w:r>
            </w:ins>
          </w:p>
        </w:tc>
        <w:tc>
          <w:tcPr>
            <w:tcW w:w="0" w:type="auto"/>
            <w:tcBorders>
              <w:top w:val="nil"/>
              <w:left w:val="nil"/>
              <w:bottom w:val="nil"/>
              <w:right w:val="nil"/>
            </w:tcBorders>
            <w:shd w:val="clear" w:color="auto" w:fill="auto"/>
            <w:noWrap/>
            <w:vAlign w:val="bottom"/>
            <w:hideMark/>
          </w:tcPr>
          <w:p w14:paraId="65D7C13D" w14:textId="77777777" w:rsidR="00DC2757" w:rsidRPr="00DC2757" w:rsidRDefault="00DC2757" w:rsidP="00DC2757">
            <w:pPr>
              <w:spacing w:after="0" w:line="240" w:lineRule="auto"/>
              <w:jc w:val="center"/>
              <w:rPr>
                <w:ins w:id="483" w:author="Commodore, Sarah" w:date="2023-03-22T16:21:00Z"/>
                <w:rFonts w:ascii="Calibri" w:eastAsia="Times New Roman" w:hAnsi="Calibri" w:cs="Calibri"/>
                <w:color w:val="000000"/>
                <w:sz w:val="20"/>
                <w:szCs w:val="20"/>
              </w:rPr>
            </w:pPr>
            <w:ins w:id="484"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211D233E" w14:textId="77777777" w:rsidR="00DC2757" w:rsidRPr="00DC2757" w:rsidRDefault="00DC2757" w:rsidP="00DC2757">
            <w:pPr>
              <w:spacing w:after="0" w:line="240" w:lineRule="auto"/>
              <w:jc w:val="center"/>
              <w:rPr>
                <w:ins w:id="485" w:author="Commodore, Sarah" w:date="2023-03-22T16:21:00Z"/>
                <w:rFonts w:ascii="Calibri" w:eastAsia="Times New Roman" w:hAnsi="Calibri" w:cs="Calibri"/>
                <w:color w:val="000000"/>
                <w:sz w:val="20"/>
                <w:szCs w:val="20"/>
              </w:rPr>
            </w:pPr>
            <w:ins w:id="486"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5DDD271" w14:textId="77777777" w:rsidR="00DC2757" w:rsidRPr="00DC2757" w:rsidRDefault="00DC2757" w:rsidP="00DC2757">
            <w:pPr>
              <w:spacing w:after="0" w:line="240" w:lineRule="auto"/>
              <w:jc w:val="center"/>
              <w:rPr>
                <w:ins w:id="487" w:author="Commodore, Sarah" w:date="2023-03-22T16:21:00Z"/>
                <w:rFonts w:ascii="Calibri" w:eastAsia="Times New Roman" w:hAnsi="Calibri" w:cs="Calibri"/>
                <w:color w:val="000000"/>
                <w:sz w:val="20"/>
                <w:szCs w:val="20"/>
              </w:rPr>
            </w:pPr>
            <w:ins w:id="488"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59DF3FD8" w14:textId="77777777" w:rsidR="00DC2757" w:rsidRPr="00DC2757" w:rsidRDefault="00DC2757" w:rsidP="00DC2757">
            <w:pPr>
              <w:spacing w:after="0" w:line="240" w:lineRule="auto"/>
              <w:jc w:val="center"/>
              <w:rPr>
                <w:ins w:id="489" w:author="Commodore, Sarah" w:date="2023-03-22T16:21:00Z"/>
                <w:rFonts w:ascii="Calibri" w:eastAsia="Times New Roman" w:hAnsi="Calibri" w:cs="Calibri"/>
                <w:color w:val="FF0000"/>
                <w:sz w:val="20"/>
                <w:szCs w:val="20"/>
              </w:rPr>
            </w:pPr>
            <w:ins w:id="490" w:author="Commodore, Sarah" w:date="2023-03-22T16:21:00Z">
              <w:r w:rsidRPr="00DC2757">
                <w:rPr>
                  <w:rFonts w:ascii="Calibri" w:eastAsia="Times New Roman" w:hAnsi="Calibri" w:cs="Calibri"/>
                  <w:color w:val="FF0000"/>
                  <w:sz w:val="20"/>
                  <w:szCs w:val="20"/>
                </w:rPr>
                <w:t>*</w:t>
              </w:r>
            </w:ins>
          </w:p>
        </w:tc>
      </w:tr>
      <w:tr w:rsidR="00DC2757" w:rsidRPr="00DC2757" w14:paraId="2B9AB37A" w14:textId="77777777" w:rsidTr="00DC2757">
        <w:trPr>
          <w:trHeight w:val="260"/>
          <w:ins w:id="491" w:author="Commodore, Sarah" w:date="2023-03-22T16:21:00Z"/>
        </w:trPr>
        <w:tc>
          <w:tcPr>
            <w:tcW w:w="0" w:type="auto"/>
            <w:tcBorders>
              <w:top w:val="nil"/>
              <w:left w:val="nil"/>
              <w:bottom w:val="nil"/>
              <w:right w:val="nil"/>
            </w:tcBorders>
            <w:shd w:val="clear" w:color="auto" w:fill="auto"/>
            <w:noWrap/>
            <w:vAlign w:val="bottom"/>
            <w:hideMark/>
          </w:tcPr>
          <w:p w14:paraId="1813C429" w14:textId="77777777" w:rsidR="00DC2757" w:rsidRPr="00DC2757" w:rsidRDefault="00DC2757" w:rsidP="00DC2757">
            <w:pPr>
              <w:spacing w:after="0" w:line="240" w:lineRule="auto"/>
              <w:rPr>
                <w:ins w:id="492" w:author="Commodore, Sarah" w:date="2023-03-22T16:21:00Z"/>
                <w:rFonts w:ascii="Calibri" w:eastAsia="Times New Roman" w:hAnsi="Calibri" w:cs="Calibri"/>
                <w:color w:val="000000"/>
                <w:sz w:val="20"/>
                <w:szCs w:val="20"/>
              </w:rPr>
            </w:pPr>
            <w:ins w:id="493" w:author="Commodore, Sarah" w:date="2023-03-22T16:21:00Z">
              <w:r w:rsidRPr="00DC2757">
                <w:rPr>
                  <w:rFonts w:ascii="Calibri" w:eastAsia="Times New Roman" w:hAnsi="Calibri" w:cs="Calibri"/>
                  <w:color w:val="000000"/>
                  <w:sz w:val="20"/>
                  <w:szCs w:val="20"/>
                </w:rPr>
                <w:t>ENSG00000237423.3</w:t>
              </w:r>
            </w:ins>
          </w:p>
        </w:tc>
        <w:tc>
          <w:tcPr>
            <w:tcW w:w="0" w:type="auto"/>
            <w:tcBorders>
              <w:top w:val="nil"/>
              <w:left w:val="nil"/>
              <w:bottom w:val="nil"/>
              <w:right w:val="nil"/>
            </w:tcBorders>
            <w:shd w:val="clear" w:color="auto" w:fill="auto"/>
            <w:noWrap/>
            <w:vAlign w:val="bottom"/>
            <w:hideMark/>
          </w:tcPr>
          <w:p w14:paraId="49591D9B" w14:textId="77777777" w:rsidR="00DC2757" w:rsidRPr="00DC2757" w:rsidRDefault="00DC2757" w:rsidP="00DC2757">
            <w:pPr>
              <w:spacing w:after="0" w:line="240" w:lineRule="auto"/>
              <w:rPr>
                <w:ins w:id="494" w:author="Commodore, Sarah" w:date="2023-03-22T16:21:00Z"/>
                <w:rFonts w:ascii="Calibri" w:eastAsia="Times New Roman" w:hAnsi="Calibri" w:cs="Calibri"/>
                <w:color w:val="000000"/>
                <w:sz w:val="20"/>
                <w:szCs w:val="20"/>
              </w:rPr>
            </w:pPr>
            <w:ins w:id="495" w:author="Commodore, Sarah" w:date="2023-03-22T16:21:00Z">
              <w:r w:rsidRPr="00DC2757">
                <w:rPr>
                  <w:rFonts w:ascii="Calibri" w:eastAsia="Times New Roman" w:hAnsi="Calibri" w:cs="Calibri"/>
                  <w:color w:val="000000"/>
                  <w:sz w:val="20"/>
                  <w:szCs w:val="20"/>
                </w:rPr>
                <w:t>LINC01522</w:t>
              </w:r>
            </w:ins>
          </w:p>
        </w:tc>
        <w:tc>
          <w:tcPr>
            <w:tcW w:w="0" w:type="auto"/>
            <w:tcBorders>
              <w:top w:val="nil"/>
              <w:left w:val="nil"/>
              <w:bottom w:val="nil"/>
              <w:right w:val="nil"/>
            </w:tcBorders>
            <w:shd w:val="clear" w:color="auto" w:fill="auto"/>
            <w:noWrap/>
            <w:vAlign w:val="bottom"/>
            <w:hideMark/>
          </w:tcPr>
          <w:p w14:paraId="7AD18C6F" w14:textId="77777777" w:rsidR="00DC2757" w:rsidRPr="00DC2757" w:rsidRDefault="00DC2757" w:rsidP="00DC2757">
            <w:pPr>
              <w:spacing w:after="0" w:line="240" w:lineRule="auto"/>
              <w:jc w:val="center"/>
              <w:rPr>
                <w:ins w:id="496" w:author="Commodore, Sarah" w:date="2023-03-22T16:21:00Z"/>
                <w:rFonts w:ascii="Calibri" w:eastAsia="Times New Roman" w:hAnsi="Calibri" w:cs="Calibri"/>
                <w:color w:val="000000"/>
                <w:sz w:val="20"/>
                <w:szCs w:val="20"/>
              </w:rPr>
            </w:pPr>
            <w:ins w:id="497"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54058951" w14:textId="77777777" w:rsidR="00DC2757" w:rsidRPr="00DC2757" w:rsidRDefault="00DC2757" w:rsidP="00DC2757">
            <w:pPr>
              <w:spacing w:after="0" w:line="240" w:lineRule="auto"/>
              <w:jc w:val="center"/>
              <w:rPr>
                <w:ins w:id="498" w:author="Commodore, Sarah" w:date="2023-03-22T16:21:00Z"/>
                <w:rFonts w:ascii="Calibri" w:eastAsia="Times New Roman" w:hAnsi="Calibri" w:cs="Calibri"/>
                <w:color w:val="000000"/>
                <w:sz w:val="20"/>
                <w:szCs w:val="20"/>
              </w:rPr>
            </w:pPr>
            <w:ins w:id="499"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7371C02A" w14:textId="77777777" w:rsidR="00DC2757" w:rsidRPr="00DC2757" w:rsidRDefault="00DC2757" w:rsidP="00DC2757">
            <w:pPr>
              <w:spacing w:after="0" w:line="240" w:lineRule="auto"/>
              <w:jc w:val="center"/>
              <w:rPr>
                <w:ins w:id="500" w:author="Commodore, Sarah" w:date="2023-03-22T16:21:00Z"/>
                <w:rFonts w:ascii="Calibri" w:eastAsia="Times New Roman" w:hAnsi="Calibri" w:cs="Calibri"/>
                <w:color w:val="000000"/>
                <w:sz w:val="20"/>
                <w:szCs w:val="20"/>
              </w:rPr>
            </w:pPr>
            <w:ins w:id="501"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6DE5FFFE" w14:textId="77777777" w:rsidR="00DC2757" w:rsidRPr="00DC2757" w:rsidRDefault="00DC2757" w:rsidP="00DC2757">
            <w:pPr>
              <w:spacing w:after="0" w:line="240" w:lineRule="auto"/>
              <w:jc w:val="center"/>
              <w:rPr>
                <w:ins w:id="502" w:author="Commodore, Sarah" w:date="2023-03-22T16:21:00Z"/>
                <w:rFonts w:ascii="Calibri" w:eastAsia="Times New Roman" w:hAnsi="Calibri" w:cs="Calibri"/>
                <w:color w:val="FF0000"/>
                <w:sz w:val="20"/>
                <w:szCs w:val="20"/>
              </w:rPr>
            </w:pPr>
            <w:ins w:id="503" w:author="Commodore, Sarah" w:date="2023-03-22T16:21:00Z">
              <w:r w:rsidRPr="00DC2757">
                <w:rPr>
                  <w:rFonts w:ascii="Calibri" w:eastAsia="Times New Roman" w:hAnsi="Calibri" w:cs="Calibri"/>
                  <w:color w:val="FF0000"/>
                  <w:sz w:val="20"/>
                  <w:szCs w:val="20"/>
                </w:rPr>
                <w:t>*</w:t>
              </w:r>
            </w:ins>
          </w:p>
        </w:tc>
      </w:tr>
      <w:tr w:rsidR="00DC2757" w:rsidRPr="00DC2757" w14:paraId="6D184C91" w14:textId="77777777" w:rsidTr="00DC2757">
        <w:trPr>
          <w:trHeight w:val="260"/>
          <w:ins w:id="504" w:author="Commodore, Sarah" w:date="2023-03-22T16:21:00Z"/>
        </w:trPr>
        <w:tc>
          <w:tcPr>
            <w:tcW w:w="0" w:type="auto"/>
            <w:tcBorders>
              <w:top w:val="nil"/>
              <w:left w:val="nil"/>
              <w:bottom w:val="nil"/>
              <w:right w:val="nil"/>
            </w:tcBorders>
            <w:shd w:val="clear" w:color="auto" w:fill="auto"/>
            <w:noWrap/>
            <w:vAlign w:val="bottom"/>
            <w:hideMark/>
          </w:tcPr>
          <w:p w14:paraId="68E42111" w14:textId="77777777" w:rsidR="00DC2757" w:rsidRPr="00DC2757" w:rsidRDefault="00DC2757" w:rsidP="00DC2757">
            <w:pPr>
              <w:spacing w:after="0" w:line="240" w:lineRule="auto"/>
              <w:rPr>
                <w:ins w:id="505" w:author="Commodore, Sarah" w:date="2023-03-22T16:21:00Z"/>
                <w:rFonts w:ascii="Calibri" w:eastAsia="Times New Roman" w:hAnsi="Calibri" w:cs="Calibri"/>
                <w:color w:val="000000"/>
                <w:sz w:val="20"/>
                <w:szCs w:val="20"/>
              </w:rPr>
            </w:pPr>
            <w:ins w:id="506" w:author="Commodore, Sarah" w:date="2023-03-22T16:21:00Z">
              <w:r w:rsidRPr="00DC2757">
                <w:rPr>
                  <w:rFonts w:ascii="Calibri" w:eastAsia="Times New Roman" w:hAnsi="Calibri" w:cs="Calibri"/>
                  <w:color w:val="000000"/>
                  <w:sz w:val="20"/>
                  <w:szCs w:val="20"/>
                </w:rPr>
                <w:t>ENSG00000019505.8</w:t>
              </w:r>
            </w:ins>
          </w:p>
        </w:tc>
        <w:tc>
          <w:tcPr>
            <w:tcW w:w="0" w:type="auto"/>
            <w:tcBorders>
              <w:top w:val="nil"/>
              <w:left w:val="nil"/>
              <w:bottom w:val="nil"/>
              <w:right w:val="nil"/>
            </w:tcBorders>
            <w:shd w:val="clear" w:color="auto" w:fill="auto"/>
            <w:noWrap/>
            <w:vAlign w:val="bottom"/>
            <w:hideMark/>
          </w:tcPr>
          <w:p w14:paraId="12D56989" w14:textId="77777777" w:rsidR="00DC2757" w:rsidRPr="00DC2757" w:rsidRDefault="00DC2757" w:rsidP="00DC2757">
            <w:pPr>
              <w:spacing w:after="0" w:line="240" w:lineRule="auto"/>
              <w:rPr>
                <w:ins w:id="507" w:author="Commodore, Sarah" w:date="2023-03-22T16:21:00Z"/>
                <w:rFonts w:ascii="Calibri" w:eastAsia="Times New Roman" w:hAnsi="Calibri" w:cs="Calibri"/>
                <w:color w:val="000000"/>
                <w:sz w:val="20"/>
                <w:szCs w:val="20"/>
              </w:rPr>
            </w:pPr>
            <w:ins w:id="508" w:author="Commodore, Sarah" w:date="2023-03-22T16:21:00Z">
              <w:r w:rsidRPr="00DC2757">
                <w:rPr>
                  <w:rFonts w:ascii="Calibri" w:eastAsia="Times New Roman" w:hAnsi="Calibri" w:cs="Calibri"/>
                  <w:color w:val="000000"/>
                  <w:sz w:val="20"/>
                  <w:szCs w:val="20"/>
                </w:rPr>
                <w:t>SYT13</w:t>
              </w:r>
            </w:ins>
          </w:p>
        </w:tc>
        <w:tc>
          <w:tcPr>
            <w:tcW w:w="0" w:type="auto"/>
            <w:tcBorders>
              <w:top w:val="nil"/>
              <w:left w:val="nil"/>
              <w:bottom w:val="nil"/>
              <w:right w:val="nil"/>
            </w:tcBorders>
            <w:shd w:val="clear" w:color="auto" w:fill="auto"/>
            <w:noWrap/>
            <w:vAlign w:val="bottom"/>
            <w:hideMark/>
          </w:tcPr>
          <w:p w14:paraId="203E76E0" w14:textId="77777777" w:rsidR="00DC2757" w:rsidRPr="00DC2757" w:rsidRDefault="00DC2757" w:rsidP="00DC2757">
            <w:pPr>
              <w:spacing w:after="0" w:line="240" w:lineRule="auto"/>
              <w:jc w:val="center"/>
              <w:rPr>
                <w:ins w:id="509" w:author="Commodore, Sarah" w:date="2023-03-22T16:21:00Z"/>
                <w:rFonts w:ascii="Calibri" w:eastAsia="Times New Roman" w:hAnsi="Calibri" w:cs="Calibri"/>
                <w:color w:val="000000"/>
                <w:sz w:val="20"/>
                <w:szCs w:val="20"/>
              </w:rPr>
            </w:pPr>
            <w:ins w:id="510"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17633B81" w14:textId="77777777" w:rsidR="00DC2757" w:rsidRPr="00DC2757" w:rsidRDefault="00DC2757" w:rsidP="00DC2757">
            <w:pPr>
              <w:spacing w:after="0" w:line="240" w:lineRule="auto"/>
              <w:jc w:val="center"/>
              <w:rPr>
                <w:ins w:id="511" w:author="Commodore, Sarah" w:date="2023-03-22T16:21:00Z"/>
                <w:rFonts w:ascii="Calibri" w:eastAsia="Times New Roman" w:hAnsi="Calibri" w:cs="Calibri"/>
                <w:color w:val="000000"/>
                <w:sz w:val="20"/>
                <w:szCs w:val="20"/>
              </w:rPr>
            </w:pPr>
            <w:ins w:id="512"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54EE8C51" w14:textId="77777777" w:rsidR="00DC2757" w:rsidRPr="00DC2757" w:rsidRDefault="00DC2757" w:rsidP="00DC2757">
            <w:pPr>
              <w:spacing w:after="0" w:line="240" w:lineRule="auto"/>
              <w:jc w:val="center"/>
              <w:rPr>
                <w:ins w:id="513" w:author="Commodore, Sarah" w:date="2023-03-22T16:21:00Z"/>
                <w:rFonts w:ascii="Calibri" w:eastAsia="Times New Roman" w:hAnsi="Calibri" w:cs="Calibri"/>
                <w:color w:val="000000"/>
                <w:sz w:val="20"/>
                <w:szCs w:val="20"/>
              </w:rPr>
            </w:pPr>
            <w:ins w:id="514"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5E89F211" w14:textId="77777777" w:rsidR="00DC2757" w:rsidRPr="00DC2757" w:rsidRDefault="00DC2757" w:rsidP="00DC2757">
            <w:pPr>
              <w:spacing w:after="0" w:line="240" w:lineRule="auto"/>
              <w:jc w:val="center"/>
              <w:rPr>
                <w:ins w:id="515" w:author="Commodore, Sarah" w:date="2023-03-22T16:21:00Z"/>
                <w:rFonts w:ascii="Calibri" w:eastAsia="Times New Roman" w:hAnsi="Calibri" w:cs="Calibri"/>
                <w:color w:val="FF0000"/>
                <w:sz w:val="20"/>
                <w:szCs w:val="20"/>
              </w:rPr>
            </w:pPr>
            <w:ins w:id="516" w:author="Commodore, Sarah" w:date="2023-03-22T16:21:00Z">
              <w:r w:rsidRPr="00DC2757">
                <w:rPr>
                  <w:rFonts w:ascii="Calibri" w:eastAsia="Times New Roman" w:hAnsi="Calibri" w:cs="Calibri"/>
                  <w:color w:val="FF0000"/>
                  <w:sz w:val="20"/>
                  <w:szCs w:val="20"/>
                </w:rPr>
                <w:t>*</w:t>
              </w:r>
            </w:ins>
          </w:p>
        </w:tc>
      </w:tr>
      <w:tr w:rsidR="00DC2757" w:rsidRPr="00DC2757" w14:paraId="7A415F91" w14:textId="77777777" w:rsidTr="00DC2757">
        <w:trPr>
          <w:trHeight w:val="260"/>
          <w:ins w:id="517" w:author="Commodore, Sarah" w:date="2023-03-22T16:21:00Z"/>
        </w:trPr>
        <w:tc>
          <w:tcPr>
            <w:tcW w:w="0" w:type="auto"/>
            <w:tcBorders>
              <w:top w:val="nil"/>
              <w:left w:val="nil"/>
              <w:bottom w:val="nil"/>
              <w:right w:val="nil"/>
            </w:tcBorders>
            <w:shd w:val="clear" w:color="auto" w:fill="auto"/>
            <w:noWrap/>
            <w:vAlign w:val="bottom"/>
            <w:hideMark/>
          </w:tcPr>
          <w:p w14:paraId="583E4113" w14:textId="77777777" w:rsidR="00DC2757" w:rsidRPr="00DC2757" w:rsidRDefault="00DC2757" w:rsidP="00DC2757">
            <w:pPr>
              <w:spacing w:after="0" w:line="240" w:lineRule="auto"/>
              <w:rPr>
                <w:ins w:id="518" w:author="Commodore, Sarah" w:date="2023-03-22T16:21:00Z"/>
                <w:rFonts w:ascii="Calibri" w:eastAsia="Times New Roman" w:hAnsi="Calibri" w:cs="Calibri"/>
                <w:color w:val="000000"/>
                <w:sz w:val="20"/>
                <w:szCs w:val="20"/>
              </w:rPr>
            </w:pPr>
            <w:ins w:id="519" w:author="Commodore, Sarah" w:date="2023-03-22T16:21:00Z">
              <w:r w:rsidRPr="00DC2757">
                <w:rPr>
                  <w:rFonts w:ascii="Calibri" w:eastAsia="Times New Roman" w:hAnsi="Calibri" w:cs="Calibri"/>
                  <w:color w:val="000000"/>
                  <w:sz w:val="20"/>
                  <w:szCs w:val="20"/>
                </w:rPr>
                <w:t>ENSG00000175664.10</w:t>
              </w:r>
            </w:ins>
          </w:p>
        </w:tc>
        <w:tc>
          <w:tcPr>
            <w:tcW w:w="0" w:type="auto"/>
            <w:tcBorders>
              <w:top w:val="nil"/>
              <w:left w:val="nil"/>
              <w:bottom w:val="nil"/>
              <w:right w:val="nil"/>
            </w:tcBorders>
            <w:shd w:val="clear" w:color="auto" w:fill="auto"/>
            <w:noWrap/>
            <w:vAlign w:val="bottom"/>
            <w:hideMark/>
          </w:tcPr>
          <w:p w14:paraId="67534D0B" w14:textId="77777777" w:rsidR="00DC2757" w:rsidRPr="00DC2757" w:rsidRDefault="00DC2757" w:rsidP="00DC2757">
            <w:pPr>
              <w:spacing w:after="0" w:line="240" w:lineRule="auto"/>
              <w:rPr>
                <w:ins w:id="520" w:author="Commodore, Sarah" w:date="2023-03-22T16:21:00Z"/>
                <w:rFonts w:ascii="Calibri" w:eastAsia="Times New Roman" w:hAnsi="Calibri" w:cs="Calibri"/>
                <w:color w:val="000000"/>
                <w:sz w:val="20"/>
                <w:szCs w:val="20"/>
              </w:rPr>
            </w:pPr>
            <w:ins w:id="521" w:author="Commodore, Sarah" w:date="2023-03-22T16:21:00Z">
              <w:r w:rsidRPr="00DC2757">
                <w:rPr>
                  <w:rFonts w:ascii="Calibri" w:eastAsia="Times New Roman" w:hAnsi="Calibri" w:cs="Calibri"/>
                  <w:color w:val="000000"/>
                  <w:sz w:val="20"/>
                  <w:szCs w:val="20"/>
                </w:rPr>
                <w:t>TEX26</w:t>
              </w:r>
            </w:ins>
          </w:p>
        </w:tc>
        <w:tc>
          <w:tcPr>
            <w:tcW w:w="0" w:type="auto"/>
            <w:tcBorders>
              <w:top w:val="nil"/>
              <w:left w:val="nil"/>
              <w:bottom w:val="nil"/>
              <w:right w:val="nil"/>
            </w:tcBorders>
            <w:shd w:val="clear" w:color="auto" w:fill="auto"/>
            <w:noWrap/>
            <w:vAlign w:val="bottom"/>
            <w:hideMark/>
          </w:tcPr>
          <w:p w14:paraId="01BF825B" w14:textId="77777777" w:rsidR="00DC2757" w:rsidRPr="00DC2757" w:rsidRDefault="00DC2757" w:rsidP="00DC2757">
            <w:pPr>
              <w:spacing w:after="0" w:line="240" w:lineRule="auto"/>
              <w:jc w:val="center"/>
              <w:rPr>
                <w:ins w:id="522" w:author="Commodore, Sarah" w:date="2023-03-22T16:21:00Z"/>
                <w:rFonts w:ascii="Calibri" w:eastAsia="Times New Roman" w:hAnsi="Calibri" w:cs="Calibri"/>
                <w:color w:val="000000"/>
                <w:sz w:val="20"/>
                <w:szCs w:val="20"/>
              </w:rPr>
            </w:pPr>
            <w:ins w:id="52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AF88AFE" w14:textId="77777777" w:rsidR="00DC2757" w:rsidRPr="00DC2757" w:rsidRDefault="00DC2757" w:rsidP="00DC2757">
            <w:pPr>
              <w:spacing w:after="0" w:line="240" w:lineRule="auto"/>
              <w:jc w:val="center"/>
              <w:rPr>
                <w:ins w:id="524" w:author="Commodore, Sarah" w:date="2023-03-22T16:21:00Z"/>
                <w:rFonts w:ascii="Calibri" w:eastAsia="Times New Roman" w:hAnsi="Calibri" w:cs="Calibri"/>
                <w:color w:val="000000"/>
                <w:sz w:val="20"/>
                <w:szCs w:val="20"/>
              </w:rPr>
            </w:pPr>
            <w:ins w:id="525" w:author="Commodore, Sarah" w:date="2023-03-22T16:21:00Z">
              <w:r w:rsidRPr="00DC2757">
                <w:rPr>
                  <w:rFonts w:ascii="Calibri" w:eastAsia="Times New Roman" w:hAnsi="Calibri" w:cs="Calibri"/>
                  <w:color w:val="000000"/>
                  <w:sz w:val="20"/>
                  <w:szCs w:val="20"/>
                </w:rPr>
                <w:t>1.0E-11</w:t>
              </w:r>
            </w:ins>
          </w:p>
        </w:tc>
        <w:tc>
          <w:tcPr>
            <w:tcW w:w="0" w:type="auto"/>
            <w:tcBorders>
              <w:top w:val="nil"/>
              <w:left w:val="nil"/>
              <w:bottom w:val="nil"/>
              <w:right w:val="nil"/>
            </w:tcBorders>
            <w:shd w:val="clear" w:color="auto" w:fill="auto"/>
            <w:noWrap/>
            <w:vAlign w:val="bottom"/>
            <w:hideMark/>
          </w:tcPr>
          <w:p w14:paraId="1BF8F304" w14:textId="77777777" w:rsidR="00DC2757" w:rsidRPr="00DC2757" w:rsidRDefault="00DC2757" w:rsidP="00DC2757">
            <w:pPr>
              <w:spacing w:after="0" w:line="240" w:lineRule="auto"/>
              <w:jc w:val="center"/>
              <w:rPr>
                <w:ins w:id="526" w:author="Commodore, Sarah" w:date="2023-03-22T16:21:00Z"/>
                <w:rFonts w:ascii="Calibri" w:eastAsia="Times New Roman" w:hAnsi="Calibri" w:cs="Calibri"/>
                <w:color w:val="000000"/>
                <w:sz w:val="20"/>
                <w:szCs w:val="20"/>
              </w:rPr>
            </w:pPr>
            <w:ins w:id="527"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388FA889" w14:textId="77777777" w:rsidR="00DC2757" w:rsidRPr="00DC2757" w:rsidRDefault="00DC2757" w:rsidP="00DC2757">
            <w:pPr>
              <w:spacing w:after="0" w:line="240" w:lineRule="auto"/>
              <w:jc w:val="center"/>
              <w:rPr>
                <w:ins w:id="528" w:author="Commodore, Sarah" w:date="2023-03-22T16:21:00Z"/>
                <w:rFonts w:ascii="Calibri" w:eastAsia="Times New Roman" w:hAnsi="Calibri" w:cs="Calibri"/>
                <w:color w:val="FF0000"/>
                <w:sz w:val="20"/>
                <w:szCs w:val="20"/>
              </w:rPr>
            </w:pPr>
            <w:ins w:id="529" w:author="Commodore, Sarah" w:date="2023-03-22T16:21:00Z">
              <w:r w:rsidRPr="00DC2757">
                <w:rPr>
                  <w:rFonts w:ascii="Calibri" w:eastAsia="Times New Roman" w:hAnsi="Calibri" w:cs="Calibri"/>
                  <w:color w:val="FF0000"/>
                  <w:sz w:val="20"/>
                  <w:szCs w:val="20"/>
                </w:rPr>
                <w:t>*</w:t>
              </w:r>
            </w:ins>
          </w:p>
        </w:tc>
      </w:tr>
      <w:tr w:rsidR="00DC2757" w:rsidRPr="00DC2757" w14:paraId="7EF6E165" w14:textId="77777777" w:rsidTr="00DC2757">
        <w:trPr>
          <w:trHeight w:val="260"/>
          <w:ins w:id="530" w:author="Commodore, Sarah" w:date="2023-03-22T16:21:00Z"/>
        </w:trPr>
        <w:tc>
          <w:tcPr>
            <w:tcW w:w="0" w:type="auto"/>
            <w:tcBorders>
              <w:top w:val="nil"/>
              <w:left w:val="nil"/>
              <w:bottom w:val="nil"/>
              <w:right w:val="nil"/>
            </w:tcBorders>
            <w:shd w:val="clear" w:color="auto" w:fill="auto"/>
            <w:noWrap/>
            <w:vAlign w:val="bottom"/>
            <w:hideMark/>
          </w:tcPr>
          <w:p w14:paraId="38FC28AD" w14:textId="77777777" w:rsidR="00DC2757" w:rsidRPr="00DC2757" w:rsidRDefault="00DC2757" w:rsidP="00DC2757">
            <w:pPr>
              <w:spacing w:after="0" w:line="240" w:lineRule="auto"/>
              <w:rPr>
                <w:ins w:id="531" w:author="Commodore, Sarah" w:date="2023-03-22T16:21:00Z"/>
                <w:rFonts w:ascii="Calibri" w:eastAsia="Times New Roman" w:hAnsi="Calibri" w:cs="Calibri"/>
                <w:color w:val="000000"/>
                <w:sz w:val="20"/>
                <w:szCs w:val="20"/>
              </w:rPr>
            </w:pPr>
            <w:ins w:id="532" w:author="Commodore, Sarah" w:date="2023-03-22T16:21:00Z">
              <w:r w:rsidRPr="00DC2757">
                <w:rPr>
                  <w:rFonts w:ascii="Calibri" w:eastAsia="Times New Roman" w:hAnsi="Calibri" w:cs="Calibri"/>
                  <w:color w:val="000000"/>
                  <w:sz w:val="20"/>
                  <w:szCs w:val="20"/>
                </w:rPr>
                <w:t>ENSG00000282904.2</w:t>
              </w:r>
            </w:ins>
          </w:p>
        </w:tc>
        <w:tc>
          <w:tcPr>
            <w:tcW w:w="0" w:type="auto"/>
            <w:tcBorders>
              <w:top w:val="nil"/>
              <w:left w:val="nil"/>
              <w:bottom w:val="nil"/>
              <w:right w:val="nil"/>
            </w:tcBorders>
            <w:shd w:val="clear" w:color="auto" w:fill="auto"/>
            <w:noWrap/>
            <w:vAlign w:val="bottom"/>
            <w:hideMark/>
          </w:tcPr>
          <w:p w14:paraId="3CB13703" w14:textId="77777777" w:rsidR="00DC2757" w:rsidRPr="00DC2757" w:rsidRDefault="00DC2757" w:rsidP="00DC2757">
            <w:pPr>
              <w:spacing w:after="0" w:line="240" w:lineRule="auto"/>
              <w:rPr>
                <w:ins w:id="533" w:author="Commodore, Sarah" w:date="2023-03-22T16:21:00Z"/>
                <w:rFonts w:ascii="Calibri" w:eastAsia="Times New Roman" w:hAnsi="Calibri" w:cs="Calibri"/>
                <w:color w:val="000000"/>
                <w:sz w:val="20"/>
                <w:szCs w:val="20"/>
              </w:rPr>
            </w:pPr>
            <w:ins w:id="534" w:author="Commodore, Sarah" w:date="2023-03-22T16:21:00Z">
              <w:r w:rsidRPr="00DC2757">
                <w:rPr>
                  <w:rFonts w:ascii="Calibri" w:eastAsia="Times New Roman" w:hAnsi="Calibri" w:cs="Calibri"/>
                  <w:color w:val="000000"/>
                  <w:sz w:val="20"/>
                  <w:szCs w:val="20"/>
                </w:rPr>
                <w:t>AC107398.4</w:t>
              </w:r>
            </w:ins>
          </w:p>
        </w:tc>
        <w:tc>
          <w:tcPr>
            <w:tcW w:w="0" w:type="auto"/>
            <w:tcBorders>
              <w:top w:val="nil"/>
              <w:left w:val="nil"/>
              <w:bottom w:val="nil"/>
              <w:right w:val="nil"/>
            </w:tcBorders>
            <w:shd w:val="clear" w:color="auto" w:fill="auto"/>
            <w:noWrap/>
            <w:vAlign w:val="bottom"/>
            <w:hideMark/>
          </w:tcPr>
          <w:p w14:paraId="75983079" w14:textId="77777777" w:rsidR="00DC2757" w:rsidRPr="00DC2757" w:rsidRDefault="00DC2757" w:rsidP="00DC2757">
            <w:pPr>
              <w:spacing w:after="0" w:line="240" w:lineRule="auto"/>
              <w:jc w:val="center"/>
              <w:rPr>
                <w:ins w:id="535" w:author="Commodore, Sarah" w:date="2023-03-22T16:21:00Z"/>
                <w:rFonts w:ascii="Calibri" w:eastAsia="Times New Roman" w:hAnsi="Calibri" w:cs="Calibri"/>
                <w:color w:val="000000"/>
                <w:sz w:val="20"/>
                <w:szCs w:val="20"/>
              </w:rPr>
            </w:pPr>
            <w:ins w:id="53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A888F9C" w14:textId="77777777" w:rsidR="00DC2757" w:rsidRPr="00DC2757" w:rsidRDefault="00DC2757" w:rsidP="00DC2757">
            <w:pPr>
              <w:spacing w:after="0" w:line="240" w:lineRule="auto"/>
              <w:jc w:val="center"/>
              <w:rPr>
                <w:ins w:id="537" w:author="Commodore, Sarah" w:date="2023-03-22T16:21:00Z"/>
                <w:rFonts w:ascii="Calibri" w:eastAsia="Times New Roman" w:hAnsi="Calibri" w:cs="Calibri"/>
                <w:color w:val="000000"/>
                <w:sz w:val="20"/>
                <w:szCs w:val="20"/>
              </w:rPr>
            </w:pPr>
            <w:ins w:id="538"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13FA450B" w14:textId="77777777" w:rsidR="00DC2757" w:rsidRPr="00DC2757" w:rsidRDefault="00DC2757" w:rsidP="00DC2757">
            <w:pPr>
              <w:spacing w:after="0" w:line="240" w:lineRule="auto"/>
              <w:jc w:val="center"/>
              <w:rPr>
                <w:ins w:id="539" w:author="Commodore, Sarah" w:date="2023-03-22T16:21:00Z"/>
                <w:rFonts w:ascii="Calibri" w:eastAsia="Times New Roman" w:hAnsi="Calibri" w:cs="Calibri"/>
                <w:color w:val="000000"/>
                <w:sz w:val="20"/>
                <w:szCs w:val="20"/>
              </w:rPr>
            </w:pPr>
            <w:ins w:id="540" w:author="Commodore, Sarah" w:date="2023-03-22T16:21:00Z">
              <w:r w:rsidRPr="00DC2757">
                <w:rPr>
                  <w:rFonts w:ascii="Calibri" w:eastAsia="Times New Roman" w:hAnsi="Calibri" w:cs="Calibri"/>
                  <w:color w:val="000000"/>
                  <w:sz w:val="20"/>
                  <w:szCs w:val="20"/>
                </w:rPr>
                <w:t>6.4E-03</w:t>
              </w:r>
            </w:ins>
          </w:p>
        </w:tc>
        <w:tc>
          <w:tcPr>
            <w:tcW w:w="0" w:type="auto"/>
            <w:tcBorders>
              <w:top w:val="nil"/>
              <w:left w:val="nil"/>
              <w:bottom w:val="nil"/>
              <w:right w:val="nil"/>
            </w:tcBorders>
            <w:shd w:val="clear" w:color="auto" w:fill="auto"/>
            <w:noWrap/>
            <w:vAlign w:val="bottom"/>
            <w:hideMark/>
          </w:tcPr>
          <w:p w14:paraId="033763A8" w14:textId="77777777" w:rsidR="00DC2757" w:rsidRPr="00DC2757" w:rsidRDefault="00DC2757" w:rsidP="00DC2757">
            <w:pPr>
              <w:spacing w:after="0" w:line="240" w:lineRule="auto"/>
              <w:jc w:val="center"/>
              <w:rPr>
                <w:ins w:id="541" w:author="Commodore, Sarah" w:date="2023-03-22T16:21:00Z"/>
                <w:rFonts w:ascii="Calibri" w:eastAsia="Times New Roman" w:hAnsi="Calibri" w:cs="Calibri"/>
                <w:color w:val="FF0000"/>
                <w:sz w:val="20"/>
                <w:szCs w:val="20"/>
              </w:rPr>
            </w:pPr>
            <w:ins w:id="542" w:author="Commodore, Sarah" w:date="2023-03-22T16:21:00Z">
              <w:r w:rsidRPr="00DC2757">
                <w:rPr>
                  <w:rFonts w:ascii="Calibri" w:eastAsia="Times New Roman" w:hAnsi="Calibri" w:cs="Calibri"/>
                  <w:color w:val="FF0000"/>
                  <w:sz w:val="20"/>
                  <w:szCs w:val="20"/>
                </w:rPr>
                <w:t>*</w:t>
              </w:r>
            </w:ins>
          </w:p>
        </w:tc>
      </w:tr>
      <w:tr w:rsidR="00DC2757" w:rsidRPr="00DC2757" w14:paraId="52CEA22D" w14:textId="77777777" w:rsidTr="00DC2757">
        <w:trPr>
          <w:trHeight w:val="260"/>
          <w:ins w:id="543" w:author="Commodore, Sarah" w:date="2023-03-22T16:21:00Z"/>
        </w:trPr>
        <w:tc>
          <w:tcPr>
            <w:tcW w:w="0" w:type="auto"/>
            <w:tcBorders>
              <w:top w:val="nil"/>
              <w:left w:val="nil"/>
              <w:bottom w:val="nil"/>
              <w:right w:val="nil"/>
            </w:tcBorders>
            <w:shd w:val="clear" w:color="auto" w:fill="auto"/>
            <w:noWrap/>
            <w:vAlign w:val="bottom"/>
            <w:hideMark/>
          </w:tcPr>
          <w:p w14:paraId="6031D6D4" w14:textId="77777777" w:rsidR="00DC2757" w:rsidRPr="00DC2757" w:rsidRDefault="00DC2757" w:rsidP="00DC2757">
            <w:pPr>
              <w:spacing w:after="0" w:line="240" w:lineRule="auto"/>
              <w:rPr>
                <w:ins w:id="544" w:author="Commodore, Sarah" w:date="2023-03-22T16:21:00Z"/>
                <w:rFonts w:ascii="Calibri" w:eastAsia="Times New Roman" w:hAnsi="Calibri" w:cs="Calibri"/>
                <w:color w:val="000000"/>
                <w:sz w:val="20"/>
                <w:szCs w:val="20"/>
              </w:rPr>
            </w:pPr>
            <w:ins w:id="545" w:author="Commodore, Sarah" w:date="2023-03-22T16:21:00Z">
              <w:r w:rsidRPr="00DC2757">
                <w:rPr>
                  <w:rFonts w:ascii="Calibri" w:eastAsia="Times New Roman" w:hAnsi="Calibri" w:cs="Calibri"/>
                  <w:color w:val="000000"/>
                  <w:sz w:val="20"/>
                  <w:szCs w:val="20"/>
                </w:rPr>
                <w:t>ENSG00000197748.13</w:t>
              </w:r>
            </w:ins>
          </w:p>
        </w:tc>
        <w:tc>
          <w:tcPr>
            <w:tcW w:w="0" w:type="auto"/>
            <w:tcBorders>
              <w:top w:val="nil"/>
              <w:left w:val="nil"/>
              <w:bottom w:val="nil"/>
              <w:right w:val="nil"/>
            </w:tcBorders>
            <w:shd w:val="clear" w:color="auto" w:fill="auto"/>
            <w:noWrap/>
            <w:vAlign w:val="bottom"/>
            <w:hideMark/>
          </w:tcPr>
          <w:p w14:paraId="730B6C96" w14:textId="77777777" w:rsidR="00DC2757" w:rsidRPr="00DC2757" w:rsidRDefault="00DC2757" w:rsidP="00DC2757">
            <w:pPr>
              <w:spacing w:after="0" w:line="240" w:lineRule="auto"/>
              <w:rPr>
                <w:ins w:id="546" w:author="Commodore, Sarah" w:date="2023-03-22T16:21:00Z"/>
                <w:rFonts w:ascii="Calibri" w:eastAsia="Times New Roman" w:hAnsi="Calibri" w:cs="Calibri"/>
                <w:color w:val="000000"/>
                <w:sz w:val="20"/>
                <w:szCs w:val="20"/>
              </w:rPr>
            </w:pPr>
            <w:ins w:id="547" w:author="Commodore, Sarah" w:date="2023-03-22T16:21:00Z">
              <w:r w:rsidRPr="00DC2757">
                <w:rPr>
                  <w:rFonts w:ascii="Calibri" w:eastAsia="Times New Roman" w:hAnsi="Calibri" w:cs="Calibri"/>
                  <w:color w:val="000000"/>
                  <w:sz w:val="20"/>
                  <w:szCs w:val="20"/>
                </w:rPr>
                <w:t>CFAP43</w:t>
              </w:r>
            </w:ins>
          </w:p>
        </w:tc>
        <w:tc>
          <w:tcPr>
            <w:tcW w:w="0" w:type="auto"/>
            <w:tcBorders>
              <w:top w:val="nil"/>
              <w:left w:val="nil"/>
              <w:bottom w:val="nil"/>
              <w:right w:val="nil"/>
            </w:tcBorders>
            <w:shd w:val="clear" w:color="auto" w:fill="auto"/>
            <w:noWrap/>
            <w:vAlign w:val="bottom"/>
            <w:hideMark/>
          </w:tcPr>
          <w:p w14:paraId="1851B413" w14:textId="77777777" w:rsidR="00DC2757" w:rsidRPr="00DC2757" w:rsidRDefault="00DC2757" w:rsidP="00DC2757">
            <w:pPr>
              <w:spacing w:after="0" w:line="240" w:lineRule="auto"/>
              <w:jc w:val="center"/>
              <w:rPr>
                <w:ins w:id="548" w:author="Commodore, Sarah" w:date="2023-03-22T16:21:00Z"/>
                <w:rFonts w:ascii="Calibri" w:eastAsia="Times New Roman" w:hAnsi="Calibri" w:cs="Calibri"/>
                <w:color w:val="000000"/>
                <w:sz w:val="20"/>
                <w:szCs w:val="20"/>
              </w:rPr>
            </w:pPr>
            <w:ins w:id="54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17600DE" w14:textId="77777777" w:rsidR="00DC2757" w:rsidRPr="00DC2757" w:rsidRDefault="00DC2757" w:rsidP="00DC2757">
            <w:pPr>
              <w:spacing w:after="0" w:line="240" w:lineRule="auto"/>
              <w:jc w:val="center"/>
              <w:rPr>
                <w:ins w:id="550" w:author="Commodore, Sarah" w:date="2023-03-22T16:21:00Z"/>
                <w:rFonts w:ascii="Calibri" w:eastAsia="Times New Roman" w:hAnsi="Calibri" w:cs="Calibri"/>
                <w:color w:val="000000"/>
                <w:sz w:val="20"/>
                <w:szCs w:val="20"/>
              </w:rPr>
            </w:pPr>
            <w:ins w:id="551"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770BEE75" w14:textId="77777777" w:rsidR="00DC2757" w:rsidRPr="00DC2757" w:rsidRDefault="00DC2757" w:rsidP="00DC2757">
            <w:pPr>
              <w:spacing w:after="0" w:line="240" w:lineRule="auto"/>
              <w:jc w:val="center"/>
              <w:rPr>
                <w:ins w:id="552" w:author="Commodore, Sarah" w:date="2023-03-22T16:21:00Z"/>
                <w:rFonts w:ascii="Calibri" w:eastAsia="Times New Roman" w:hAnsi="Calibri" w:cs="Calibri"/>
                <w:color w:val="000000"/>
                <w:sz w:val="20"/>
                <w:szCs w:val="20"/>
              </w:rPr>
            </w:pPr>
            <w:ins w:id="553"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1FC7E5FB" w14:textId="77777777" w:rsidR="00DC2757" w:rsidRPr="00DC2757" w:rsidRDefault="00DC2757" w:rsidP="00DC2757">
            <w:pPr>
              <w:spacing w:after="0" w:line="240" w:lineRule="auto"/>
              <w:jc w:val="center"/>
              <w:rPr>
                <w:ins w:id="554" w:author="Commodore, Sarah" w:date="2023-03-22T16:21:00Z"/>
                <w:rFonts w:ascii="Calibri" w:eastAsia="Times New Roman" w:hAnsi="Calibri" w:cs="Calibri"/>
                <w:color w:val="FF0000"/>
                <w:sz w:val="20"/>
                <w:szCs w:val="20"/>
              </w:rPr>
            </w:pPr>
            <w:ins w:id="555" w:author="Commodore, Sarah" w:date="2023-03-22T16:21:00Z">
              <w:r w:rsidRPr="00DC2757">
                <w:rPr>
                  <w:rFonts w:ascii="Calibri" w:eastAsia="Times New Roman" w:hAnsi="Calibri" w:cs="Calibri"/>
                  <w:color w:val="FF0000"/>
                  <w:sz w:val="20"/>
                  <w:szCs w:val="20"/>
                </w:rPr>
                <w:t>*</w:t>
              </w:r>
            </w:ins>
          </w:p>
        </w:tc>
      </w:tr>
      <w:tr w:rsidR="00DC2757" w:rsidRPr="00DC2757" w14:paraId="04F71FFA" w14:textId="77777777" w:rsidTr="00DC2757">
        <w:trPr>
          <w:trHeight w:val="260"/>
          <w:ins w:id="556" w:author="Commodore, Sarah" w:date="2023-03-22T16:21:00Z"/>
        </w:trPr>
        <w:tc>
          <w:tcPr>
            <w:tcW w:w="0" w:type="auto"/>
            <w:tcBorders>
              <w:top w:val="nil"/>
              <w:left w:val="nil"/>
              <w:bottom w:val="nil"/>
              <w:right w:val="nil"/>
            </w:tcBorders>
            <w:shd w:val="clear" w:color="auto" w:fill="auto"/>
            <w:noWrap/>
            <w:vAlign w:val="bottom"/>
            <w:hideMark/>
          </w:tcPr>
          <w:p w14:paraId="5C3089F0" w14:textId="77777777" w:rsidR="00DC2757" w:rsidRPr="00DC2757" w:rsidRDefault="00DC2757" w:rsidP="00DC2757">
            <w:pPr>
              <w:spacing w:after="0" w:line="240" w:lineRule="auto"/>
              <w:rPr>
                <w:ins w:id="557" w:author="Commodore, Sarah" w:date="2023-03-22T16:21:00Z"/>
                <w:rFonts w:ascii="Calibri" w:eastAsia="Times New Roman" w:hAnsi="Calibri" w:cs="Calibri"/>
                <w:color w:val="000000"/>
                <w:sz w:val="20"/>
                <w:szCs w:val="20"/>
              </w:rPr>
            </w:pPr>
            <w:ins w:id="558" w:author="Commodore, Sarah" w:date="2023-03-22T16:21:00Z">
              <w:r w:rsidRPr="00DC2757">
                <w:rPr>
                  <w:rFonts w:ascii="Calibri" w:eastAsia="Times New Roman" w:hAnsi="Calibri" w:cs="Calibri"/>
                  <w:color w:val="000000"/>
                  <w:sz w:val="20"/>
                  <w:szCs w:val="20"/>
                </w:rPr>
                <w:t>ENSG00000150628.7</w:t>
              </w:r>
            </w:ins>
          </w:p>
        </w:tc>
        <w:tc>
          <w:tcPr>
            <w:tcW w:w="0" w:type="auto"/>
            <w:tcBorders>
              <w:top w:val="nil"/>
              <w:left w:val="nil"/>
              <w:bottom w:val="nil"/>
              <w:right w:val="nil"/>
            </w:tcBorders>
            <w:shd w:val="clear" w:color="auto" w:fill="auto"/>
            <w:noWrap/>
            <w:vAlign w:val="bottom"/>
            <w:hideMark/>
          </w:tcPr>
          <w:p w14:paraId="4D28A41D" w14:textId="77777777" w:rsidR="00DC2757" w:rsidRPr="00DC2757" w:rsidRDefault="00DC2757" w:rsidP="00DC2757">
            <w:pPr>
              <w:spacing w:after="0" w:line="240" w:lineRule="auto"/>
              <w:rPr>
                <w:ins w:id="559" w:author="Commodore, Sarah" w:date="2023-03-22T16:21:00Z"/>
                <w:rFonts w:ascii="Calibri" w:eastAsia="Times New Roman" w:hAnsi="Calibri" w:cs="Calibri"/>
                <w:color w:val="000000"/>
                <w:sz w:val="20"/>
                <w:szCs w:val="20"/>
              </w:rPr>
            </w:pPr>
            <w:ins w:id="560" w:author="Commodore, Sarah" w:date="2023-03-22T16:21:00Z">
              <w:r w:rsidRPr="00DC2757">
                <w:rPr>
                  <w:rFonts w:ascii="Calibri" w:eastAsia="Times New Roman" w:hAnsi="Calibri" w:cs="Calibri"/>
                  <w:color w:val="000000"/>
                  <w:sz w:val="20"/>
                  <w:szCs w:val="20"/>
                </w:rPr>
                <w:t>SPATA4</w:t>
              </w:r>
            </w:ins>
          </w:p>
        </w:tc>
        <w:tc>
          <w:tcPr>
            <w:tcW w:w="0" w:type="auto"/>
            <w:tcBorders>
              <w:top w:val="nil"/>
              <w:left w:val="nil"/>
              <w:bottom w:val="nil"/>
              <w:right w:val="nil"/>
            </w:tcBorders>
            <w:shd w:val="clear" w:color="auto" w:fill="auto"/>
            <w:noWrap/>
            <w:vAlign w:val="bottom"/>
            <w:hideMark/>
          </w:tcPr>
          <w:p w14:paraId="2B2CC3E7" w14:textId="77777777" w:rsidR="00DC2757" w:rsidRPr="00DC2757" w:rsidRDefault="00DC2757" w:rsidP="00DC2757">
            <w:pPr>
              <w:spacing w:after="0" w:line="240" w:lineRule="auto"/>
              <w:jc w:val="center"/>
              <w:rPr>
                <w:ins w:id="561" w:author="Commodore, Sarah" w:date="2023-03-22T16:21:00Z"/>
                <w:rFonts w:ascii="Calibri" w:eastAsia="Times New Roman" w:hAnsi="Calibri" w:cs="Calibri"/>
                <w:color w:val="000000"/>
                <w:sz w:val="20"/>
                <w:szCs w:val="20"/>
              </w:rPr>
            </w:pPr>
            <w:ins w:id="56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6446D0" w14:textId="77777777" w:rsidR="00DC2757" w:rsidRPr="00DC2757" w:rsidRDefault="00DC2757" w:rsidP="00DC2757">
            <w:pPr>
              <w:spacing w:after="0" w:line="240" w:lineRule="auto"/>
              <w:jc w:val="center"/>
              <w:rPr>
                <w:ins w:id="563" w:author="Commodore, Sarah" w:date="2023-03-22T16:21:00Z"/>
                <w:rFonts w:ascii="Calibri" w:eastAsia="Times New Roman" w:hAnsi="Calibri" w:cs="Calibri"/>
                <w:color w:val="000000"/>
                <w:sz w:val="20"/>
                <w:szCs w:val="20"/>
              </w:rPr>
            </w:pPr>
            <w:ins w:id="564"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74FD87DB" w14:textId="77777777" w:rsidR="00DC2757" w:rsidRPr="00DC2757" w:rsidRDefault="00DC2757" w:rsidP="00DC2757">
            <w:pPr>
              <w:spacing w:after="0" w:line="240" w:lineRule="auto"/>
              <w:jc w:val="center"/>
              <w:rPr>
                <w:ins w:id="565" w:author="Commodore, Sarah" w:date="2023-03-22T16:21:00Z"/>
                <w:rFonts w:ascii="Calibri" w:eastAsia="Times New Roman" w:hAnsi="Calibri" w:cs="Calibri"/>
                <w:color w:val="000000"/>
                <w:sz w:val="20"/>
                <w:szCs w:val="20"/>
              </w:rPr>
            </w:pPr>
            <w:ins w:id="566"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3D51C4C9" w14:textId="77777777" w:rsidR="00DC2757" w:rsidRPr="00DC2757" w:rsidRDefault="00DC2757" w:rsidP="00DC2757">
            <w:pPr>
              <w:spacing w:after="0" w:line="240" w:lineRule="auto"/>
              <w:jc w:val="center"/>
              <w:rPr>
                <w:ins w:id="567" w:author="Commodore, Sarah" w:date="2023-03-22T16:21:00Z"/>
                <w:rFonts w:ascii="Calibri" w:eastAsia="Times New Roman" w:hAnsi="Calibri" w:cs="Calibri"/>
                <w:color w:val="FF0000"/>
                <w:sz w:val="20"/>
                <w:szCs w:val="20"/>
              </w:rPr>
            </w:pPr>
            <w:ins w:id="568" w:author="Commodore, Sarah" w:date="2023-03-22T16:21:00Z">
              <w:r w:rsidRPr="00DC2757">
                <w:rPr>
                  <w:rFonts w:ascii="Calibri" w:eastAsia="Times New Roman" w:hAnsi="Calibri" w:cs="Calibri"/>
                  <w:color w:val="FF0000"/>
                  <w:sz w:val="20"/>
                  <w:szCs w:val="20"/>
                </w:rPr>
                <w:t>*</w:t>
              </w:r>
            </w:ins>
          </w:p>
        </w:tc>
      </w:tr>
      <w:tr w:rsidR="00DC2757" w:rsidRPr="00DC2757" w14:paraId="448690AE" w14:textId="77777777" w:rsidTr="00DC2757">
        <w:trPr>
          <w:trHeight w:val="260"/>
          <w:ins w:id="569" w:author="Commodore, Sarah" w:date="2023-03-22T16:21:00Z"/>
        </w:trPr>
        <w:tc>
          <w:tcPr>
            <w:tcW w:w="0" w:type="auto"/>
            <w:tcBorders>
              <w:top w:val="nil"/>
              <w:left w:val="nil"/>
              <w:bottom w:val="nil"/>
              <w:right w:val="nil"/>
            </w:tcBorders>
            <w:shd w:val="clear" w:color="auto" w:fill="auto"/>
            <w:noWrap/>
            <w:vAlign w:val="bottom"/>
            <w:hideMark/>
          </w:tcPr>
          <w:p w14:paraId="17925BD7" w14:textId="77777777" w:rsidR="00DC2757" w:rsidRPr="00DC2757" w:rsidRDefault="00DC2757" w:rsidP="00DC2757">
            <w:pPr>
              <w:spacing w:after="0" w:line="240" w:lineRule="auto"/>
              <w:rPr>
                <w:ins w:id="570" w:author="Commodore, Sarah" w:date="2023-03-22T16:21:00Z"/>
                <w:rFonts w:ascii="Calibri" w:eastAsia="Times New Roman" w:hAnsi="Calibri" w:cs="Calibri"/>
                <w:color w:val="000000"/>
                <w:sz w:val="20"/>
                <w:szCs w:val="20"/>
              </w:rPr>
            </w:pPr>
            <w:ins w:id="571" w:author="Commodore, Sarah" w:date="2023-03-22T16:21:00Z">
              <w:r w:rsidRPr="00DC2757">
                <w:rPr>
                  <w:rFonts w:ascii="Calibri" w:eastAsia="Times New Roman" w:hAnsi="Calibri" w:cs="Calibri"/>
                  <w:color w:val="000000"/>
                  <w:sz w:val="20"/>
                  <w:szCs w:val="20"/>
                </w:rPr>
                <w:t>ENSG00000178645.13</w:t>
              </w:r>
            </w:ins>
          </w:p>
        </w:tc>
        <w:tc>
          <w:tcPr>
            <w:tcW w:w="0" w:type="auto"/>
            <w:tcBorders>
              <w:top w:val="nil"/>
              <w:left w:val="nil"/>
              <w:bottom w:val="nil"/>
              <w:right w:val="nil"/>
            </w:tcBorders>
            <w:shd w:val="clear" w:color="auto" w:fill="auto"/>
            <w:noWrap/>
            <w:vAlign w:val="bottom"/>
            <w:hideMark/>
          </w:tcPr>
          <w:p w14:paraId="64DA0C6A" w14:textId="77777777" w:rsidR="00DC2757" w:rsidRPr="00DC2757" w:rsidRDefault="00DC2757" w:rsidP="00DC2757">
            <w:pPr>
              <w:spacing w:after="0" w:line="240" w:lineRule="auto"/>
              <w:rPr>
                <w:ins w:id="572" w:author="Commodore, Sarah" w:date="2023-03-22T16:21:00Z"/>
                <w:rFonts w:ascii="Calibri" w:eastAsia="Times New Roman" w:hAnsi="Calibri" w:cs="Calibri"/>
                <w:color w:val="000000"/>
                <w:sz w:val="20"/>
                <w:szCs w:val="20"/>
              </w:rPr>
            </w:pPr>
            <w:ins w:id="573" w:author="Commodore, Sarah" w:date="2023-03-22T16:21:00Z">
              <w:r w:rsidRPr="00DC2757">
                <w:rPr>
                  <w:rFonts w:ascii="Calibri" w:eastAsia="Times New Roman" w:hAnsi="Calibri" w:cs="Calibri"/>
                  <w:color w:val="000000"/>
                  <w:sz w:val="20"/>
                  <w:szCs w:val="20"/>
                </w:rPr>
                <w:t>C10orf53</w:t>
              </w:r>
            </w:ins>
          </w:p>
        </w:tc>
        <w:tc>
          <w:tcPr>
            <w:tcW w:w="0" w:type="auto"/>
            <w:tcBorders>
              <w:top w:val="nil"/>
              <w:left w:val="nil"/>
              <w:bottom w:val="nil"/>
              <w:right w:val="nil"/>
            </w:tcBorders>
            <w:shd w:val="clear" w:color="auto" w:fill="auto"/>
            <w:noWrap/>
            <w:vAlign w:val="bottom"/>
            <w:hideMark/>
          </w:tcPr>
          <w:p w14:paraId="1C1B1906" w14:textId="77777777" w:rsidR="00DC2757" w:rsidRPr="00DC2757" w:rsidRDefault="00DC2757" w:rsidP="00DC2757">
            <w:pPr>
              <w:spacing w:after="0" w:line="240" w:lineRule="auto"/>
              <w:jc w:val="center"/>
              <w:rPr>
                <w:ins w:id="574" w:author="Commodore, Sarah" w:date="2023-03-22T16:21:00Z"/>
                <w:rFonts w:ascii="Calibri" w:eastAsia="Times New Roman" w:hAnsi="Calibri" w:cs="Calibri"/>
                <w:color w:val="000000"/>
                <w:sz w:val="20"/>
                <w:szCs w:val="20"/>
              </w:rPr>
            </w:pPr>
            <w:ins w:id="575"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69BBED7" w14:textId="77777777" w:rsidR="00DC2757" w:rsidRPr="00DC2757" w:rsidRDefault="00DC2757" w:rsidP="00DC2757">
            <w:pPr>
              <w:spacing w:after="0" w:line="240" w:lineRule="auto"/>
              <w:jc w:val="center"/>
              <w:rPr>
                <w:ins w:id="576" w:author="Commodore, Sarah" w:date="2023-03-22T16:21:00Z"/>
                <w:rFonts w:ascii="Calibri" w:eastAsia="Times New Roman" w:hAnsi="Calibri" w:cs="Calibri"/>
                <w:color w:val="000000"/>
                <w:sz w:val="20"/>
                <w:szCs w:val="20"/>
              </w:rPr>
            </w:pPr>
            <w:ins w:id="577"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2FF518C5" w14:textId="77777777" w:rsidR="00DC2757" w:rsidRPr="00DC2757" w:rsidRDefault="00DC2757" w:rsidP="00DC2757">
            <w:pPr>
              <w:spacing w:after="0" w:line="240" w:lineRule="auto"/>
              <w:jc w:val="center"/>
              <w:rPr>
                <w:ins w:id="578" w:author="Commodore, Sarah" w:date="2023-03-22T16:21:00Z"/>
                <w:rFonts w:ascii="Calibri" w:eastAsia="Times New Roman" w:hAnsi="Calibri" w:cs="Calibri"/>
                <w:color w:val="000000"/>
                <w:sz w:val="20"/>
                <w:szCs w:val="20"/>
              </w:rPr>
            </w:pPr>
            <w:ins w:id="579"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68C40F29" w14:textId="77777777" w:rsidR="00DC2757" w:rsidRPr="00DC2757" w:rsidRDefault="00DC2757" w:rsidP="00DC2757">
            <w:pPr>
              <w:spacing w:after="0" w:line="240" w:lineRule="auto"/>
              <w:jc w:val="center"/>
              <w:rPr>
                <w:ins w:id="580" w:author="Commodore, Sarah" w:date="2023-03-22T16:21:00Z"/>
                <w:rFonts w:ascii="Calibri" w:eastAsia="Times New Roman" w:hAnsi="Calibri" w:cs="Calibri"/>
                <w:color w:val="FF0000"/>
                <w:sz w:val="20"/>
                <w:szCs w:val="20"/>
              </w:rPr>
            </w:pPr>
            <w:ins w:id="581" w:author="Commodore, Sarah" w:date="2023-03-22T16:21:00Z">
              <w:r w:rsidRPr="00DC2757">
                <w:rPr>
                  <w:rFonts w:ascii="Calibri" w:eastAsia="Times New Roman" w:hAnsi="Calibri" w:cs="Calibri"/>
                  <w:color w:val="FF0000"/>
                  <w:sz w:val="20"/>
                  <w:szCs w:val="20"/>
                </w:rPr>
                <w:t>*</w:t>
              </w:r>
            </w:ins>
          </w:p>
        </w:tc>
      </w:tr>
      <w:tr w:rsidR="00DC2757" w:rsidRPr="00DC2757" w14:paraId="159C2DCF" w14:textId="77777777" w:rsidTr="00DC2757">
        <w:trPr>
          <w:trHeight w:val="260"/>
          <w:ins w:id="582" w:author="Commodore, Sarah" w:date="2023-03-22T16:21:00Z"/>
        </w:trPr>
        <w:tc>
          <w:tcPr>
            <w:tcW w:w="0" w:type="auto"/>
            <w:tcBorders>
              <w:top w:val="nil"/>
              <w:left w:val="nil"/>
              <w:bottom w:val="nil"/>
              <w:right w:val="nil"/>
            </w:tcBorders>
            <w:shd w:val="clear" w:color="auto" w:fill="auto"/>
            <w:noWrap/>
            <w:vAlign w:val="bottom"/>
            <w:hideMark/>
          </w:tcPr>
          <w:p w14:paraId="7969358E" w14:textId="77777777" w:rsidR="00DC2757" w:rsidRPr="00DC2757" w:rsidRDefault="00DC2757" w:rsidP="00DC2757">
            <w:pPr>
              <w:spacing w:after="0" w:line="240" w:lineRule="auto"/>
              <w:rPr>
                <w:ins w:id="583" w:author="Commodore, Sarah" w:date="2023-03-22T16:21:00Z"/>
                <w:rFonts w:ascii="Calibri" w:eastAsia="Times New Roman" w:hAnsi="Calibri" w:cs="Calibri"/>
                <w:color w:val="000000"/>
                <w:sz w:val="20"/>
                <w:szCs w:val="20"/>
              </w:rPr>
            </w:pPr>
            <w:ins w:id="584" w:author="Commodore, Sarah" w:date="2023-03-22T16:21:00Z">
              <w:r w:rsidRPr="00DC2757">
                <w:rPr>
                  <w:rFonts w:ascii="Calibri" w:eastAsia="Times New Roman" w:hAnsi="Calibri" w:cs="Calibri"/>
                  <w:color w:val="000000"/>
                  <w:sz w:val="20"/>
                  <w:szCs w:val="20"/>
                </w:rPr>
                <w:t>ENSG00000232415.1</w:t>
              </w:r>
            </w:ins>
          </w:p>
        </w:tc>
        <w:tc>
          <w:tcPr>
            <w:tcW w:w="0" w:type="auto"/>
            <w:tcBorders>
              <w:top w:val="nil"/>
              <w:left w:val="nil"/>
              <w:bottom w:val="nil"/>
              <w:right w:val="nil"/>
            </w:tcBorders>
            <w:shd w:val="clear" w:color="auto" w:fill="auto"/>
            <w:noWrap/>
            <w:vAlign w:val="bottom"/>
            <w:hideMark/>
          </w:tcPr>
          <w:p w14:paraId="54387A54" w14:textId="77777777" w:rsidR="00DC2757" w:rsidRPr="00DC2757" w:rsidRDefault="00DC2757" w:rsidP="00DC2757">
            <w:pPr>
              <w:spacing w:after="0" w:line="240" w:lineRule="auto"/>
              <w:rPr>
                <w:ins w:id="585" w:author="Commodore, Sarah" w:date="2023-03-22T16:21:00Z"/>
                <w:rFonts w:ascii="Calibri" w:eastAsia="Times New Roman" w:hAnsi="Calibri" w:cs="Calibri"/>
                <w:color w:val="000000"/>
                <w:sz w:val="20"/>
                <w:szCs w:val="20"/>
              </w:rPr>
            </w:pPr>
            <w:ins w:id="586" w:author="Commodore, Sarah" w:date="2023-03-22T16:21:00Z">
              <w:r w:rsidRPr="00DC2757">
                <w:rPr>
                  <w:rFonts w:ascii="Calibri" w:eastAsia="Times New Roman" w:hAnsi="Calibri" w:cs="Calibri"/>
                  <w:color w:val="000000"/>
                  <w:sz w:val="20"/>
                  <w:szCs w:val="20"/>
                </w:rPr>
                <w:t>ELN-AS1</w:t>
              </w:r>
            </w:ins>
          </w:p>
        </w:tc>
        <w:tc>
          <w:tcPr>
            <w:tcW w:w="0" w:type="auto"/>
            <w:tcBorders>
              <w:top w:val="nil"/>
              <w:left w:val="nil"/>
              <w:bottom w:val="nil"/>
              <w:right w:val="nil"/>
            </w:tcBorders>
            <w:shd w:val="clear" w:color="auto" w:fill="auto"/>
            <w:noWrap/>
            <w:vAlign w:val="bottom"/>
            <w:hideMark/>
          </w:tcPr>
          <w:p w14:paraId="15B9B82B" w14:textId="77777777" w:rsidR="00DC2757" w:rsidRPr="00DC2757" w:rsidRDefault="00DC2757" w:rsidP="00DC2757">
            <w:pPr>
              <w:spacing w:after="0" w:line="240" w:lineRule="auto"/>
              <w:jc w:val="center"/>
              <w:rPr>
                <w:ins w:id="587" w:author="Commodore, Sarah" w:date="2023-03-22T16:21:00Z"/>
                <w:rFonts w:ascii="Calibri" w:eastAsia="Times New Roman" w:hAnsi="Calibri" w:cs="Calibri"/>
                <w:color w:val="000000"/>
                <w:sz w:val="20"/>
                <w:szCs w:val="20"/>
              </w:rPr>
            </w:pPr>
            <w:ins w:id="58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0DB0052" w14:textId="77777777" w:rsidR="00DC2757" w:rsidRPr="00DC2757" w:rsidRDefault="00DC2757" w:rsidP="00DC2757">
            <w:pPr>
              <w:spacing w:after="0" w:line="240" w:lineRule="auto"/>
              <w:jc w:val="center"/>
              <w:rPr>
                <w:ins w:id="589" w:author="Commodore, Sarah" w:date="2023-03-22T16:21:00Z"/>
                <w:rFonts w:ascii="Calibri" w:eastAsia="Times New Roman" w:hAnsi="Calibri" w:cs="Calibri"/>
                <w:color w:val="000000"/>
                <w:sz w:val="20"/>
                <w:szCs w:val="20"/>
              </w:rPr>
            </w:pPr>
            <w:ins w:id="590"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3CA81432" w14:textId="77777777" w:rsidR="00DC2757" w:rsidRPr="00DC2757" w:rsidRDefault="00DC2757" w:rsidP="00DC2757">
            <w:pPr>
              <w:spacing w:after="0" w:line="240" w:lineRule="auto"/>
              <w:jc w:val="center"/>
              <w:rPr>
                <w:ins w:id="591" w:author="Commodore, Sarah" w:date="2023-03-22T16:21:00Z"/>
                <w:rFonts w:ascii="Calibri" w:eastAsia="Times New Roman" w:hAnsi="Calibri" w:cs="Calibri"/>
                <w:color w:val="000000"/>
                <w:sz w:val="20"/>
                <w:szCs w:val="20"/>
              </w:rPr>
            </w:pPr>
            <w:ins w:id="592"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171B83CE" w14:textId="77777777" w:rsidR="00DC2757" w:rsidRPr="00DC2757" w:rsidRDefault="00DC2757" w:rsidP="00DC2757">
            <w:pPr>
              <w:spacing w:after="0" w:line="240" w:lineRule="auto"/>
              <w:jc w:val="center"/>
              <w:rPr>
                <w:ins w:id="593" w:author="Commodore, Sarah" w:date="2023-03-22T16:21:00Z"/>
                <w:rFonts w:ascii="Calibri" w:eastAsia="Times New Roman" w:hAnsi="Calibri" w:cs="Calibri"/>
                <w:color w:val="FF0000"/>
                <w:sz w:val="20"/>
                <w:szCs w:val="20"/>
              </w:rPr>
            </w:pPr>
            <w:ins w:id="594" w:author="Commodore, Sarah" w:date="2023-03-22T16:21:00Z">
              <w:r w:rsidRPr="00DC2757">
                <w:rPr>
                  <w:rFonts w:ascii="Calibri" w:eastAsia="Times New Roman" w:hAnsi="Calibri" w:cs="Calibri"/>
                  <w:color w:val="FF0000"/>
                  <w:sz w:val="20"/>
                  <w:szCs w:val="20"/>
                </w:rPr>
                <w:t>*</w:t>
              </w:r>
            </w:ins>
          </w:p>
        </w:tc>
      </w:tr>
      <w:tr w:rsidR="00DC2757" w:rsidRPr="00DC2757" w14:paraId="60318818" w14:textId="77777777" w:rsidTr="00DC2757">
        <w:trPr>
          <w:trHeight w:val="260"/>
          <w:ins w:id="595" w:author="Commodore, Sarah" w:date="2023-03-22T16:21:00Z"/>
        </w:trPr>
        <w:tc>
          <w:tcPr>
            <w:tcW w:w="0" w:type="auto"/>
            <w:tcBorders>
              <w:top w:val="nil"/>
              <w:left w:val="nil"/>
              <w:bottom w:val="nil"/>
              <w:right w:val="nil"/>
            </w:tcBorders>
            <w:shd w:val="clear" w:color="auto" w:fill="auto"/>
            <w:noWrap/>
            <w:vAlign w:val="bottom"/>
            <w:hideMark/>
          </w:tcPr>
          <w:p w14:paraId="23962BFA" w14:textId="77777777" w:rsidR="00DC2757" w:rsidRPr="00DC2757" w:rsidRDefault="00DC2757" w:rsidP="00DC2757">
            <w:pPr>
              <w:spacing w:after="0" w:line="240" w:lineRule="auto"/>
              <w:rPr>
                <w:ins w:id="596" w:author="Commodore, Sarah" w:date="2023-03-22T16:21:00Z"/>
                <w:rFonts w:ascii="Calibri" w:eastAsia="Times New Roman" w:hAnsi="Calibri" w:cs="Calibri"/>
                <w:color w:val="000000"/>
                <w:sz w:val="20"/>
                <w:szCs w:val="20"/>
              </w:rPr>
            </w:pPr>
            <w:ins w:id="597" w:author="Commodore, Sarah" w:date="2023-03-22T16:21:00Z">
              <w:r w:rsidRPr="00DC2757">
                <w:rPr>
                  <w:rFonts w:ascii="Calibri" w:eastAsia="Times New Roman" w:hAnsi="Calibri" w:cs="Calibri"/>
                  <w:color w:val="000000"/>
                  <w:sz w:val="20"/>
                  <w:szCs w:val="20"/>
                </w:rPr>
                <w:t>ENSG00000270332.2</w:t>
              </w:r>
            </w:ins>
          </w:p>
        </w:tc>
        <w:tc>
          <w:tcPr>
            <w:tcW w:w="0" w:type="auto"/>
            <w:tcBorders>
              <w:top w:val="nil"/>
              <w:left w:val="nil"/>
              <w:bottom w:val="nil"/>
              <w:right w:val="nil"/>
            </w:tcBorders>
            <w:shd w:val="clear" w:color="auto" w:fill="auto"/>
            <w:noWrap/>
            <w:vAlign w:val="bottom"/>
            <w:hideMark/>
          </w:tcPr>
          <w:p w14:paraId="5321DE20" w14:textId="77777777" w:rsidR="00DC2757" w:rsidRPr="00DC2757" w:rsidRDefault="00DC2757" w:rsidP="00DC2757">
            <w:pPr>
              <w:spacing w:after="0" w:line="240" w:lineRule="auto"/>
              <w:rPr>
                <w:ins w:id="598" w:author="Commodore, Sarah" w:date="2023-03-22T16:21:00Z"/>
                <w:rFonts w:ascii="Calibri" w:eastAsia="Times New Roman" w:hAnsi="Calibri" w:cs="Calibri"/>
                <w:color w:val="000000"/>
                <w:sz w:val="20"/>
                <w:szCs w:val="20"/>
              </w:rPr>
            </w:pPr>
            <w:ins w:id="599" w:author="Commodore, Sarah" w:date="2023-03-22T16:21:00Z">
              <w:r w:rsidRPr="00DC2757">
                <w:rPr>
                  <w:rFonts w:ascii="Calibri" w:eastAsia="Times New Roman" w:hAnsi="Calibri" w:cs="Calibri"/>
                  <w:color w:val="000000"/>
                  <w:sz w:val="20"/>
                  <w:szCs w:val="20"/>
                </w:rPr>
                <w:t>SMC2-AS1</w:t>
              </w:r>
            </w:ins>
          </w:p>
        </w:tc>
        <w:tc>
          <w:tcPr>
            <w:tcW w:w="0" w:type="auto"/>
            <w:tcBorders>
              <w:top w:val="nil"/>
              <w:left w:val="nil"/>
              <w:bottom w:val="nil"/>
              <w:right w:val="nil"/>
            </w:tcBorders>
            <w:shd w:val="clear" w:color="auto" w:fill="auto"/>
            <w:noWrap/>
            <w:vAlign w:val="bottom"/>
            <w:hideMark/>
          </w:tcPr>
          <w:p w14:paraId="55535654" w14:textId="77777777" w:rsidR="00DC2757" w:rsidRPr="00DC2757" w:rsidRDefault="00DC2757" w:rsidP="00DC2757">
            <w:pPr>
              <w:spacing w:after="0" w:line="240" w:lineRule="auto"/>
              <w:jc w:val="center"/>
              <w:rPr>
                <w:ins w:id="600" w:author="Commodore, Sarah" w:date="2023-03-22T16:21:00Z"/>
                <w:rFonts w:ascii="Calibri" w:eastAsia="Times New Roman" w:hAnsi="Calibri" w:cs="Calibri"/>
                <w:color w:val="000000"/>
                <w:sz w:val="20"/>
                <w:szCs w:val="20"/>
              </w:rPr>
            </w:pPr>
            <w:ins w:id="601"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923B326" w14:textId="77777777" w:rsidR="00DC2757" w:rsidRPr="00DC2757" w:rsidRDefault="00DC2757" w:rsidP="00DC2757">
            <w:pPr>
              <w:spacing w:after="0" w:line="240" w:lineRule="auto"/>
              <w:jc w:val="center"/>
              <w:rPr>
                <w:ins w:id="602" w:author="Commodore, Sarah" w:date="2023-03-22T16:21:00Z"/>
                <w:rFonts w:ascii="Calibri" w:eastAsia="Times New Roman" w:hAnsi="Calibri" w:cs="Calibri"/>
                <w:color w:val="000000"/>
                <w:sz w:val="20"/>
                <w:szCs w:val="20"/>
              </w:rPr>
            </w:pPr>
            <w:ins w:id="603"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99CA274" w14:textId="77777777" w:rsidR="00DC2757" w:rsidRPr="00DC2757" w:rsidRDefault="00DC2757" w:rsidP="00DC2757">
            <w:pPr>
              <w:spacing w:after="0" w:line="240" w:lineRule="auto"/>
              <w:jc w:val="center"/>
              <w:rPr>
                <w:ins w:id="604" w:author="Commodore, Sarah" w:date="2023-03-22T16:21:00Z"/>
                <w:rFonts w:ascii="Calibri" w:eastAsia="Times New Roman" w:hAnsi="Calibri" w:cs="Calibri"/>
                <w:color w:val="000000"/>
                <w:sz w:val="20"/>
                <w:szCs w:val="20"/>
              </w:rPr>
            </w:pPr>
            <w:ins w:id="605"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39111A7A" w14:textId="77777777" w:rsidR="00DC2757" w:rsidRPr="00DC2757" w:rsidRDefault="00DC2757" w:rsidP="00DC2757">
            <w:pPr>
              <w:spacing w:after="0" w:line="240" w:lineRule="auto"/>
              <w:jc w:val="center"/>
              <w:rPr>
                <w:ins w:id="606" w:author="Commodore, Sarah" w:date="2023-03-22T16:21:00Z"/>
                <w:rFonts w:ascii="Calibri" w:eastAsia="Times New Roman" w:hAnsi="Calibri" w:cs="Calibri"/>
                <w:color w:val="FF0000"/>
                <w:sz w:val="20"/>
                <w:szCs w:val="20"/>
              </w:rPr>
            </w:pPr>
            <w:ins w:id="607" w:author="Commodore, Sarah" w:date="2023-03-22T16:21:00Z">
              <w:r w:rsidRPr="00DC2757">
                <w:rPr>
                  <w:rFonts w:ascii="Calibri" w:eastAsia="Times New Roman" w:hAnsi="Calibri" w:cs="Calibri"/>
                  <w:color w:val="FF0000"/>
                  <w:sz w:val="20"/>
                  <w:szCs w:val="20"/>
                </w:rPr>
                <w:t>*</w:t>
              </w:r>
            </w:ins>
          </w:p>
        </w:tc>
      </w:tr>
      <w:tr w:rsidR="00DC2757" w:rsidRPr="00DC2757" w14:paraId="7EAA8B59" w14:textId="77777777" w:rsidTr="00DC2757">
        <w:trPr>
          <w:trHeight w:val="260"/>
          <w:ins w:id="608" w:author="Commodore, Sarah" w:date="2023-03-22T16:21:00Z"/>
        </w:trPr>
        <w:tc>
          <w:tcPr>
            <w:tcW w:w="0" w:type="auto"/>
            <w:tcBorders>
              <w:top w:val="nil"/>
              <w:left w:val="nil"/>
              <w:bottom w:val="nil"/>
              <w:right w:val="nil"/>
            </w:tcBorders>
            <w:shd w:val="clear" w:color="auto" w:fill="auto"/>
            <w:noWrap/>
            <w:vAlign w:val="bottom"/>
            <w:hideMark/>
          </w:tcPr>
          <w:p w14:paraId="673EEF63" w14:textId="77777777" w:rsidR="00DC2757" w:rsidRPr="00DC2757" w:rsidRDefault="00DC2757" w:rsidP="00DC2757">
            <w:pPr>
              <w:spacing w:after="0" w:line="240" w:lineRule="auto"/>
              <w:rPr>
                <w:ins w:id="609" w:author="Commodore, Sarah" w:date="2023-03-22T16:21:00Z"/>
                <w:rFonts w:ascii="Calibri" w:eastAsia="Times New Roman" w:hAnsi="Calibri" w:cs="Calibri"/>
                <w:color w:val="000000"/>
                <w:sz w:val="20"/>
                <w:szCs w:val="20"/>
              </w:rPr>
            </w:pPr>
            <w:ins w:id="610" w:author="Commodore, Sarah" w:date="2023-03-22T16:21:00Z">
              <w:r w:rsidRPr="00DC2757">
                <w:rPr>
                  <w:rFonts w:ascii="Calibri" w:eastAsia="Times New Roman" w:hAnsi="Calibri" w:cs="Calibri"/>
                  <w:color w:val="000000"/>
                  <w:sz w:val="20"/>
                  <w:szCs w:val="20"/>
                </w:rPr>
                <w:t>ENSG00000124490.14</w:t>
              </w:r>
            </w:ins>
          </w:p>
        </w:tc>
        <w:tc>
          <w:tcPr>
            <w:tcW w:w="0" w:type="auto"/>
            <w:tcBorders>
              <w:top w:val="nil"/>
              <w:left w:val="nil"/>
              <w:bottom w:val="nil"/>
              <w:right w:val="nil"/>
            </w:tcBorders>
            <w:shd w:val="clear" w:color="auto" w:fill="auto"/>
            <w:noWrap/>
            <w:vAlign w:val="bottom"/>
            <w:hideMark/>
          </w:tcPr>
          <w:p w14:paraId="74728DAA" w14:textId="77777777" w:rsidR="00DC2757" w:rsidRPr="00DC2757" w:rsidRDefault="00DC2757" w:rsidP="00DC2757">
            <w:pPr>
              <w:spacing w:after="0" w:line="240" w:lineRule="auto"/>
              <w:rPr>
                <w:ins w:id="611" w:author="Commodore, Sarah" w:date="2023-03-22T16:21:00Z"/>
                <w:rFonts w:ascii="Calibri" w:eastAsia="Times New Roman" w:hAnsi="Calibri" w:cs="Calibri"/>
                <w:color w:val="000000"/>
                <w:sz w:val="20"/>
                <w:szCs w:val="20"/>
              </w:rPr>
            </w:pPr>
            <w:ins w:id="612" w:author="Commodore, Sarah" w:date="2023-03-22T16:21:00Z">
              <w:r w:rsidRPr="00DC2757">
                <w:rPr>
                  <w:rFonts w:ascii="Calibri" w:eastAsia="Times New Roman" w:hAnsi="Calibri" w:cs="Calibri"/>
                  <w:color w:val="000000"/>
                  <w:sz w:val="20"/>
                  <w:szCs w:val="20"/>
                </w:rPr>
                <w:t>CRISP2</w:t>
              </w:r>
            </w:ins>
          </w:p>
        </w:tc>
        <w:tc>
          <w:tcPr>
            <w:tcW w:w="0" w:type="auto"/>
            <w:tcBorders>
              <w:top w:val="nil"/>
              <w:left w:val="nil"/>
              <w:bottom w:val="nil"/>
              <w:right w:val="nil"/>
            </w:tcBorders>
            <w:shd w:val="clear" w:color="auto" w:fill="auto"/>
            <w:noWrap/>
            <w:vAlign w:val="bottom"/>
            <w:hideMark/>
          </w:tcPr>
          <w:p w14:paraId="69B1B7C1" w14:textId="77777777" w:rsidR="00DC2757" w:rsidRPr="00DC2757" w:rsidRDefault="00DC2757" w:rsidP="00DC2757">
            <w:pPr>
              <w:spacing w:after="0" w:line="240" w:lineRule="auto"/>
              <w:jc w:val="center"/>
              <w:rPr>
                <w:ins w:id="613" w:author="Commodore, Sarah" w:date="2023-03-22T16:21:00Z"/>
                <w:rFonts w:ascii="Calibri" w:eastAsia="Times New Roman" w:hAnsi="Calibri" w:cs="Calibri"/>
                <w:color w:val="000000"/>
                <w:sz w:val="20"/>
                <w:szCs w:val="20"/>
              </w:rPr>
            </w:pPr>
            <w:ins w:id="61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1E350D6" w14:textId="77777777" w:rsidR="00DC2757" w:rsidRPr="00DC2757" w:rsidRDefault="00DC2757" w:rsidP="00DC2757">
            <w:pPr>
              <w:spacing w:after="0" w:line="240" w:lineRule="auto"/>
              <w:jc w:val="center"/>
              <w:rPr>
                <w:ins w:id="615" w:author="Commodore, Sarah" w:date="2023-03-22T16:21:00Z"/>
                <w:rFonts w:ascii="Calibri" w:eastAsia="Times New Roman" w:hAnsi="Calibri" w:cs="Calibri"/>
                <w:color w:val="000000"/>
                <w:sz w:val="20"/>
                <w:szCs w:val="20"/>
              </w:rPr>
            </w:pPr>
            <w:ins w:id="616" w:author="Commodore, Sarah" w:date="2023-03-22T16:21:00Z">
              <w:r w:rsidRPr="00DC2757">
                <w:rPr>
                  <w:rFonts w:ascii="Calibri" w:eastAsia="Times New Roman" w:hAnsi="Calibri" w:cs="Calibri"/>
                  <w:color w:val="000000"/>
                  <w:sz w:val="20"/>
                  <w:szCs w:val="20"/>
                </w:rPr>
                <w:t>8.6E-07</w:t>
              </w:r>
            </w:ins>
          </w:p>
        </w:tc>
        <w:tc>
          <w:tcPr>
            <w:tcW w:w="0" w:type="auto"/>
            <w:tcBorders>
              <w:top w:val="nil"/>
              <w:left w:val="nil"/>
              <w:bottom w:val="nil"/>
              <w:right w:val="nil"/>
            </w:tcBorders>
            <w:shd w:val="clear" w:color="auto" w:fill="auto"/>
            <w:noWrap/>
            <w:vAlign w:val="bottom"/>
            <w:hideMark/>
          </w:tcPr>
          <w:p w14:paraId="68A106E5" w14:textId="77777777" w:rsidR="00DC2757" w:rsidRPr="00DC2757" w:rsidRDefault="00DC2757" w:rsidP="00DC2757">
            <w:pPr>
              <w:spacing w:after="0" w:line="240" w:lineRule="auto"/>
              <w:jc w:val="center"/>
              <w:rPr>
                <w:ins w:id="617" w:author="Commodore, Sarah" w:date="2023-03-22T16:21:00Z"/>
                <w:rFonts w:ascii="Calibri" w:eastAsia="Times New Roman" w:hAnsi="Calibri" w:cs="Calibri"/>
                <w:color w:val="000000"/>
                <w:sz w:val="20"/>
                <w:szCs w:val="20"/>
              </w:rPr>
            </w:pPr>
            <w:ins w:id="618" w:author="Commodore, Sarah" w:date="2023-03-22T16:21:00Z">
              <w:r w:rsidRPr="00DC2757">
                <w:rPr>
                  <w:rFonts w:ascii="Calibri" w:eastAsia="Times New Roman" w:hAnsi="Calibri" w:cs="Calibri"/>
                  <w:color w:val="000000"/>
                  <w:sz w:val="20"/>
                  <w:szCs w:val="20"/>
                </w:rPr>
                <w:t>7.6E-06</w:t>
              </w:r>
            </w:ins>
          </w:p>
        </w:tc>
        <w:tc>
          <w:tcPr>
            <w:tcW w:w="0" w:type="auto"/>
            <w:tcBorders>
              <w:top w:val="nil"/>
              <w:left w:val="nil"/>
              <w:bottom w:val="nil"/>
              <w:right w:val="nil"/>
            </w:tcBorders>
            <w:shd w:val="clear" w:color="auto" w:fill="auto"/>
            <w:noWrap/>
            <w:vAlign w:val="bottom"/>
            <w:hideMark/>
          </w:tcPr>
          <w:p w14:paraId="04926147" w14:textId="77777777" w:rsidR="00DC2757" w:rsidRPr="00DC2757" w:rsidRDefault="00DC2757" w:rsidP="00DC2757">
            <w:pPr>
              <w:spacing w:after="0" w:line="240" w:lineRule="auto"/>
              <w:jc w:val="center"/>
              <w:rPr>
                <w:ins w:id="619" w:author="Commodore, Sarah" w:date="2023-03-22T16:21:00Z"/>
                <w:rFonts w:ascii="Calibri" w:eastAsia="Times New Roman" w:hAnsi="Calibri" w:cs="Calibri"/>
                <w:color w:val="FF0000"/>
                <w:sz w:val="20"/>
                <w:szCs w:val="20"/>
              </w:rPr>
            </w:pPr>
            <w:ins w:id="620" w:author="Commodore, Sarah" w:date="2023-03-22T16:21:00Z">
              <w:r w:rsidRPr="00DC2757">
                <w:rPr>
                  <w:rFonts w:ascii="Calibri" w:eastAsia="Times New Roman" w:hAnsi="Calibri" w:cs="Calibri"/>
                  <w:color w:val="FF0000"/>
                  <w:sz w:val="20"/>
                  <w:szCs w:val="20"/>
                </w:rPr>
                <w:t>*</w:t>
              </w:r>
            </w:ins>
          </w:p>
        </w:tc>
      </w:tr>
      <w:tr w:rsidR="00DC2757" w:rsidRPr="00DC2757" w14:paraId="6D8014BC" w14:textId="77777777" w:rsidTr="00DC2757">
        <w:trPr>
          <w:trHeight w:val="260"/>
          <w:ins w:id="621" w:author="Commodore, Sarah" w:date="2023-03-22T16:21:00Z"/>
        </w:trPr>
        <w:tc>
          <w:tcPr>
            <w:tcW w:w="0" w:type="auto"/>
            <w:tcBorders>
              <w:top w:val="nil"/>
              <w:left w:val="nil"/>
              <w:bottom w:val="nil"/>
              <w:right w:val="nil"/>
            </w:tcBorders>
            <w:shd w:val="clear" w:color="auto" w:fill="auto"/>
            <w:noWrap/>
            <w:vAlign w:val="bottom"/>
            <w:hideMark/>
          </w:tcPr>
          <w:p w14:paraId="6FB0DC20" w14:textId="77777777" w:rsidR="00DC2757" w:rsidRPr="00DC2757" w:rsidRDefault="00DC2757" w:rsidP="00DC2757">
            <w:pPr>
              <w:spacing w:after="0" w:line="240" w:lineRule="auto"/>
              <w:rPr>
                <w:ins w:id="622" w:author="Commodore, Sarah" w:date="2023-03-22T16:21:00Z"/>
                <w:rFonts w:ascii="Calibri" w:eastAsia="Times New Roman" w:hAnsi="Calibri" w:cs="Calibri"/>
                <w:color w:val="000000"/>
                <w:sz w:val="20"/>
                <w:szCs w:val="20"/>
              </w:rPr>
            </w:pPr>
            <w:ins w:id="623" w:author="Commodore, Sarah" w:date="2023-03-22T16:21:00Z">
              <w:r w:rsidRPr="00DC2757">
                <w:rPr>
                  <w:rFonts w:ascii="Calibri" w:eastAsia="Times New Roman" w:hAnsi="Calibri" w:cs="Calibri"/>
                  <w:color w:val="000000"/>
                  <w:sz w:val="20"/>
                  <w:szCs w:val="20"/>
                </w:rPr>
                <w:t>ENSG00000007174.18</w:t>
              </w:r>
            </w:ins>
          </w:p>
        </w:tc>
        <w:tc>
          <w:tcPr>
            <w:tcW w:w="0" w:type="auto"/>
            <w:tcBorders>
              <w:top w:val="nil"/>
              <w:left w:val="nil"/>
              <w:bottom w:val="nil"/>
              <w:right w:val="nil"/>
            </w:tcBorders>
            <w:shd w:val="clear" w:color="auto" w:fill="auto"/>
            <w:noWrap/>
            <w:vAlign w:val="bottom"/>
            <w:hideMark/>
          </w:tcPr>
          <w:p w14:paraId="6EF9AF22" w14:textId="77777777" w:rsidR="00DC2757" w:rsidRPr="00DC2757" w:rsidRDefault="00DC2757" w:rsidP="00DC2757">
            <w:pPr>
              <w:spacing w:after="0" w:line="240" w:lineRule="auto"/>
              <w:rPr>
                <w:ins w:id="624" w:author="Commodore, Sarah" w:date="2023-03-22T16:21:00Z"/>
                <w:rFonts w:ascii="Calibri" w:eastAsia="Times New Roman" w:hAnsi="Calibri" w:cs="Calibri"/>
                <w:color w:val="000000"/>
                <w:sz w:val="20"/>
                <w:szCs w:val="20"/>
              </w:rPr>
            </w:pPr>
            <w:ins w:id="625" w:author="Commodore, Sarah" w:date="2023-03-22T16:21:00Z">
              <w:r w:rsidRPr="00DC2757">
                <w:rPr>
                  <w:rFonts w:ascii="Calibri" w:eastAsia="Times New Roman" w:hAnsi="Calibri" w:cs="Calibri"/>
                  <w:color w:val="000000"/>
                  <w:sz w:val="20"/>
                  <w:szCs w:val="20"/>
                </w:rPr>
                <w:t>DNAH9</w:t>
              </w:r>
            </w:ins>
          </w:p>
        </w:tc>
        <w:tc>
          <w:tcPr>
            <w:tcW w:w="0" w:type="auto"/>
            <w:tcBorders>
              <w:top w:val="nil"/>
              <w:left w:val="nil"/>
              <w:bottom w:val="nil"/>
              <w:right w:val="nil"/>
            </w:tcBorders>
            <w:shd w:val="clear" w:color="auto" w:fill="auto"/>
            <w:noWrap/>
            <w:vAlign w:val="bottom"/>
            <w:hideMark/>
          </w:tcPr>
          <w:p w14:paraId="7BC0A0C3" w14:textId="77777777" w:rsidR="00DC2757" w:rsidRPr="00DC2757" w:rsidRDefault="00DC2757" w:rsidP="00DC2757">
            <w:pPr>
              <w:spacing w:after="0" w:line="240" w:lineRule="auto"/>
              <w:jc w:val="center"/>
              <w:rPr>
                <w:ins w:id="626" w:author="Commodore, Sarah" w:date="2023-03-22T16:21:00Z"/>
                <w:rFonts w:ascii="Calibri" w:eastAsia="Times New Roman" w:hAnsi="Calibri" w:cs="Calibri"/>
                <w:color w:val="000000"/>
                <w:sz w:val="20"/>
                <w:szCs w:val="20"/>
              </w:rPr>
            </w:pPr>
            <w:ins w:id="62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7E44AF5" w14:textId="77777777" w:rsidR="00DC2757" w:rsidRPr="00DC2757" w:rsidRDefault="00DC2757" w:rsidP="00DC2757">
            <w:pPr>
              <w:spacing w:after="0" w:line="240" w:lineRule="auto"/>
              <w:jc w:val="center"/>
              <w:rPr>
                <w:ins w:id="628" w:author="Commodore, Sarah" w:date="2023-03-22T16:21:00Z"/>
                <w:rFonts w:ascii="Calibri" w:eastAsia="Times New Roman" w:hAnsi="Calibri" w:cs="Calibri"/>
                <w:color w:val="000000"/>
                <w:sz w:val="20"/>
                <w:szCs w:val="20"/>
              </w:rPr>
            </w:pPr>
            <w:ins w:id="629"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C1C650E" w14:textId="77777777" w:rsidR="00DC2757" w:rsidRPr="00DC2757" w:rsidRDefault="00DC2757" w:rsidP="00DC2757">
            <w:pPr>
              <w:spacing w:after="0" w:line="240" w:lineRule="auto"/>
              <w:jc w:val="center"/>
              <w:rPr>
                <w:ins w:id="630" w:author="Commodore, Sarah" w:date="2023-03-22T16:21:00Z"/>
                <w:rFonts w:ascii="Calibri" w:eastAsia="Times New Roman" w:hAnsi="Calibri" w:cs="Calibri"/>
                <w:color w:val="000000"/>
                <w:sz w:val="20"/>
                <w:szCs w:val="20"/>
              </w:rPr>
            </w:pPr>
            <w:ins w:id="631"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685DB1EF" w14:textId="77777777" w:rsidR="00DC2757" w:rsidRPr="00DC2757" w:rsidRDefault="00DC2757" w:rsidP="00DC2757">
            <w:pPr>
              <w:spacing w:after="0" w:line="240" w:lineRule="auto"/>
              <w:jc w:val="center"/>
              <w:rPr>
                <w:ins w:id="632" w:author="Commodore, Sarah" w:date="2023-03-22T16:21:00Z"/>
                <w:rFonts w:ascii="Calibri" w:eastAsia="Times New Roman" w:hAnsi="Calibri" w:cs="Calibri"/>
                <w:color w:val="FF0000"/>
                <w:sz w:val="20"/>
                <w:szCs w:val="20"/>
              </w:rPr>
            </w:pPr>
            <w:ins w:id="633" w:author="Commodore, Sarah" w:date="2023-03-22T16:21:00Z">
              <w:r w:rsidRPr="00DC2757">
                <w:rPr>
                  <w:rFonts w:ascii="Calibri" w:eastAsia="Times New Roman" w:hAnsi="Calibri" w:cs="Calibri"/>
                  <w:color w:val="FF0000"/>
                  <w:sz w:val="20"/>
                  <w:szCs w:val="20"/>
                </w:rPr>
                <w:t>*</w:t>
              </w:r>
            </w:ins>
          </w:p>
        </w:tc>
      </w:tr>
      <w:tr w:rsidR="00DC2757" w:rsidRPr="00DC2757" w14:paraId="366B9067" w14:textId="77777777" w:rsidTr="00DC2757">
        <w:trPr>
          <w:trHeight w:val="260"/>
          <w:ins w:id="634" w:author="Commodore, Sarah" w:date="2023-03-22T16:21:00Z"/>
        </w:trPr>
        <w:tc>
          <w:tcPr>
            <w:tcW w:w="0" w:type="auto"/>
            <w:tcBorders>
              <w:top w:val="nil"/>
              <w:left w:val="nil"/>
              <w:bottom w:val="nil"/>
              <w:right w:val="nil"/>
            </w:tcBorders>
            <w:shd w:val="clear" w:color="auto" w:fill="auto"/>
            <w:noWrap/>
            <w:vAlign w:val="bottom"/>
            <w:hideMark/>
          </w:tcPr>
          <w:p w14:paraId="65A85440" w14:textId="77777777" w:rsidR="00DC2757" w:rsidRPr="00DC2757" w:rsidRDefault="00DC2757" w:rsidP="00DC2757">
            <w:pPr>
              <w:spacing w:after="0" w:line="240" w:lineRule="auto"/>
              <w:rPr>
                <w:ins w:id="635" w:author="Commodore, Sarah" w:date="2023-03-22T16:21:00Z"/>
                <w:rFonts w:ascii="Calibri" w:eastAsia="Times New Roman" w:hAnsi="Calibri" w:cs="Calibri"/>
                <w:color w:val="000000"/>
                <w:sz w:val="20"/>
                <w:szCs w:val="20"/>
              </w:rPr>
            </w:pPr>
            <w:ins w:id="636" w:author="Commodore, Sarah" w:date="2023-03-22T16:21:00Z">
              <w:r w:rsidRPr="00DC2757">
                <w:rPr>
                  <w:rFonts w:ascii="Calibri" w:eastAsia="Times New Roman" w:hAnsi="Calibri" w:cs="Calibri"/>
                  <w:color w:val="000000"/>
                  <w:sz w:val="20"/>
                  <w:szCs w:val="20"/>
                </w:rPr>
                <w:t>ENSG00000168878.19</w:t>
              </w:r>
            </w:ins>
          </w:p>
        </w:tc>
        <w:tc>
          <w:tcPr>
            <w:tcW w:w="0" w:type="auto"/>
            <w:tcBorders>
              <w:top w:val="nil"/>
              <w:left w:val="nil"/>
              <w:bottom w:val="nil"/>
              <w:right w:val="nil"/>
            </w:tcBorders>
            <w:shd w:val="clear" w:color="auto" w:fill="auto"/>
            <w:noWrap/>
            <w:vAlign w:val="bottom"/>
            <w:hideMark/>
          </w:tcPr>
          <w:p w14:paraId="05B50115" w14:textId="77777777" w:rsidR="00DC2757" w:rsidRPr="00DC2757" w:rsidRDefault="00DC2757" w:rsidP="00DC2757">
            <w:pPr>
              <w:spacing w:after="0" w:line="240" w:lineRule="auto"/>
              <w:rPr>
                <w:ins w:id="637" w:author="Commodore, Sarah" w:date="2023-03-22T16:21:00Z"/>
                <w:rFonts w:ascii="Calibri" w:eastAsia="Times New Roman" w:hAnsi="Calibri" w:cs="Calibri"/>
                <w:color w:val="000000"/>
                <w:sz w:val="20"/>
                <w:szCs w:val="20"/>
              </w:rPr>
            </w:pPr>
            <w:ins w:id="638" w:author="Commodore, Sarah" w:date="2023-03-22T16:21:00Z">
              <w:r w:rsidRPr="00DC2757">
                <w:rPr>
                  <w:rFonts w:ascii="Calibri" w:eastAsia="Times New Roman" w:hAnsi="Calibri" w:cs="Calibri"/>
                  <w:color w:val="000000"/>
                  <w:sz w:val="20"/>
                  <w:szCs w:val="20"/>
                </w:rPr>
                <w:t>SFTPB</w:t>
              </w:r>
            </w:ins>
          </w:p>
        </w:tc>
        <w:tc>
          <w:tcPr>
            <w:tcW w:w="0" w:type="auto"/>
            <w:tcBorders>
              <w:top w:val="nil"/>
              <w:left w:val="nil"/>
              <w:bottom w:val="nil"/>
              <w:right w:val="nil"/>
            </w:tcBorders>
            <w:shd w:val="clear" w:color="auto" w:fill="auto"/>
            <w:noWrap/>
            <w:vAlign w:val="bottom"/>
            <w:hideMark/>
          </w:tcPr>
          <w:p w14:paraId="0BF73057" w14:textId="77777777" w:rsidR="00DC2757" w:rsidRPr="00DC2757" w:rsidRDefault="00DC2757" w:rsidP="00DC2757">
            <w:pPr>
              <w:spacing w:after="0" w:line="240" w:lineRule="auto"/>
              <w:jc w:val="center"/>
              <w:rPr>
                <w:ins w:id="639" w:author="Commodore, Sarah" w:date="2023-03-22T16:21:00Z"/>
                <w:rFonts w:ascii="Calibri" w:eastAsia="Times New Roman" w:hAnsi="Calibri" w:cs="Calibri"/>
                <w:color w:val="000000"/>
                <w:sz w:val="20"/>
                <w:szCs w:val="20"/>
              </w:rPr>
            </w:pPr>
            <w:ins w:id="64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5062571" w14:textId="77777777" w:rsidR="00DC2757" w:rsidRPr="00DC2757" w:rsidRDefault="00DC2757" w:rsidP="00DC2757">
            <w:pPr>
              <w:spacing w:after="0" w:line="240" w:lineRule="auto"/>
              <w:jc w:val="center"/>
              <w:rPr>
                <w:ins w:id="641" w:author="Commodore, Sarah" w:date="2023-03-22T16:21:00Z"/>
                <w:rFonts w:ascii="Calibri" w:eastAsia="Times New Roman" w:hAnsi="Calibri" w:cs="Calibri"/>
                <w:color w:val="000000"/>
                <w:sz w:val="20"/>
                <w:szCs w:val="20"/>
              </w:rPr>
            </w:pPr>
            <w:ins w:id="642"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77D71D7D" w14:textId="77777777" w:rsidR="00DC2757" w:rsidRPr="00DC2757" w:rsidRDefault="00DC2757" w:rsidP="00DC2757">
            <w:pPr>
              <w:spacing w:after="0" w:line="240" w:lineRule="auto"/>
              <w:jc w:val="center"/>
              <w:rPr>
                <w:ins w:id="643" w:author="Commodore, Sarah" w:date="2023-03-22T16:21:00Z"/>
                <w:rFonts w:ascii="Calibri" w:eastAsia="Times New Roman" w:hAnsi="Calibri" w:cs="Calibri"/>
                <w:color w:val="000000"/>
                <w:sz w:val="20"/>
                <w:szCs w:val="20"/>
              </w:rPr>
            </w:pPr>
            <w:ins w:id="644"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12934284" w14:textId="77777777" w:rsidR="00DC2757" w:rsidRPr="00DC2757" w:rsidRDefault="00DC2757" w:rsidP="00DC2757">
            <w:pPr>
              <w:spacing w:after="0" w:line="240" w:lineRule="auto"/>
              <w:jc w:val="center"/>
              <w:rPr>
                <w:ins w:id="645" w:author="Commodore, Sarah" w:date="2023-03-22T16:21:00Z"/>
                <w:rFonts w:ascii="Calibri" w:eastAsia="Times New Roman" w:hAnsi="Calibri" w:cs="Calibri"/>
                <w:color w:val="FF0000"/>
                <w:sz w:val="20"/>
                <w:szCs w:val="20"/>
              </w:rPr>
            </w:pPr>
            <w:ins w:id="646" w:author="Commodore, Sarah" w:date="2023-03-22T16:21:00Z">
              <w:r w:rsidRPr="00DC2757">
                <w:rPr>
                  <w:rFonts w:ascii="Calibri" w:eastAsia="Times New Roman" w:hAnsi="Calibri" w:cs="Calibri"/>
                  <w:color w:val="FF0000"/>
                  <w:sz w:val="20"/>
                  <w:szCs w:val="20"/>
                </w:rPr>
                <w:t>*</w:t>
              </w:r>
            </w:ins>
          </w:p>
        </w:tc>
      </w:tr>
      <w:tr w:rsidR="00DC2757" w:rsidRPr="00DC2757" w14:paraId="4B4F57A3" w14:textId="77777777" w:rsidTr="00DC2757">
        <w:trPr>
          <w:trHeight w:val="260"/>
          <w:ins w:id="647" w:author="Commodore, Sarah" w:date="2023-03-22T16:21:00Z"/>
        </w:trPr>
        <w:tc>
          <w:tcPr>
            <w:tcW w:w="0" w:type="auto"/>
            <w:tcBorders>
              <w:top w:val="nil"/>
              <w:left w:val="nil"/>
              <w:bottom w:val="nil"/>
              <w:right w:val="nil"/>
            </w:tcBorders>
            <w:shd w:val="clear" w:color="auto" w:fill="auto"/>
            <w:noWrap/>
            <w:vAlign w:val="bottom"/>
            <w:hideMark/>
          </w:tcPr>
          <w:p w14:paraId="578FA013" w14:textId="77777777" w:rsidR="00DC2757" w:rsidRPr="00DC2757" w:rsidRDefault="00DC2757" w:rsidP="00DC2757">
            <w:pPr>
              <w:spacing w:after="0" w:line="240" w:lineRule="auto"/>
              <w:rPr>
                <w:ins w:id="648" w:author="Commodore, Sarah" w:date="2023-03-22T16:21:00Z"/>
                <w:rFonts w:ascii="Calibri" w:eastAsia="Times New Roman" w:hAnsi="Calibri" w:cs="Calibri"/>
                <w:color w:val="000000"/>
                <w:sz w:val="20"/>
                <w:szCs w:val="20"/>
              </w:rPr>
            </w:pPr>
            <w:ins w:id="649" w:author="Commodore, Sarah" w:date="2023-03-22T16:21:00Z">
              <w:r w:rsidRPr="00DC2757">
                <w:rPr>
                  <w:rFonts w:ascii="Calibri" w:eastAsia="Times New Roman" w:hAnsi="Calibri" w:cs="Calibri"/>
                  <w:color w:val="000000"/>
                  <w:sz w:val="20"/>
                  <w:szCs w:val="20"/>
                </w:rPr>
                <w:lastRenderedPageBreak/>
                <w:t>ENSG00000162598.13</w:t>
              </w:r>
            </w:ins>
          </w:p>
        </w:tc>
        <w:tc>
          <w:tcPr>
            <w:tcW w:w="0" w:type="auto"/>
            <w:tcBorders>
              <w:top w:val="nil"/>
              <w:left w:val="nil"/>
              <w:bottom w:val="nil"/>
              <w:right w:val="nil"/>
            </w:tcBorders>
            <w:shd w:val="clear" w:color="auto" w:fill="auto"/>
            <w:noWrap/>
            <w:vAlign w:val="bottom"/>
            <w:hideMark/>
          </w:tcPr>
          <w:p w14:paraId="3BFCDEE1" w14:textId="77777777" w:rsidR="00DC2757" w:rsidRPr="00DC2757" w:rsidRDefault="00DC2757" w:rsidP="00DC2757">
            <w:pPr>
              <w:spacing w:after="0" w:line="240" w:lineRule="auto"/>
              <w:rPr>
                <w:ins w:id="650" w:author="Commodore, Sarah" w:date="2023-03-22T16:21:00Z"/>
                <w:rFonts w:ascii="Calibri" w:eastAsia="Times New Roman" w:hAnsi="Calibri" w:cs="Calibri"/>
                <w:color w:val="000000"/>
                <w:sz w:val="20"/>
                <w:szCs w:val="20"/>
              </w:rPr>
            </w:pPr>
            <w:ins w:id="651" w:author="Commodore, Sarah" w:date="2023-03-22T16:21:00Z">
              <w:r w:rsidRPr="00DC2757">
                <w:rPr>
                  <w:rFonts w:ascii="Calibri" w:eastAsia="Times New Roman" w:hAnsi="Calibri" w:cs="Calibri"/>
                  <w:color w:val="000000"/>
                  <w:sz w:val="20"/>
                  <w:szCs w:val="20"/>
                </w:rPr>
                <w:t>C1orf87</w:t>
              </w:r>
            </w:ins>
          </w:p>
        </w:tc>
        <w:tc>
          <w:tcPr>
            <w:tcW w:w="0" w:type="auto"/>
            <w:tcBorders>
              <w:top w:val="nil"/>
              <w:left w:val="nil"/>
              <w:bottom w:val="nil"/>
              <w:right w:val="nil"/>
            </w:tcBorders>
            <w:shd w:val="clear" w:color="auto" w:fill="auto"/>
            <w:noWrap/>
            <w:vAlign w:val="bottom"/>
            <w:hideMark/>
          </w:tcPr>
          <w:p w14:paraId="6EFF3FBE" w14:textId="77777777" w:rsidR="00DC2757" w:rsidRPr="00DC2757" w:rsidRDefault="00DC2757" w:rsidP="00DC2757">
            <w:pPr>
              <w:spacing w:after="0" w:line="240" w:lineRule="auto"/>
              <w:jc w:val="center"/>
              <w:rPr>
                <w:ins w:id="652" w:author="Commodore, Sarah" w:date="2023-03-22T16:21:00Z"/>
                <w:rFonts w:ascii="Calibri" w:eastAsia="Times New Roman" w:hAnsi="Calibri" w:cs="Calibri"/>
                <w:color w:val="000000"/>
                <w:sz w:val="20"/>
                <w:szCs w:val="20"/>
              </w:rPr>
            </w:pPr>
            <w:ins w:id="65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3D4C57" w14:textId="77777777" w:rsidR="00DC2757" w:rsidRPr="00DC2757" w:rsidRDefault="00DC2757" w:rsidP="00DC2757">
            <w:pPr>
              <w:spacing w:after="0" w:line="240" w:lineRule="auto"/>
              <w:jc w:val="center"/>
              <w:rPr>
                <w:ins w:id="654" w:author="Commodore, Sarah" w:date="2023-03-22T16:21:00Z"/>
                <w:rFonts w:ascii="Calibri" w:eastAsia="Times New Roman" w:hAnsi="Calibri" w:cs="Calibri"/>
                <w:color w:val="000000"/>
                <w:sz w:val="20"/>
                <w:szCs w:val="20"/>
              </w:rPr>
            </w:pPr>
            <w:ins w:id="655"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37A68A3C" w14:textId="77777777" w:rsidR="00DC2757" w:rsidRPr="00DC2757" w:rsidRDefault="00DC2757" w:rsidP="00DC2757">
            <w:pPr>
              <w:spacing w:after="0" w:line="240" w:lineRule="auto"/>
              <w:jc w:val="center"/>
              <w:rPr>
                <w:ins w:id="656" w:author="Commodore, Sarah" w:date="2023-03-22T16:21:00Z"/>
                <w:rFonts w:ascii="Calibri" w:eastAsia="Times New Roman" w:hAnsi="Calibri" w:cs="Calibri"/>
                <w:color w:val="000000"/>
                <w:sz w:val="20"/>
                <w:szCs w:val="20"/>
              </w:rPr>
            </w:pPr>
            <w:ins w:id="657"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0B11F777" w14:textId="77777777" w:rsidR="00DC2757" w:rsidRPr="00DC2757" w:rsidRDefault="00DC2757" w:rsidP="00DC2757">
            <w:pPr>
              <w:spacing w:after="0" w:line="240" w:lineRule="auto"/>
              <w:jc w:val="center"/>
              <w:rPr>
                <w:ins w:id="658" w:author="Commodore, Sarah" w:date="2023-03-22T16:21:00Z"/>
                <w:rFonts w:ascii="Calibri" w:eastAsia="Times New Roman" w:hAnsi="Calibri" w:cs="Calibri"/>
                <w:color w:val="FF0000"/>
                <w:sz w:val="20"/>
                <w:szCs w:val="20"/>
              </w:rPr>
            </w:pPr>
            <w:ins w:id="659" w:author="Commodore, Sarah" w:date="2023-03-22T16:21:00Z">
              <w:r w:rsidRPr="00DC2757">
                <w:rPr>
                  <w:rFonts w:ascii="Calibri" w:eastAsia="Times New Roman" w:hAnsi="Calibri" w:cs="Calibri"/>
                  <w:color w:val="FF0000"/>
                  <w:sz w:val="20"/>
                  <w:szCs w:val="20"/>
                </w:rPr>
                <w:t>*</w:t>
              </w:r>
            </w:ins>
          </w:p>
        </w:tc>
      </w:tr>
      <w:tr w:rsidR="00DC2757" w:rsidRPr="00DC2757" w14:paraId="4165ADB1" w14:textId="77777777" w:rsidTr="00DC2757">
        <w:trPr>
          <w:trHeight w:val="260"/>
          <w:ins w:id="660" w:author="Commodore, Sarah" w:date="2023-03-22T16:21:00Z"/>
        </w:trPr>
        <w:tc>
          <w:tcPr>
            <w:tcW w:w="0" w:type="auto"/>
            <w:tcBorders>
              <w:top w:val="nil"/>
              <w:left w:val="nil"/>
              <w:bottom w:val="nil"/>
              <w:right w:val="nil"/>
            </w:tcBorders>
            <w:shd w:val="clear" w:color="auto" w:fill="auto"/>
            <w:noWrap/>
            <w:vAlign w:val="bottom"/>
            <w:hideMark/>
          </w:tcPr>
          <w:p w14:paraId="3DE1E607" w14:textId="77777777" w:rsidR="00DC2757" w:rsidRPr="00DC2757" w:rsidRDefault="00DC2757" w:rsidP="00DC2757">
            <w:pPr>
              <w:spacing w:after="0" w:line="240" w:lineRule="auto"/>
              <w:rPr>
                <w:ins w:id="661" w:author="Commodore, Sarah" w:date="2023-03-22T16:21:00Z"/>
                <w:rFonts w:ascii="Calibri" w:eastAsia="Times New Roman" w:hAnsi="Calibri" w:cs="Calibri"/>
                <w:color w:val="000000"/>
                <w:sz w:val="20"/>
                <w:szCs w:val="20"/>
              </w:rPr>
            </w:pPr>
            <w:ins w:id="662" w:author="Commodore, Sarah" w:date="2023-03-22T16:21:00Z">
              <w:r w:rsidRPr="00DC2757">
                <w:rPr>
                  <w:rFonts w:ascii="Calibri" w:eastAsia="Times New Roman" w:hAnsi="Calibri" w:cs="Calibri"/>
                  <w:color w:val="000000"/>
                  <w:sz w:val="20"/>
                  <w:szCs w:val="20"/>
                </w:rPr>
                <w:t>ENSG00000285930.1</w:t>
              </w:r>
            </w:ins>
          </w:p>
        </w:tc>
        <w:tc>
          <w:tcPr>
            <w:tcW w:w="0" w:type="auto"/>
            <w:tcBorders>
              <w:top w:val="nil"/>
              <w:left w:val="nil"/>
              <w:bottom w:val="nil"/>
              <w:right w:val="nil"/>
            </w:tcBorders>
            <w:shd w:val="clear" w:color="auto" w:fill="auto"/>
            <w:noWrap/>
            <w:vAlign w:val="bottom"/>
            <w:hideMark/>
          </w:tcPr>
          <w:p w14:paraId="1E425DE8" w14:textId="77777777" w:rsidR="00DC2757" w:rsidRPr="00DC2757" w:rsidRDefault="00DC2757" w:rsidP="00DC2757">
            <w:pPr>
              <w:spacing w:after="0" w:line="240" w:lineRule="auto"/>
              <w:rPr>
                <w:ins w:id="663" w:author="Commodore, Sarah" w:date="2023-03-22T16:21:00Z"/>
                <w:rFonts w:ascii="Calibri" w:eastAsia="Times New Roman" w:hAnsi="Calibri" w:cs="Calibri"/>
                <w:color w:val="000000"/>
                <w:sz w:val="20"/>
                <w:szCs w:val="20"/>
              </w:rPr>
            </w:pPr>
            <w:ins w:id="664" w:author="Commodore, Sarah" w:date="2023-03-22T16:21:00Z">
              <w:r w:rsidRPr="00DC2757">
                <w:rPr>
                  <w:rFonts w:ascii="Calibri" w:eastAsia="Times New Roman" w:hAnsi="Calibri" w:cs="Calibri"/>
                  <w:color w:val="000000"/>
                  <w:sz w:val="20"/>
                  <w:szCs w:val="20"/>
                </w:rPr>
                <w:t>AC015813.8</w:t>
              </w:r>
            </w:ins>
          </w:p>
        </w:tc>
        <w:tc>
          <w:tcPr>
            <w:tcW w:w="0" w:type="auto"/>
            <w:tcBorders>
              <w:top w:val="nil"/>
              <w:left w:val="nil"/>
              <w:bottom w:val="nil"/>
              <w:right w:val="nil"/>
            </w:tcBorders>
            <w:shd w:val="clear" w:color="auto" w:fill="auto"/>
            <w:noWrap/>
            <w:vAlign w:val="bottom"/>
            <w:hideMark/>
          </w:tcPr>
          <w:p w14:paraId="73194C12" w14:textId="77777777" w:rsidR="00DC2757" w:rsidRPr="00DC2757" w:rsidRDefault="00DC2757" w:rsidP="00DC2757">
            <w:pPr>
              <w:spacing w:after="0" w:line="240" w:lineRule="auto"/>
              <w:jc w:val="center"/>
              <w:rPr>
                <w:ins w:id="665" w:author="Commodore, Sarah" w:date="2023-03-22T16:21:00Z"/>
                <w:rFonts w:ascii="Calibri" w:eastAsia="Times New Roman" w:hAnsi="Calibri" w:cs="Calibri"/>
                <w:color w:val="000000"/>
                <w:sz w:val="20"/>
                <w:szCs w:val="20"/>
              </w:rPr>
            </w:pPr>
            <w:ins w:id="66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C88309F" w14:textId="77777777" w:rsidR="00DC2757" w:rsidRPr="00DC2757" w:rsidRDefault="00DC2757" w:rsidP="00DC2757">
            <w:pPr>
              <w:spacing w:after="0" w:line="240" w:lineRule="auto"/>
              <w:jc w:val="center"/>
              <w:rPr>
                <w:ins w:id="667" w:author="Commodore, Sarah" w:date="2023-03-22T16:21:00Z"/>
                <w:rFonts w:ascii="Calibri" w:eastAsia="Times New Roman" w:hAnsi="Calibri" w:cs="Calibri"/>
                <w:color w:val="000000"/>
                <w:sz w:val="20"/>
                <w:szCs w:val="20"/>
              </w:rPr>
            </w:pPr>
            <w:ins w:id="668"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7FBE14C1" w14:textId="77777777" w:rsidR="00DC2757" w:rsidRPr="00DC2757" w:rsidRDefault="00DC2757" w:rsidP="00DC2757">
            <w:pPr>
              <w:spacing w:after="0" w:line="240" w:lineRule="auto"/>
              <w:jc w:val="center"/>
              <w:rPr>
                <w:ins w:id="669" w:author="Commodore, Sarah" w:date="2023-03-22T16:21:00Z"/>
                <w:rFonts w:ascii="Calibri" w:eastAsia="Times New Roman" w:hAnsi="Calibri" w:cs="Calibri"/>
                <w:color w:val="000000"/>
                <w:sz w:val="20"/>
                <w:szCs w:val="20"/>
              </w:rPr>
            </w:pPr>
            <w:ins w:id="670"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3A2F3DE1" w14:textId="77777777" w:rsidR="00DC2757" w:rsidRPr="00DC2757" w:rsidRDefault="00DC2757" w:rsidP="00DC2757">
            <w:pPr>
              <w:spacing w:after="0" w:line="240" w:lineRule="auto"/>
              <w:jc w:val="center"/>
              <w:rPr>
                <w:ins w:id="671" w:author="Commodore, Sarah" w:date="2023-03-22T16:21:00Z"/>
                <w:rFonts w:ascii="Calibri" w:eastAsia="Times New Roman" w:hAnsi="Calibri" w:cs="Calibri"/>
                <w:color w:val="FF0000"/>
                <w:sz w:val="20"/>
                <w:szCs w:val="20"/>
              </w:rPr>
            </w:pPr>
            <w:ins w:id="672" w:author="Commodore, Sarah" w:date="2023-03-22T16:21:00Z">
              <w:r w:rsidRPr="00DC2757">
                <w:rPr>
                  <w:rFonts w:ascii="Calibri" w:eastAsia="Times New Roman" w:hAnsi="Calibri" w:cs="Calibri"/>
                  <w:color w:val="FF0000"/>
                  <w:sz w:val="20"/>
                  <w:szCs w:val="20"/>
                </w:rPr>
                <w:t>*</w:t>
              </w:r>
            </w:ins>
          </w:p>
        </w:tc>
      </w:tr>
      <w:tr w:rsidR="00DC2757" w:rsidRPr="00DC2757" w14:paraId="31F7B003" w14:textId="77777777" w:rsidTr="00DC2757">
        <w:trPr>
          <w:trHeight w:val="260"/>
          <w:ins w:id="673" w:author="Commodore, Sarah" w:date="2023-03-22T16:21:00Z"/>
        </w:trPr>
        <w:tc>
          <w:tcPr>
            <w:tcW w:w="0" w:type="auto"/>
            <w:tcBorders>
              <w:top w:val="nil"/>
              <w:left w:val="nil"/>
              <w:bottom w:val="nil"/>
              <w:right w:val="nil"/>
            </w:tcBorders>
            <w:shd w:val="clear" w:color="auto" w:fill="auto"/>
            <w:noWrap/>
            <w:vAlign w:val="bottom"/>
            <w:hideMark/>
          </w:tcPr>
          <w:p w14:paraId="74C527AE" w14:textId="77777777" w:rsidR="00DC2757" w:rsidRPr="00DC2757" w:rsidRDefault="00DC2757" w:rsidP="00DC2757">
            <w:pPr>
              <w:spacing w:after="0" w:line="240" w:lineRule="auto"/>
              <w:rPr>
                <w:ins w:id="674" w:author="Commodore, Sarah" w:date="2023-03-22T16:21:00Z"/>
                <w:rFonts w:ascii="Calibri" w:eastAsia="Times New Roman" w:hAnsi="Calibri" w:cs="Calibri"/>
                <w:color w:val="000000"/>
                <w:sz w:val="20"/>
                <w:szCs w:val="20"/>
              </w:rPr>
            </w:pPr>
            <w:ins w:id="675" w:author="Commodore, Sarah" w:date="2023-03-22T16:21:00Z">
              <w:r w:rsidRPr="00DC2757">
                <w:rPr>
                  <w:rFonts w:ascii="Calibri" w:eastAsia="Times New Roman" w:hAnsi="Calibri" w:cs="Calibri"/>
                  <w:color w:val="000000"/>
                  <w:sz w:val="20"/>
                  <w:szCs w:val="20"/>
                </w:rPr>
                <w:t>ENSG00000239389.8</w:t>
              </w:r>
            </w:ins>
          </w:p>
        </w:tc>
        <w:tc>
          <w:tcPr>
            <w:tcW w:w="0" w:type="auto"/>
            <w:tcBorders>
              <w:top w:val="nil"/>
              <w:left w:val="nil"/>
              <w:bottom w:val="nil"/>
              <w:right w:val="nil"/>
            </w:tcBorders>
            <w:shd w:val="clear" w:color="auto" w:fill="auto"/>
            <w:noWrap/>
            <w:vAlign w:val="bottom"/>
            <w:hideMark/>
          </w:tcPr>
          <w:p w14:paraId="4A9029E2" w14:textId="77777777" w:rsidR="00DC2757" w:rsidRPr="00DC2757" w:rsidRDefault="00DC2757" w:rsidP="00DC2757">
            <w:pPr>
              <w:spacing w:after="0" w:line="240" w:lineRule="auto"/>
              <w:rPr>
                <w:ins w:id="676" w:author="Commodore, Sarah" w:date="2023-03-22T16:21:00Z"/>
                <w:rFonts w:ascii="Calibri" w:eastAsia="Times New Roman" w:hAnsi="Calibri" w:cs="Calibri"/>
                <w:color w:val="000000"/>
                <w:sz w:val="20"/>
                <w:szCs w:val="20"/>
              </w:rPr>
            </w:pPr>
            <w:ins w:id="677" w:author="Commodore, Sarah" w:date="2023-03-22T16:21:00Z">
              <w:r w:rsidRPr="00DC2757">
                <w:rPr>
                  <w:rFonts w:ascii="Calibri" w:eastAsia="Times New Roman" w:hAnsi="Calibri" w:cs="Calibri"/>
                  <w:color w:val="000000"/>
                  <w:sz w:val="20"/>
                  <w:szCs w:val="20"/>
                </w:rPr>
                <w:t>PCDHA13</w:t>
              </w:r>
            </w:ins>
          </w:p>
        </w:tc>
        <w:tc>
          <w:tcPr>
            <w:tcW w:w="0" w:type="auto"/>
            <w:tcBorders>
              <w:top w:val="nil"/>
              <w:left w:val="nil"/>
              <w:bottom w:val="nil"/>
              <w:right w:val="nil"/>
            </w:tcBorders>
            <w:shd w:val="clear" w:color="auto" w:fill="auto"/>
            <w:noWrap/>
            <w:vAlign w:val="bottom"/>
            <w:hideMark/>
          </w:tcPr>
          <w:p w14:paraId="17A39DB1" w14:textId="77777777" w:rsidR="00DC2757" w:rsidRPr="00DC2757" w:rsidRDefault="00DC2757" w:rsidP="00DC2757">
            <w:pPr>
              <w:spacing w:after="0" w:line="240" w:lineRule="auto"/>
              <w:jc w:val="center"/>
              <w:rPr>
                <w:ins w:id="678" w:author="Commodore, Sarah" w:date="2023-03-22T16:21:00Z"/>
                <w:rFonts w:ascii="Calibri" w:eastAsia="Times New Roman" w:hAnsi="Calibri" w:cs="Calibri"/>
                <w:color w:val="000000"/>
                <w:sz w:val="20"/>
                <w:szCs w:val="20"/>
              </w:rPr>
            </w:pPr>
            <w:ins w:id="67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AE559ED" w14:textId="77777777" w:rsidR="00DC2757" w:rsidRPr="00DC2757" w:rsidRDefault="00DC2757" w:rsidP="00DC2757">
            <w:pPr>
              <w:spacing w:after="0" w:line="240" w:lineRule="auto"/>
              <w:jc w:val="center"/>
              <w:rPr>
                <w:ins w:id="680" w:author="Commodore, Sarah" w:date="2023-03-22T16:21:00Z"/>
                <w:rFonts w:ascii="Calibri" w:eastAsia="Times New Roman" w:hAnsi="Calibri" w:cs="Calibri"/>
                <w:color w:val="000000"/>
                <w:sz w:val="20"/>
                <w:szCs w:val="20"/>
              </w:rPr>
            </w:pPr>
            <w:ins w:id="681"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4BB7D601" w14:textId="77777777" w:rsidR="00DC2757" w:rsidRPr="00DC2757" w:rsidRDefault="00DC2757" w:rsidP="00DC2757">
            <w:pPr>
              <w:spacing w:after="0" w:line="240" w:lineRule="auto"/>
              <w:jc w:val="center"/>
              <w:rPr>
                <w:ins w:id="682" w:author="Commodore, Sarah" w:date="2023-03-22T16:21:00Z"/>
                <w:rFonts w:ascii="Calibri" w:eastAsia="Times New Roman" w:hAnsi="Calibri" w:cs="Calibri"/>
                <w:color w:val="000000"/>
                <w:sz w:val="20"/>
                <w:szCs w:val="20"/>
              </w:rPr>
            </w:pPr>
            <w:ins w:id="683"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6699B668" w14:textId="77777777" w:rsidR="00DC2757" w:rsidRPr="00DC2757" w:rsidRDefault="00DC2757" w:rsidP="00DC2757">
            <w:pPr>
              <w:spacing w:after="0" w:line="240" w:lineRule="auto"/>
              <w:jc w:val="center"/>
              <w:rPr>
                <w:ins w:id="684" w:author="Commodore, Sarah" w:date="2023-03-22T16:21:00Z"/>
                <w:rFonts w:ascii="Calibri" w:eastAsia="Times New Roman" w:hAnsi="Calibri" w:cs="Calibri"/>
                <w:color w:val="FF0000"/>
                <w:sz w:val="20"/>
                <w:szCs w:val="20"/>
              </w:rPr>
            </w:pPr>
            <w:ins w:id="685" w:author="Commodore, Sarah" w:date="2023-03-22T16:21:00Z">
              <w:r w:rsidRPr="00DC2757">
                <w:rPr>
                  <w:rFonts w:ascii="Calibri" w:eastAsia="Times New Roman" w:hAnsi="Calibri" w:cs="Calibri"/>
                  <w:color w:val="FF0000"/>
                  <w:sz w:val="20"/>
                  <w:szCs w:val="20"/>
                </w:rPr>
                <w:t>*</w:t>
              </w:r>
            </w:ins>
          </w:p>
        </w:tc>
      </w:tr>
      <w:tr w:rsidR="00DC2757" w:rsidRPr="00DC2757" w14:paraId="338DE828" w14:textId="77777777" w:rsidTr="00DC2757">
        <w:trPr>
          <w:trHeight w:val="260"/>
          <w:ins w:id="686" w:author="Commodore, Sarah" w:date="2023-03-22T16:21:00Z"/>
        </w:trPr>
        <w:tc>
          <w:tcPr>
            <w:tcW w:w="0" w:type="auto"/>
            <w:tcBorders>
              <w:top w:val="nil"/>
              <w:left w:val="nil"/>
              <w:bottom w:val="nil"/>
              <w:right w:val="nil"/>
            </w:tcBorders>
            <w:shd w:val="clear" w:color="auto" w:fill="auto"/>
            <w:noWrap/>
            <w:vAlign w:val="bottom"/>
            <w:hideMark/>
          </w:tcPr>
          <w:p w14:paraId="06284314" w14:textId="77777777" w:rsidR="00DC2757" w:rsidRPr="00DC2757" w:rsidRDefault="00DC2757" w:rsidP="00DC2757">
            <w:pPr>
              <w:spacing w:after="0" w:line="240" w:lineRule="auto"/>
              <w:rPr>
                <w:ins w:id="687" w:author="Commodore, Sarah" w:date="2023-03-22T16:21:00Z"/>
                <w:rFonts w:ascii="Calibri" w:eastAsia="Times New Roman" w:hAnsi="Calibri" w:cs="Calibri"/>
                <w:color w:val="000000"/>
                <w:sz w:val="20"/>
                <w:szCs w:val="20"/>
              </w:rPr>
            </w:pPr>
            <w:ins w:id="688" w:author="Commodore, Sarah" w:date="2023-03-22T16:21:00Z">
              <w:r w:rsidRPr="00DC2757">
                <w:rPr>
                  <w:rFonts w:ascii="Calibri" w:eastAsia="Times New Roman" w:hAnsi="Calibri" w:cs="Calibri"/>
                  <w:color w:val="000000"/>
                  <w:sz w:val="20"/>
                  <w:szCs w:val="20"/>
                </w:rPr>
                <w:t>ENSG00000226594.1</w:t>
              </w:r>
            </w:ins>
          </w:p>
        </w:tc>
        <w:tc>
          <w:tcPr>
            <w:tcW w:w="0" w:type="auto"/>
            <w:tcBorders>
              <w:top w:val="nil"/>
              <w:left w:val="nil"/>
              <w:bottom w:val="nil"/>
              <w:right w:val="nil"/>
            </w:tcBorders>
            <w:shd w:val="clear" w:color="auto" w:fill="auto"/>
            <w:noWrap/>
            <w:vAlign w:val="bottom"/>
            <w:hideMark/>
          </w:tcPr>
          <w:p w14:paraId="51A1FD87" w14:textId="77777777" w:rsidR="00DC2757" w:rsidRPr="00DC2757" w:rsidRDefault="00DC2757" w:rsidP="00DC2757">
            <w:pPr>
              <w:spacing w:after="0" w:line="240" w:lineRule="auto"/>
              <w:rPr>
                <w:ins w:id="689" w:author="Commodore, Sarah" w:date="2023-03-22T16:21:00Z"/>
                <w:rFonts w:ascii="Calibri" w:eastAsia="Times New Roman" w:hAnsi="Calibri" w:cs="Calibri"/>
                <w:color w:val="000000"/>
                <w:sz w:val="20"/>
                <w:szCs w:val="20"/>
              </w:rPr>
            </w:pPr>
            <w:ins w:id="690" w:author="Commodore, Sarah" w:date="2023-03-22T16:21:00Z">
              <w:r w:rsidRPr="00DC2757">
                <w:rPr>
                  <w:rFonts w:ascii="Calibri" w:eastAsia="Times New Roman" w:hAnsi="Calibri" w:cs="Calibri"/>
                  <w:color w:val="000000"/>
                  <w:sz w:val="20"/>
                  <w:szCs w:val="20"/>
                </w:rPr>
                <w:t>AL356421.2</w:t>
              </w:r>
            </w:ins>
          </w:p>
        </w:tc>
        <w:tc>
          <w:tcPr>
            <w:tcW w:w="0" w:type="auto"/>
            <w:tcBorders>
              <w:top w:val="nil"/>
              <w:left w:val="nil"/>
              <w:bottom w:val="nil"/>
              <w:right w:val="nil"/>
            </w:tcBorders>
            <w:shd w:val="clear" w:color="auto" w:fill="auto"/>
            <w:noWrap/>
            <w:vAlign w:val="bottom"/>
            <w:hideMark/>
          </w:tcPr>
          <w:p w14:paraId="4E8804C6" w14:textId="77777777" w:rsidR="00DC2757" w:rsidRPr="00DC2757" w:rsidRDefault="00DC2757" w:rsidP="00DC2757">
            <w:pPr>
              <w:spacing w:after="0" w:line="240" w:lineRule="auto"/>
              <w:jc w:val="center"/>
              <w:rPr>
                <w:ins w:id="691" w:author="Commodore, Sarah" w:date="2023-03-22T16:21:00Z"/>
                <w:rFonts w:ascii="Calibri" w:eastAsia="Times New Roman" w:hAnsi="Calibri" w:cs="Calibri"/>
                <w:color w:val="000000"/>
                <w:sz w:val="20"/>
                <w:szCs w:val="20"/>
              </w:rPr>
            </w:pPr>
            <w:ins w:id="69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32C0CE0" w14:textId="77777777" w:rsidR="00DC2757" w:rsidRPr="00DC2757" w:rsidRDefault="00DC2757" w:rsidP="00DC2757">
            <w:pPr>
              <w:spacing w:after="0" w:line="240" w:lineRule="auto"/>
              <w:jc w:val="center"/>
              <w:rPr>
                <w:ins w:id="693" w:author="Commodore, Sarah" w:date="2023-03-22T16:21:00Z"/>
                <w:rFonts w:ascii="Calibri" w:eastAsia="Times New Roman" w:hAnsi="Calibri" w:cs="Calibri"/>
                <w:color w:val="000000"/>
                <w:sz w:val="20"/>
                <w:szCs w:val="20"/>
              </w:rPr>
            </w:pPr>
            <w:ins w:id="694" w:author="Commodore, Sarah" w:date="2023-03-22T16:21:00Z">
              <w:r w:rsidRPr="00DC2757">
                <w:rPr>
                  <w:rFonts w:ascii="Calibri" w:eastAsia="Times New Roman" w:hAnsi="Calibri" w:cs="Calibri"/>
                  <w:color w:val="000000"/>
                  <w:sz w:val="20"/>
                  <w:szCs w:val="20"/>
                </w:rPr>
                <w:t>2.8E-07</w:t>
              </w:r>
            </w:ins>
          </w:p>
        </w:tc>
        <w:tc>
          <w:tcPr>
            <w:tcW w:w="0" w:type="auto"/>
            <w:tcBorders>
              <w:top w:val="nil"/>
              <w:left w:val="nil"/>
              <w:bottom w:val="nil"/>
              <w:right w:val="nil"/>
            </w:tcBorders>
            <w:shd w:val="clear" w:color="auto" w:fill="auto"/>
            <w:noWrap/>
            <w:vAlign w:val="bottom"/>
            <w:hideMark/>
          </w:tcPr>
          <w:p w14:paraId="5BF6CB42" w14:textId="77777777" w:rsidR="00DC2757" w:rsidRPr="00DC2757" w:rsidRDefault="00DC2757" w:rsidP="00DC2757">
            <w:pPr>
              <w:spacing w:after="0" w:line="240" w:lineRule="auto"/>
              <w:jc w:val="center"/>
              <w:rPr>
                <w:ins w:id="695" w:author="Commodore, Sarah" w:date="2023-03-22T16:21:00Z"/>
                <w:rFonts w:ascii="Calibri" w:eastAsia="Times New Roman" w:hAnsi="Calibri" w:cs="Calibri"/>
                <w:color w:val="000000"/>
                <w:sz w:val="20"/>
                <w:szCs w:val="20"/>
              </w:rPr>
            </w:pPr>
            <w:ins w:id="696" w:author="Commodore, Sarah" w:date="2023-03-22T16:21:00Z">
              <w:r w:rsidRPr="00DC2757">
                <w:rPr>
                  <w:rFonts w:ascii="Calibri" w:eastAsia="Times New Roman" w:hAnsi="Calibri" w:cs="Calibri"/>
                  <w:color w:val="000000"/>
                  <w:sz w:val="20"/>
                  <w:szCs w:val="20"/>
                </w:rPr>
                <w:t>2.8E-06</w:t>
              </w:r>
            </w:ins>
          </w:p>
        </w:tc>
        <w:tc>
          <w:tcPr>
            <w:tcW w:w="0" w:type="auto"/>
            <w:tcBorders>
              <w:top w:val="nil"/>
              <w:left w:val="nil"/>
              <w:bottom w:val="nil"/>
              <w:right w:val="nil"/>
            </w:tcBorders>
            <w:shd w:val="clear" w:color="auto" w:fill="auto"/>
            <w:noWrap/>
            <w:vAlign w:val="bottom"/>
            <w:hideMark/>
          </w:tcPr>
          <w:p w14:paraId="25E093AC" w14:textId="77777777" w:rsidR="00DC2757" w:rsidRPr="00DC2757" w:rsidRDefault="00DC2757" w:rsidP="00DC2757">
            <w:pPr>
              <w:spacing w:after="0" w:line="240" w:lineRule="auto"/>
              <w:jc w:val="center"/>
              <w:rPr>
                <w:ins w:id="697" w:author="Commodore, Sarah" w:date="2023-03-22T16:21:00Z"/>
                <w:rFonts w:ascii="Calibri" w:eastAsia="Times New Roman" w:hAnsi="Calibri" w:cs="Calibri"/>
                <w:color w:val="FF0000"/>
                <w:sz w:val="20"/>
                <w:szCs w:val="20"/>
              </w:rPr>
            </w:pPr>
            <w:ins w:id="698" w:author="Commodore, Sarah" w:date="2023-03-22T16:21:00Z">
              <w:r w:rsidRPr="00DC2757">
                <w:rPr>
                  <w:rFonts w:ascii="Calibri" w:eastAsia="Times New Roman" w:hAnsi="Calibri" w:cs="Calibri"/>
                  <w:color w:val="FF0000"/>
                  <w:sz w:val="20"/>
                  <w:szCs w:val="20"/>
                </w:rPr>
                <w:t>*</w:t>
              </w:r>
            </w:ins>
          </w:p>
        </w:tc>
      </w:tr>
      <w:tr w:rsidR="00DC2757" w:rsidRPr="00DC2757" w14:paraId="63E623F1" w14:textId="77777777" w:rsidTr="00DC2757">
        <w:trPr>
          <w:trHeight w:val="260"/>
          <w:ins w:id="699" w:author="Commodore, Sarah" w:date="2023-03-22T16:21:00Z"/>
        </w:trPr>
        <w:tc>
          <w:tcPr>
            <w:tcW w:w="0" w:type="auto"/>
            <w:tcBorders>
              <w:top w:val="nil"/>
              <w:left w:val="nil"/>
              <w:bottom w:val="nil"/>
              <w:right w:val="nil"/>
            </w:tcBorders>
            <w:shd w:val="clear" w:color="auto" w:fill="auto"/>
            <w:noWrap/>
            <w:vAlign w:val="bottom"/>
            <w:hideMark/>
          </w:tcPr>
          <w:p w14:paraId="6610029F" w14:textId="77777777" w:rsidR="00DC2757" w:rsidRPr="00DC2757" w:rsidRDefault="00DC2757" w:rsidP="00DC2757">
            <w:pPr>
              <w:spacing w:after="0" w:line="240" w:lineRule="auto"/>
              <w:rPr>
                <w:ins w:id="700" w:author="Commodore, Sarah" w:date="2023-03-22T16:21:00Z"/>
                <w:rFonts w:ascii="Calibri" w:eastAsia="Times New Roman" w:hAnsi="Calibri" w:cs="Calibri"/>
                <w:color w:val="000000"/>
                <w:sz w:val="20"/>
                <w:szCs w:val="20"/>
              </w:rPr>
            </w:pPr>
            <w:ins w:id="701" w:author="Commodore, Sarah" w:date="2023-03-22T16:21:00Z">
              <w:r w:rsidRPr="00DC2757">
                <w:rPr>
                  <w:rFonts w:ascii="Calibri" w:eastAsia="Times New Roman" w:hAnsi="Calibri" w:cs="Calibri"/>
                  <w:color w:val="000000"/>
                  <w:sz w:val="20"/>
                  <w:szCs w:val="20"/>
                </w:rPr>
                <w:t>ENSG00000228695.10</w:t>
              </w:r>
            </w:ins>
          </w:p>
        </w:tc>
        <w:tc>
          <w:tcPr>
            <w:tcW w:w="0" w:type="auto"/>
            <w:tcBorders>
              <w:top w:val="nil"/>
              <w:left w:val="nil"/>
              <w:bottom w:val="nil"/>
              <w:right w:val="nil"/>
            </w:tcBorders>
            <w:shd w:val="clear" w:color="auto" w:fill="auto"/>
            <w:noWrap/>
            <w:vAlign w:val="bottom"/>
            <w:hideMark/>
          </w:tcPr>
          <w:p w14:paraId="0F418187" w14:textId="77777777" w:rsidR="00DC2757" w:rsidRPr="00DC2757" w:rsidRDefault="00DC2757" w:rsidP="00DC2757">
            <w:pPr>
              <w:spacing w:after="0" w:line="240" w:lineRule="auto"/>
              <w:rPr>
                <w:ins w:id="702" w:author="Commodore, Sarah" w:date="2023-03-22T16:21:00Z"/>
                <w:rFonts w:ascii="Calibri" w:eastAsia="Times New Roman" w:hAnsi="Calibri" w:cs="Calibri"/>
                <w:color w:val="000000"/>
                <w:sz w:val="20"/>
                <w:szCs w:val="20"/>
              </w:rPr>
            </w:pPr>
            <w:ins w:id="703" w:author="Commodore, Sarah" w:date="2023-03-22T16:21:00Z">
              <w:r w:rsidRPr="00DC2757">
                <w:rPr>
                  <w:rFonts w:ascii="Calibri" w:eastAsia="Times New Roman" w:hAnsi="Calibri" w:cs="Calibri"/>
                  <w:color w:val="000000"/>
                  <w:sz w:val="20"/>
                  <w:szCs w:val="20"/>
                </w:rPr>
                <w:t>CES1P1</w:t>
              </w:r>
            </w:ins>
          </w:p>
        </w:tc>
        <w:tc>
          <w:tcPr>
            <w:tcW w:w="0" w:type="auto"/>
            <w:tcBorders>
              <w:top w:val="nil"/>
              <w:left w:val="nil"/>
              <w:bottom w:val="nil"/>
              <w:right w:val="nil"/>
            </w:tcBorders>
            <w:shd w:val="clear" w:color="auto" w:fill="auto"/>
            <w:noWrap/>
            <w:vAlign w:val="bottom"/>
            <w:hideMark/>
          </w:tcPr>
          <w:p w14:paraId="5F12E3DE" w14:textId="77777777" w:rsidR="00DC2757" w:rsidRPr="00DC2757" w:rsidRDefault="00DC2757" w:rsidP="00DC2757">
            <w:pPr>
              <w:spacing w:after="0" w:line="240" w:lineRule="auto"/>
              <w:jc w:val="center"/>
              <w:rPr>
                <w:ins w:id="704" w:author="Commodore, Sarah" w:date="2023-03-22T16:21:00Z"/>
                <w:rFonts w:ascii="Calibri" w:eastAsia="Times New Roman" w:hAnsi="Calibri" w:cs="Calibri"/>
                <w:color w:val="000000"/>
                <w:sz w:val="20"/>
                <w:szCs w:val="20"/>
              </w:rPr>
            </w:pPr>
            <w:ins w:id="705"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2BCB4F4" w14:textId="77777777" w:rsidR="00DC2757" w:rsidRPr="00DC2757" w:rsidRDefault="00DC2757" w:rsidP="00DC2757">
            <w:pPr>
              <w:spacing w:after="0" w:line="240" w:lineRule="auto"/>
              <w:jc w:val="center"/>
              <w:rPr>
                <w:ins w:id="706" w:author="Commodore, Sarah" w:date="2023-03-22T16:21:00Z"/>
                <w:rFonts w:ascii="Calibri" w:eastAsia="Times New Roman" w:hAnsi="Calibri" w:cs="Calibri"/>
                <w:color w:val="000000"/>
                <w:sz w:val="20"/>
                <w:szCs w:val="20"/>
              </w:rPr>
            </w:pPr>
            <w:ins w:id="707"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4C76F7C4" w14:textId="77777777" w:rsidR="00DC2757" w:rsidRPr="00DC2757" w:rsidRDefault="00DC2757" w:rsidP="00DC2757">
            <w:pPr>
              <w:spacing w:after="0" w:line="240" w:lineRule="auto"/>
              <w:jc w:val="center"/>
              <w:rPr>
                <w:ins w:id="708" w:author="Commodore, Sarah" w:date="2023-03-22T16:21:00Z"/>
                <w:rFonts w:ascii="Calibri" w:eastAsia="Times New Roman" w:hAnsi="Calibri" w:cs="Calibri"/>
                <w:color w:val="000000"/>
                <w:sz w:val="20"/>
                <w:szCs w:val="20"/>
              </w:rPr>
            </w:pPr>
            <w:ins w:id="709"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B0BEF40" w14:textId="77777777" w:rsidR="00DC2757" w:rsidRPr="00DC2757" w:rsidRDefault="00DC2757" w:rsidP="00DC2757">
            <w:pPr>
              <w:spacing w:after="0" w:line="240" w:lineRule="auto"/>
              <w:jc w:val="center"/>
              <w:rPr>
                <w:ins w:id="710" w:author="Commodore, Sarah" w:date="2023-03-22T16:21:00Z"/>
                <w:rFonts w:ascii="Calibri" w:eastAsia="Times New Roman" w:hAnsi="Calibri" w:cs="Calibri"/>
                <w:color w:val="FF0000"/>
                <w:sz w:val="20"/>
                <w:szCs w:val="20"/>
              </w:rPr>
            </w:pPr>
            <w:ins w:id="711" w:author="Commodore, Sarah" w:date="2023-03-22T16:21:00Z">
              <w:r w:rsidRPr="00DC2757">
                <w:rPr>
                  <w:rFonts w:ascii="Calibri" w:eastAsia="Times New Roman" w:hAnsi="Calibri" w:cs="Calibri"/>
                  <w:color w:val="FF0000"/>
                  <w:sz w:val="20"/>
                  <w:szCs w:val="20"/>
                </w:rPr>
                <w:t>*</w:t>
              </w:r>
            </w:ins>
          </w:p>
        </w:tc>
      </w:tr>
      <w:tr w:rsidR="00DC2757" w:rsidRPr="00DC2757" w14:paraId="0C14F428" w14:textId="77777777" w:rsidTr="00DC2757">
        <w:trPr>
          <w:trHeight w:val="260"/>
          <w:ins w:id="712" w:author="Commodore, Sarah" w:date="2023-03-22T16:21:00Z"/>
        </w:trPr>
        <w:tc>
          <w:tcPr>
            <w:tcW w:w="0" w:type="auto"/>
            <w:tcBorders>
              <w:top w:val="nil"/>
              <w:left w:val="nil"/>
              <w:bottom w:val="nil"/>
              <w:right w:val="nil"/>
            </w:tcBorders>
            <w:shd w:val="clear" w:color="auto" w:fill="auto"/>
            <w:noWrap/>
            <w:vAlign w:val="bottom"/>
            <w:hideMark/>
          </w:tcPr>
          <w:p w14:paraId="0EFDCF83" w14:textId="77777777" w:rsidR="00DC2757" w:rsidRPr="00DC2757" w:rsidRDefault="00DC2757" w:rsidP="00DC2757">
            <w:pPr>
              <w:spacing w:after="0" w:line="240" w:lineRule="auto"/>
              <w:rPr>
                <w:ins w:id="713" w:author="Commodore, Sarah" w:date="2023-03-22T16:21:00Z"/>
                <w:rFonts w:ascii="Calibri" w:eastAsia="Times New Roman" w:hAnsi="Calibri" w:cs="Calibri"/>
                <w:color w:val="000000"/>
                <w:sz w:val="20"/>
                <w:szCs w:val="20"/>
              </w:rPr>
            </w:pPr>
            <w:ins w:id="714" w:author="Commodore, Sarah" w:date="2023-03-22T16:21:00Z">
              <w:r w:rsidRPr="00DC2757">
                <w:rPr>
                  <w:rFonts w:ascii="Calibri" w:eastAsia="Times New Roman" w:hAnsi="Calibri" w:cs="Calibri"/>
                  <w:color w:val="000000"/>
                  <w:sz w:val="20"/>
                  <w:szCs w:val="20"/>
                </w:rPr>
                <w:t>ENSG00000172955.17</w:t>
              </w:r>
            </w:ins>
          </w:p>
        </w:tc>
        <w:tc>
          <w:tcPr>
            <w:tcW w:w="0" w:type="auto"/>
            <w:tcBorders>
              <w:top w:val="nil"/>
              <w:left w:val="nil"/>
              <w:bottom w:val="nil"/>
              <w:right w:val="nil"/>
            </w:tcBorders>
            <w:shd w:val="clear" w:color="auto" w:fill="auto"/>
            <w:noWrap/>
            <w:vAlign w:val="bottom"/>
            <w:hideMark/>
          </w:tcPr>
          <w:p w14:paraId="3A0E8AD7" w14:textId="77777777" w:rsidR="00DC2757" w:rsidRPr="00DC2757" w:rsidRDefault="00DC2757" w:rsidP="00DC2757">
            <w:pPr>
              <w:spacing w:after="0" w:line="240" w:lineRule="auto"/>
              <w:rPr>
                <w:ins w:id="715" w:author="Commodore, Sarah" w:date="2023-03-22T16:21:00Z"/>
                <w:rFonts w:ascii="Calibri" w:eastAsia="Times New Roman" w:hAnsi="Calibri" w:cs="Calibri"/>
                <w:color w:val="000000"/>
                <w:sz w:val="20"/>
                <w:szCs w:val="20"/>
              </w:rPr>
            </w:pPr>
            <w:ins w:id="716" w:author="Commodore, Sarah" w:date="2023-03-22T16:21:00Z">
              <w:r w:rsidRPr="00DC2757">
                <w:rPr>
                  <w:rFonts w:ascii="Calibri" w:eastAsia="Times New Roman" w:hAnsi="Calibri" w:cs="Calibri"/>
                  <w:color w:val="000000"/>
                  <w:sz w:val="20"/>
                  <w:szCs w:val="20"/>
                </w:rPr>
                <w:t>ADH6</w:t>
              </w:r>
            </w:ins>
          </w:p>
        </w:tc>
        <w:tc>
          <w:tcPr>
            <w:tcW w:w="0" w:type="auto"/>
            <w:tcBorders>
              <w:top w:val="nil"/>
              <w:left w:val="nil"/>
              <w:bottom w:val="nil"/>
              <w:right w:val="nil"/>
            </w:tcBorders>
            <w:shd w:val="clear" w:color="auto" w:fill="auto"/>
            <w:noWrap/>
            <w:vAlign w:val="bottom"/>
            <w:hideMark/>
          </w:tcPr>
          <w:p w14:paraId="5AF12110" w14:textId="77777777" w:rsidR="00DC2757" w:rsidRPr="00DC2757" w:rsidRDefault="00DC2757" w:rsidP="00DC2757">
            <w:pPr>
              <w:spacing w:after="0" w:line="240" w:lineRule="auto"/>
              <w:jc w:val="center"/>
              <w:rPr>
                <w:ins w:id="717" w:author="Commodore, Sarah" w:date="2023-03-22T16:21:00Z"/>
                <w:rFonts w:ascii="Calibri" w:eastAsia="Times New Roman" w:hAnsi="Calibri" w:cs="Calibri"/>
                <w:color w:val="000000"/>
                <w:sz w:val="20"/>
                <w:szCs w:val="20"/>
              </w:rPr>
            </w:pPr>
            <w:ins w:id="71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8E3D2C" w14:textId="77777777" w:rsidR="00DC2757" w:rsidRPr="00DC2757" w:rsidRDefault="00DC2757" w:rsidP="00DC2757">
            <w:pPr>
              <w:spacing w:after="0" w:line="240" w:lineRule="auto"/>
              <w:jc w:val="center"/>
              <w:rPr>
                <w:ins w:id="719" w:author="Commodore, Sarah" w:date="2023-03-22T16:21:00Z"/>
                <w:rFonts w:ascii="Calibri" w:eastAsia="Times New Roman" w:hAnsi="Calibri" w:cs="Calibri"/>
                <w:color w:val="000000"/>
                <w:sz w:val="20"/>
                <w:szCs w:val="20"/>
              </w:rPr>
            </w:pPr>
            <w:ins w:id="720" w:author="Commodore, Sarah" w:date="2023-03-22T16:21:00Z">
              <w:r w:rsidRPr="00DC2757">
                <w:rPr>
                  <w:rFonts w:ascii="Calibri" w:eastAsia="Times New Roman" w:hAnsi="Calibri" w:cs="Calibri"/>
                  <w:color w:val="000000"/>
                  <w:sz w:val="20"/>
                  <w:szCs w:val="20"/>
                </w:rPr>
                <w:t>2.8E-16</w:t>
              </w:r>
            </w:ins>
          </w:p>
        </w:tc>
        <w:tc>
          <w:tcPr>
            <w:tcW w:w="0" w:type="auto"/>
            <w:tcBorders>
              <w:top w:val="nil"/>
              <w:left w:val="nil"/>
              <w:bottom w:val="nil"/>
              <w:right w:val="nil"/>
            </w:tcBorders>
            <w:shd w:val="clear" w:color="auto" w:fill="auto"/>
            <w:noWrap/>
            <w:vAlign w:val="bottom"/>
            <w:hideMark/>
          </w:tcPr>
          <w:p w14:paraId="3ECDC36F" w14:textId="77777777" w:rsidR="00DC2757" w:rsidRPr="00DC2757" w:rsidRDefault="00DC2757" w:rsidP="00DC2757">
            <w:pPr>
              <w:spacing w:after="0" w:line="240" w:lineRule="auto"/>
              <w:jc w:val="center"/>
              <w:rPr>
                <w:ins w:id="721" w:author="Commodore, Sarah" w:date="2023-03-22T16:21:00Z"/>
                <w:rFonts w:ascii="Calibri" w:eastAsia="Times New Roman" w:hAnsi="Calibri" w:cs="Calibri"/>
                <w:color w:val="000000"/>
                <w:sz w:val="20"/>
                <w:szCs w:val="20"/>
              </w:rPr>
            </w:pPr>
            <w:ins w:id="722" w:author="Commodore, Sarah" w:date="2023-03-22T16:21:00Z">
              <w:r w:rsidRPr="00DC2757">
                <w:rPr>
                  <w:rFonts w:ascii="Calibri" w:eastAsia="Times New Roman" w:hAnsi="Calibri" w:cs="Calibri"/>
                  <w:color w:val="000000"/>
                  <w:sz w:val="20"/>
                  <w:szCs w:val="20"/>
                </w:rPr>
                <w:t>3.0E-14</w:t>
              </w:r>
            </w:ins>
          </w:p>
        </w:tc>
        <w:tc>
          <w:tcPr>
            <w:tcW w:w="0" w:type="auto"/>
            <w:tcBorders>
              <w:top w:val="nil"/>
              <w:left w:val="nil"/>
              <w:bottom w:val="nil"/>
              <w:right w:val="nil"/>
            </w:tcBorders>
            <w:shd w:val="clear" w:color="auto" w:fill="auto"/>
            <w:noWrap/>
            <w:vAlign w:val="bottom"/>
            <w:hideMark/>
          </w:tcPr>
          <w:p w14:paraId="76CF5C4D" w14:textId="77777777" w:rsidR="00DC2757" w:rsidRPr="00DC2757" w:rsidRDefault="00DC2757" w:rsidP="00DC2757">
            <w:pPr>
              <w:spacing w:after="0" w:line="240" w:lineRule="auto"/>
              <w:jc w:val="center"/>
              <w:rPr>
                <w:ins w:id="723" w:author="Commodore, Sarah" w:date="2023-03-22T16:21:00Z"/>
                <w:rFonts w:ascii="Calibri" w:eastAsia="Times New Roman" w:hAnsi="Calibri" w:cs="Calibri"/>
                <w:color w:val="FF0000"/>
                <w:sz w:val="20"/>
                <w:szCs w:val="20"/>
              </w:rPr>
            </w:pPr>
            <w:ins w:id="724" w:author="Commodore, Sarah" w:date="2023-03-22T16:21:00Z">
              <w:r w:rsidRPr="00DC2757">
                <w:rPr>
                  <w:rFonts w:ascii="Calibri" w:eastAsia="Times New Roman" w:hAnsi="Calibri" w:cs="Calibri"/>
                  <w:color w:val="FF0000"/>
                  <w:sz w:val="20"/>
                  <w:szCs w:val="20"/>
                </w:rPr>
                <w:t>*</w:t>
              </w:r>
            </w:ins>
          </w:p>
        </w:tc>
      </w:tr>
      <w:tr w:rsidR="00DC2757" w:rsidRPr="00DC2757" w14:paraId="3079052D" w14:textId="77777777" w:rsidTr="00DC2757">
        <w:trPr>
          <w:trHeight w:val="260"/>
          <w:ins w:id="725" w:author="Commodore, Sarah" w:date="2023-03-22T16:21:00Z"/>
        </w:trPr>
        <w:tc>
          <w:tcPr>
            <w:tcW w:w="0" w:type="auto"/>
            <w:tcBorders>
              <w:top w:val="nil"/>
              <w:left w:val="nil"/>
              <w:bottom w:val="nil"/>
              <w:right w:val="nil"/>
            </w:tcBorders>
            <w:shd w:val="clear" w:color="auto" w:fill="auto"/>
            <w:noWrap/>
            <w:vAlign w:val="bottom"/>
            <w:hideMark/>
          </w:tcPr>
          <w:p w14:paraId="1AE75184" w14:textId="77777777" w:rsidR="00DC2757" w:rsidRPr="00DC2757" w:rsidRDefault="00DC2757" w:rsidP="00DC2757">
            <w:pPr>
              <w:spacing w:after="0" w:line="240" w:lineRule="auto"/>
              <w:rPr>
                <w:ins w:id="726" w:author="Commodore, Sarah" w:date="2023-03-22T16:21:00Z"/>
                <w:rFonts w:ascii="Calibri" w:eastAsia="Times New Roman" w:hAnsi="Calibri" w:cs="Calibri"/>
                <w:color w:val="000000"/>
                <w:sz w:val="20"/>
                <w:szCs w:val="20"/>
              </w:rPr>
            </w:pPr>
            <w:ins w:id="727" w:author="Commodore, Sarah" w:date="2023-03-22T16:21:00Z">
              <w:r w:rsidRPr="00DC2757">
                <w:rPr>
                  <w:rFonts w:ascii="Calibri" w:eastAsia="Times New Roman" w:hAnsi="Calibri" w:cs="Calibri"/>
                  <w:color w:val="000000"/>
                  <w:sz w:val="20"/>
                  <w:szCs w:val="20"/>
                </w:rPr>
                <w:t>ENSG00000246250.3</w:t>
              </w:r>
            </w:ins>
          </w:p>
        </w:tc>
        <w:tc>
          <w:tcPr>
            <w:tcW w:w="0" w:type="auto"/>
            <w:tcBorders>
              <w:top w:val="nil"/>
              <w:left w:val="nil"/>
              <w:bottom w:val="nil"/>
              <w:right w:val="nil"/>
            </w:tcBorders>
            <w:shd w:val="clear" w:color="auto" w:fill="auto"/>
            <w:noWrap/>
            <w:vAlign w:val="bottom"/>
            <w:hideMark/>
          </w:tcPr>
          <w:p w14:paraId="372EE429" w14:textId="77777777" w:rsidR="00DC2757" w:rsidRPr="00DC2757" w:rsidRDefault="00DC2757" w:rsidP="00DC2757">
            <w:pPr>
              <w:spacing w:after="0" w:line="240" w:lineRule="auto"/>
              <w:rPr>
                <w:ins w:id="728" w:author="Commodore, Sarah" w:date="2023-03-22T16:21:00Z"/>
                <w:rFonts w:ascii="Calibri" w:eastAsia="Times New Roman" w:hAnsi="Calibri" w:cs="Calibri"/>
                <w:color w:val="000000"/>
                <w:sz w:val="20"/>
                <w:szCs w:val="20"/>
              </w:rPr>
            </w:pPr>
            <w:ins w:id="729" w:author="Commodore, Sarah" w:date="2023-03-22T16:21:00Z">
              <w:r w:rsidRPr="00DC2757">
                <w:rPr>
                  <w:rFonts w:ascii="Calibri" w:eastAsia="Times New Roman" w:hAnsi="Calibri" w:cs="Calibri"/>
                  <w:color w:val="000000"/>
                  <w:sz w:val="20"/>
                  <w:szCs w:val="20"/>
                </w:rPr>
                <w:t>AC087521.2</w:t>
              </w:r>
            </w:ins>
          </w:p>
        </w:tc>
        <w:tc>
          <w:tcPr>
            <w:tcW w:w="0" w:type="auto"/>
            <w:tcBorders>
              <w:top w:val="nil"/>
              <w:left w:val="nil"/>
              <w:bottom w:val="nil"/>
              <w:right w:val="nil"/>
            </w:tcBorders>
            <w:shd w:val="clear" w:color="auto" w:fill="auto"/>
            <w:noWrap/>
            <w:vAlign w:val="bottom"/>
            <w:hideMark/>
          </w:tcPr>
          <w:p w14:paraId="1CF3BD02" w14:textId="77777777" w:rsidR="00DC2757" w:rsidRPr="00DC2757" w:rsidRDefault="00DC2757" w:rsidP="00DC2757">
            <w:pPr>
              <w:spacing w:after="0" w:line="240" w:lineRule="auto"/>
              <w:jc w:val="center"/>
              <w:rPr>
                <w:ins w:id="730" w:author="Commodore, Sarah" w:date="2023-03-22T16:21:00Z"/>
                <w:rFonts w:ascii="Calibri" w:eastAsia="Times New Roman" w:hAnsi="Calibri" w:cs="Calibri"/>
                <w:color w:val="000000"/>
                <w:sz w:val="20"/>
                <w:szCs w:val="20"/>
              </w:rPr>
            </w:pPr>
            <w:ins w:id="731"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DA6AD79" w14:textId="77777777" w:rsidR="00DC2757" w:rsidRPr="00DC2757" w:rsidRDefault="00DC2757" w:rsidP="00DC2757">
            <w:pPr>
              <w:spacing w:after="0" w:line="240" w:lineRule="auto"/>
              <w:jc w:val="center"/>
              <w:rPr>
                <w:ins w:id="732" w:author="Commodore, Sarah" w:date="2023-03-22T16:21:00Z"/>
                <w:rFonts w:ascii="Calibri" w:eastAsia="Times New Roman" w:hAnsi="Calibri" w:cs="Calibri"/>
                <w:color w:val="000000"/>
                <w:sz w:val="20"/>
                <w:szCs w:val="20"/>
              </w:rPr>
            </w:pPr>
            <w:ins w:id="733" w:author="Commodore, Sarah" w:date="2023-03-22T16:21:00Z">
              <w:r w:rsidRPr="00DC2757">
                <w:rPr>
                  <w:rFonts w:ascii="Calibri" w:eastAsia="Times New Roman" w:hAnsi="Calibri" w:cs="Calibri"/>
                  <w:color w:val="000000"/>
                  <w:sz w:val="20"/>
                  <w:szCs w:val="20"/>
                </w:rPr>
                <w:t>4.2E-13</w:t>
              </w:r>
            </w:ins>
          </w:p>
        </w:tc>
        <w:tc>
          <w:tcPr>
            <w:tcW w:w="0" w:type="auto"/>
            <w:tcBorders>
              <w:top w:val="nil"/>
              <w:left w:val="nil"/>
              <w:bottom w:val="nil"/>
              <w:right w:val="nil"/>
            </w:tcBorders>
            <w:shd w:val="clear" w:color="auto" w:fill="auto"/>
            <w:noWrap/>
            <w:vAlign w:val="bottom"/>
            <w:hideMark/>
          </w:tcPr>
          <w:p w14:paraId="0E59DA32" w14:textId="77777777" w:rsidR="00DC2757" w:rsidRPr="00DC2757" w:rsidRDefault="00DC2757" w:rsidP="00DC2757">
            <w:pPr>
              <w:spacing w:after="0" w:line="240" w:lineRule="auto"/>
              <w:jc w:val="center"/>
              <w:rPr>
                <w:ins w:id="734" w:author="Commodore, Sarah" w:date="2023-03-22T16:21:00Z"/>
                <w:rFonts w:ascii="Calibri" w:eastAsia="Times New Roman" w:hAnsi="Calibri" w:cs="Calibri"/>
                <w:color w:val="000000"/>
                <w:sz w:val="20"/>
                <w:szCs w:val="20"/>
              </w:rPr>
            </w:pPr>
            <w:ins w:id="735" w:author="Commodore, Sarah" w:date="2023-03-22T16:21:00Z">
              <w:r w:rsidRPr="00DC2757">
                <w:rPr>
                  <w:rFonts w:ascii="Calibri" w:eastAsia="Times New Roman" w:hAnsi="Calibri" w:cs="Calibri"/>
                  <w:color w:val="000000"/>
                  <w:sz w:val="20"/>
                  <w:szCs w:val="20"/>
                </w:rPr>
                <w:t>1.8E-11</w:t>
              </w:r>
            </w:ins>
          </w:p>
        </w:tc>
        <w:tc>
          <w:tcPr>
            <w:tcW w:w="0" w:type="auto"/>
            <w:tcBorders>
              <w:top w:val="nil"/>
              <w:left w:val="nil"/>
              <w:bottom w:val="nil"/>
              <w:right w:val="nil"/>
            </w:tcBorders>
            <w:shd w:val="clear" w:color="auto" w:fill="auto"/>
            <w:noWrap/>
            <w:vAlign w:val="bottom"/>
            <w:hideMark/>
          </w:tcPr>
          <w:p w14:paraId="28145E79" w14:textId="77777777" w:rsidR="00DC2757" w:rsidRPr="00DC2757" w:rsidRDefault="00DC2757" w:rsidP="00DC2757">
            <w:pPr>
              <w:spacing w:after="0" w:line="240" w:lineRule="auto"/>
              <w:jc w:val="center"/>
              <w:rPr>
                <w:ins w:id="736" w:author="Commodore, Sarah" w:date="2023-03-22T16:21:00Z"/>
                <w:rFonts w:ascii="Calibri" w:eastAsia="Times New Roman" w:hAnsi="Calibri" w:cs="Calibri"/>
                <w:color w:val="FF0000"/>
                <w:sz w:val="20"/>
                <w:szCs w:val="20"/>
              </w:rPr>
            </w:pPr>
            <w:ins w:id="737" w:author="Commodore, Sarah" w:date="2023-03-22T16:21:00Z">
              <w:r w:rsidRPr="00DC2757">
                <w:rPr>
                  <w:rFonts w:ascii="Calibri" w:eastAsia="Times New Roman" w:hAnsi="Calibri" w:cs="Calibri"/>
                  <w:color w:val="FF0000"/>
                  <w:sz w:val="20"/>
                  <w:szCs w:val="20"/>
                </w:rPr>
                <w:t>*</w:t>
              </w:r>
            </w:ins>
          </w:p>
        </w:tc>
      </w:tr>
      <w:tr w:rsidR="00DC2757" w:rsidRPr="00DC2757" w14:paraId="4C827EFF" w14:textId="77777777" w:rsidTr="00DC2757">
        <w:trPr>
          <w:trHeight w:val="260"/>
          <w:ins w:id="738" w:author="Commodore, Sarah" w:date="2023-03-22T16:21:00Z"/>
        </w:trPr>
        <w:tc>
          <w:tcPr>
            <w:tcW w:w="0" w:type="auto"/>
            <w:tcBorders>
              <w:top w:val="nil"/>
              <w:left w:val="nil"/>
              <w:bottom w:val="nil"/>
              <w:right w:val="nil"/>
            </w:tcBorders>
            <w:shd w:val="clear" w:color="auto" w:fill="auto"/>
            <w:noWrap/>
            <w:vAlign w:val="bottom"/>
            <w:hideMark/>
          </w:tcPr>
          <w:p w14:paraId="2DC8522F" w14:textId="77777777" w:rsidR="00DC2757" w:rsidRPr="00DC2757" w:rsidRDefault="00DC2757" w:rsidP="00DC2757">
            <w:pPr>
              <w:spacing w:after="0" w:line="240" w:lineRule="auto"/>
              <w:rPr>
                <w:ins w:id="739" w:author="Commodore, Sarah" w:date="2023-03-22T16:21:00Z"/>
                <w:rFonts w:ascii="Calibri" w:eastAsia="Times New Roman" w:hAnsi="Calibri" w:cs="Calibri"/>
                <w:color w:val="000000"/>
                <w:sz w:val="20"/>
                <w:szCs w:val="20"/>
              </w:rPr>
            </w:pPr>
            <w:ins w:id="740" w:author="Commodore, Sarah" w:date="2023-03-22T16:21:00Z">
              <w:r w:rsidRPr="00DC2757">
                <w:rPr>
                  <w:rFonts w:ascii="Calibri" w:eastAsia="Times New Roman" w:hAnsi="Calibri" w:cs="Calibri"/>
                  <w:color w:val="000000"/>
                  <w:sz w:val="20"/>
                  <w:szCs w:val="20"/>
                </w:rPr>
                <w:t>ENSG00000282939.1</w:t>
              </w:r>
            </w:ins>
          </w:p>
        </w:tc>
        <w:tc>
          <w:tcPr>
            <w:tcW w:w="0" w:type="auto"/>
            <w:tcBorders>
              <w:top w:val="nil"/>
              <w:left w:val="nil"/>
              <w:bottom w:val="nil"/>
              <w:right w:val="nil"/>
            </w:tcBorders>
            <w:shd w:val="clear" w:color="auto" w:fill="auto"/>
            <w:noWrap/>
            <w:vAlign w:val="bottom"/>
            <w:hideMark/>
          </w:tcPr>
          <w:p w14:paraId="7905AFCF" w14:textId="77777777" w:rsidR="00DC2757" w:rsidRPr="00DC2757" w:rsidRDefault="00DC2757" w:rsidP="00DC2757">
            <w:pPr>
              <w:spacing w:after="0" w:line="240" w:lineRule="auto"/>
              <w:rPr>
                <w:ins w:id="741" w:author="Commodore, Sarah" w:date="2023-03-22T16:21:00Z"/>
                <w:rFonts w:ascii="Calibri" w:eastAsia="Times New Roman" w:hAnsi="Calibri" w:cs="Calibri"/>
                <w:color w:val="000000"/>
                <w:sz w:val="20"/>
                <w:szCs w:val="20"/>
              </w:rPr>
            </w:pPr>
            <w:ins w:id="742" w:author="Commodore, Sarah" w:date="2023-03-22T16:21:00Z">
              <w:r w:rsidRPr="00DC2757">
                <w:rPr>
                  <w:rFonts w:ascii="Calibri" w:eastAsia="Times New Roman" w:hAnsi="Calibri" w:cs="Calibri"/>
                  <w:color w:val="000000"/>
                  <w:sz w:val="20"/>
                  <w:szCs w:val="20"/>
                </w:rPr>
                <w:t>TRBV7-2</w:t>
              </w:r>
            </w:ins>
          </w:p>
        </w:tc>
        <w:tc>
          <w:tcPr>
            <w:tcW w:w="0" w:type="auto"/>
            <w:tcBorders>
              <w:top w:val="nil"/>
              <w:left w:val="nil"/>
              <w:bottom w:val="nil"/>
              <w:right w:val="nil"/>
            </w:tcBorders>
            <w:shd w:val="clear" w:color="auto" w:fill="auto"/>
            <w:noWrap/>
            <w:vAlign w:val="bottom"/>
            <w:hideMark/>
          </w:tcPr>
          <w:p w14:paraId="6A369720" w14:textId="77777777" w:rsidR="00DC2757" w:rsidRPr="00DC2757" w:rsidRDefault="00DC2757" w:rsidP="00DC2757">
            <w:pPr>
              <w:spacing w:after="0" w:line="240" w:lineRule="auto"/>
              <w:jc w:val="center"/>
              <w:rPr>
                <w:ins w:id="743" w:author="Commodore, Sarah" w:date="2023-03-22T16:21:00Z"/>
                <w:rFonts w:ascii="Calibri" w:eastAsia="Times New Roman" w:hAnsi="Calibri" w:cs="Calibri"/>
                <w:color w:val="000000"/>
                <w:sz w:val="20"/>
                <w:szCs w:val="20"/>
              </w:rPr>
            </w:pPr>
            <w:ins w:id="74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B509B70" w14:textId="77777777" w:rsidR="00DC2757" w:rsidRPr="00DC2757" w:rsidRDefault="00DC2757" w:rsidP="00DC2757">
            <w:pPr>
              <w:spacing w:after="0" w:line="240" w:lineRule="auto"/>
              <w:jc w:val="center"/>
              <w:rPr>
                <w:ins w:id="745" w:author="Commodore, Sarah" w:date="2023-03-22T16:21:00Z"/>
                <w:rFonts w:ascii="Calibri" w:eastAsia="Times New Roman" w:hAnsi="Calibri" w:cs="Calibri"/>
                <w:color w:val="000000"/>
                <w:sz w:val="20"/>
                <w:szCs w:val="20"/>
              </w:rPr>
            </w:pPr>
            <w:ins w:id="746"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67F858" w14:textId="77777777" w:rsidR="00DC2757" w:rsidRPr="00DC2757" w:rsidRDefault="00DC2757" w:rsidP="00DC2757">
            <w:pPr>
              <w:spacing w:after="0" w:line="240" w:lineRule="auto"/>
              <w:jc w:val="center"/>
              <w:rPr>
                <w:ins w:id="747" w:author="Commodore, Sarah" w:date="2023-03-22T16:21:00Z"/>
                <w:rFonts w:ascii="Calibri" w:eastAsia="Times New Roman" w:hAnsi="Calibri" w:cs="Calibri"/>
                <w:color w:val="000000"/>
                <w:sz w:val="20"/>
                <w:szCs w:val="20"/>
              </w:rPr>
            </w:pPr>
            <w:ins w:id="748" w:author="Commodore, Sarah" w:date="2023-03-22T16:21:00Z">
              <w:r w:rsidRPr="00DC2757">
                <w:rPr>
                  <w:rFonts w:ascii="Calibri" w:eastAsia="Times New Roman" w:hAnsi="Calibri" w:cs="Calibri"/>
                  <w:color w:val="000000"/>
                  <w:sz w:val="20"/>
                  <w:szCs w:val="20"/>
                </w:rPr>
                <w:t>5.2E-03</w:t>
              </w:r>
            </w:ins>
          </w:p>
        </w:tc>
        <w:tc>
          <w:tcPr>
            <w:tcW w:w="0" w:type="auto"/>
            <w:tcBorders>
              <w:top w:val="nil"/>
              <w:left w:val="nil"/>
              <w:bottom w:val="nil"/>
              <w:right w:val="nil"/>
            </w:tcBorders>
            <w:shd w:val="clear" w:color="auto" w:fill="auto"/>
            <w:noWrap/>
            <w:vAlign w:val="bottom"/>
            <w:hideMark/>
          </w:tcPr>
          <w:p w14:paraId="25AF2DF3" w14:textId="77777777" w:rsidR="00DC2757" w:rsidRPr="00DC2757" w:rsidRDefault="00DC2757" w:rsidP="00DC2757">
            <w:pPr>
              <w:spacing w:after="0" w:line="240" w:lineRule="auto"/>
              <w:jc w:val="center"/>
              <w:rPr>
                <w:ins w:id="749" w:author="Commodore, Sarah" w:date="2023-03-22T16:21:00Z"/>
                <w:rFonts w:ascii="Calibri" w:eastAsia="Times New Roman" w:hAnsi="Calibri" w:cs="Calibri"/>
                <w:color w:val="FF0000"/>
                <w:sz w:val="20"/>
                <w:szCs w:val="20"/>
              </w:rPr>
            </w:pPr>
            <w:ins w:id="750" w:author="Commodore, Sarah" w:date="2023-03-22T16:21:00Z">
              <w:r w:rsidRPr="00DC2757">
                <w:rPr>
                  <w:rFonts w:ascii="Calibri" w:eastAsia="Times New Roman" w:hAnsi="Calibri" w:cs="Calibri"/>
                  <w:color w:val="FF0000"/>
                  <w:sz w:val="20"/>
                  <w:szCs w:val="20"/>
                </w:rPr>
                <w:t>*</w:t>
              </w:r>
            </w:ins>
          </w:p>
        </w:tc>
      </w:tr>
      <w:tr w:rsidR="00DC2757" w:rsidRPr="00DC2757" w14:paraId="741E682F" w14:textId="77777777" w:rsidTr="00DC2757">
        <w:trPr>
          <w:trHeight w:val="260"/>
          <w:ins w:id="751" w:author="Commodore, Sarah" w:date="2023-03-22T16:21:00Z"/>
        </w:trPr>
        <w:tc>
          <w:tcPr>
            <w:tcW w:w="0" w:type="auto"/>
            <w:tcBorders>
              <w:top w:val="nil"/>
              <w:left w:val="nil"/>
              <w:bottom w:val="nil"/>
              <w:right w:val="nil"/>
            </w:tcBorders>
            <w:shd w:val="clear" w:color="auto" w:fill="auto"/>
            <w:noWrap/>
            <w:vAlign w:val="bottom"/>
            <w:hideMark/>
          </w:tcPr>
          <w:p w14:paraId="454ECD8F" w14:textId="77777777" w:rsidR="00DC2757" w:rsidRPr="00DC2757" w:rsidRDefault="00DC2757" w:rsidP="00DC2757">
            <w:pPr>
              <w:spacing w:after="0" w:line="240" w:lineRule="auto"/>
              <w:rPr>
                <w:ins w:id="752" w:author="Commodore, Sarah" w:date="2023-03-22T16:21:00Z"/>
                <w:rFonts w:ascii="Calibri" w:eastAsia="Times New Roman" w:hAnsi="Calibri" w:cs="Calibri"/>
                <w:color w:val="000000"/>
                <w:sz w:val="20"/>
                <w:szCs w:val="20"/>
              </w:rPr>
            </w:pPr>
            <w:ins w:id="753" w:author="Commodore, Sarah" w:date="2023-03-22T16:21:00Z">
              <w:r w:rsidRPr="00DC2757">
                <w:rPr>
                  <w:rFonts w:ascii="Calibri" w:eastAsia="Times New Roman" w:hAnsi="Calibri" w:cs="Calibri"/>
                  <w:color w:val="000000"/>
                  <w:sz w:val="20"/>
                  <w:szCs w:val="20"/>
                </w:rPr>
                <w:t>ENSG00000171815.6</w:t>
              </w:r>
            </w:ins>
          </w:p>
        </w:tc>
        <w:tc>
          <w:tcPr>
            <w:tcW w:w="0" w:type="auto"/>
            <w:tcBorders>
              <w:top w:val="nil"/>
              <w:left w:val="nil"/>
              <w:bottom w:val="nil"/>
              <w:right w:val="nil"/>
            </w:tcBorders>
            <w:shd w:val="clear" w:color="auto" w:fill="auto"/>
            <w:noWrap/>
            <w:vAlign w:val="bottom"/>
            <w:hideMark/>
          </w:tcPr>
          <w:p w14:paraId="7B30C761" w14:textId="77777777" w:rsidR="00DC2757" w:rsidRPr="00DC2757" w:rsidRDefault="00DC2757" w:rsidP="00DC2757">
            <w:pPr>
              <w:spacing w:after="0" w:line="240" w:lineRule="auto"/>
              <w:rPr>
                <w:ins w:id="754" w:author="Commodore, Sarah" w:date="2023-03-22T16:21:00Z"/>
                <w:rFonts w:ascii="Calibri" w:eastAsia="Times New Roman" w:hAnsi="Calibri" w:cs="Calibri"/>
                <w:color w:val="000000"/>
                <w:sz w:val="20"/>
                <w:szCs w:val="20"/>
              </w:rPr>
            </w:pPr>
            <w:ins w:id="755" w:author="Commodore, Sarah" w:date="2023-03-22T16:21:00Z">
              <w:r w:rsidRPr="00DC2757">
                <w:rPr>
                  <w:rFonts w:ascii="Calibri" w:eastAsia="Times New Roman" w:hAnsi="Calibri" w:cs="Calibri"/>
                  <w:color w:val="000000"/>
                  <w:sz w:val="20"/>
                  <w:szCs w:val="20"/>
                </w:rPr>
                <w:t>PCDHB1</w:t>
              </w:r>
            </w:ins>
          </w:p>
        </w:tc>
        <w:tc>
          <w:tcPr>
            <w:tcW w:w="0" w:type="auto"/>
            <w:tcBorders>
              <w:top w:val="nil"/>
              <w:left w:val="nil"/>
              <w:bottom w:val="nil"/>
              <w:right w:val="nil"/>
            </w:tcBorders>
            <w:shd w:val="clear" w:color="auto" w:fill="auto"/>
            <w:noWrap/>
            <w:vAlign w:val="bottom"/>
            <w:hideMark/>
          </w:tcPr>
          <w:p w14:paraId="195DCBAD" w14:textId="77777777" w:rsidR="00DC2757" w:rsidRPr="00DC2757" w:rsidRDefault="00DC2757" w:rsidP="00DC2757">
            <w:pPr>
              <w:spacing w:after="0" w:line="240" w:lineRule="auto"/>
              <w:jc w:val="center"/>
              <w:rPr>
                <w:ins w:id="756" w:author="Commodore, Sarah" w:date="2023-03-22T16:21:00Z"/>
                <w:rFonts w:ascii="Calibri" w:eastAsia="Times New Roman" w:hAnsi="Calibri" w:cs="Calibri"/>
                <w:color w:val="000000"/>
                <w:sz w:val="20"/>
                <w:szCs w:val="20"/>
              </w:rPr>
            </w:pPr>
            <w:ins w:id="757"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5B7401" w14:textId="77777777" w:rsidR="00DC2757" w:rsidRPr="00DC2757" w:rsidRDefault="00DC2757" w:rsidP="00DC2757">
            <w:pPr>
              <w:spacing w:after="0" w:line="240" w:lineRule="auto"/>
              <w:jc w:val="center"/>
              <w:rPr>
                <w:ins w:id="758" w:author="Commodore, Sarah" w:date="2023-03-22T16:21:00Z"/>
                <w:rFonts w:ascii="Calibri" w:eastAsia="Times New Roman" w:hAnsi="Calibri" w:cs="Calibri"/>
                <w:color w:val="000000"/>
                <w:sz w:val="20"/>
                <w:szCs w:val="20"/>
              </w:rPr>
            </w:pPr>
            <w:ins w:id="759" w:author="Commodore, Sarah" w:date="2023-03-22T16:21:00Z">
              <w:r w:rsidRPr="00DC2757">
                <w:rPr>
                  <w:rFonts w:ascii="Calibri" w:eastAsia="Times New Roman" w:hAnsi="Calibri" w:cs="Calibri"/>
                  <w:color w:val="000000"/>
                  <w:sz w:val="20"/>
                  <w:szCs w:val="20"/>
                </w:rPr>
                <w:t>4.8E-14</w:t>
              </w:r>
            </w:ins>
          </w:p>
        </w:tc>
        <w:tc>
          <w:tcPr>
            <w:tcW w:w="0" w:type="auto"/>
            <w:tcBorders>
              <w:top w:val="nil"/>
              <w:left w:val="nil"/>
              <w:bottom w:val="nil"/>
              <w:right w:val="nil"/>
            </w:tcBorders>
            <w:shd w:val="clear" w:color="auto" w:fill="auto"/>
            <w:noWrap/>
            <w:vAlign w:val="bottom"/>
            <w:hideMark/>
          </w:tcPr>
          <w:p w14:paraId="557E2121" w14:textId="77777777" w:rsidR="00DC2757" w:rsidRPr="00DC2757" w:rsidRDefault="00DC2757" w:rsidP="00DC2757">
            <w:pPr>
              <w:spacing w:after="0" w:line="240" w:lineRule="auto"/>
              <w:jc w:val="center"/>
              <w:rPr>
                <w:ins w:id="760" w:author="Commodore, Sarah" w:date="2023-03-22T16:21:00Z"/>
                <w:rFonts w:ascii="Calibri" w:eastAsia="Times New Roman" w:hAnsi="Calibri" w:cs="Calibri"/>
                <w:color w:val="000000"/>
                <w:sz w:val="20"/>
                <w:szCs w:val="20"/>
              </w:rPr>
            </w:pPr>
            <w:ins w:id="761"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62C9D5DD" w14:textId="77777777" w:rsidR="00DC2757" w:rsidRPr="00DC2757" w:rsidRDefault="00DC2757" w:rsidP="00DC2757">
            <w:pPr>
              <w:spacing w:after="0" w:line="240" w:lineRule="auto"/>
              <w:jc w:val="center"/>
              <w:rPr>
                <w:ins w:id="762" w:author="Commodore, Sarah" w:date="2023-03-22T16:21:00Z"/>
                <w:rFonts w:ascii="Calibri" w:eastAsia="Times New Roman" w:hAnsi="Calibri" w:cs="Calibri"/>
                <w:color w:val="FF0000"/>
                <w:sz w:val="20"/>
                <w:szCs w:val="20"/>
              </w:rPr>
            </w:pPr>
            <w:ins w:id="763" w:author="Commodore, Sarah" w:date="2023-03-22T16:21:00Z">
              <w:r w:rsidRPr="00DC2757">
                <w:rPr>
                  <w:rFonts w:ascii="Calibri" w:eastAsia="Times New Roman" w:hAnsi="Calibri" w:cs="Calibri"/>
                  <w:color w:val="FF0000"/>
                  <w:sz w:val="20"/>
                  <w:szCs w:val="20"/>
                </w:rPr>
                <w:t>*</w:t>
              </w:r>
            </w:ins>
          </w:p>
        </w:tc>
      </w:tr>
      <w:tr w:rsidR="00DC2757" w:rsidRPr="00DC2757" w14:paraId="25A3657C" w14:textId="77777777" w:rsidTr="00DC2757">
        <w:trPr>
          <w:trHeight w:val="260"/>
          <w:ins w:id="764" w:author="Commodore, Sarah" w:date="2023-03-22T16:21:00Z"/>
        </w:trPr>
        <w:tc>
          <w:tcPr>
            <w:tcW w:w="0" w:type="auto"/>
            <w:tcBorders>
              <w:top w:val="nil"/>
              <w:left w:val="nil"/>
              <w:bottom w:val="nil"/>
              <w:right w:val="nil"/>
            </w:tcBorders>
            <w:shd w:val="clear" w:color="auto" w:fill="auto"/>
            <w:noWrap/>
            <w:vAlign w:val="bottom"/>
            <w:hideMark/>
          </w:tcPr>
          <w:p w14:paraId="4D8FB84D" w14:textId="77777777" w:rsidR="00DC2757" w:rsidRPr="00DC2757" w:rsidRDefault="00DC2757" w:rsidP="00DC2757">
            <w:pPr>
              <w:spacing w:after="0" w:line="240" w:lineRule="auto"/>
              <w:rPr>
                <w:ins w:id="765" w:author="Commodore, Sarah" w:date="2023-03-22T16:21:00Z"/>
                <w:rFonts w:ascii="Calibri" w:eastAsia="Times New Roman" w:hAnsi="Calibri" w:cs="Calibri"/>
                <w:color w:val="000000"/>
                <w:sz w:val="20"/>
                <w:szCs w:val="20"/>
              </w:rPr>
            </w:pPr>
            <w:ins w:id="766" w:author="Commodore, Sarah" w:date="2023-03-22T16:21:00Z">
              <w:r w:rsidRPr="00DC2757">
                <w:rPr>
                  <w:rFonts w:ascii="Calibri" w:eastAsia="Times New Roman" w:hAnsi="Calibri" w:cs="Calibri"/>
                  <w:color w:val="000000"/>
                  <w:sz w:val="20"/>
                  <w:szCs w:val="20"/>
                </w:rPr>
                <w:t>ENSG00000179902.13</w:t>
              </w:r>
            </w:ins>
          </w:p>
        </w:tc>
        <w:tc>
          <w:tcPr>
            <w:tcW w:w="0" w:type="auto"/>
            <w:tcBorders>
              <w:top w:val="nil"/>
              <w:left w:val="nil"/>
              <w:bottom w:val="nil"/>
              <w:right w:val="nil"/>
            </w:tcBorders>
            <w:shd w:val="clear" w:color="auto" w:fill="auto"/>
            <w:noWrap/>
            <w:vAlign w:val="bottom"/>
            <w:hideMark/>
          </w:tcPr>
          <w:p w14:paraId="1D9E4B19" w14:textId="77777777" w:rsidR="00DC2757" w:rsidRPr="00DC2757" w:rsidRDefault="00DC2757" w:rsidP="00DC2757">
            <w:pPr>
              <w:spacing w:after="0" w:line="240" w:lineRule="auto"/>
              <w:rPr>
                <w:ins w:id="767" w:author="Commodore, Sarah" w:date="2023-03-22T16:21:00Z"/>
                <w:rFonts w:ascii="Calibri" w:eastAsia="Times New Roman" w:hAnsi="Calibri" w:cs="Calibri"/>
                <w:color w:val="000000"/>
                <w:sz w:val="20"/>
                <w:szCs w:val="20"/>
              </w:rPr>
            </w:pPr>
            <w:ins w:id="768" w:author="Commodore, Sarah" w:date="2023-03-22T16:21:00Z">
              <w:r w:rsidRPr="00DC2757">
                <w:rPr>
                  <w:rFonts w:ascii="Calibri" w:eastAsia="Times New Roman" w:hAnsi="Calibri" w:cs="Calibri"/>
                  <w:color w:val="000000"/>
                  <w:sz w:val="20"/>
                  <w:szCs w:val="20"/>
                </w:rPr>
                <w:t>C1orf194</w:t>
              </w:r>
            </w:ins>
          </w:p>
        </w:tc>
        <w:tc>
          <w:tcPr>
            <w:tcW w:w="0" w:type="auto"/>
            <w:tcBorders>
              <w:top w:val="nil"/>
              <w:left w:val="nil"/>
              <w:bottom w:val="nil"/>
              <w:right w:val="nil"/>
            </w:tcBorders>
            <w:shd w:val="clear" w:color="auto" w:fill="auto"/>
            <w:noWrap/>
            <w:vAlign w:val="bottom"/>
            <w:hideMark/>
          </w:tcPr>
          <w:p w14:paraId="5CB3D1DA" w14:textId="77777777" w:rsidR="00DC2757" w:rsidRPr="00DC2757" w:rsidRDefault="00DC2757" w:rsidP="00DC2757">
            <w:pPr>
              <w:spacing w:after="0" w:line="240" w:lineRule="auto"/>
              <w:jc w:val="center"/>
              <w:rPr>
                <w:ins w:id="769" w:author="Commodore, Sarah" w:date="2023-03-22T16:21:00Z"/>
                <w:rFonts w:ascii="Calibri" w:eastAsia="Times New Roman" w:hAnsi="Calibri" w:cs="Calibri"/>
                <w:color w:val="000000"/>
                <w:sz w:val="20"/>
                <w:szCs w:val="20"/>
              </w:rPr>
            </w:pPr>
            <w:ins w:id="77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98674E1" w14:textId="77777777" w:rsidR="00DC2757" w:rsidRPr="00DC2757" w:rsidRDefault="00DC2757" w:rsidP="00DC2757">
            <w:pPr>
              <w:spacing w:after="0" w:line="240" w:lineRule="auto"/>
              <w:jc w:val="center"/>
              <w:rPr>
                <w:ins w:id="771" w:author="Commodore, Sarah" w:date="2023-03-22T16:21:00Z"/>
                <w:rFonts w:ascii="Calibri" w:eastAsia="Times New Roman" w:hAnsi="Calibri" w:cs="Calibri"/>
                <w:color w:val="000000"/>
                <w:sz w:val="20"/>
                <w:szCs w:val="20"/>
              </w:rPr>
            </w:pPr>
            <w:ins w:id="772"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363ED007" w14:textId="77777777" w:rsidR="00DC2757" w:rsidRPr="00DC2757" w:rsidRDefault="00DC2757" w:rsidP="00DC2757">
            <w:pPr>
              <w:spacing w:after="0" w:line="240" w:lineRule="auto"/>
              <w:jc w:val="center"/>
              <w:rPr>
                <w:ins w:id="773" w:author="Commodore, Sarah" w:date="2023-03-22T16:21:00Z"/>
                <w:rFonts w:ascii="Calibri" w:eastAsia="Times New Roman" w:hAnsi="Calibri" w:cs="Calibri"/>
                <w:color w:val="000000"/>
                <w:sz w:val="20"/>
                <w:szCs w:val="20"/>
              </w:rPr>
            </w:pPr>
            <w:ins w:id="774"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22BF72CA" w14:textId="77777777" w:rsidR="00DC2757" w:rsidRPr="00DC2757" w:rsidRDefault="00DC2757" w:rsidP="00DC2757">
            <w:pPr>
              <w:spacing w:after="0" w:line="240" w:lineRule="auto"/>
              <w:jc w:val="center"/>
              <w:rPr>
                <w:ins w:id="775" w:author="Commodore, Sarah" w:date="2023-03-22T16:21:00Z"/>
                <w:rFonts w:ascii="Calibri" w:eastAsia="Times New Roman" w:hAnsi="Calibri" w:cs="Calibri"/>
                <w:color w:val="FF0000"/>
                <w:sz w:val="20"/>
                <w:szCs w:val="20"/>
              </w:rPr>
            </w:pPr>
            <w:ins w:id="776" w:author="Commodore, Sarah" w:date="2023-03-22T16:21:00Z">
              <w:r w:rsidRPr="00DC2757">
                <w:rPr>
                  <w:rFonts w:ascii="Calibri" w:eastAsia="Times New Roman" w:hAnsi="Calibri" w:cs="Calibri"/>
                  <w:color w:val="FF0000"/>
                  <w:sz w:val="20"/>
                  <w:szCs w:val="20"/>
                </w:rPr>
                <w:t>*</w:t>
              </w:r>
            </w:ins>
          </w:p>
        </w:tc>
      </w:tr>
      <w:tr w:rsidR="00DC2757" w:rsidRPr="00DC2757" w14:paraId="258AA58B" w14:textId="77777777" w:rsidTr="00DC2757">
        <w:trPr>
          <w:trHeight w:val="260"/>
          <w:ins w:id="777" w:author="Commodore, Sarah" w:date="2023-03-22T16:21:00Z"/>
        </w:trPr>
        <w:tc>
          <w:tcPr>
            <w:tcW w:w="0" w:type="auto"/>
            <w:tcBorders>
              <w:top w:val="nil"/>
              <w:left w:val="nil"/>
              <w:bottom w:val="nil"/>
              <w:right w:val="nil"/>
            </w:tcBorders>
            <w:shd w:val="clear" w:color="auto" w:fill="auto"/>
            <w:noWrap/>
            <w:vAlign w:val="bottom"/>
            <w:hideMark/>
          </w:tcPr>
          <w:p w14:paraId="0878FF12" w14:textId="77777777" w:rsidR="00DC2757" w:rsidRPr="00DC2757" w:rsidRDefault="00DC2757" w:rsidP="00DC2757">
            <w:pPr>
              <w:spacing w:after="0" w:line="240" w:lineRule="auto"/>
              <w:rPr>
                <w:ins w:id="778" w:author="Commodore, Sarah" w:date="2023-03-22T16:21:00Z"/>
                <w:rFonts w:ascii="Calibri" w:eastAsia="Times New Roman" w:hAnsi="Calibri" w:cs="Calibri"/>
                <w:color w:val="000000"/>
                <w:sz w:val="20"/>
                <w:szCs w:val="20"/>
              </w:rPr>
            </w:pPr>
            <w:ins w:id="779" w:author="Commodore, Sarah" w:date="2023-03-22T16:21:00Z">
              <w:r w:rsidRPr="00DC2757">
                <w:rPr>
                  <w:rFonts w:ascii="Calibri" w:eastAsia="Times New Roman" w:hAnsi="Calibri" w:cs="Calibri"/>
                  <w:color w:val="000000"/>
                  <w:sz w:val="20"/>
                  <w:szCs w:val="20"/>
                </w:rPr>
                <w:t>ENSG00000248801.7</w:t>
              </w:r>
            </w:ins>
          </w:p>
        </w:tc>
        <w:tc>
          <w:tcPr>
            <w:tcW w:w="0" w:type="auto"/>
            <w:tcBorders>
              <w:top w:val="nil"/>
              <w:left w:val="nil"/>
              <w:bottom w:val="nil"/>
              <w:right w:val="nil"/>
            </w:tcBorders>
            <w:shd w:val="clear" w:color="auto" w:fill="auto"/>
            <w:noWrap/>
            <w:vAlign w:val="bottom"/>
            <w:hideMark/>
          </w:tcPr>
          <w:p w14:paraId="24DE11C9" w14:textId="77777777" w:rsidR="00DC2757" w:rsidRPr="00DC2757" w:rsidRDefault="00DC2757" w:rsidP="00DC2757">
            <w:pPr>
              <w:spacing w:after="0" w:line="240" w:lineRule="auto"/>
              <w:rPr>
                <w:ins w:id="780" w:author="Commodore, Sarah" w:date="2023-03-22T16:21:00Z"/>
                <w:rFonts w:ascii="Calibri" w:eastAsia="Times New Roman" w:hAnsi="Calibri" w:cs="Calibri"/>
                <w:color w:val="000000"/>
                <w:sz w:val="20"/>
                <w:szCs w:val="20"/>
              </w:rPr>
            </w:pPr>
            <w:ins w:id="781" w:author="Commodore, Sarah" w:date="2023-03-22T16:21:00Z">
              <w:r w:rsidRPr="00DC2757">
                <w:rPr>
                  <w:rFonts w:ascii="Calibri" w:eastAsia="Times New Roman" w:hAnsi="Calibri" w:cs="Calibri"/>
                  <w:color w:val="000000"/>
                  <w:sz w:val="20"/>
                  <w:szCs w:val="20"/>
                </w:rPr>
                <w:t>C8orf34-AS1</w:t>
              </w:r>
            </w:ins>
          </w:p>
        </w:tc>
        <w:tc>
          <w:tcPr>
            <w:tcW w:w="0" w:type="auto"/>
            <w:tcBorders>
              <w:top w:val="nil"/>
              <w:left w:val="nil"/>
              <w:bottom w:val="nil"/>
              <w:right w:val="nil"/>
            </w:tcBorders>
            <w:shd w:val="clear" w:color="auto" w:fill="auto"/>
            <w:noWrap/>
            <w:vAlign w:val="bottom"/>
            <w:hideMark/>
          </w:tcPr>
          <w:p w14:paraId="765D00FE" w14:textId="77777777" w:rsidR="00DC2757" w:rsidRPr="00DC2757" w:rsidRDefault="00DC2757" w:rsidP="00DC2757">
            <w:pPr>
              <w:spacing w:after="0" w:line="240" w:lineRule="auto"/>
              <w:jc w:val="center"/>
              <w:rPr>
                <w:ins w:id="782" w:author="Commodore, Sarah" w:date="2023-03-22T16:21:00Z"/>
                <w:rFonts w:ascii="Calibri" w:eastAsia="Times New Roman" w:hAnsi="Calibri" w:cs="Calibri"/>
                <w:color w:val="000000"/>
                <w:sz w:val="20"/>
                <w:szCs w:val="20"/>
              </w:rPr>
            </w:pPr>
            <w:ins w:id="783"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8FBFA38" w14:textId="77777777" w:rsidR="00DC2757" w:rsidRPr="00DC2757" w:rsidRDefault="00DC2757" w:rsidP="00DC2757">
            <w:pPr>
              <w:spacing w:after="0" w:line="240" w:lineRule="auto"/>
              <w:jc w:val="center"/>
              <w:rPr>
                <w:ins w:id="784" w:author="Commodore, Sarah" w:date="2023-03-22T16:21:00Z"/>
                <w:rFonts w:ascii="Calibri" w:eastAsia="Times New Roman" w:hAnsi="Calibri" w:cs="Calibri"/>
                <w:color w:val="000000"/>
                <w:sz w:val="20"/>
                <w:szCs w:val="20"/>
              </w:rPr>
            </w:pPr>
            <w:ins w:id="785"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25BB308E" w14:textId="77777777" w:rsidR="00DC2757" w:rsidRPr="00DC2757" w:rsidRDefault="00DC2757" w:rsidP="00DC2757">
            <w:pPr>
              <w:spacing w:after="0" w:line="240" w:lineRule="auto"/>
              <w:jc w:val="center"/>
              <w:rPr>
                <w:ins w:id="786" w:author="Commodore, Sarah" w:date="2023-03-22T16:21:00Z"/>
                <w:rFonts w:ascii="Calibri" w:eastAsia="Times New Roman" w:hAnsi="Calibri" w:cs="Calibri"/>
                <w:color w:val="000000"/>
                <w:sz w:val="20"/>
                <w:szCs w:val="20"/>
              </w:rPr>
            </w:pPr>
            <w:ins w:id="787"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194274E1" w14:textId="77777777" w:rsidR="00DC2757" w:rsidRPr="00DC2757" w:rsidRDefault="00DC2757" w:rsidP="00DC2757">
            <w:pPr>
              <w:spacing w:after="0" w:line="240" w:lineRule="auto"/>
              <w:jc w:val="center"/>
              <w:rPr>
                <w:ins w:id="788" w:author="Commodore, Sarah" w:date="2023-03-22T16:21:00Z"/>
                <w:rFonts w:ascii="Calibri" w:eastAsia="Times New Roman" w:hAnsi="Calibri" w:cs="Calibri"/>
                <w:color w:val="FF0000"/>
                <w:sz w:val="20"/>
                <w:szCs w:val="20"/>
              </w:rPr>
            </w:pPr>
            <w:ins w:id="789" w:author="Commodore, Sarah" w:date="2023-03-22T16:21:00Z">
              <w:r w:rsidRPr="00DC2757">
                <w:rPr>
                  <w:rFonts w:ascii="Calibri" w:eastAsia="Times New Roman" w:hAnsi="Calibri" w:cs="Calibri"/>
                  <w:color w:val="FF0000"/>
                  <w:sz w:val="20"/>
                  <w:szCs w:val="20"/>
                </w:rPr>
                <w:t>*</w:t>
              </w:r>
            </w:ins>
          </w:p>
        </w:tc>
      </w:tr>
      <w:tr w:rsidR="00DC2757" w:rsidRPr="00DC2757" w14:paraId="7B3F3113" w14:textId="77777777" w:rsidTr="00DC2757">
        <w:trPr>
          <w:trHeight w:val="260"/>
          <w:ins w:id="790" w:author="Commodore, Sarah" w:date="2023-03-22T16:21:00Z"/>
        </w:trPr>
        <w:tc>
          <w:tcPr>
            <w:tcW w:w="0" w:type="auto"/>
            <w:tcBorders>
              <w:top w:val="nil"/>
              <w:left w:val="nil"/>
              <w:bottom w:val="nil"/>
              <w:right w:val="nil"/>
            </w:tcBorders>
            <w:shd w:val="clear" w:color="auto" w:fill="auto"/>
            <w:noWrap/>
            <w:vAlign w:val="bottom"/>
            <w:hideMark/>
          </w:tcPr>
          <w:p w14:paraId="52FD9C1D" w14:textId="77777777" w:rsidR="00DC2757" w:rsidRPr="00DC2757" w:rsidRDefault="00DC2757" w:rsidP="00DC2757">
            <w:pPr>
              <w:spacing w:after="0" w:line="240" w:lineRule="auto"/>
              <w:rPr>
                <w:ins w:id="791" w:author="Commodore, Sarah" w:date="2023-03-22T16:21:00Z"/>
                <w:rFonts w:ascii="Calibri" w:eastAsia="Times New Roman" w:hAnsi="Calibri" w:cs="Calibri"/>
                <w:color w:val="000000"/>
                <w:sz w:val="20"/>
                <w:szCs w:val="20"/>
              </w:rPr>
            </w:pPr>
            <w:ins w:id="792" w:author="Commodore, Sarah" w:date="2023-03-22T16:21:00Z">
              <w:r w:rsidRPr="00DC2757">
                <w:rPr>
                  <w:rFonts w:ascii="Calibri" w:eastAsia="Times New Roman" w:hAnsi="Calibri" w:cs="Calibri"/>
                  <w:color w:val="000000"/>
                  <w:sz w:val="20"/>
                  <w:szCs w:val="20"/>
                </w:rPr>
                <w:t>ENSG00000206531.10</w:t>
              </w:r>
            </w:ins>
          </w:p>
        </w:tc>
        <w:tc>
          <w:tcPr>
            <w:tcW w:w="0" w:type="auto"/>
            <w:tcBorders>
              <w:top w:val="nil"/>
              <w:left w:val="nil"/>
              <w:bottom w:val="nil"/>
              <w:right w:val="nil"/>
            </w:tcBorders>
            <w:shd w:val="clear" w:color="auto" w:fill="auto"/>
            <w:noWrap/>
            <w:vAlign w:val="bottom"/>
            <w:hideMark/>
          </w:tcPr>
          <w:p w14:paraId="665ADD79" w14:textId="77777777" w:rsidR="00DC2757" w:rsidRPr="00DC2757" w:rsidRDefault="00DC2757" w:rsidP="00DC2757">
            <w:pPr>
              <w:spacing w:after="0" w:line="240" w:lineRule="auto"/>
              <w:rPr>
                <w:ins w:id="793" w:author="Commodore, Sarah" w:date="2023-03-22T16:21:00Z"/>
                <w:rFonts w:ascii="Calibri" w:eastAsia="Times New Roman" w:hAnsi="Calibri" w:cs="Calibri"/>
                <w:color w:val="000000"/>
                <w:sz w:val="20"/>
                <w:szCs w:val="20"/>
              </w:rPr>
            </w:pPr>
            <w:ins w:id="794" w:author="Commodore, Sarah" w:date="2023-03-22T16:21:00Z">
              <w:r w:rsidRPr="00DC2757">
                <w:rPr>
                  <w:rFonts w:ascii="Calibri" w:eastAsia="Times New Roman" w:hAnsi="Calibri" w:cs="Calibri"/>
                  <w:color w:val="000000"/>
                  <w:sz w:val="20"/>
                  <w:szCs w:val="20"/>
                </w:rPr>
                <w:t>CD200R1L</w:t>
              </w:r>
            </w:ins>
          </w:p>
        </w:tc>
        <w:tc>
          <w:tcPr>
            <w:tcW w:w="0" w:type="auto"/>
            <w:tcBorders>
              <w:top w:val="nil"/>
              <w:left w:val="nil"/>
              <w:bottom w:val="nil"/>
              <w:right w:val="nil"/>
            </w:tcBorders>
            <w:shd w:val="clear" w:color="auto" w:fill="auto"/>
            <w:noWrap/>
            <w:vAlign w:val="bottom"/>
            <w:hideMark/>
          </w:tcPr>
          <w:p w14:paraId="46EF5C19" w14:textId="77777777" w:rsidR="00DC2757" w:rsidRPr="00DC2757" w:rsidRDefault="00DC2757" w:rsidP="00DC2757">
            <w:pPr>
              <w:spacing w:after="0" w:line="240" w:lineRule="auto"/>
              <w:jc w:val="center"/>
              <w:rPr>
                <w:ins w:id="795" w:author="Commodore, Sarah" w:date="2023-03-22T16:21:00Z"/>
                <w:rFonts w:ascii="Calibri" w:eastAsia="Times New Roman" w:hAnsi="Calibri" w:cs="Calibri"/>
                <w:color w:val="000000"/>
                <w:sz w:val="20"/>
                <w:szCs w:val="20"/>
              </w:rPr>
            </w:pPr>
            <w:ins w:id="796"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7AD0F8F" w14:textId="77777777" w:rsidR="00DC2757" w:rsidRPr="00DC2757" w:rsidRDefault="00DC2757" w:rsidP="00DC2757">
            <w:pPr>
              <w:spacing w:after="0" w:line="240" w:lineRule="auto"/>
              <w:jc w:val="center"/>
              <w:rPr>
                <w:ins w:id="797" w:author="Commodore, Sarah" w:date="2023-03-22T16:21:00Z"/>
                <w:rFonts w:ascii="Calibri" w:eastAsia="Times New Roman" w:hAnsi="Calibri" w:cs="Calibri"/>
                <w:color w:val="000000"/>
                <w:sz w:val="20"/>
                <w:szCs w:val="20"/>
              </w:rPr>
            </w:pPr>
            <w:ins w:id="798" w:author="Commodore, Sarah" w:date="2023-03-22T16:21:00Z">
              <w:r w:rsidRPr="00DC2757">
                <w:rPr>
                  <w:rFonts w:ascii="Calibri" w:eastAsia="Times New Roman" w:hAnsi="Calibri" w:cs="Calibri"/>
                  <w:color w:val="000000"/>
                  <w:sz w:val="20"/>
                  <w:szCs w:val="20"/>
                </w:rPr>
                <w:t>3.0E-03</w:t>
              </w:r>
            </w:ins>
          </w:p>
        </w:tc>
        <w:tc>
          <w:tcPr>
            <w:tcW w:w="0" w:type="auto"/>
            <w:tcBorders>
              <w:top w:val="nil"/>
              <w:left w:val="nil"/>
              <w:bottom w:val="nil"/>
              <w:right w:val="nil"/>
            </w:tcBorders>
            <w:shd w:val="clear" w:color="auto" w:fill="auto"/>
            <w:noWrap/>
            <w:vAlign w:val="bottom"/>
            <w:hideMark/>
          </w:tcPr>
          <w:p w14:paraId="753AD10A" w14:textId="77777777" w:rsidR="00DC2757" w:rsidRPr="00DC2757" w:rsidRDefault="00DC2757" w:rsidP="00DC2757">
            <w:pPr>
              <w:spacing w:after="0" w:line="240" w:lineRule="auto"/>
              <w:jc w:val="center"/>
              <w:rPr>
                <w:ins w:id="799" w:author="Commodore, Sarah" w:date="2023-03-22T16:21:00Z"/>
                <w:rFonts w:ascii="Calibri" w:eastAsia="Times New Roman" w:hAnsi="Calibri" w:cs="Calibri"/>
                <w:color w:val="000000"/>
                <w:sz w:val="20"/>
                <w:szCs w:val="20"/>
              </w:rPr>
            </w:pPr>
            <w:ins w:id="800" w:author="Commodore, Sarah" w:date="2023-03-22T16:21:00Z">
              <w:r w:rsidRPr="00DC2757">
                <w:rPr>
                  <w:rFonts w:ascii="Calibri" w:eastAsia="Times New Roman" w:hAnsi="Calibri" w:cs="Calibri"/>
                  <w:color w:val="000000"/>
                  <w:sz w:val="20"/>
                  <w:szCs w:val="20"/>
                </w:rPr>
                <w:t>9.7E-03</w:t>
              </w:r>
            </w:ins>
          </w:p>
        </w:tc>
        <w:tc>
          <w:tcPr>
            <w:tcW w:w="0" w:type="auto"/>
            <w:tcBorders>
              <w:top w:val="nil"/>
              <w:left w:val="nil"/>
              <w:bottom w:val="nil"/>
              <w:right w:val="nil"/>
            </w:tcBorders>
            <w:shd w:val="clear" w:color="auto" w:fill="auto"/>
            <w:noWrap/>
            <w:vAlign w:val="bottom"/>
            <w:hideMark/>
          </w:tcPr>
          <w:p w14:paraId="6C7262A4" w14:textId="77777777" w:rsidR="00DC2757" w:rsidRPr="00DC2757" w:rsidRDefault="00DC2757" w:rsidP="00DC2757">
            <w:pPr>
              <w:spacing w:after="0" w:line="240" w:lineRule="auto"/>
              <w:jc w:val="center"/>
              <w:rPr>
                <w:ins w:id="801" w:author="Commodore, Sarah" w:date="2023-03-22T16:21:00Z"/>
                <w:rFonts w:ascii="Calibri" w:eastAsia="Times New Roman" w:hAnsi="Calibri" w:cs="Calibri"/>
                <w:color w:val="FF0000"/>
                <w:sz w:val="20"/>
                <w:szCs w:val="20"/>
              </w:rPr>
            </w:pPr>
            <w:ins w:id="802" w:author="Commodore, Sarah" w:date="2023-03-22T16:21:00Z">
              <w:r w:rsidRPr="00DC2757">
                <w:rPr>
                  <w:rFonts w:ascii="Calibri" w:eastAsia="Times New Roman" w:hAnsi="Calibri" w:cs="Calibri"/>
                  <w:color w:val="FF0000"/>
                  <w:sz w:val="20"/>
                  <w:szCs w:val="20"/>
                </w:rPr>
                <w:t>*</w:t>
              </w:r>
            </w:ins>
          </w:p>
        </w:tc>
      </w:tr>
      <w:tr w:rsidR="00DC2757" w:rsidRPr="00DC2757" w14:paraId="0B6C627E" w14:textId="77777777" w:rsidTr="00DC2757">
        <w:trPr>
          <w:trHeight w:val="260"/>
          <w:ins w:id="803" w:author="Commodore, Sarah" w:date="2023-03-22T16:21:00Z"/>
        </w:trPr>
        <w:tc>
          <w:tcPr>
            <w:tcW w:w="0" w:type="auto"/>
            <w:tcBorders>
              <w:top w:val="nil"/>
              <w:left w:val="nil"/>
              <w:bottom w:val="nil"/>
              <w:right w:val="nil"/>
            </w:tcBorders>
            <w:shd w:val="clear" w:color="auto" w:fill="auto"/>
            <w:noWrap/>
            <w:vAlign w:val="bottom"/>
            <w:hideMark/>
          </w:tcPr>
          <w:p w14:paraId="424A9DB6" w14:textId="77777777" w:rsidR="00DC2757" w:rsidRPr="00DC2757" w:rsidRDefault="00DC2757" w:rsidP="00DC2757">
            <w:pPr>
              <w:spacing w:after="0" w:line="240" w:lineRule="auto"/>
              <w:rPr>
                <w:ins w:id="804" w:author="Commodore, Sarah" w:date="2023-03-22T16:21:00Z"/>
                <w:rFonts w:ascii="Calibri" w:eastAsia="Times New Roman" w:hAnsi="Calibri" w:cs="Calibri"/>
                <w:color w:val="000000"/>
                <w:sz w:val="20"/>
                <w:szCs w:val="20"/>
              </w:rPr>
            </w:pPr>
            <w:ins w:id="805" w:author="Commodore, Sarah" w:date="2023-03-22T16:21:00Z">
              <w:r w:rsidRPr="00DC2757">
                <w:rPr>
                  <w:rFonts w:ascii="Calibri" w:eastAsia="Times New Roman" w:hAnsi="Calibri" w:cs="Calibri"/>
                  <w:color w:val="000000"/>
                  <w:sz w:val="20"/>
                  <w:szCs w:val="20"/>
                </w:rPr>
                <w:t>ENSG00000287189.1</w:t>
              </w:r>
            </w:ins>
          </w:p>
        </w:tc>
        <w:tc>
          <w:tcPr>
            <w:tcW w:w="0" w:type="auto"/>
            <w:tcBorders>
              <w:top w:val="nil"/>
              <w:left w:val="nil"/>
              <w:bottom w:val="nil"/>
              <w:right w:val="nil"/>
            </w:tcBorders>
            <w:shd w:val="clear" w:color="auto" w:fill="auto"/>
            <w:noWrap/>
            <w:vAlign w:val="bottom"/>
            <w:hideMark/>
          </w:tcPr>
          <w:p w14:paraId="43913A0A" w14:textId="77777777" w:rsidR="00DC2757" w:rsidRPr="00DC2757" w:rsidRDefault="00DC2757" w:rsidP="00DC2757">
            <w:pPr>
              <w:spacing w:after="0" w:line="240" w:lineRule="auto"/>
              <w:rPr>
                <w:ins w:id="806" w:author="Commodore, Sarah" w:date="2023-03-22T16:21:00Z"/>
                <w:rFonts w:ascii="Calibri" w:eastAsia="Times New Roman" w:hAnsi="Calibri" w:cs="Calibri"/>
                <w:color w:val="000000"/>
                <w:sz w:val="20"/>
                <w:szCs w:val="20"/>
              </w:rPr>
            </w:pPr>
            <w:ins w:id="807" w:author="Commodore, Sarah" w:date="2023-03-22T16:21:00Z">
              <w:r w:rsidRPr="00DC2757">
                <w:rPr>
                  <w:rFonts w:ascii="Calibri" w:eastAsia="Times New Roman" w:hAnsi="Calibri" w:cs="Calibri"/>
                  <w:color w:val="000000"/>
                  <w:sz w:val="20"/>
                  <w:szCs w:val="20"/>
                </w:rPr>
                <w:t>AL121956.6</w:t>
              </w:r>
            </w:ins>
          </w:p>
        </w:tc>
        <w:tc>
          <w:tcPr>
            <w:tcW w:w="0" w:type="auto"/>
            <w:tcBorders>
              <w:top w:val="nil"/>
              <w:left w:val="nil"/>
              <w:bottom w:val="nil"/>
              <w:right w:val="nil"/>
            </w:tcBorders>
            <w:shd w:val="clear" w:color="auto" w:fill="auto"/>
            <w:noWrap/>
            <w:vAlign w:val="bottom"/>
            <w:hideMark/>
          </w:tcPr>
          <w:p w14:paraId="356C7331" w14:textId="77777777" w:rsidR="00DC2757" w:rsidRPr="00DC2757" w:rsidRDefault="00DC2757" w:rsidP="00DC2757">
            <w:pPr>
              <w:spacing w:after="0" w:line="240" w:lineRule="auto"/>
              <w:jc w:val="center"/>
              <w:rPr>
                <w:ins w:id="808" w:author="Commodore, Sarah" w:date="2023-03-22T16:21:00Z"/>
                <w:rFonts w:ascii="Calibri" w:eastAsia="Times New Roman" w:hAnsi="Calibri" w:cs="Calibri"/>
                <w:color w:val="000000"/>
                <w:sz w:val="20"/>
                <w:szCs w:val="20"/>
              </w:rPr>
            </w:pPr>
            <w:ins w:id="809"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C8BE550" w14:textId="77777777" w:rsidR="00DC2757" w:rsidRPr="00DC2757" w:rsidRDefault="00DC2757" w:rsidP="00DC2757">
            <w:pPr>
              <w:spacing w:after="0" w:line="240" w:lineRule="auto"/>
              <w:jc w:val="center"/>
              <w:rPr>
                <w:ins w:id="810" w:author="Commodore, Sarah" w:date="2023-03-22T16:21:00Z"/>
                <w:rFonts w:ascii="Calibri" w:eastAsia="Times New Roman" w:hAnsi="Calibri" w:cs="Calibri"/>
                <w:color w:val="000000"/>
                <w:sz w:val="20"/>
                <w:szCs w:val="20"/>
              </w:rPr>
            </w:pPr>
            <w:ins w:id="811" w:author="Commodore, Sarah" w:date="2023-03-22T16:21:00Z">
              <w:r w:rsidRPr="00DC2757">
                <w:rPr>
                  <w:rFonts w:ascii="Calibri" w:eastAsia="Times New Roman" w:hAnsi="Calibri" w:cs="Calibri"/>
                  <w:color w:val="000000"/>
                  <w:sz w:val="20"/>
                  <w:szCs w:val="20"/>
                </w:rPr>
                <w:t>5.4E-18</w:t>
              </w:r>
            </w:ins>
          </w:p>
        </w:tc>
        <w:tc>
          <w:tcPr>
            <w:tcW w:w="0" w:type="auto"/>
            <w:tcBorders>
              <w:top w:val="nil"/>
              <w:left w:val="nil"/>
              <w:bottom w:val="nil"/>
              <w:right w:val="nil"/>
            </w:tcBorders>
            <w:shd w:val="clear" w:color="auto" w:fill="auto"/>
            <w:noWrap/>
            <w:vAlign w:val="bottom"/>
            <w:hideMark/>
          </w:tcPr>
          <w:p w14:paraId="3DE8DE9E" w14:textId="77777777" w:rsidR="00DC2757" w:rsidRPr="00DC2757" w:rsidRDefault="00DC2757" w:rsidP="00DC2757">
            <w:pPr>
              <w:spacing w:after="0" w:line="240" w:lineRule="auto"/>
              <w:jc w:val="center"/>
              <w:rPr>
                <w:ins w:id="812" w:author="Commodore, Sarah" w:date="2023-03-22T16:21:00Z"/>
                <w:rFonts w:ascii="Calibri" w:eastAsia="Times New Roman" w:hAnsi="Calibri" w:cs="Calibri"/>
                <w:color w:val="000000"/>
                <w:sz w:val="20"/>
                <w:szCs w:val="20"/>
              </w:rPr>
            </w:pPr>
            <w:ins w:id="813" w:author="Commodore, Sarah" w:date="2023-03-22T16:21:00Z">
              <w:r w:rsidRPr="00DC2757">
                <w:rPr>
                  <w:rFonts w:ascii="Calibri" w:eastAsia="Times New Roman" w:hAnsi="Calibri" w:cs="Calibri"/>
                  <w:color w:val="000000"/>
                  <w:sz w:val="20"/>
                  <w:szCs w:val="20"/>
                </w:rPr>
                <w:t>9.1E-16</w:t>
              </w:r>
            </w:ins>
          </w:p>
        </w:tc>
        <w:tc>
          <w:tcPr>
            <w:tcW w:w="0" w:type="auto"/>
            <w:tcBorders>
              <w:top w:val="nil"/>
              <w:left w:val="nil"/>
              <w:bottom w:val="nil"/>
              <w:right w:val="nil"/>
            </w:tcBorders>
            <w:shd w:val="clear" w:color="auto" w:fill="auto"/>
            <w:noWrap/>
            <w:vAlign w:val="bottom"/>
            <w:hideMark/>
          </w:tcPr>
          <w:p w14:paraId="29B121DA" w14:textId="77777777" w:rsidR="00DC2757" w:rsidRPr="00DC2757" w:rsidRDefault="00DC2757" w:rsidP="00DC2757">
            <w:pPr>
              <w:spacing w:after="0" w:line="240" w:lineRule="auto"/>
              <w:jc w:val="center"/>
              <w:rPr>
                <w:ins w:id="814" w:author="Commodore, Sarah" w:date="2023-03-22T16:21:00Z"/>
                <w:rFonts w:ascii="Calibri" w:eastAsia="Times New Roman" w:hAnsi="Calibri" w:cs="Calibri"/>
                <w:color w:val="FF0000"/>
                <w:sz w:val="20"/>
                <w:szCs w:val="20"/>
              </w:rPr>
            </w:pPr>
            <w:ins w:id="815" w:author="Commodore, Sarah" w:date="2023-03-22T16:21:00Z">
              <w:r w:rsidRPr="00DC2757">
                <w:rPr>
                  <w:rFonts w:ascii="Calibri" w:eastAsia="Times New Roman" w:hAnsi="Calibri" w:cs="Calibri"/>
                  <w:color w:val="FF0000"/>
                  <w:sz w:val="20"/>
                  <w:szCs w:val="20"/>
                </w:rPr>
                <w:t>*</w:t>
              </w:r>
            </w:ins>
          </w:p>
        </w:tc>
      </w:tr>
      <w:tr w:rsidR="00DC2757" w:rsidRPr="00DC2757" w14:paraId="4E22B6D0" w14:textId="77777777" w:rsidTr="00DC2757">
        <w:trPr>
          <w:trHeight w:val="260"/>
          <w:ins w:id="816" w:author="Commodore, Sarah" w:date="2023-03-22T16:21:00Z"/>
        </w:trPr>
        <w:tc>
          <w:tcPr>
            <w:tcW w:w="0" w:type="auto"/>
            <w:tcBorders>
              <w:top w:val="nil"/>
              <w:left w:val="nil"/>
              <w:bottom w:val="nil"/>
              <w:right w:val="nil"/>
            </w:tcBorders>
            <w:shd w:val="clear" w:color="auto" w:fill="auto"/>
            <w:noWrap/>
            <w:vAlign w:val="bottom"/>
            <w:hideMark/>
          </w:tcPr>
          <w:p w14:paraId="580B3B63" w14:textId="77777777" w:rsidR="00DC2757" w:rsidRPr="00DC2757" w:rsidRDefault="00DC2757" w:rsidP="00DC2757">
            <w:pPr>
              <w:spacing w:after="0" w:line="240" w:lineRule="auto"/>
              <w:rPr>
                <w:ins w:id="817" w:author="Commodore, Sarah" w:date="2023-03-22T16:21:00Z"/>
                <w:rFonts w:ascii="Calibri" w:eastAsia="Times New Roman" w:hAnsi="Calibri" w:cs="Calibri"/>
                <w:color w:val="000000"/>
                <w:sz w:val="20"/>
                <w:szCs w:val="20"/>
              </w:rPr>
            </w:pPr>
            <w:ins w:id="818" w:author="Commodore, Sarah" w:date="2023-03-22T16:21:00Z">
              <w:r w:rsidRPr="00DC2757">
                <w:rPr>
                  <w:rFonts w:ascii="Calibri" w:eastAsia="Times New Roman" w:hAnsi="Calibri" w:cs="Calibri"/>
                  <w:color w:val="000000"/>
                  <w:sz w:val="20"/>
                  <w:szCs w:val="20"/>
                </w:rPr>
                <w:t>ENSG00000117501.14</w:t>
              </w:r>
            </w:ins>
          </w:p>
        </w:tc>
        <w:tc>
          <w:tcPr>
            <w:tcW w:w="0" w:type="auto"/>
            <w:tcBorders>
              <w:top w:val="nil"/>
              <w:left w:val="nil"/>
              <w:bottom w:val="nil"/>
              <w:right w:val="nil"/>
            </w:tcBorders>
            <w:shd w:val="clear" w:color="auto" w:fill="auto"/>
            <w:noWrap/>
            <w:vAlign w:val="bottom"/>
            <w:hideMark/>
          </w:tcPr>
          <w:p w14:paraId="41F226F9" w14:textId="77777777" w:rsidR="00DC2757" w:rsidRPr="00DC2757" w:rsidRDefault="00DC2757" w:rsidP="00DC2757">
            <w:pPr>
              <w:spacing w:after="0" w:line="240" w:lineRule="auto"/>
              <w:rPr>
                <w:ins w:id="819" w:author="Commodore, Sarah" w:date="2023-03-22T16:21:00Z"/>
                <w:rFonts w:ascii="Calibri" w:eastAsia="Times New Roman" w:hAnsi="Calibri" w:cs="Calibri"/>
                <w:color w:val="000000"/>
                <w:sz w:val="20"/>
                <w:szCs w:val="20"/>
              </w:rPr>
            </w:pPr>
            <w:ins w:id="820" w:author="Commodore, Sarah" w:date="2023-03-22T16:21:00Z">
              <w:r w:rsidRPr="00DC2757">
                <w:rPr>
                  <w:rFonts w:ascii="Calibri" w:eastAsia="Times New Roman" w:hAnsi="Calibri" w:cs="Calibri"/>
                  <w:color w:val="000000"/>
                  <w:sz w:val="20"/>
                  <w:szCs w:val="20"/>
                </w:rPr>
                <w:t>MROH9</w:t>
              </w:r>
            </w:ins>
          </w:p>
        </w:tc>
        <w:tc>
          <w:tcPr>
            <w:tcW w:w="0" w:type="auto"/>
            <w:tcBorders>
              <w:top w:val="nil"/>
              <w:left w:val="nil"/>
              <w:bottom w:val="nil"/>
              <w:right w:val="nil"/>
            </w:tcBorders>
            <w:shd w:val="clear" w:color="auto" w:fill="auto"/>
            <w:noWrap/>
            <w:vAlign w:val="bottom"/>
            <w:hideMark/>
          </w:tcPr>
          <w:p w14:paraId="01CDE86A" w14:textId="77777777" w:rsidR="00DC2757" w:rsidRPr="00DC2757" w:rsidRDefault="00DC2757" w:rsidP="00DC2757">
            <w:pPr>
              <w:spacing w:after="0" w:line="240" w:lineRule="auto"/>
              <w:jc w:val="center"/>
              <w:rPr>
                <w:ins w:id="821" w:author="Commodore, Sarah" w:date="2023-03-22T16:21:00Z"/>
                <w:rFonts w:ascii="Calibri" w:eastAsia="Times New Roman" w:hAnsi="Calibri" w:cs="Calibri"/>
                <w:color w:val="000000"/>
                <w:sz w:val="20"/>
                <w:szCs w:val="20"/>
              </w:rPr>
            </w:pPr>
            <w:ins w:id="822"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59E8B3" w14:textId="77777777" w:rsidR="00DC2757" w:rsidRPr="00DC2757" w:rsidRDefault="00DC2757" w:rsidP="00DC2757">
            <w:pPr>
              <w:spacing w:after="0" w:line="240" w:lineRule="auto"/>
              <w:jc w:val="center"/>
              <w:rPr>
                <w:ins w:id="823" w:author="Commodore, Sarah" w:date="2023-03-22T16:21:00Z"/>
                <w:rFonts w:ascii="Calibri" w:eastAsia="Times New Roman" w:hAnsi="Calibri" w:cs="Calibri"/>
                <w:color w:val="000000"/>
                <w:sz w:val="20"/>
                <w:szCs w:val="20"/>
              </w:rPr>
            </w:pPr>
            <w:ins w:id="824" w:author="Commodore, Sarah" w:date="2023-03-22T16:21:00Z">
              <w:r w:rsidRPr="00DC2757">
                <w:rPr>
                  <w:rFonts w:ascii="Calibri" w:eastAsia="Times New Roman" w:hAnsi="Calibri" w:cs="Calibri"/>
                  <w:color w:val="000000"/>
                  <w:sz w:val="20"/>
                  <w:szCs w:val="20"/>
                </w:rPr>
                <w:t>9.1E-13</w:t>
              </w:r>
            </w:ins>
          </w:p>
        </w:tc>
        <w:tc>
          <w:tcPr>
            <w:tcW w:w="0" w:type="auto"/>
            <w:tcBorders>
              <w:top w:val="nil"/>
              <w:left w:val="nil"/>
              <w:bottom w:val="nil"/>
              <w:right w:val="nil"/>
            </w:tcBorders>
            <w:shd w:val="clear" w:color="auto" w:fill="auto"/>
            <w:noWrap/>
            <w:vAlign w:val="bottom"/>
            <w:hideMark/>
          </w:tcPr>
          <w:p w14:paraId="3B40EBBA" w14:textId="77777777" w:rsidR="00DC2757" w:rsidRPr="00DC2757" w:rsidRDefault="00DC2757" w:rsidP="00DC2757">
            <w:pPr>
              <w:spacing w:after="0" w:line="240" w:lineRule="auto"/>
              <w:jc w:val="center"/>
              <w:rPr>
                <w:ins w:id="825" w:author="Commodore, Sarah" w:date="2023-03-22T16:21:00Z"/>
                <w:rFonts w:ascii="Calibri" w:eastAsia="Times New Roman" w:hAnsi="Calibri" w:cs="Calibri"/>
                <w:color w:val="000000"/>
                <w:sz w:val="20"/>
                <w:szCs w:val="20"/>
              </w:rPr>
            </w:pPr>
            <w:ins w:id="826" w:author="Commodore, Sarah" w:date="2023-03-22T16:21:00Z">
              <w:r w:rsidRPr="00DC2757">
                <w:rPr>
                  <w:rFonts w:ascii="Calibri" w:eastAsia="Times New Roman" w:hAnsi="Calibri" w:cs="Calibri"/>
                  <w:color w:val="000000"/>
                  <w:sz w:val="20"/>
                  <w:szCs w:val="20"/>
                </w:rPr>
                <w:t>3.7E-11</w:t>
              </w:r>
            </w:ins>
          </w:p>
        </w:tc>
        <w:tc>
          <w:tcPr>
            <w:tcW w:w="0" w:type="auto"/>
            <w:tcBorders>
              <w:top w:val="nil"/>
              <w:left w:val="nil"/>
              <w:bottom w:val="nil"/>
              <w:right w:val="nil"/>
            </w:tcBorders>
            <w:shd w:val="clear" w:color="auto" w:fill="auto"/>
            <w:noWrap/>
            <w:vAlign w:val="bottom"/>
            <w:hideMark/>
          </w:tcPr>
          <w:p w14:paraId="44A0211A" w14:textId="77777777" w:rsidR="00DC2757" w:rsidRPr="00DC2757" w:rsidRDefault="00DC2757" w:rsidP="00DC2757">
            <w:pPr>
              <w:spacing w:after="0" w:line="240" w:lineRule="auto"/>
              <w:jc w:val="center"/>
              <w:rPr>
                <w:ins w:id="827" w:author="Commodore, Sarah" w:date="2023-03-22T16:21:00Z"/>
                <w:rFonts w:ascii="Calibri" w:eastAsia="Times New Roman" w:hAnsi="Calibri" w:cs="Calibri"/>
                <w:color w:val="FF0000"/>
                <w:sz w:val="20"/>
                <w:szCs w:val="20"/>
              </w:rPr>
            </w:pPr>
            <w:ins w:id="828" w:author="Commodore, Sarah" w:date="2023-03-22T16:21:00Z">
              <w:r w:rsidRPr="00DC2757">
                <w:rPr>
                  <w:rFonts w:ascii="Calibri" w:eastAsia="Times New Roman" w:hAnsi="Calibri" w:cs="Calibri"/>
                  <w:color w:val="FF0000"/>
                  <w:sz w:val="20"/>
                  <w:szCs w:val="20"/>
                </w:rPr>
                <w:t>*</w:t>
              </w:r>
            </w:ins>
          </w:p>
        </w:tc>
      </w:tr>
      <w:tr w:rsidR="00DC2757" w:rsidRPr="00DC2757" w14:paraId="68EBD701" w14:textId="77777777" w:rsidTr="00DC2757">
        <w:trPr>
          <w:trHeight w:val="260"/>
          <w:ins w:id="829" w:author="Commodore, Sarah" w:date="2023-03-22T16:21:00Z"/>
        </w:trPr>
        <w:tc>
          <w:tcPr>
            <w:tcW w:w="0" w:type="auto"/>
            <w:tcBorders>
              <w:top w:val="nil"/>
              <w:left w:val="nil"/>
              <w:bottom w:val="nil"/>
              <w:right w:val="nil"/>
            </w:tcBorders>
            <w:shd w:val="clear" w:color="auto" w:fill="auto"/>
            <w:noWrap/>
            <w:vAlign w:val="bottom"/>
            <w:hideMark/>
          </w:tcPr>
          <w:p w14:paraId="24CC37A2" w14:textId="77777777" w:rsidR="00DC2757" w:rsidRPr="00DC2757" w:rsidRDefault="00DC2757" w:rsidP="00DC2757">
            <w:pPr>
              <w:spacing w:after="0" w:line="240" w:lineRule="auto"/>
              <w:rPr>
                <w:ins w:id="830" w:author="Commodore, Sarah" w:date="2023-03-22T16:21:00Z"/>
                <w:rFonts w:ascii="Calibri" w:eastAsia="Times New Roman" w:hAnsi="Calibri" w:cs="Calibri"/>
                <w:color w:val="000000"/>
                <w:sz w:val="20"/>
                <w:szCs w:val="20"/>
              </w:rPr>
            </w:pPr>
            <w:ins w:id="831" w:author="Commodore, Sarah" w:date="2023-03-22T16:21:00Z">
              <w:r w:rsidRPr="00DC2757">
                <w:rPr>
                  <w:rFonts w:ascii="Calibri" w:eastAsia="Times New Roman" w:hAnsi="Calibri" w:cs="Calibri"/>
                  <w:color w:val="000000"/>
                  <w:sz w:val="20"/>
                  <w:szCs w:val="20"/>
                </w:rPr>
                <w:t>ENSG00000231720.1</w:t>
              </w:r>
            </w:ins>
          </w:p>
        </w:tc>
        <w:tc>
          <w:tcPr>
            <w:tcW w:w="0" w:type="auto"/>
            <w:tcBorders>
              <w:top w:val="nil"/>
              <w:left w:val="nil"/>
              <w:bottom w:val="nil"/>
              <w:right w:val="nil"/>
            </w:tcBorders>
            <w:shd w:val="clear" w:color="auto" w:fill="auto"/>
            <w:noWrap/>
            <w:vAlign w:val="bottom"/>
            <w:hideMark/>
          </w:tcPr>
          <w:p w14:paraId="497F152C" w14:textId="77777777" w:rsidR="00DC2757" w:rsidRPr="00DC2757" w:rsidRDefault="00DC2757" w:rsidP="00DC2757">
            <w:pPr>
              <w:spacing w:after="0" w:line="240" w:lineRule="auto"/>
              <w:rPr>
                <w:ins w:id="832" w:author="Commodore, Sarah" w:date="2023-03-22T16:21:00Z"/>
                <w:rFonts w:ascii="Calibri" w:eastAsia="Times New Roman" w:hAnsi="Calibri" w:cs="Calibri"/>
                <w:color w:val="000000"/>
                <w:sz w:val="20"/>
                <w:szCs w:val="20"/>
              </w:rPr>
            </w:pPr>
            <w:ins w:id="833" w:author="Commodore, Sarah" w:date="2023-03-22T16:21:00Z">
              <w:r w:rsidRPr="00DC2757">
                <w:rPr>
                  <w:rFonts w:ascii="Calibri" w:eastAsia="Times New Roman" w:hAnsi="Calibri" w:cs="Calibri"/>
                  <w:color w:val="000000"/>
                  <w:sz w:val="20"/>
                  <w:szCs w:val="20"/>
                </w:rPr>
                <w:t>AL353747.3</w:t>
              </w:r>
            </w:ins>
          </w:p>
        </w:tc>
        <w:tc>
          <w:tcPr>
            <w:tcW w:w="0" w:type="auto"/>
            <w:tcBorders>
              <w:top w:val="nil"/>
              <w:left w:val="nil"/>
              <w:bottom w:val="nil"/>
              <w:right w:val="nil"/>
            </w:tcBorders>
            <w:shd w:val="clear" w:color="auto" w:fill="auto"/>
            <w:noWrap/>
            <w:vAlign w:val="bottom"/>
            <w:hideMark/>
          </w:tcPr>
          <w:p w14:paraId="2B5C123A" w14:textId="77777777" w:rsidR="00DC2757" w:rsidRPr="00DC2757" w:rsidRDefault="00DC2757" w:rsidP="00DC2757">
            <w:pPr>
              <w:spacing w:after="0" w:line="240" w:lineRule="auto"/>
              <w:jc w:val="center"/>
              <w:rPr>
                <w:ins w:id="834" w:author="Commodore, Sarah" w:date="2023-03-22T16:21:00Z"/>
                <w:rFonts w:ascii="Calibri" w:eastAsia="Times New Roman" w:hAnsi="Calibri" w:cs="Calibri"/>
                <w:color w:val="000000"/>
                <w:sz w:val="20"/>
                <w:szCs w:val="20"/>
              </w:rPr>
            </w:pPr>
            <w:ins w:id="83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633FB5D" w14:textId="77777777" w:rsidR="00DC2757" w:rsidRPr="00DC2757" w:rsidRDefault="00DC2757" w:rsidP="00DC2757">
            <w:pPr>
              <w:spacing w:after="0" w:line="240" w:lineRule="auto"/>
              <w:jc w:val="center"/>
              <w:rPr>
                <w:ins w:id="836" w:author="Commodore, Sarah" w:date="2023-03-22T16:21:00Z"/>
                <w:rFonts w:ascii="Calibri" w:eastAsia="Times New Roman" w:hAnsi="Calibri" w:cs="Calibri"/>
                <w:color w:val="000000"/>
                <w:sz w:val="20"/>
                <w:szCs w:val="20"/>
              </w:rPr>
            </w:pPr>
            <w:ins w:id="837"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33ECC6B" w14:textId="77777777" w:rsidR="00DC2757" w:rsidRPr="00DC2757" w:rsidRDefault="00DC2757" w:rsidP="00DC2757">
            <w:pPr>
              <w:spacing w:after="0" w:line="240" w:lineRule="auto"/>
              <w:jc w:val="center"/>
              <w:rPr>
                <w:ins w:id="838" w:author="Commodore, Sarah" w:date="2023-03-22T16:21:00Z"/>
                <w:rFonts w:ascii="Calibri" w:eastAsia="Times New Roman" w:hAnsi="Calibri" w:cs="Calibri"/>
                <w:color w:val="000000"/>
                <w:sz w:val="20"/>
                <w:szCs w:val="20"/>
              </w:rPr>
            </w:pPr>
            <w:ins w:id="839"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B34F019" w14:textId="77777777" w:rsidR="00DC2757" w:rsidRPr="00DC2757" w:rsidRDefault="00DC2757" w:rsidP="00DC2757">
            <w:pPr>
              <w:spacing w:after="0" w:line="240" w:lineRule="auto"/>
              <w:jc w:val="center"/>
              <w:rPr>
                <w:ins w:id="840" w:author="Commodore, Sarah" w:date="2023-03-22T16:21:00Z"/>
                <w:rFonts w:ascii="Calibri" w:eastAsia="Times New Roman" w:hAnsi="Calibri" w:cs="Calibri"/>
                <w:color w:val="FF0000"/>
                <w:sz w:val="20"/>
                <w:szCs w:val="20"/>
              </w:rPr>
            </w:pPr>
            <w:ins w:id="841" w:author="Commodore, Sarah" w:date="2023-03-22T16:21:00Z">
              <w:r w:rsidRPr="00DC2757">
                <w:rPr>
                  <w:rFonts w:ascii="Calibri" w:eastAsia="Times New Roman" w:hAnsi="Calibri" w:cs="Calibri"/>
                  <w:color w:val="FF0000"/>
                  <w:sz w:val="20"/>
                  <w:szCs w:val="20"/>
                </w:rPr>
                <w:t>*</w:t>
              </w:r>
            </w:ins>
          </w:p>
        </w:tc>
      </w:tr>
      <w:tr w:rsidR="00DC2757" w:rsidRPr="00DC2757" w14:paraId="14E03A77" w14:textId="77777777" w:rsidTr="00DC2757">
        <w:trPr>
          <w:trHeight w:val="260"/>
          <w:ins w:id="842" w:author="Commodore, Sarah" w:date="2023-03-22T16:21:00Z"/>
        </w:trPr>
        <w:tc>
          <w:tcPr>
            <w:tcW w:w="0" w:type="auto"/>
            <w:tcBorders>
              <w:top w:val="nil"/>
              <w:left w:val="nil"/>
              <w:bottom w:val="nil"/>
              <w:right w:val="nil"/>
            </w:tcBorders>
            <w:shd w:val="clear" w:color="auto" w:fill="auto"/>
            <w:noWrap/>
            <w:vAlign w:val="bottom"/>
            <w:hideMark/>
          </w:tcPr>
          <w:p w14:paraId="3AA43F2B" w14:textId="77777777" w:rsidR="00DC2757" w:rsidRPr="00DC2757" w:rsidRDefault="00DC2757" w:rsidP="00DC2757">
            <w:pPr>
              <w:spacing w:after="0" w:line="240" w:lineRule="auto"/>
              <w:rPr>
                <w:ins w:id="843" w:author="Commodore, Sarah" w:date="2023-03-22T16:21:00Z"/>
                <w:rFonts w:ascii="Calibri" w:eastAsia="Times New Roman" w:hAnsi="Calibri" w:cs="Calibri"/>
                <w:color w:val="000000"/>
                <w:sz w:val="20"/>
                <w:szCs w:val="20"/>
              </w:rPr>
            </w:pPr>
            <w:ins w:id="844" w:author="Commodore, Sarah" w:date="2023-03-22T16:21:00Z">
              <w:r w:rsidRPr="00DC2757">
                <w:rPr>
                  <w:rFonts w:ascii="Calibri" w:eastAsia="Times New Roman" w:hAnsi="Calibri" w:cs="Calibri"/>
                  <w:color w:val="000000"/>
                  <w:sz w:val="20"/>
                  <w:szCs w:val="20"/>
                </w:rPr>
                <w:t>ENSG00000260057.6</w:t>
              </w:r>
            </w:ins>
          </w:p>
        </w:tc>
        <w:tc>
          <w:tcPr>
            <w:tcW w:w="0" w:type="auto"/>
            <w:tcBorders>
              <w:top w:val="nil"/>
              <w:left w:val="nil"/>
              <w:bottom w:val="nil"/>
              <w:right w:val="nil"/>
            </w:tcBorders>
            <w:shd w:val="clear" w:color="auto" w:fill="auto"/>
            <w:noWrap/>
            <w:vAlign w:val="bottom"/>
            <w:hideMark/>
          </w:tcPr>
          <w:p w14:paraId="4A182D7C" w14:textId="77777777" w:rsidR="00DC2757" w:rsidRPr="00DC2757" w:rsidRDefault="00DC2757" w:rsidP="00DC2757">
            <w:pPr>
              <w:spacing w:after="0" w:line="240" w:lineRule="auto"/>
              <w:rPr>
                <w:ins w:id="845" w:author="Commodore, Sarah" w:date="2023-03-22T16:21:00Z"/>
                <w:rFonts w:ascii="Calibri" w:eastAsia="Times New Roman" w:hAnsi="Calibri" w:cs="Calibri"/>
                <w:color w:val="000000"/>
                <w:sz w:val="20"/>
                <w:szCs w:val="20"/>
              </w:rPr>
            </w:pPr>
            <w:ins w:id="846" w:author="Commodore, Sarah" w:date="2023-03-22T16:21:00Z">
              <w:r w:rsidRPr="00DC2757">
                <w:rPr>
                  <w:rFonts w:ascii="Calibri" w:eastAsia="Times New Roman" w:hAnsi="Calibri" w:cs="Calibri"/>
                  <w:color w:val="000000"/>
                  <w:sz w:val="20"/>
                  <w:szCs w:val="20"/>
                </w:rPr>
                <w:t>LINC01571</w:t>
              </w:r>
            </w:ins>
          </w:p>
        </w:tc>
        <w:tc>
          <w:tcPr>
            <w:tcW w:w="0" w:type="auto"/>
            <w:tcBorders>
              <w:top w:val="nil"/>
              <w:left w:val="nil"/>
              <w:bottom w:val="nil"/>
              <w:right w:val="nil"/>
            </w:tcBorders>
            <w:shd w:val="clear" w:color="auto" w:fill="auto"/>
            <w:noWrap/>
            <w:vAlign w:val="bottom"/>
            <w:hideMark/>
          </w:tcPr>
          <w:p w14:paraId="1C95D839" w14:textId="77777777" w:rsidR="00DC2757" w:rsidRPr="00DC2757" w:rsidRDefault="00DC2757" w:rsidP="00DC2757">
            <w:pPr>
              <w:spacing w:after="0" w:line="240" w:lineRule="auto"/>
              <w:jc w:val="center"/>
              <w:rPr>
                <w:ins w:id="847" w:author="Commodore, Sarah" w:date="2023-03-22T16:21:00Z"/>
                <w:rFonts w:ascii="Calibri" w:eastAsia="Times New Roman" w:hAnsi="Calibri" w:cs="Calibri"/>
                <w:color w:val="000000"/>
                <w:sz w:val="20"/>
                <w:szCs w:val="20"/>
              </w:rPr>
            </w:pPr>
            <w:ins w:id="84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B94C4F2" w14:textId="77777777" w:rsidR="00DC2757" w:rsidRPr="00DC2757" w:rsidRDefault="00DC2757" w:rsidP="00DC2757">
            <w:pPr>
              <w:spacing w:after="0" w:line="240" w:lineRule="auto"/>
              <w:jc w:val="center"/>
              <w:rPr>
                <w:ins w:id="849" w:author="Commodore, Sarah" w:date="2023-03-22T16:21:00Z"/>
                <w:rFonts w:ascii="Calibri" w:eastAsia="Times New Roman" w:hAnsi="Calibri" w:cs="Calibri"/>
                <w:color w:val="000000"/>
                <w:sz w:val="20"/>
                <w:szCs w:val="20"/>
              </w:rPr>
            </w:pPr>
            <w:ins w:id="850"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55544145" w14:textId="77777777" w:rsidR="00DC2757" w:rsidRPr="00DC2757" w:rsidRDefault="00DC2757" w:rsidP="00DC2757">
            <w:pPr>
              <w:spacing w:after="0" w:line="240" w:lineRule="auto"/>
              <w:jc w:val="center"/>
              <w:rPr>
                <w:ins w:id="851" w:author="Commodore, Sarah" w:date="2023-03-22T16:21:00Z"/>
                <w:rFonts w:ascii="Calibri" w:eastAsia="Times New Roman" w:hAnsi="Calibri" w:cs="Calibri"/>
                <w:color w:val="000000"/>
                <w:sz w:val="20"/>
                <w:szCs w:val="20"/>
              </w:rPr>
            </w:pPr>
            <w:ins w:id="852" w:author="Commodore, Sarah" w:date="2023-03-22T16:21:00Z">
              <w:r w:rsidRPr="00DC2757">
                <w:rPr>
                  <w:rFonts w:ascii="Calibri" w:eastAsia="Times New Roman" w:hAnsi="Calibri" w:cs="Calibri"/>
                  <w:color w:val="000000"/>
                  <w:sz w:val="20"/>
                  <w:szCs w:val="20"/>
                </w:rPr>
                <w:t>6.6E-08</w:t>
              </w:r>
            </w:ins>
          </w:p>
        </w:tc>
        <w:tc>
          <w:tcPr>
            <w:tcW w:w="0" w:type="auto"/>
            <w:tcBorders>
              <w:top w:val="nil"/>
              <w:left w:val="nil"/>
              <w:bottom w:val="nil"/>
              <w:right w:val="nil"/>
            </w:tcBorders>
            <w:shd w:val="clear" w:color="auto" w:fill="auto"/>
            <w:noWrap/>
            <w:vAlign w:val="bottom"/>
            <w:hideMark/>
          </w:tcPr>
          <w:p w14:paraId="1C58C73D" w14:textId="77777777" w:rsidR="00DC2757" w:rsidRPr="00DC2757" w:rsidRDefault="00DC2757" w:rsidP="00DC2757">
            <w:pPr>
              <w:spacing w:after="0" w:line="240" w:lineRule="auto"/>
              <w:jc w:val="center"/>
              <w:rPr>
                <w:ins w:id="853" w:author="Commodore, Sarah" w:date="2023-03-22T16:21:00Z"/>
                <w:rFonts w:ascii="Calibri" w:eastAsia="Times New Roman" w:hAnsi="Calibri" w:cs="Calibri"/>
                <w:color w:val="FF0000"/>
                <w:sz w:val="20"/>
                <w:szCs w:val="20"/>
              </w:rPr>
            </w:pPr>
            <w:ins w:id="854" w:author="Commodore, Sarah" w:date="2023-03-22T16:21:00Z">
              <w:r w:rsidRPr="00DC2757">
                <w:rPr>
                  <w:rFonts w:ascii="Calibri" w:eastAsia="Times New Roman" w:hAnsi="Calibri" w:cs="Calibri"/>
                  <w:color w:val="FF0000"/>
                  <w:sz w:val="20"/>
                  <w:szCs w:val="20"/>
                </w:rPr>
                <w:t>*</w:t>
              </w:r>
            </w:ins>
          </w:p>
        </w:tc>
      </w:tr>
      <w:tr w:rsidR="00DC2757" w:rsidRPr="00DC2757" w14:paraId="6B9D0DB2" w14:textId="77777777" w:rsidTr="00DC2757">
        <w:trPr>
          <w:trHeight w:val="260"/>
          <w:ins w:id="855" w:author="Commodore, Sarah" w:date="2023-03-22T16:21:00Z"/>
        </w:trPr>
        <w:tc>
          <w:tcPr>
            <w:tcW w:w="0" w:type="auto"/>
            <w:tcBorders>
              <w:top w:val="nil"/>
              <w:left w:val="nil"/>
              <w:bottom w:val="nil"/>
              <w:right w:val="nil"/>
            </w:tcBorders>
            <w:shd w:val="clear" w:color="auto" w:fill="auto"/>
            <w:noWrap/>
            <w:vAlign w:val="bottom"/>
            <w:hideMark/>
          </w:tcPr>
          <w:p w14:paraId="792FAFC2" w14:textId="77777777" w:rsidR="00DC2757" w:rsidRPr="00DC2757" w:rsidRDefault="00DC2757" w:rsidP="00DC2757">
            <w:pPr>
              <w:spacing w:after="0" w:line="240" w:lineRule="auto"/>
              <w:rPr>
                <w:ins w:id="856" w:author="Commodore, Sarah" w:date="2023-03-22T16:21:00Z"/>
                <w:rFonts w:ascii="Calibri" w:eastAsia="Times New Roman" w:hAnsi="Calibri" w:cs="Calibri"/>
                <w:color w:val="000000"/>
                <w:sz w:val="20"/>
                <w:szCs w:val="20"/>
              </w:rPr>
            </w:pPr>
            <w:ins w:id="857" w:author="Commodore, Sarah" w:date="2023-03-22T16:21:00Z">
              <w:r w:rsidRPr="00DC2757">
                <w:rPr>
                  <w:rFonts w:ascii="Calibri" w:eastAsia="Times New Roman" w:hAnsi="Calibri" w:cs="Calibri"/>
                  <w:color w:val="000000"/>
                  <w:sz w:val="20"/>
                  <w:szCs w:val="20"/>
                </w:rPr>
                <w:t>ENSG00000231980.1</w:t>
              </w:r>
            </w:ins>
          </w:p>
        </w:tc>
        <w:tc>
          <w:tcPr>
            <w:tcW w:w="0" w:type="auto"/>
            <w:tcBorders>
              <w:top w:val="nil"/>
              <w:left w:val="nil"/>
              <w:bottom w:val="nil"/>
              <w:right w:val="nil"/>
            </w:tcBorders>
            <w:shd w:val="clear" w:color="auto" w:fill="auto"/>
            <w:noWrap/>
            <w:vAlign w:val="bottom"/>
            <w:hideMark/>
          </w:tcPr>
          <w:p w14:paraId="35769F16" w14:textId="77777777" w:rsidR="00DC2757" w:rsidRPr="00DC2757" w:rsidRDefault="00DC2757" w:rsidP="00DC2757">
            <w:pPr>
              <w:spacing w:after="0" w:line="240" w:lineRule="auto"/>
              <w:rPr>
                <w:ins w:id="858" w:author="Commodore, Sarah" w:date="2023-03-22T16:21:00Z"/>
                <w:rFonts w:ascii="Calibri" w:eastAsia="Times New Roman" w:hAnsi="Calibri" w:cs="Calibri"/>
                <w:color w:val="000000"/>
                <w:sz w:val="20"/>
                <w:szCs w:val="20"/>
              </w:rPr>
            </w:pPr>
            <w:ins w:id="859" w:author="Commodore, Sarah" w:date="2023-03-22T16:21:00Z">
              <w:r w:rsidRPr="00DC2757">
                <w:rPr>
                  <w:rFonts w:ascii="Calibri" w:eastAsia="Times New Roman" w:hAnsi="Calibri" w:cs="Calibri"/>
                  <w:color w:val="000000"/>
                  <w:sz w:val="20"/>
                  <w:szCs w:val="20"/>
                </w:rPr>
                <w:t>AC011899.1</w:t>
              </w:r>
            </w:ins>
          </w:p>
        </w:tc>
        <w:tc>
          <w:tcPr>
            <w:tcW w:w="0" w:type="auto"/>
            <w:tcBorders>
              <w:top w:val="nil"/>
              <w:left w:val="nil"/>
              <w:bottom w:val="nil"/>
              <w:right w:val="nil"/>
            </w:tcBorders>
            <w:shd w:val="clear" w:color="auto" w:fill="auto"/>
            <w:noWrap/>
            <w:vAlign w:val="bottom"/>
            <w:hideMark/>
          </w:tcPr>
          <w:p w14:paraId="22C1E157" w14:textId="77777777" w:rsidR="00DC2757" w:rsidRPr="00DC2757" w:rsidRDefault="00DC2757" w:rsidP="00DC2757">
            <w:pPr>
              <w:spacing w:after="0" w:line="240" w:lineRule="auto"/>
              <w:jc w:val="center"/>
              <w:rPr>
                <w:ins w:id="860" w:author="Commodore, Sarah" w:date="2023-03-22T16:21:00Z"/>
                <w:rFonts w:ascii="Calibri" w:eastAsia="Times New Roman" w:hAnsi="Calibri" w:cs="Calibri"/>
                <w:color w:val="000000"/>
                <w:sz w:val="20"/>
                <w:szCs w:val="20"/>
              </w:rPr>
            </w:pPr>
            <w:ins w:id="86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2EE91FD" w14:textId="77777777" w:rsidR="00DC2757" w:rsidRPr="00DC2757" w:rsidRDefault="00DC2757" w:rsidP="00DC2757">
            <w:pPr>
              <w:spacing w:after="0" w:line="240" w:lineRule="auto"/>
              <w:jc w:val="center"/>
              <w:rPr>
                <w:ins w:id="862" w:author="Commodore, Sarah" w:date="2023-03-22T16:21:00Z"/>
                <w:rFonts w:ascii="Calibri" w:eastAsia="Times New Roman" w:hAnsi="Calibri" w:cs="Calibri"/>
                <w:color w:val="000000"/>
                <w:sz w:val="20"/>
                <w:szCs w:val="20"/>
              </w:rPr>
            </w:pPr>
            <w:ins w:id="863"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563400C" w14:textId="77777777" w:rsidR="00DC2757" w:rsidRPr="00DC2757" w:rsidRDefault="00DC2757" w:rsidP="00DC2757">
            <w:pPr>
              <w:spacing w:after="0" w:line="240" w:lineRule="auto"/>
              <w:jc w:val="center"/>
              <w:rPr>
                <w:ins w:id="864" w:author="Commodore, Sarah" w:date="2023-03-22T16:21:00Z"/>
                <w:rFonts w:ascii="Calibri" w:eastAsia="Times New Roman" w:hAnsi="Calibri" w:cs="Calibri"/>
                <w:color w:val="000000"/>
                <w:sz w:val="20"/>
                <w:szCs w:val="20"/>
              </w:rPr>
            </w:pPr>
            <w:ins w:id="865"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B9CDB7D" w14:textId="77777777" w:rsidR="00DC2757" w:rsidRPr="00DC2757" w:rsidRDefault="00DC2757" w:rsidP="00DC2757">
            <w:pPr>
              <w:spacing w:after="0" w:line="240" w:lineRule="auto"/>
              <w:jc w:val="center"/>
              <w:rPr>
                <w:ins w:id="866" w:author="Commodore, Sarah" w:date="2023-03-22T16:21:00Z"/>
                <w:rFonts w:ascii="Calibri" w:eastAsia="Times New Roman" w:hAnsi="Calibri" w:cs="Calibri"/>
                <w:color w:val="FF0000"/>
                <w:sz w:val="20"/>
                <w:szCs w:val="20"/>
              </w:rPr>
            </w:pPr>
            <w:ins w:id="867" w:author="Commodore, Sarah" w:date="2023-03-22T16:21:00Z">
              <w:r w:rsidRPr="00DC2757">
                <w:rPr>
                  <w:rFonts w:ascii="Calibri" w:eastAsia="Times New Roman" w:hAnsi="Calibri" w:cs="Calibri"/>
                  <w:color w:val="FF0000"/>
                  <w:sz w:val="20"/>
                  <w:szCs w:val="20"/>
                </w:rPr>
                <w:t>*</w:t>
              </w:r>
            </w:ins>
          </w:p>
        </w:tc>
      </w:tr>
      <w:tr w:rsidR="00DC2757" w:rsidRPr="00DC2757" w14:paraId="0ACC648D" w14:textId="77777777" w:rsidTr="00DC2757">
        <w:trPr>
          <w:trHeight w:val="260"/>
          <w:ins w:id="868" w:author="Commodore, Sarah" w:date="2023-03-22T16:21:00Z"/>
        </w:trPr>
        <w:tc>
          <w:tcPr>
            <w:tcW w:w="0" w:type="auto"/>
            <w:tcBorders>
              <w:top w:val="nil"/>
              <w:left w:val="nil"/>
              <w:bottom w:val="nil"/>
              <w:right w:val="nil"/>
            </w:tcBorders>
            <w:shd w:val="clear" w:color="auto" w:fill="auto"/>
            <w:noWrap/>
            <w:vAlign w:val="bottom"/>
            <w:hideMark/>
          </w:tcPr>
          <w:p w14:paraId="032343DA" w14:textId="77777777" w:rsidR="00DC2757" w:rsidRPr="00DC2757" w:rsidRDefault="00DC2757" w:rsidP="00DC2757">
            <w:pPr>
              <w:spacing w:after="0" w:line="240" w:lineRule="auto"/>
              <w:rPr>
                <w:ins w:id="869" w:author="Commodore, Sarah" w:date="2023-03-22T16:21:00Z"/>
                <w:rFonts w:ascii="Calibri" w:eastAsia="Times New Roman" w:hAnsi="Calibri" w:cs="Calibri"/>
                <w:color w:val="000000"/>
                <w:sz w:val="20"/>
                <w:szCs w:val="20"/>
              </w:rPr>
            </w:pPr>
            <w:ins w:id="870" w:author="Commodore, Sarah" w:date="2023-03-22T16:21:00Z">
              <w:r w:rsidRPr="00DC2757">
                <w:rPr>
                  <w:rFonts w:ascii="Calibri" w:eastAsia="Times New Roman" w:hAnsi="Calibri" w:cs="Calibri"/>
                  <w:color w:val="000000"/>
                  <w:sz w:val="20"/>
                  <w:szCs w:val="20"/>
                </w:rPr>
                <w:t>ENSG00000275678.1</w:t>
              </w:r>
            </w:ins>
          </w:p>
        </w:tc>
        <w:tc>
          <w:tcPr>
            <w:tcW w:w="0" w:type="auto"/>
            <w:tcBorders>
              <w:top w:val="nil"/>
              <w:left w:val="nil"/>
              <w:bottom w:val="nil"/>
              <w:right w:val="nil"/>
            </w:tcBorders>
            <w:shd w:val="clear" w:color="auto" w:fill="auto"/>
            <w:noWrap/>
            <w:vAlign w:val="bottom"/>
            <w:hideMark/>
          </w:tcPr>
          <w:p w14:paraId="7AEEC21B" w14:textId="77777777" w:rsidR="00DC2757" w:rsidRPr="00DC2757" w:rsidRDefault="00DC2757" w:rsidP="00DC2757">
            <w:pPr>
              <w:spacing w:after="0" w:line="240" w:lineRule="auto"/>
              <w:rPr>
                <w:ins w:id="871" w:author="Commodore, Sarah" w:date="2023-03-22T16:21:00Z"/>
                <w:rFonts w:ascii="Calibri" w:eastAsia="Times New Roman" w:hAnsi="Calibri" w:cs="Calibri"/>
                <w:color w:val="000000"/>
                <w:sz w:val="20"/>
                <w:szCs w:val="20"/>
              </w:rPr>
            </w:pPr>
            <w:ins w:id="872" w:author="Commodore, Sarah" w:date="2023-03-22T16:21:00Z">
              <w:r w:rsidRPr="00DC2757">
                <w:rPr>
                  <w:rFonts w:ascii="Calibri" w:eastAsia="Times New Roman" w:hAnsi="Calibri" w:cs="Calibri"/>
                  <w:color w:val="000000"/>
                  <w:sz w:val="20"/>
                  <w:szCs w:val="20"/>
                </w:rPr>
                <w:t>AL133320.2</w:t>
              </w:r>
            </w:ins>
          </w:p>
        </w:tc>
        <w:tc>
          <w:tcPr>
            <w:tcW w:w="0" w:type="auto"/>
            <w:tcBorders>
              <w:top w:val="nil"/>
              <w:left w:val="nil"/>
              <w:bottom w:val="nil"/>
              <w:right w:val="nil"/>
            </w:tcBorders>
            <w:shd w:val="clear" w:color="auto" w:fill="auto"/>
            <w:noWrap/>
            <w:vAlign w:val="bottom"/>
            <w:hideMark/>
          </w:tcPr>
          <w:p w14:paraId="349983B1" w14:textId="77777777" w:rsidR="00DC2757" w:rsidRPr="00DC2757" w:rsidRDefault="00DC2757" w:rsidP="00DC2757">
            <w:pPr>
              <w:spacing w:after="0" w:line="240" w:lineRule="auto"/>
              <w:jc w:val="center"/>
              <w:rPr>
                <w:ins w:id="873" w:author="Commodore, Sarah" w:date="2023-03-22T16:21:00Z"/>
                <w:rFonts w:ascii="Calibri" w:eastAsia="Times New Roman" w:hAnsi="Calibri" w:cs="Calibri"/>
                <w:color w:val="000000"/>
                <w:sz w:val="20"/>
                <w:szCs w:val="20"/>
              </w:rPr>
            </w:pPr>
            <w:ins w:id="87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05DEDDA" w14:textId="77777777" w:rsidR="00DC2757" w:rsidRPr="00DC2757" w:rsidRDefault="00DC2757" w:rsidP="00DC2757">
            <w:pPr>
              <w:spacing w:after="0" w:line="240" w:lineRule="auto"/>
              <w:jc w:val="center"/>
              <w:rPr>
                <w:ins w:id="875" w:author="Commodore, Sarah" w:date="2023-03-22T16:21:00Z"/>
                <w:rFonts w:ascii="Calibri" w:eastAsia="Times New Roman" w:hAnsi="Calibri" w:cs="Calibri"/>
                <w:color w:val="000000"/>
                <w:sz w:val="20"/>
                <w:szCs w:val="20"/>
              </w:rPr>
            </w:pPr>
            <w:ins w:id="876"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E7A81CA" w14:textId="77777777" w:rsidR="00DC2757" w:rsidRPr="00DC2757" w:rsidRDefault="00DC2757" w:rsidP="00DC2757">
            <w:pPr>
              <w:spacing w:after="0" w:line="240" w:lineRule="auto"/>
              <w:jc w:val="center"/>
              <w:rPr>
                <w:ins w:id="877" w:author="Commodore, Sarah" w:date="2023-03-22T16:21:00Z"/>
                <w:rFonts w:ascii="Calibri" w:eastAsia="Times New Roman" w:hAnsi="Calibri" w:cs="Calibri"/>
                <w:color w:val="000000"/>
                <w:sz w:val="20"/>
                <w:szCs w:val="20"/>
              </w:rPr>
            </w:pPr>
            <w:ins w:id="878"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CD1E1B3" w14:textId="77777777" w:rsidR="00DC2757" w:rsidRPr="00DC2757" w:rsidRDefault="00DC2757" w:rsidP="00DC2757">
            <w:pPr>
              <w:spacing w:after="0" w:line="240" w:lineRule="auto"/>
              <w:jc w:val="center"/>
              <w:rPr>
                <w:ins w:id="879" w:author="Commodore, Sarah" w:date="2023-03-22T16:21:00Z"/>
                <w:rFonts w:ascii="Calibri" w:eastAsia="Times New Roman" w:hAnsi="Calibri" w:cs="Calibri"/>
                <w:color w:val="FF0000"/>
                <w:sz w:val="20"/>
                <w:szCs w:val="20"/>
              </w:rPr>
            </w:pPr>
            <w:ins w:id="880" w:author="Commodore, Sarah" w:date="2023-03-22T16:21:00Z">
              <w:r w:rsidRPr="00DC2757">
                <w:rPr>
                  <w:rFonts w:ascii="Calibri" w:eastAsia="Times New Roman" w:hAnsi="Calibri" w:cs="Calibri"/>
                  <w:color w:val="FF0000"/>
                  <w:sz w:val="20"/>
                  <w:szCs w:val="20"/>
                </w:rPr>
                <w:t>*</w:t>
              </w:r>
            </w:ins>
          </w:p>
        </w:tc>
      </w:tr>
      <w:tr w:rsidR="00DC2757" w:rsidRPr="00DC2757" w14:paraId="6E9A232B" w14:textId="77777777" w:rsidTr="00DC2757">
        <w:trPr>
          <w:trHeight w:val="260"/>
          <w:ins w:id="881" w:author="Commodore, Sarah" w:date="2023-03-22T16:21:00Z"/>
        </w:trPr>
        <w:tc>
          <w:tcPr>
            <w:tcW w:w="0" w:type="auto"/>
            <w:tcBorders>
              <w:top w:val="nil"/>
              <w:left w:val="nil"/>
              <w:bottom w:val="nil"/>
              <w:right w:val="nil"/>
            </w:tcBorders>
            <w:shd w:val="clear" w:color="auto" w:fill="auto"/>
            <w:noWrap/>
            <w:vAlign w:val="bottom"/>
            <w:hideMark/>
          </w:tcPr>
          <w:p w14:paraId="5E3A2480" w14:textId="77777777" w:rsidR="00DC2757" w:rsidRPr="00DC2757" w:rsidRDefault="00DC2757" w:rsidP="00DC2757">
            <w:pPr>
              <w:spacing w:after="0" w:line="240" w:lineRule="auto"/>
              <w:rPr>
                <w:ins w:id="882" w:author="Commodore, Sarah" w:date="2023-03-22T16:21:00Z"/>
                <w:rFonts w:ascii="Calibri" w:eastAsia="Times New Roman" w:hAnsi="Calibri" w:cs="Calibri"/>
                <w:color w:val="000000"/>
                <w:sz w:val="20"/>
                <w:szCs w:val="20"/>
              </w:rPr>
            </w:pPr>
            <w:ins w:id="883" w:author="Commodore, Sarah" w:date="2023-03-22T16:21:00Z">
              <w:r w:rsidRPr="00DC2757">
                <w:rPr>
                  <w:rFonts w:ascii="Calibri" w:eastAsia="Times New Roman" w:hAnsi="Calibri" w:cs="Calibri"/>
                  <w:color w:val="000000"/>
                  <w:sz w:val="20"/>
                  <w:szCs w:val="20"/>
                </w:rPr>
                <w:t>ENSG00000259508.1</w:t>
              </w:r>
            </w:ins>
          </w:p>
        </w:tc>
        <w:tc>
          <w:tcPr>
            <w:tcW w:w="0" w:type="auto"/>
            <w:tcBorders>
              <w:top w:val="nil"/>
              <w:left w:val="nil"/>
              <w:bottom w:val="nil"/>
              <w:right w:val="nil"/>
            </w:tcBorders>
            <w:shd w:val="clear" w:color="auto" w:fill="auto"/>
            <w:noWrap/>
            <w:vAlign w:val="bottom"/>
            <w:hideMark/>
          </w:tcPr>
          <w:p w14:paraId="779733F0" w14:textId="77777777" w:rsidR="00DC2757" w:rsidRPr="00DC2757" w:rsidRDefault="00DC2757" w:rsidP="00DC2757">
            <w:pPr>
              <w:spacing w:after="0" w:line="240" w:lineRule="auto"/>
              <w:rPr>
                <w:ins w:id="884" w:author="Commodore, Sarah" w:date="2023-03-22T16:21:00Z"/>
                <w:rFonts w:ascii="Calibri" w:eastAsia="Times New Roman" w:hAnsi="Calibri" w:cs="Calibri"/>
                <w:color w:val="000000"/>
                <w:sz w:val="20"/>
                <w:szCs w:val="20"/>
              </w:rPr>
            </w:pPr>
            <w:ins w:id="885" w:author="Commodore, Sarah" w:date="2023-03-22T16:21:00Z">
              <w:r w:rsidRPr="00DC2757">
                <w:rPr>
                  <w:rFonts w:ascii="Calibri" w:eastAsia="Times New Roman" w:hAnsi="Calibri" w:cs="Calibri"/>
                  <w:color w:val="000000"/>
                  <w:sz w:val="20"/>
                  <w:szCs w:val="20"/>
                </w:rPr>
                <w:t>AL132801.1</w:t>
              </w:r>
            </w:ins>
          </w:p>
        </w:tc>
        <w:tc>
          <w:tcPr>
            <w:tcW w:w="0" w:type="auto"/>
            <w:tcBorders>
              <w:top w:val="nil"/>
              <w:left w:val="nil"/>
              <w:bottom w:val="nil"/>
              <w:right w:val="nil"/>
            </w:tcBorders>
            <w:shd w:val="clear" w:color="auto" w:fill="auto"/>
            <w:noWrap/>
            <w:vAlign w:val="bottom"/>
            <w:hideMark/>
          </w:tcPr>
          <w:p w14:paraId="7EB07E89" w14:textId="77777777" w:rsidR="00DC2757" w:rsidRPr="00DC2757" w:rsidRDefault="00DC2757" w:rsidP="00DC2757">
            <w:pPr>
              <w:spacing w:after="0" w:line="240" w:lineRule="auto"/>
              <w:jc w:val="center"/>
              <w:rPr>
                <w:ins w:id="886" w:author="Commodore, Sarah" w:date="2023-03-22T16:21:00Z"/>
                <w:rFonts w:ascii="Calibri" w:eastAsia="Times New Roman" w:hAnsi="Calibri" w:cs="Calibri"/>
                <w:color w:val="000000"/>
                <w:sz w:val="20"/>
                <w:szCs w:val="20"/>
              </w:rPr>
            </w:pPr>
            <w:ins w:id="887"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F353D1" w14:textId="77777777" w:rsidR="00DC2757" w:rsidRPr="00DC2757" w:rsidRDefault="00DC2757" w:rsidP="00DC2757">
            <w:pPr>
              <w:spacing w:after="0" w:line="240" w:lineRule="auto"/>
              <w:jc w:val="center"/>
              <w:rPr>
                <w:ins w:id="888" w:author="Commodore, Sarah" w:date="2023-03-22T16:21:00Z"/>
                <w:rFonts w:ascii="Calibri" w:eastAsia="Times New Roman" w:hAnsi="Calibri" w:cs="Calibri"/>
                <w:color w:val="000000"/>
                <w:sz w:val="20"/>
                <w:szCs w:val="20"/>
              </w:rPr>
            </w:pPr>
            <w:ins w:id="889" w:author="Commodore, Sarah" w:date="2023-03-22T16:21:00Z">
              <w:r w:rsidRPr="00DC2757">
                <w:rPr>
                  <w:rFonts w:ascii="Calibri" w:eastAsia="Times New Roman" w:hAnsi="Calibri" w:cs="Calibri"/>
                  <w:color w:val="000000"/>
                  <w:sz w:val="20"/>
                  <w:szCs w:val="20"/>
                </w:rPr>
                <w:t>1.1E-11</w:t>
              </w:r>
            </w:ins>
          </w:p>
        </w:tc>
        <w:tc>
          <w:tcPr>
            <w:tcW w:w="0" w:type="auto"/>
            <w:tcBorders>
              <w:top w:val="nil"/>
              <w:left w:val="nil"/>
              <w:bottom w:val="nil"/>
              <w:right w:val="nil"/>
            </w:tcBorders>
            <w:shd w:val="clear" w:color="auto" w:fill="auto"/>
            <w:noWrap/>
            <w:vAlign w:val="bottom"/>
            <w:hideMark/>
          </w:tcPr>
          <w:p w14:paraId="38E3511E" w14:textId="77777777" w:rsidR="00DC2757" w:rsidRPr="00DC2757" w:rsidRDefault="00DC2757" w:rsidP="00DC2757">
            <w:pPr>
              <w:spacing w:after="0" w:line="240" w:lineRule="auto"/>
              <w:jc w:val="center"/>
              <w:rPr>
                <w:ins w:id="890" w:author="Commodore, Sarah" w:date="2023-03-22T16:21:00Z"/>
                <w:rFonts w:ascii="Calibri" w:eastAsia="Times New Roman" w:hAnsi="Calibri" w:cs="Calibri"/>
                <w:color w:val="000000"/>
                <w:sz w:val="20"/>
                <w:szCs w:val="20"/>
              </w:rPr>
            </w:pPr>
            <w:ins w:id="891" w:author="Commodore, Sarah" w:date="2023-03-22T16:21:00Z">
              <w:r w:rsidRPr="00DC2757">
                <w:rPr>
                  <w:rFonts w:ascii="Calibri" w:eastAsia="Times New Roman" w:hAnsi="Calibri" w:cs="Calibri"/>
                  <w:color w:val="000000"/>
                  <w:sz w:val="20"/>
                  <w:szCs w:val="20"/>
                </w:rPr>
                <w:t>3.3E-10</w:t>
              </w:r>
            </w:ins>
          </w:p>
        </w:tc>
        <w:tc>
          <w:tcPr>
            <w:tcW w:w="0" w:type="auto"/>
            <w:tcBorders>
              <w:top w:val="nil"/>
              <w:left w:val="nil"/>
              <w:bottom w:val="nil"/>
              <w:right w:val="nil"/>
            </w:tcBorders>
            <w:shd w:val="clear" w:color="auto" w:fill="auto"/>
            <w:noWrap/>
            <w:vAlign w:val="bottom"/>
            <w:hideMark/>
          </w:tcPr>
          <w:p w14:paraId="03ABBDB9" w14:textId="77777777" w:rsidR="00DC2757" w:rsidRPr="00DC2757" w:rsidRDefault="00DC2757" w:rsidP="00DC2757">
            <w:pPr>
              <w:spacing w:after="0" w:line="240" w:lineRule="auto"/>
              <w:jc w:val="center"/>
              <w:rPr>
                <w:ins w:id="892" w:author="Commodore, Sarah" w:date="2023-03-22T16:21:00Z"/>
                <w:rFonts w:ascii="Calibri" w:eastAsia="Times New Roman" w:hAnsi="Calibri" w:cs="Calibri"/>
                <w:color w:val="FF0000"/>
                <w:sz w:val="20"/>
                <w:szCs w:val="20"/>
              </w:rPr>
            </w:pPr>
            <w:ins w:id="893" w:author="Commodore, Sarah" w:date="2023-03-22T16:21:00Z">
              <w:r w:rsidRPr="00DC2757">
                <w:rPr>
                  <w:rFonts w:ascii="Calibri" w:eastAsia="Times New Roman" w:hAnsi="Calibri" w:cs="Calibri"/>
                  <w:color w:val="FF0000"/>
                  <w:sz w:val="20"/>
                  <w:szCs w:val="20"/>
                </w:rPr>
                <w:t>*</w:t>
              </w:r>
            </w:ins>
          </w:p>
        </w:tc>
      </w:tr>
      <w:tr w:rsidR="00DC2757" w:rsidRPr="00DC2757" w14:paraId="2F9711BC" w14:textId="77777777" w:rsidTr="00DC2757">
        <w:trPr>
          <w:trHeight w:val="260"/>
          <w:ins w:id="894" w:author="Commodore, Sarah" w:date="2023-03-22T16:21:00Z"/>
        </w:trPr>
        <w:tc>
          <w:tcPr>
            <w:tcW w:w="0" w:type="auto"/>
            <w:tcBorders>
              <w:top w:val="nil"/>
              <w:left w:val="nil"/>
              <w:bottom w:val="nil"/>
              <w:right w:val="nil"/>
            </w:tcBorders>
            <w:shd w:val="clear" w:color="auto" w:fill="auto"/>
            <w:noWrap/>
            <w:vAlign w:val="bottom"/>
            <w:hideMark/>
          </w:tcPr>
          <w:p w14:paraId="2A4414F8" w14:textId="77777777" w:rsidR="00DC2757" w:rsidRPr="00DC2757" w:rsidRDefault="00DC2757" w:rsidP="00DC2757">
            <w:pPr>
              <w:spacing w:after="0" w:line="240" w:lineRule="auto"/>
              <w:rPr>
                <w:ins w:id="895" w:author="Commodore, Sarah" w:date="2023-03-22T16:21:00Z"/>
                <w:rFonts w:ascii="Calibri" w:eastAsia="Times New Roman" w:hAnsi="Calibri" w:cs="Calibri"/>
                <w:color w:val="000000"/>
                <w:sz w:val="20"/>
                <w:szCs w:val="20"/>
              </w:rPr>
            </w:pPr>
            <w:ins w:id="896" w:author="Commodore, Sarah" w:date="2023-03-22T16:21:00Z">
              <w:r w:rsidRPr="00DC2757">
                <w:rPr>
                  <w:rFonts w:ascii="Calibri" w:eastAsia="Times New Roman" w:hAnsi="Calibri" w:cs="Calibri"/>
                  <w:color w:val="000000"/>
                  <w:sz w:val="20"/>
                  <w:szCs w:val="20"/>
                </w:rPr>
                <w:t>ENSG00000182013.18</w:t>
              </w:r>
            </w:ins>
          </w:p>
        </w:tc>
        <w:tc>
          <w:tcPr>
            <w:tcW w:w="0" w:type="auto"/>
            <w:tcBorders>
              <w:top w:val="nil"/>
              <w:left w:val="nil"/>
              <w:bottom w:val="nil"/>
              <w:right w:val="nil"/>
            </w:tcBorders>
            <w:shd w:val="clear" w:color="auto" w:fill="auto"/>
            <w:noWrap/>
            <w:vAlign w:val="bottom"/>
            <w:hideMark/>
          </w:tcPr>
          <w:p w14:paraId="10E53AC0" w14:textId="77777777" w:rsidR="00DC2757" w:rsidRPr="00DC2757" w:rsidRDefault="00DC2757" w:rsidP="00DC2757">
            <w:pPr>
              <w:spacing w:after="0" w:line="240" w:lineRule="auto"/>
              <w:rPr>
                <w:ins w:id="897" w:author="Commodore, Sarah" w:date="2023-03-22T16:21:00Z"/>
                <w:rFonts w:ascii="Calibri" w:eastAsia="Times New Roman" w:hAnsi="Calibri" w:cs="Calibri"/>
                <w:color w:val="000000"/>
                <w:sz w:val="20"/>
                <w:szCs w:val="20"/>
              </w:rPr>
            </w:pPr>
            <w:ins w:id="898" w:author="Commodore, Sarah" w:date="2023-03-22T16:21:00Z">
              <w:r w:rsidRPr="00DC2757">
                <w:rPr>
                  <w:rFonts w:ascii="Calibri" w:eastAsia="Times New Roman" w:hAnsi="Calibri" w:cs="Calibri"/>
                  <w:color w:val="000000"/>
                  <w:sz w:val="20"/>
                  <w:szCs w:val="20"/>
                </w:rPr>
                <w:t>PNMA8A</w:t>
              </w:r>
            </w:ins>
          </w:p>
        </w:tc>
        <w:tc>
          <w:tcPr>
            <w:tcW w:w="0" w:type="auto"/>
            <w:tcBorders>
              <w:top w:val="nil"/>
              <w:left w:val="nil"/>
              <w:bottom w:val="nil"/>
              <w:right w:val="nil"/>
            </w:tcBorders>
            <w:shd w:val="clear" w:color="auto" w:fill="auto"/>
            <w:noWrap/>
            <w:vAlign w:val="bottom"/>
            <w:hideMark/>
          </w:tcPr>
          <w:p w14:paraId="450B8442" w14:textId="77777777" w:rsidR="00DC2757" w:rsidRPr="00DC2757" w:rsidRDefault="00DC2757" w:rsidP="00DC2757">
            <w:pPr>
              <w:spacing w:after="0" w:line="240" w:lineRule="auto"/>
              <w:jc w:val="center"/>
              <w:rPr>
                <w:ins w:id="899" w:author="Commodore, Sarah" w:date="2023-03-22T16:21:00Z"/>
                <w:rFonts w:ascii="Calibri" w:eastAsia="Times New Roman" w:hAnsi="Calibri" w:cs="Calibri"/>
                <w:color w:val="000000"/>
                <w:sz w:val="20"/>
                <w:szCs w:val="20"/>
              </w:rPr>
            </w:pPr>
            <w:ins w:id="90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5DDADC4" w14:textId="77777777" w:rsidR="00DC2757" w:rsidRPr="00DC2757" w:rsidRDefault="00DC2757" w:rsidP="00DC2757">
            <w:pPr>
              <w:spacing w:after="0" w:line="240" w:lineRule="auto"/>
              <w:jc w:val="center"/>
              <w:rPr>
                <w:ins w:id="901" w:author="Commodore, Sarah" w:date="2023-03-22T16:21:00Z"/>
                <w:rFonts w:ascii="Calibri" w:eastAsia="Times New Roman" w:hAnsi="Calibri" w:cs="Calibri"/>
                <w:color w:val="000000"/>
                <w:sz w:val="20"/>
                <w:szCs w:val="20"/>
              </w:rPr>
            </w:pPr>
            <w:ins w:id="902"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04603796" w14:textId="77777777" w:rsidR="00DC2757" w:rsidRPr="00DC2757" w:rsidRDefault="00DC2757" w:rsidP="00DC2757">
            <w:pPr>
              <w:spacing w:after="0" w:line="240" w:lineRule="auto"/>
              <w:jc w:val="center"/>
              <w:rPr>
                <w:ins w:id="903" w:author="Commodore, Sarah" w:date="2023-03-22T16:21:00Z"/>
                <w:rFonts w:ascii="Calibri" w:eastAsia="Times New Roman" w:hAnsi="Calibri" w:cs="Calibri"/>
                <w:color w:val="000000"/>
                <w:sz w:val="20"/>
                <w:szCs w:val="20"/>
              </w:rPr>
            </w:pPr>
            <w:ins w:id="904"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7A4120DF" w14:textId="77777777" w:rsidR="00DC2757" w:rsidRPr="00DC2757" w:rsidRDefault="00DC2757" w:rsidP="00DC2757">
            <w:pPr>
              <w:spacing w:after="0" w:line="240" w:lineRule="auto"/>
              <w:jc w:val="center"/>
              <w:rPr>
                <w:ins w:id="905" w:author="Commodore, Sarah" w:date="2023-03-22T16:21:00Z"/>
                <w:rFonts w:ascii="Calibri" w:eastAsia="Times New Roman" w:hAnsi="Calibri" w:cs="Calibri"/>
                <w:color w:val="FF0000"/>
                <w:sz w:val="20"/>
                <w:szCs w:val="20"/>
              </w:rPr>
            </w:pPr>
            <w:ins w:id="906" w:author="Commodore, Sarah" w:date="2023-03-22T16:21:00Z">
              <w:r w:rsidRPr="00DC2757">
                <w:rPr>
                  <w:rFonts w:ascii="Calibri" w:eastAsia="Times New Roman" w:hAnsi="Calibri" w:cs="Calibri"/>
                  <w:color w:val="FF0000"/>
                  <w:sz w:val="20"/>
                  <w:szCs w:val="20"/>
                </w:rPr>
                <w:t>*</w:t>
              </w:r>
            </w:ins>
          </w:p>
        </w:tc>
      </w:tr>
      <w:tr w:rsidR="00DC2757" w:rsidRPr="00DC2757" w14:paraId="40C75689" w14:textId="77777777" w:rsidTr="00DC2757">
        <w:trPr>
          <w:trHeight w:val="260"/>
          <w:ins w:id="907" w:author="Commodore, Sarah" w:date="2023-03-22T16:21:00Z"/>
        </w:trPr>
        <w:tc>
          <w:tcPr>
            <w:tcW w:w="0" w:type="auto"/>
            <w:tcBorders>
              <w:top w:val="nil"/>
              <w:left w:val="nil"/>
              <w:bottom w:val="nil"/>
              <w:right w:val="nil"/>
            </w:tcBorders>
            <w:shd w:val="clear" w:color="auto" w:fill="auto"/>
            <w:noWrap/>
            <w:vAlign w:val="bottom"/>
            <w:hideMark/>
          </w:tcPr>
          <w:p w14:paraId="5190238D" w14:textId="77777777" w:rsidR="00DC2757" w:rsidRPr="00DC2757" w:rsidRDefault="00DC2757" w:rsidP="00DC2757">
            <w:pPr>
              <w:spacing w:after="0" w:line="240" w:lineRule="auto"/>
              <w:rPr>
                <w:ins w:id="908" w:author="Commodore, Sarah" w:date="2023-03-22T16:21:00Z"/>
                <w:rFonts w:ascii="Calibri" w:eastAsia="Times New Roman" w:hAnsi="Calibri" w:cs="Calibri"/>
                <w:color w:val="000000"/>
                <w:sz w:val="20"/>
                <w:szCs w:val="20"/>
              </w:rPr>
            </w:pPr>
            <w:ins w:id="909" w:author="Commodore, Sarah" w:date="2023-03-22T16:21:00Z">
              <w:r w:rsidRPr="00DC2757">
                <w:rPr>
                  <w:rFonts w:ascii="Calibri" w:eastAsia="Times New Roman" w:hAnsi="Calibri" w:cs="Calibri"/>
                  <w:color w:val="000000"/>
                  <w:sz w:val="20"/>
                  <w:szCs w:val="20"/>
                </w:rPr>
                <w:t>ENSG00000230062.6</w:t>
              </w:r>
            </w:ins>
          </w:p>
        </w:tc>
        <w:tc>
          <w:tcPr>
            <w:tcW w:w="0" w:type="auto"/>
            <w:tcBorders>
              <w:top w:val="nil"/>
              <w:left w:val="nil"/>
              <w:bottom w:val="nil"/>
              <w:right w:val="nil"/>
            </w:tcBorders>
            <w:shd w:val="clear" w:color="auto" w:fill="auto"/>
            <w:noWrap/>
            <w:vAlign w:val="bottom"/>
            <w:hideMark/>
          </w:tcPr>
          <w:p w14:paraId="21B0B24A" w14:textId="77777777" w:rsidR="00DC2757" w:rsidRPr="00DC2757" w:rsidRDefault="00DC2757" w:rsidP="00DC2757">
            <w:pPr>
              <w:spacing w:after="0" w:line="240" w:lineRule="auto"/>
              <w:rPr>
                <w:ins w:id="910" w:author="Commodore, Sarah" w:date="2023-03-22T16:21:00Z"/>
                <w:rFonts w:ascii="Calibri" w:eastAsia="Times New Roman" w:hAnsi="Calibri" w:cs="Calibri"/>
                <w:color w:val="000000"/>
                <w:sz w:val="20"/>
                <w:szCs w:val="20"/>
              </w:rPr>
            </w:pPr>
            <w:ins w:id="911" w:author="Commodore, Sarah" w:date="2023-03-22T16:21:00Z">
              <w:r w:rsidRPr="00DC2757">
                <w:rPr>
                  <w:rFonts w:ascii="Calibri" w:eastAsia="Times New Roman" w:hAnsi="Calibri" w:cs="Calibri"/>
                  <w:color w:val="000000"/>
                  <w:sz w:val="20"/>
                  <w:szCs w:val="20"/>
                </w:rPr>
                <w:t>ANKRD66</w:t>
              </w:r>
            </w:ins>
          </w:p>
        </w:tc>
        <w:tc>
          <w:tcPr>
            <w:tcW w:w="0" w:type="auto"/>
            <w:tcBorders>
              <w:top w:val="nil"/>
              <w:left w:val="nil"/>
              <w:bottom w:val="nil"/>
              <w:right w:val="nil"/>
            </w:tcBorders>
            <w:shd w:val="clear" w:color="auto" w:fill="auto"/>
            <w:noWrap/>
            <w:vAlign w:val="bottom"/>
            <w:hideMark/>
          </w:tcPr>
          <w:p w14:paraId="12B48119" w14:textId="77777777" w:rsidR="00DC2757" w:rsidRPr="00DC2757" w:rsidRDefault="00DC2757" w:rsidP="00DC2757">
            <w:pPr>
              <w:spacing w:after="0" w:line="240" w:lineRule="auto"/>
              <w:jc w:val="center"/>
              <w:rPr>
                <w:ins w:id="912" w:author="Commodore, Sarah" w:date="2023-03-22T16:21:00Z"/>
                <w:rFonts w:ascii="Calibri" w:eastAsia="Times New Roman" w:hAnsi="Calibri" w:cs="Calibri"/>
                <w:color w:val="000000"/>
                <w:sz w:val="20"/>
                <w:szCs w:val="20"/>
              </w:rPr>
            </w:pPr>
            <w:ins w:id="913"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1C9691C" w14:textId="77777777" w:rsidR="00DC2757" w:rsidRPr="00DC2757" w:rsidRDefault="00DC2757" w:rsidP="00DC2757">
            <w:pPr>
              <w:spacing w:after="0" w:line="240" w:lineRule="auto"/>
              <w:jc w:val="center"/>
              <w:rPr>
                <w:ins w:id="914" w:author="Commodore, Sarah" w:date="2023-03-22T16:21:00Z"/>
                <w:rFonts w:ascii="Calibri" w:eastAsia="Times New Roman" w:hAnsi="Calibri" w:cs="Calibri"/>
                <w:color w:val="000000"/>
                <w:sz w:val="20"/>
                <w:szCs w:val="20"/>
              </w:rPr>
            </w:pPr>
            <w:ins w:id="915"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16D22686" w14:textId="77777777" w:rsidR="00DC2757" w:rsidRPr="00DC2757" w:rsidRDefault="00DC2757" w:rsidP="00DC2757">
            <w:pPr>
              <w:spacing w:after="0" w:line="240" w:lineRule="auto"/>
              <w:jc w:val="center"/>
              <w:rPr>
                <w:ins w:id="916" w:author="Commodore, Sarah" w:date="2023-03-22T16:21:00Z"/>
                <w:rFonts w:ascii="Calibri" w:eastAsia="Times New Roman" w:hAnsi="Calibri" w:cs="Calibri"/>
                <w:color w:val="000000"/>
                <w:sz w:val="20"/>
                <w:szCs w:val="20"/>
              </w:rPr>
            </w:pPr>
            <w:ins w:id="917" w:author="Commodore, Sarah" w:date="2023-03-22T16:21:00Z">
              <w:r w:rsidRPr="00DC2757">
                <w:rPr>
                  <w:rFonts w:ascii="Calibri" w:eastAsia="Times New Roman" w:hAnsi="Calibri" w:cs="Calibri"/>
                  <w:color w:val="000000"/>
                  <w:sz w:val="20"/>
                  <w:szCs w:val="20"/>
                </w:rPr>
                <w:t>4.0E-10</w:t>
              </w:r>
            </w:ins>
          </w:p>
        </w:tc>
        <w:tc>
          <w:tcPr>
            <w:tcW w:w="0" w:type="auto"/>
            <w:tcBorders>
              <w:top w:val="nil"/>
              <w:left w:val="nil"/>
              <w:bottom w:val="nil"/>
              <w:right w:val="nil"/>
            </w:tcBorders>
            <w:shd w:val="clear" w:color="auto" w:fill="auto"/>
            <w:noWrap/>
            <w:vAlign w:val="bottom"/>
            <w:hideMark/>
          </w:tcPr>
          <w:p w14:paraId="171CA3DF" w14:textId="77777777" w:rsidR="00DC2757" w:rsidRPr="00DC2757" w:rsidRDefault="00DC2757" w:rsidP="00DC2757">
            <w:pPr>
              <w:spacing w:after="0" w:line="240" w:lineRule="auto"/>
              <w:jc w:val="center"/>
              <w:rPr>
                <w:ins w:id="918" w:author="Commodore, Sarah" w:date="2023-03-22T16:21:00Z"/>
                <w:rFonts w:ascii="Calibri" w:eastAsia="Times New Roman" w:hAnsi="Calibri" w:cs="Calibri"/>
                <w:color w:val="FF0000"/>
                <w:sz w:val="20"/>
                <w:szCs w:val="20"/>
              </w:rPr>
            </w:pPr>
            <w:ins w:id="919" w:author="Commodore, Sarah" w:date="2023-03-22T16:21:00Z">
              <w:r w:rsidRPr="00DC2757">
                <w:rPr>
                  <w:rFonts w:ascii="Calibri" w:eastAsia="Times New Roman" w:hAnsi="Calibri" w:cs="Calibri"/>
                  <w:color w:val="FF0000"/>
                  <w:sz w:val="20"/>
                  <w:szCs w:val="20"/>
                </w:rPr>
                <w:t>*</w:t>
              </w:r>
            </w:ins>
          </w:p>
        </w:tc>
      </w:tr>
      <w:tr w:rsidR="00DC2757" w:rsidRPr="00DC2757" w14:paraId="0C073896" w14:textId="77777777" w:rsidTr="00DC2757">
        <w:trPr>
          <w:trHeight w:val="260"/>
          <w:ins w:id="920" w:author="Commodore, Sarah" w:date="2023-03-22T16:21:00Z"/>
        </w:trPr>
        <w:tc>
          <w:tcPr>
            <w:tcW w:w="0" w:type="auto"/>
            <w:tcBorders>
              <w:top w:val="nil"/>
              <w:left w:val="nil"/>
              <w:bottom w:val="nil"/>
              <w:right w:val="nil"/>
            </w:tcBorders>
            <w:shd w:val="clear" w:color="auto" w:fill="auto"/>
            <w:noWrap/>
            <w:vAlign w:val="bottom"/>
            <w:hideMark/>
          </w:tcPr>
          <w:p w14:paraId="3A4FAC46" w14:textId="77777777" w:rsidR="00DC2757" w:rsidRPr="00DC2757" w:rsidRDefault="00DC2757" w:rsidP="00DC2757">
            <w:pPr>
              <w:spacing w:after="0" w:line="240" w:lineRule="auto"/>
              <w:rPr>
                <w:ins w:id="921" w:author="Commodore, Sarah" w:date="2023-03-22T16:21:00Z"/>
                <w:rFonts w:ascii="Calibri" w:eastAsia="Times New Roman" w:hAnsi="Calibri" w:cs="Calibri"/>
                <w:color w:val="000000"/>
                <w:sz w:val="20"/>
                <w:szCs w:val="20"/>
              </w:rPr>
            </w:pPr>
            <w:ins w:id="922" w:author="Commodore, Sarah" w:date="2023-03-22T16:21:00Z">
              <w:r w:rsidRPr="00DC2757">
                <w:rPr>
                  <w:rFonts w:ascii="Calibri" w:eastAsia="Times New Roman" w:hAnsi="Calibri" w:cs="Calibri"/>
                  <w:color w:val="000000"/>
                  <w:sz w:val="20"/>
                  <w:szCs w:val="20"/>
                </w:rPr>
                <w:t>ENSG00000128536.16</w:t>
              </w:r>
            </w:ins>
          </w:p>
        </w:tc>
        <w:tc>
          <w:tcPr>
            <w:tcW w:w="0" w:type="auto"/>
            <w:tcBorders>
              <w:top w:val="nil"/>
              <w:left w:val="nil"/>
              <w:bottom w:val="nil"/>
              <w:right w:val="nil"/>
            </w:tcBorders>
            <w:shd w:val="clear" w:color="auto" w:fill="auto"/>
            <w:noWrap/>
            <w:vAlign w:val="bottom"/>
            <w:hideMark/>
          </w:tcPr>
          <w:p w14:paraId="1D90BF7D" w14:textId="77777777" w:rsidR="00DC2757" w:rsidRPr="00DC2757" w:rsidRDefault="00DC2757" w:rsidP="00DC2757">
            <w:pPr>
              <w:spacing w:after="0" w:line="240" w:lineRule="auto"/>
              <w:rPr>
                <w:ins w:id="923" w:author="Commodore, Sarah" w:date="2023-03-22T16:21:00Z"/>
                <w:rFonts w:ascii="Calibri" w:eastAsia="Times New Roman" w:hAnsi="Calibri" w:cs="Calibri"/>
                <w:color w:val="000000"/>
                <w:sz w:val="20"/>
                <w:szCs w:val="20"/>
              </w:rPr>
            </w:pPr>
            <w:ins w:id="924" w:author="Commodore, Sarah" w:date="2023-03-22T16:21:00Z">
              <w:r w:rsidRPr="00DC2757">
                <w:rPr>
                  <w:rFonts w:ascii="Calibri" w:eastAsia="Times New Roman" w:hAnsi="Calibri" w:cs="Calibri"/>
                  <w:color w:val="000000"/>
                  <w:sz w:val="20"/>
                  <w:szCs w:val="20"/>
                </w:rPr>
                <w:t>CDHR3</w:t>
              </w:r>
            </w:ins>
          </w:p>
        </w:tc>
        <w:tc>
          <w:tcPr>
            <w:tcW w:w="0" w:type="auto"/>
            <w:tcBorders>
              <w:top w:val="nil"/>
              <w:left w:val="nil"/>
              <w:bottom w:val="nil"/>
              <w:right w:val="nil"/>
            </w:tcBorders>
            <w:shd w:val="clear" w:color="auto" w:fill="auto"/>
            <w:noWrap/>
            <w:vAlign w:val="bottom"/>
            <w:hideMark/>
          </w:tcPr>
          <w:p w14:paraId="550EF1E1" w14:textId="77777777" w:rsidR="00DC2757" w:rsidRPr="00DC2757" w:rsidRDefault="00DC2757" w:rsidP="00DC2757">
            <w:pPr>
              <w:spacing w:after="0" w:line="240" w:lineRule="auto"/>
              <w:jc w:val="center"/>
              <w:rPr>
                <w:ins w:id="925" w:author="Commodore, Sarah" w:date="2023-03-22T16:21:00Z"/>
                <w:rFonts w:ascii="Calibri" w:eastAsia="Times New Roman" w:hAnsi="Calibri" w:cs="Calibri"/>
                <w:color w:val="000000"/>
                <w:sz w:val="20"/>
                <w:szCs w:val="20"/>
              </w:rPr>
            </w:pPr>
            <w:ins w:id="92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9622BEA" w14:textId="77777777" w:rsidR="00DC2757" w:rsidRPr="00DC2757" w:rsidRDefault="00DC2757" w:rsidP="00DC2757">
            <w:pPr>
              <w:spacing w:after="0" w:line="240" w:lineRule="auto"/>
              <w:jc w:val="center"/>
              <w:rPr>
                <w:ins w:id="927" w:author="Commodore, Sarah" w:date="2023-03-22T16:21:00Z"/>
                <w:rFonts w:ascii="Calibri" w:eastAsia="Times New Roman" w:hAnsi="Calibri" w:cs="Calibri"/>
                <w:color w:val="000000"/>
                <w:sz w:val="20"/>
                <w:szCs w:val="20"/>
              </w:rPr>
            </w:pPr>
            <w:ins w:id="928"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063B8E6C" w14:textId="77777777" w:rsidR="00DC2757" w:rsidRPr="00DC2757" w:rsidRDefault="00DC2757" w:rsidP="00DC2757">
            <w:pPr>
              <w:spacing w:after="0" w:line="240" w:lineRule="auto"/>
              <w:jc w:val="center"/>
              <w:rPr>
                <w:ins w:id="929" w:author="Commodore, Sarah" w:date="2023-03-22T16:21:00Z"/>
                <w:rFonts w:ascii="Calibri" w:eastAsia="Times New Roman" w:hAnsi="Calibri" w:cs="Calibri"/>
                <w:color w:val="000000"/>
                <w:sz w:val="20"/>
                <w:szCs w:val="20"/>
              </w:rPr>
            </w:pPr>
            <w:ins w:id="930"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35D3739E" w14:textId="77777777" w:rsidR="00DC2757" w:rsidRPr="00DC2757" w:rsidRDefault="00DC2757" w:rsidP="00DC2757">
            <w:pPr>
              <w:spacing w:after="0" w:line="240" w:lineRule="auto"/>
              <w:jc w:val="center"/>
              <w:rPr>
                <w:ins w:id="931" w:author="Commodore, Sarah" w:date="2023-03-22T16:21:00Z"/>
                <w:rFonts w:ascii="Calibri" w:eastAsia="Times New Roman" w:hAnsi="Calibri" w:cs="Calibri"/>
                <w:color w:val="FF0000"/>
                <w:sz w:val="20"/>
                <w:szCs w:val="20"/>
              </w:rPr>
            </w:pPr>
            <w:ins w:id="932" w:author="Commodore, Sarah" w:date="2023-03-22T16:21:00Z">
              <w:r w:rsidRPr="00DC2757">
                <w:rPr>
                  <w:rFonts w:ascii="Calibri" w:eastAsia="Times New Roman" w:hAnsi="Calibri" w:cs="Calibri"/>
                  <w:color w:val="FF0000"/>
                  <w:sz w:val="20"/>
                  <w:szCs w:val="20"/>
                </w:rPr>
                <w:t>*</w:t>
              </w:r>
            </w:ins>
          </w:p>
        </w:tc>
      </w:tr>
      <w:tr w:rsidR="00DC2757" w:rsidRPr="00DC2757" w14:paraId="3E7C34A2" w14:textId="77777777" w:rsidTr="00DC2757">
        <w:trPr>
          <w:trHeight w:val="260"/>
          <w:ins w:id="933" w:author="Commodore, Sarah" w:date="2023-03-22T16:21:00Z"/>
        </w:trPr>
        <w:tc>
          <w:tcPr>
            <w:tcW w:w="0" w:type="auto"/>
            <w:tcBorders>
              <w:top w:val="nil"/>
              <w:left w:val="nil"/>
              <w:bottom w:val="nil"/>
              <w:right w:val="nil"/>
            </w:tcBorders>
            <w:shd w:val="clear" w:color="auto" w:fill="auto"/>
            <w:noWrap/>
            <w:vAlign w:val="bottom"/>
            <w:hideMark/>
          </w:tcPr>
          <w:p w14:paraId="0C129136" w14:textId="77777777" w:rsidR="00DC2757" w:rsidRPr="00DC2757" w:rsidRDefault="00DC2757" w:rsidP="00DC2757">
            <w:pPr>
              <w:spacing w:after="0" w:line="240" w:lineRule="auto"/>
              <w:rPr>
                <w:ins w:id="934" w:author="Commodore, Sarah" w:date="2023-03-22T16:21:00Z"/>
                <w:rFonts w:ascii="Calibri" w:eastAsia="Times New Roman" w:hAnsi="Calibri" w:cs="Calibri"/>
                <w:color w:val="000000"/>
                <w:sz w:val="20"/>
                <w:szCs w:val="20"/>
              </w:rPr>
            </w:pPr>
            <w:ins w:id="935" w:author="Commodore, Sarah" w:date="2023-03-22T16:21:00Z">
              <w:r w:rsidRPr="00DC2757">
                <w:rPr>
                  <w:rFonts w:ascii="Calibri" w:eastAsia="Times New Roman" w:hAnsi="Calibri" w:cs="Calibri"/>
                  <w:color w:val="000000"/>
                  <w:sz w:val="20"/>
                  <w:szCs w:val="20"/>
                </w:rPr>
                <w:t>ENSG00000286449.1</w:t>
              </w:r>
            </w:ins>
          </w:p>
        </w:tc>
        <w:tc>
          <w:tcPr>
            <w:tcW w:w="0" w:type="auto"/>
            <w:tcBorders>
              <w:top w:val="nil"/>
              <w:left w:val="nil"/>
              <w:bottom w:val="nil"/>
              <w:right w:val="nil"/>
            </w:tcBorders>
            <w:shd w:val="clear" w:color="auto" w:fill="auto"/>
            <w:noWrap/>
            <w:vAlign w:val="bottom"/>
            <w:hideMark/>
          </w:tcPr>
          <w:p w14:paraId="3F59795E" w14:textId="77777777" w:rsidR="00DC2757" w:rsidRPr="00DC2757" w:rsidRDefault="00DC2757" w:rsidP="00DC2757">
            <w:pPr>
              <w:spacing w:after="0" w:line="240" w:lineRule="auto"/>
              <w:rPr>
                <w:ins w:id="936" w:author="Commodore, Sarah" w:date="2023-03-22T16:21:00Z"/>
                <w:rFonts w:ascii="Calibri" w:eastAsia="Times New Roman" w:hAnsi="Calibri" w:cs="Calibri"/>
                <w:color w:val="000000"/>
                <w:sz w:val="20"/>
                <w:szCs w:val="20"/>
              </w:rPr>
            </w:pPr>
            <w:ins w:id="937" w:author="Commodore, Sarah" w:date="2023-03-22T16:21:00Z">
              <w:r w:rsidRPr="00DC2757">
                <w:rPr>
                  <w:rFonts w:ascii="Calibri" w:eastAsia="Times New Roman" w:hAnsi="Calibri" w:cs="Calibri"/>
                  <w:color w:val="000000"/>
                  <w:sz w:val="20"/>
                  <w:szCs w:val="20"/>
                </w:rPr>
                <w:t>AC016590.4</w:t>
              </w:r>
            </w:ins>
          </w:p>
        </w:tc>
        <w:tc>
          <w:tcPr>
            <w:tcW w:w="0" w:type="auto"/>
            <w:tcBorders>
              <w:top w:val="nil"/>
              <w:left w:val="nil"/>
              <w:bottom w:val="nil"/>
              <w:right w:val="nil"/>
            </w:tcBorders>
            <w:shd w:val="clear" w:color="auto" w:fill="auto"/>
            <w:noWrap/>
            <w:vAlign w:val="bottom"/>
            <w:hideMark/>
          </w:tcPr>
          <w:p w14:paraId="6691E031" w14:textId="77777777" w:rsidR="00DC2757" w:rsidRPr="00DC2757" w:rsidRDefault="00DC2757" w:rsidP="00DC2757">
            <w:pPr>
              <w:spacing w:after="0" w:line="240" w:lineRule="auto"/>
              <w:jc w:val="center"/>
              <w:rPr>
                <w:ins w:id="938" w:author="Commodore, Sarah" w:date="2023-03-22T16:21:00Z"/>
                <w:rFonts w:ascii="Calibri" w:eastAsia="Times New Roman" w:hAnsi="Calibri" w:cs="Calibri"/>
                <w:color w:val="000000"/>
                <w:sz w:val="20"/>
                <w:szCs w:val="20"/>
              </w:rPr>
            </w:pPr>
            <w:ins w:id="93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55297DD" w14:textId="77777777" w:rsidR="00DC2757" w:rsidRPr="00DC2757" w:rsidRDefault="00DC2757" w:rsidP="00DC2757">
            <w:pPr>
              <w:spacing w:after="0" w:line="240" w:lineRule="auto"/>
              <w:jc w:val="center"/>
              <w:rPr>
                <w:ins w:id="940" w:author="Commodore, Sarah" w:date="2023-03-22T16:21:00Z"/>
                <w:rFonts w:ascii="Calibri" w:eastAsia="Times New Roman" w:hAnsi="Calibri" w:cs="Calibri"/>
                <w:color w:val="000000"/>
                <w:sz w:val="20"/>
                <w:szCs w:val="20"/>
              </w:rPr>
            </w:pPr>
            <w:ins w:id="941" w:author="Commodore, Sarah" w:date="2023-03-22T16:21:00Z">
              <w:r w:rsidRPr="00DC2757">
                <w:rPr>
                  <w:rFonts w:ascii="Calibri" w:eastAsia="Times New Roman" w:hAnsi="Calibri" w:cs="Calibri"/>
                  <w:color w:val="000000"/>
                  <w:sz w:val="20"/>
                  <w:szCs w:val="20"/>
                </w:rPr>
                <w:t>2.9E-05</w:t>
              </w:r>
            </w:ins>
          </w:p>
        </w:tc>
        <w:tc>
          <w:tcPr>
            <w:tcW w:w="0" w:type="auto"/>
            <w:tcBorders>
              <w:top w:val="nil"/>
              <w:left w:val="nil"/>
              <w:bottom w:val="nil"/>
              <w:right w:val="nil"/>
            </w:tcBorders>
            <w:shd w:val="clear" w:color="auto" w:fill="auto"/>
            <w:noWrap/>
            <w:vAlign w:val="bottom"/>
            <w:hideMark/>
          </w:tcPr>
          <w:p w14:paraId="4C98A784" w14:textId="77777777" w:rsidR="00DC2757" w:rsidRPr="00DC2757" w:rsidRDefault="00DC2757" w:rsidP="00DC2757">
            <w:pPr>
              <w:spacing w:after="0" w:line="240" w:lineRule="auto"/>
              <w:jc w:val="center"/>
              <w:rPr>
                <w:ins w:id="942" w:author="Commodore, Sarah" w:date="2023-03-22T16:21:00Z"/>
                <w:rFonts w:ascii="Calibri" w:eastAsia="Times New Roman" w:hAnsi="Calibri" w:cs="Calibri"/>
                <w:color w:val="000000"/>
                <w:sz w:val="20"/>
                <w:szCs w:val="20"/>
              </w:rPr>
            </w:pPr>
            <w:ins w:id="943"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175F4F91" w14:textId="77777777" w:rsidR="00DC2757" w:rsidRPr="00DC2757" w:rsidRDefault="00DC2757" w:rsidP="00DC2757">
            <w:pPr>
              <w:spacing w:after="0" w:line="240" w:lineRule="auto"/>
              <w:jc w:val="center"/>
              <w:rPr>
                <w:ins w:id="944" w:author="Commodore, Sarah" w:date="2023-03-22T16:21:00Z"/>
                <w:rFonts w:ascii="Calibri" w:eastAsia="Times New Roman" w:hAnsi="Calibri" w:cs="Calibri"/>
                <w:color w:val="FF0000"/>
                <w:sz w:val="20"/>
                <w:szCs w:val="20"/>
              </w:rPr>
            </w:pPr>
            <w:ins w:id="945" w:author="Commodore, Sarah" w:date="2023-03-22T16:21:00Z">
              <w:r w:rsidRPr="00DC2757">
                <w:rPr>
                  <w:rFonts w:ascii="Calibri" w:eastAsia="Times New Roman" w:hAnsi="Calibri" w:cs="Calibri"/>
                  <w:color w:val="FF0000"/>
                  <w:sz w:val="20"/>
                  <w:szCs w:val="20"/>
                </w:rPr>
                <w:t>*</w:t>
              </w:r>
            </w:ins>
          </w:p>
        </w:tc>
      </w:tr>
      <w:tr w:rsidR="00DC2757" w:rsidRPr="00DC2757" w14:paraId="56C58E9C" w14:textId="77777777" w:rsidTr="00DC2757">
        <w:trPr>
          <w:trHeight w:val="260"/>
          <w:ins w:id="946" w:author="Commodore, Sarah" w:date="2023-03-22T16:21:00Z"/>
        </w:trPr>
        <w:tc>
          <w:tcPr>
            <w:tcW w:w="0" w:type="auto"/>
            <w:tcBorders>
              <w:top w:val="nil"/>
              <w:left w:val="nil"/>
              <w:bottom w:val="nil"/>
              <w:right w:val="nil"/>
            </w:tcBorders>
            <w:shd w:val="clear" w:color="auto" w:fill="auto"/>
            <w:noWrap/>
            <w:vAlign w:val="bottom"/>
            <w:hideMark/>
          </w:tcPr>
          <w:p w14:paraId="3DFC0537" w14:textId="77777777" w:rsidR="00DC2757" w:rsidRPr="00DC2757" w:rsidRDefault="00DC2757" w:rsidP="00DC2757">
            <w:pPr>
              <w:spacing w:after="0" w:line="240" w:lineRule="auto"/>
              <w:rPr>
                <w:ins w:id="947" w:author="Commodore, Sarah" w:date="2023-03-22T16:21:00Z"/>
                <w:rFonts w:ascii="Calibri" w:eastAsia="Times New Roman" w:hAnsi="Calibri" w:cs="Calibri"/>
                <w:color w:val="000000"/>
                <w:sz w:val="20"/>
                <w:szCs w:val="20"/>
              </w:rPr>
            </w:pPr>
            <w:ins w:id="948" w:author="Commodore, Sarah" w:date="2023-03-22T16:21:00Z">
              <w:r w:rsidRPr="00DC2757">
                <w:rPr>
                  <w:rFonts w:ascii="Calibri" w:eastAsia="Times New Roman" w:hAnsi="Calibri" w:cs="Calibri"/>
                  <w:color w:val="000000"/>
                  <w:sz w:val="20"/>
                  <w:szCs w:val="20"/>
                </w:rPr>
                <w:t>ENSG00000232192.1</w:t>
              </w:r>
            </w:ins>
          </w:p>
        </w:tc>
        <w:tc>
          <w:tcPr>
            <w:tcW w:w="0" w:type="auto"/>
            <w:tcBorders>
              <w:top w:val="nil"/>
              <w:left w:val="nil"/>
              <w:bottom w:val="nil"/>
              <w:right w:val="nil"/>
            </w:tcBorders>
            <w:shd w:val="clear" w:color="auto" w:fill="auto"/>
            <w:noWrap/>
            <w:vAlign w:val="bottom"/>
            <w:hideMark/>
          </w:tcPr>
          <w:p w14:paraId="0860EB12" w14:textId="77777777" w:rsidR="00DC2757" w:rsidRPr="00DC2757" w:rsidRDefault="00DC2757" w:rsidP="00DC2757">
            <w:pPr>
              <w:spacing w:after="0" w:line="240" w:lineRule="auto"/>
              <w:rPr>
                <w:ins w:id="949" w:author="Commodore, Sarah" w:date="2023-03-22T16:21:00Z"/>
                <w:rFonts w:ascii="Calibri" w:eastAsia="Times New Roman" w:hAnsi="Calibri" w:cs="Calibri"/>
                <w:color w:val="000000"/>
                <w:sz w:val="20"/>
                <w:szCs w:val="20"/>
              </w:rPr>
            </w:pPr>
            <w:ins w:id="950" w:author="Commodore, Sarah" w:date="2023-03-22T16:21:00Z">
              <w:r w:rsidRPr="00DC2757">
                <w:rPr>
                  <w:rFonts w:ascii="Calibri" w:eastAsia="Times New Roman" w:hAnsi="Calibri" w:cs="Calibri"/>
                  <w:color w:val="000000"/>
                  <w:sz w:val="20"/>
                  <w:szCs w:val="20"/>
                </w:rPr>
                <w:t>KIF26B-AS1</w:t>
              </w:r>
            </w:ins>
          </w:p>
        </w:tc>
        <w:tc>
          <w:tcPr>
            <w:tcW w:w="0" w:type="auto"/>
            <w:tcBorders>
              <w:top w:val="nil"/>
              <w:left w:val="nil"/>
              <w:bottom w:val="nil"/>
              <w:right w:val="nil"/>
            </w:tcBorders>
            <w:shd w:val="clear" w:color="auto" w:fill="auto"/>
            <w:noWrap/>
            <w:vAlign w:val="bottom"/>
            <w:hideMark/>
          </w:tcPr>
          <w:p w14:paraId="0926CE16" w14:textId="77777777" w:rsidR="00DC2757" w:rsidRPr="00DC2757" w:rsidRDefault="00DC2757" w:rsidP="00DC2757">
            <w:pPr>
              <w:spacing w:after="0" w:line="240" w:lineRule="auto"/>
              <w:jc w:val="center"/>
              <w:rPr>
                <w:ins w:id="951" w:author="Commodore, Sarah" w:date="2023-03-22T16:21:00Z"/>
                <w:rFonts w:ascii="Calibri" w:eastAsia="Times New Roman" w:hAnsi="Calibri" w:cs="Calibri"/>
                <w:color w:val="000000"/>
                <w:sz w:val="20"/>
                <w:szCs w:val="20"/>
              </w:rPr>
            </w:pPr>
            <w:ins w:id="95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0BCCC7A" w14:textId="77777777" w:rsidR="00DC2757" w:rsidRPr="00DC2757" w:rsidRDefault="00DC2757" w:rsidP="00DC2757">
            <w:pPr>
              <w:spacing w:after="0" w:line="240" w:lineRule="auto"/>
              <w:jc w:val="center"/>
              <w:rPr>
                <w:ins w:id="953" w:author="Commodore, Sarah" w:date="2023-03-22T16:21:00Z"/>
                <w:rFonts w:ascii="Calibri" w:eastAsia="Times New Roman" w:hAnsi="Calibri" w:cs="Calibri"/>
                <w:color w:val="000000"/>
                <w:sz w:val="20"/>
                <w:szCs w:val="20"/>
              </w:rPr>
            </w:pPr>
            <w:ins w:id="954" w:author="Commodore, Sarah" w:date="2023-03-22T16:21:00Z">
              <w:r w:rsidRPr="00DC2757">
                <w:rPr>
                  <w:rFonts w:ascii="Calibri" w:eastAsia="Times New Roman" w:hAnsi="Calibri" w:cs="Calibri"/>
                  <w:color w:val="000000"/>
                  <w:sz w:val="20"/>
                  <w:szCs w:val="20"/>
                </w:rPr>
                <w:t>5.4E-06</w:t>
              </w:r>
            </w:ins>
          </w:p>
        </w:tc>
        <w:tc>
          <w:tcPr>
            <w:tcW w:w="0" w:type="auto"/>
            <w:tcBorders>
              <w:top w:val="nil"/>
              <w:left w:val="nil"/>
              <w:bottom w:val="nil"/>
              <w:right w:val="nil"/>
            </w:tcBorders>
            <w:shd w:val="clear" w:color="auto" w:fill="auto"/>
            <w:noWrap/>
            <w:vAlign w:val="bottom"/>
            <w:hideMark/>
          </w:tcPr>
          <w:p w14:paraId="55FD3DC9" w14:textId="77777777" w:rsidR="00DC2757" w:rsidRPr="00DC2757" w:rsidRDefault="00DC2757" w:rsidP="00DC2757">
            <w:pPr>
              <w:spacing w:after="0" w:line="240" w:lineRule="auto"/>
              <w:jc w:val="center"/>
              <w:rPr>
                <w:ins w:id="955" w:author="Commodore, Sarah" w:date="2023-03-22T16:21:00Z"/>
                <w:rFonts w:ascii="Calibri" w:eastAsia="Times New Roman" w:hAnsi="Calibri" w:cs="Calibri"/>
                <w:color w:val="000000"/>
                <w:sz w:val="20"/>
                <w:szCs w:val="20"/>
              </w:rPr>
            </w:pPr>
            <w:ins w:id="956"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6F381D36" w14:textId="77777777" w:rsidR="00DC2757" w:rsidRPr="00DC2757" w:rsidRDefault="00DC2757" w:rsidP="00DC2757">
            <w:pPr>
              <w:spacing w:after="0" w:line="240" w:lineRule="auto"/>
              <w:jc w:val="center"/>
              <w:rPr>
                <w:ins w:id="957" w:author="Commodore, Sarah" w:date="2023-03-22T16:21:00Z"/>
                <w:rFonts w:ascii="Calibri" w:eastAsia="Times New Roman" w:hAnsi="Calibri" w:cs="Calibri"/>
                <w:color w:val="FF0000"/>
                <w:sz w:val="20"/>
                <w:szCs w:val="20"/>
              </w:rPr>
            </w:pPr>
            <w:ins w:id="958" w:author="Commodore, Sarah" w:date="2023-03-22T16:21:00Z">
              <w:r w:rsidRPr="00DC2757">
                <w:rPr>
                  <w:rFonts w:ascii="Calibri" w:eastAsia="Times New Roman" w:hAnsi="Calibri" w:cs="Calibri"/>
                  <w:color w:val="FF0000"/>
                  <w:sz w:val="20"/>
                  <w:szCs w:val="20"/>
                </w:rPr>
                <w:t>*</w:t>
              </w:r>
            </w:ins>
          </w:p>
        </w:tc>
      </w:tr>
      <w:tr w:rsidR="00DC2757" w:rsidRPr="00DC2757" w14:paraId="4D27B70E" w14:textId="77777777" w:rsidTr="00DC2757">
        <w:trPr>
          <w:trHeight w:val="260"/>
          <w:ins w:id="959" w:author="Commodore, Sarah" w:date="2023-03-22T16:21:00Z"/>
        </w:trPr>
        <w:tc>
          <w:tcPr>
            <w:tcW w:w="0" w:type="auto"/>
            <w:tcBorders>
              <w:top w:val="nil"/>
              <w:left w:val="nil"/>
              <w:bottom w:val="nil"/>
              <w:right w:val="nil"/>
            </w:tcBorders>
            <w:shd w:val="clear" w:color="auto" w:fill="auto"/>
            <w:noWrap/>
            <w:vAlign w:val="bottom"/>
            <w:hideMark/>
          </w:tcPr>
          <w:p w14:paraId="73FCE962" w14:textId="77777777" w:rsidR="00DC2757" w:rsidRPr="00DC2757" w:rsidRDefault="00DC2757" w:rsidP="00DC2757">
            <w:pPr>
              <w:spacing w:after="0" w:line="240" w:lineRule="auto"/>
              <w:rPr>
                <w:ins w:id="960" w:author="Commodore, Sarah" w:date="2023-03-22T16:21:00Z"/>
                <w:rFonts w:ascii="Calibri" w:eastAsia="Times New Roman" w:hAnsi="Calibri" w:cs="Calibri"/>
                <w:color w:val="000000"/>
                <w:sz w:val="20"/>
                <w:szCs w:val="20"/>
              </w:rPr>
            </w:pPr>
            <w:ins w:id="961" w:author="Commodore, Sarah" w:date="2023-03-22T16:21:00Z">
              <w:r w:rsidRPr="00DC2757">
                <w:rPr>
                  <w:rFonts w:ascii="Calibri" w:eastAsia="Times New Roman" w:hAnsi="Calibri" w:cs="Calibri"/>
                  <w:color w:val="000000"/>
                  <w:sz w:val="20"/>
                  <w:szCs w:val="20"/>
                </w:rPr>
                <w:t>ENSG00000187492.9</w:t>
              </w:r>
            </w:ins>
          </w:p>
        </w:tc>
        <w:tc>
          <w:tcPr>
            <w:tcW w:w="0" w:type="auto"/>
            <w:tcBorders>
              <w:top w:val="nil"/>
              <w:left w:val="nil"/>
              <w:bottom w:val="nil"/>
              <w:right w:val="nil"/>
            </w:tcBorders>
            <w:shd w:val="clear" w:color="auto" w:fill="auto"/>
            <w:noWrap/>
            <w:vAlign w:val="bottom"/>
            <w:hideMark/>
          </w:tcPr>
          <w:p w14:paraId="48925853" w14:textId="77777777" w:rsidR="00DC2757" w:rsidRPr="00DC2757" w:rsidRDefault="00DC2757" w:rsidP="00DC2757">
            <w:pPr>
              <w:spacing w:after="0" w:line="240" w:lineRule="auto"/>
              <w:rPr>
                <w:ins w:id="962" w:author="Commodore, Sarah" w:date="2023-03-22T16:21:00Z"/>
                <w:rFonts w:ascii="Calibri" w:eastAsia="Times New Roman" w:hAnsi="Calibri" w:cs="Calibri"/>
                <w:color w:val="000000"/>
                <w:sz w:val="20"/>
                <w:szCs w:val="20"/>
              </w:rPr>
            </w:pPr>
            <w:ins w:id="963" w:author="Commodore, Sarah" w:date="2023-03-22T16:21:00Z">
              <w:r w:rsidRPr="00DC2757">
                <w:rPr>
                  <w:rFonts w:ascii="Calibri" w:eastAsia="Times New Roman" w:hAnsi="Calibri" w:cs="Calibri"/>
                  <w:color w:val="000000"/>
                  <w:sz w:val="20"/>
                  <w:szCs w:val="20"/>
                </w:rPr>
                <w:t>CDHR4</w:t>
              </w:r>
            </w:ins>
          </w:p>
        </w:tc>
        <w:tc>
          <w:tcPr>
            <w:tcW w:w="0" w:type="auto"/>
            <w:tcBorders>
              <w:top w:val="nil"/>
              <w:left w:val="nil"/>
              <w:bottom w:val="nil"/>
              <w:right w:val="nil"/>
            </w:tcBorders>
            <w:shd w:val="clear" w:color="auto" w:fill="auto"/>
            <w:noWrap/>
            <w:vAlign w:val="bottom"/>
            <w:hideMark/>
          </w:tcPr>
          <w:p w14:paraId="31534E95" w14:textId="77777777" w:rsidR="00DC2757" w:rsidRPr="00DC2757" w:rsidRDefault="00DC2757" w:rsidP="00DC2757">
            <w:pPr>
              <w:spacing w:after="0" w:line="240" w:lineRule="auto"/>
              <w:jc w:val="center"/>
              <w:rPr>
                <w:ins w:id="964" w:author="Commodore, Sarah" w:date="2023-03-22T16:21:00Z"/>
                <w:rFonts w:ascii="Calibri" w:eastAsia="Times New Roman" w:hAnsi="Calibri" w:cs="Calibri"/>
                <w:color w:val="000000"/>
                <w:sz w:val="20"/>
                <w:szCs w:val="20"/>
              </w:rPr>
            </w:pPr>
            <w:ins w:id="96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FA6937" w14:textId="77777777" w:rsidR="00DC2757" w:rsidRPr="00DC2757" w:rsidRDefault="00DC2757" w:rsidP="00DC2757">
            <w:pPr>
              <w:spacing w:after="0" w:line="240" w:lineRule="auto"/>
              <w:jc w:val="center"/>
              <w:rPr>
                <w:ins w:id="966" w:author="Commodore, Sarah" w:date="2023-03-22T16:21:00Z"/>
                <w:rFonts w:ascii="Calibri" w:eastAsia="Times New Roman" w:hAnsi="Calibri" w:cs="Calibri"/>
                <w:color w:val="000000"/>
                <w:sz w:val="20"/>
                <w:szCs w:val="20"/>
              </w:rPr>
            </w:pPr>
            <w:ins w:id="967"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18A360F0" w14:textId="77777777" w:rsidR="00DC2757" w:rsidRPr="00DC2757" w:rsidRDefault="00DC2757" w:rsidP="00DC2757">
            <w:pPr>
              <w:spacing w:after="0" w:line="240" w:lineRule="auto"/>
              <w:jc w:val="center"/>
              <w:rPr>
                <w:ins w:id="968" w:author="Commodore, Sarah" w:date="2023-03-22T16:21:00Z"/>
                <w:rFonts w:ascii="Calibri" w:eastAsia="Times New Roman" w:hAnsi="Calibri" w:cs="Calibri"/>
                <w:color w:val="000000"/>
                <w:sz w:val="20"/>
                <w:szCs w:val="20"/>
              </w:rPr>
            </w:pPr>
            <w:ins w:id="969"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ECA97A0" w14:textId="77777777" w:rsidR="00DC2757" w:rsidRPr="00DC2757" w:rsidRDefault="00DC2757" w:rsidP="00DC2757">
            <w:pPr>
              <w:spacing w:after="0" w:line="240" w:lineRule="auto"/>
              <w:jc w:val="center"/>
              <w:rPr>
                <w:ins w:id="970" w:author="Commodore, Sarah" w:date="2023-03-22T16:21:00Z"/>
                <w:rFonts w:ascii="Calibri" w:eastAsia="Times New Roman" w:hAnsi="Calibri" w:cs="Calibri"/>
                <w:color w:val="FF0000"/>
                <w:sz w:val="20"/>
                <w:szCs w:val="20"/>
              </w:rPr>
            </w:pPr>
            <w:ins w:id="971" w:author="Commodore, Sarah" w:date="2023-03-22T16:21:00Z">
              <w:r w:rsidRPr="00DC2757">
                <w:rPr>
                  <w:rFonts w:ascii="Calibri" w:eastAsia="Times New Roman" w:hAnsi="Calibri" w:cs="Calibri"/>
                  <w:color w:val="FF0000"/>
                  <w:sz w:val="20"/>
                  <w:szCs w:val="20"/>
                </w:rPr>
                <w:t>*</w:t>
              </w:r>
            </w:ins>
          </w:p>
        </w:tc>
      </w:tr>
      <w:tr w:rsidR="00DC2757" w:rsidRPr="00DC2757" w14:paraId="224CB45D" w14:textId="77777777" w:rsidTr="00DC2757">
        <w:trPr>
          <w:trHeight w:val="260"/>
          <w:ins w:id="972" w:author="Commodore, Sarah" w:date="2023-03-22T16:21:00Z"/>
        </w:trPr>
        <w:tc>
          <w:tcPr>
            <w:tcW w:w="0" w:type="auto"/>
            <w:tcBorders>
              <w:top w:val="nil"/>
              <w:left w:val="nil"/>
              <w:bottom w:val="nil"/>
              <w:right w:val="nil"/>
            </w:tcBorders>
            <w:shd w:val="clear" w:color="auto" w:fill="auto"/>
            <w:noWrap/>
            <w:vAlign w:val="bottom"/>
            <w:hideMark/>
          </w:tcPr>
          <w:p w14:paraId="07A67D70" w14:textId="77777777" w:rsidR="00DC2757" w:rsidRPr="00DC2757" w:rsidRDefault="00DC2757" w:rsidP="00DC2757">
            <w:pPr>
              <w:spacing w:after="0" w:line="240" w:lineRule="auto"/>
              <w:rPr>
                <w:ins w:id="973" w:author="Commodore, Sarah" w:date="2023-03-22T16:21:00Z"/>
                <w:rFonts w:ascii="Calibri" w:eastAsia="Times New Roman" w:hAnsi="Calibri" w:cs="Calibri"/>
                <w:color w:val="000000"/>
                <w:sz w:val="20"/>
                <w:szCs w:val="20"/>
              </w:rPr>
            </w:pPr>
            <w:ins w:id="974" w:author="Commodore, Sarah" w:date="2023-03-22T16:21:00Z">
              <w:r w:rsidRPr="00DC2757">
                <w:rPr>
                  <w:rFonts w:ascii="Calibri" w:eastAsia="Times New Roman" w:hAnsi="Calibri" w:cs="Calibri"/>
                  <w:color w:val="000000"/>
                  <w:sz w:val="20"/>
                  <w:szCs w:val="20"/>
                </w:rPr>
                <w:t>ENSG00000157423.18</w:t>
              </w:r>
            </w:ins>
          </w:p>
        </w:tc>
        <w:tc>
          <w:tcPr>
            <w:tcW w:w="0" w:type="auto"/>
            <w:tcBorders>
              <w:top w:val="nil"/>
              <w:left w:val="nil"/>
              <w:bottom w:val="nil"/>
              <w:right w:val="nil"/>
            </w:tcBorders>
            <w:shd w:val="clear" w:color="auto" w:fill="auto"/>
            <w:noWrap/>
            <w:vAlign w:val="bottom"/>
            <w:hideMark/>
          </w:tcPr>
          <w:p w14:paraId="1926F400" w14:textId="77777777" w:rsidR="00DC2757" w:rsidRPr="00DC2757" w:rsidRDefault="00DC2757" w:rsidP="00DC2757">
            <w:pPr>
              <w:spacing w:after="0" w:line="240" w:lineRule="auto"/>
              <w:rPr>
                <w:ins w:id="975" w:author="Commodore, Sarah" w:date="2023-03-22T16:21:00Z"/>
                <w:rFonts w:ascii="Calibri" w:eastAsia="Times New Roman" w:hAnsi="Calibri" w:cs="Calibri"/>
                <w:color w:val="000000"/>
                <w:sz w:val="20"/>
                <w:szCs w:val="20"/>
              </w:rPr>
            </w:pPr>
            <w:ins w:id="976" w:author="Commodore, Sarah" w:date="2023-03-22T16:21:00Z">
              <w:r w:rsidRPr="00DC2757">
                <w:rPr>
                  <w:rFonts w:ascii="Calibri" w:eastAsia="Times New Roman" w:hAnsi="Calibri" w:cs="Calibri"/>
                  <w:color w:val="000000"/>
                  <w:sz w:val="20"/>
                  <w:szCs w:val="20"/>
                </w:rPr>
                <w:t>HYDIN</w:t>
              </w:r>
            </w:ins>
          </w:p>
        </w:tc>
        <w:tc>
          <w:tcPr>
            <w:tcW w:w="0" w:type="auto"/>
            <w:tcBorders>
              <w:top w:val="nil"/>
              <w:left w:val="nil"/>
              <w:bottom w:val="nil"/>
              <w:right w:val="nil"/>
            </w:tcBorders>
            <w:shd w:val="clear" w:color="auto" w:fill="auto"/>
            <w:noWrap/>
            <w:vAlign w:val="bottom"/>
            <w:hideMark/>
          </w:tcPr>
          <w:p w14:paraId="066B7454" w14:textId="77777777" w:rsidR="00DC2757" w:rsidRPr="00DC2757" w:rsidRDefault="00DC2757" w:rsidP="00DC2757">
            <w:pPr>
              <w:spacing w:after="0" w:line="240" w:lineRule="auto"/>
              <w:jc w:val="center"/>
              <w:rPr>
                <w:ins w:id="977" w:author="Commodore, Sarah" w:date="2023-03-22T16:21:00Z"/>
                <w:rFonts w:ascii="Calibri" w:eastAsia="Times New Roman" w:hAnsi="Calibri" w:cs="Calibri"/>
                <w:color w:val="000000"/>
                <w:sz w:val="20"/>
                <w:szCs w:val="20"/>
              </w:rPr>
            </w:pPr>
            <w:ins w:id="97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5A6333" w14:textId="77777777" w:rsidR="00DC2757" w:rsidRPr="00DC2757" w:rsidRDefault="00DC2757" w:rsidP="00DC2757">
            <w:pPr>
              <w:spacing w:after="0" w:line="240" w:lineRule="auto"/>
              <w:jc w:val="center"/>
              <w:rPr>
                <w:ins w:id="979" w:author="Commodore, Sarah" w:date="2023-03-22T16:21:00Z"/>
                <w:rFonts w:ascii="Calibri" w:eastAsia="Times New Roman" w:hAnsi="Calibri" w:cs="Calibri"/>
                <w:color w:val="000000"/>
                <w:sz w:val="20"/>
                <w:szCs w:val="20"/>
              </w:rPr>
            </w:pPr>
            <w:ins w:id="980"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1D9C8D92" w14:textId="77777777" w:rsidR="00DC2757" w:rsidRPr="00DC2757" w:rsidRDefault="00DC2757" w:rsidP="00DC2757">
            <w:pPr>
              <w:spacing w:after="0" w:line="240" w:lineRule="auto"/>
              <w:jc w:val="center"/>
              <w:rPr>
                <w:ins w:id="981" w:author="Commodore, Sarah" w:date="2023-03-22T16:21:00Z"/>
                <w:rFonts w:ascii="Calibri" w:eastAsia="Times New Roman" w:hAnsi="Calibri" w:cs="Calibri"/>
                <w:color w:val="000000"/>
                <w:sz w:val="20"/>
                <w:szCs w:val="20"/>
              </w:rPr>
            </w:pPr>
            <w:ins w:id="982"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19EFDF0D" w14:textId="77777777" w:rsidR="00DC2757" w:rsidRPr="00DC2757" w:rsidRDefault="00DC2757" w:rsidP="00DC2757">
            <w:pPr>
              <w:spacing w:after="0" w:line="240" w:lineRule="auto"/>
              <w:jc w:val="center"/>
              <w:rPr>
                <w:ins w:id="983" w:author="Commodore, Sarah" w:date="2023-03-22T16:21:00Z"/>
                <w:rFonts w:ascii="Calibri" w:eastAsia="Times New Roman" w:hAnsi="Calibri" w:cs="Calibri"/>
                <w:color w:val="FF0000"/>
                <w:sz w:val="20"/>
                <w:szCs w:val="20"/>
              </w:rPr>
            </w:pPr>
            <w:ins w:id="984" w:author="Commodore, Sarah" w:date="2023-03-22T16:21:00Z">
              <w:r w:rsidRPr="00DC2757">
                <w:rPr>
                  <w:rFonts w:ascii="Calibri" w:eastAsia="Times New Roman" w:hAnsi="Calibri" w:cs="Calibri"/>
                  <w:color w:val="FF0000"/>
                  <w:sz w:val="20"/>
                  <w:szCs w:val="20"/>
                </w:rPr>
                <w:t>*</w:t>
              </w:r>
            </w:ins>
          </w:p>
        </w:tc>
      </w:tr>
      <w:tr w:rsidR="00DC2757" w:rsidRPr="00DC2757" w14:paraId="54521FDE" w14:textId="77777777" w:rsidTr="00DC2757">
        <w:trPr>
          <w:trHeight w:val="260"/>
          <w:ins w:id="985" w:author="Commodore, Sarah" w:date="2023-03-22T16:21:00Z"/>
        </w:trPr>
        <w:tc>
          <w:tcPr>
            <w:tcW w:w="0" w:type="auto"/>
            <w:tcBorders>
              <w:top w:val="nil"/>
              <w:left w:val="nil"/>
              <w:bottom w:val="nil"/>
              <w:right w:val="nil"/>
            </w:tcBorders>
            <w:shd w:val="clear" w:color="auto" w:fill="auto"/>
            <w:noWrap/>
            <w:vAlign w:val="bottom"/>
            <w:hideMark/>
          </w:tcPr>
          <w:p w14:paraId="73B027ED" w14:textId="77777777" w:rsidR="00DC2757" w:rsidRPr="00DC2757" w:rsidRDefault="00DC2757" w:rsidP="00DC2757">
            <w:pPr>
              <w:spacing w:after="0" w:line="240" w:lineRule="auto"/>
              <w:rPr>
                <w:ins w:id="986" w:author="Commodore, Sarah" w:date="2023-03-22T16:21:00Z"/>
                <w:rFonts w:ascii="Calibri" w:eastAsia="Times New Roman" w:hAnsi="Calibri" w:cs="Calibri"/>
                <w:color w:val="000000"/>
                <w:sz w:val="20"/>
                <w:szCs w:val="20"/>
              </w:rPr>
            </w:pPr>
            <w:ins w:id="987" w:author="Commodore, Sarah" w:date="2023-03-22T16:21:00Z">
              <w:r w:rsidRPr="00DC2757">
                <w:rPr>
                  <w:rFonts w:ascii="Calibri" w:eastAsia="Times New Roman" w:hAnsi="Calibri" w:cs="Calibri"/>
                  <w:color w:val="000000"/>
                  <w:sz w:val="20"/>
                  <w:szCs w:val="20"/>
                </w:rPr>
                <w:t>ENSG00000132464.13</w:t>
              </w:r>
            </w:ins>
          </w:p>
        </w:tc>
        <w:tc>
          <w:tcPr>
            <w:tcW w:w="0" w:type="auto"/>
            <w:tcBorders>
              <w:top w:val="nil"/>
              <w:left w:val="nil"/>
              <w:bottom w:val="nil"/>
              <w:right w:val="nil"/>
            </w:tcBorders>
            <w:shd w:val="clear" w:color="auto" w:fill="auto"/>
            <w:noWrap/>
            <w:vAlign w:val="bottom"/>
            <w:hideMark/>
          </w:tcPr>
          <w:p w14:paraId="47F8AEA0" w14:textId="77777777" w:rsidR="00DC2757" w:rsidRPr="00DC2757" w:rsidRDefault="00DC2757" w:rsidP="00DC2757">
            <w:pPr>
              <w:spacing w:after="0" w:line="240" w:lineRule="auto"/>
              <w:rPr>
                <w:ins w:id="988" w:author="Commodore, Sarah" w:date="2023-03-22T16:21:00Z"/>
                <w:rFonts w:ascii="Calibri" w:eastAsia="Times New Roman" w:hAnsi="Calibri" w:cs="Calibri"/>
                <w:color w:val="000000"/>
                <w:sz w:val="20"/>
                <w:szCs w:val="20"/>
              </w:rPr>
            </w:pPr>
            <w:ins w:id="989" w:author="Commodore, Sarah" w:date="2023-03-22T16:21:00Z">
              <w:r w:rsidRPr="00DC2757">
                <w:rPr>
                  <w:rFonts w:ascii="Calibri" w:eastAsia="Times New Roman" w:hAnsi="Calibri" w:cs="Calibri"/>
                  <w:color w:val="000000"/>
                  <w:sz w:val="20"/>
                  <w:szCs w:val="20"/>
                </w:rPr>
                <w:t>ENAM</w:t>
              </w:r>
            </w:ins>
          </w:p>
        </w:tc>
        <w:tc>
          <w:tcPr>
            <w:tcW w:w="0" w:type="auto"/>
            <w:tcBorders>
              <w:top w:val="nil"/>
              <w:left w:val="nil"/>
              <w:bottom w:val="nil"/>
              <w:right w:val="nil"/>
            </w:tcBorders>
            <w:shd w:val="clear" w:color="auto" w:fill="auto"/>
            <w:noWrap/>
            <w:vAlign w:val="bottom"/>
            <w:hideMark/>
          </w:tcPr>
          <w:p w14:paraId="2A500FF6" w14:textId="77777777" w:rsidR="00DC2757" w:rsidRPr="00DC2757" w:rsidRDefault="00DC2757" w:rsidP="00DC2757">
            <w:pPr>
              <w:spacing w:after="0" w:line="240" w:lineRule="auto"/>
              <w:jc w:val="center"/>
              <w:rPr>
                <w:ins w:id="990" w:author="Commodore, Sarah" w:date="2023-03-22T16:21:00Z"/>
                <w:rFonts w:ascii="Calibri" w:eastAsia="Times New Roman" w:hAnsi="Calibri" w:cs="Calibri"/>
                <w:color w:val="000000"/>
                <w:sz w:val="20"/>
                <w:szCs w:val="20"/>
              </w:rPr>
            </w:pPr>
            <w:ins w:id="99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81100E" w14:textId="77777777" w:rsidR="00DC2757" w:rsidRPr="00DC2757" w:rsidRDefault="00DC2757" w:rsidP="00DC2757">
            <w:pPr>
              <w:spacing w:after="0" w:line="240" w:lineRule="auto"/>
              <w:jc w:val="center"/>
              <w:rPr>
                <w:ins w:id="992" w:author="Commodore, Sarah" w:date="2023-03-22T16:21:00Z"/>
                <w:rFonts w:ascii="Calibri" w:eastAsia="Times New Roman" w:hAnsi="Calibri" w:cs="Calibri"/>
                <w:color w:val="000000"/>
                <w:sz w:val="20"/>
                <w:szCs w:val="20"/>
              </w:rPr>
            </w:pPr>
            <w:ins w:id="993"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5E51D20F" w14:textId="77777777" w:rsidR="00DC2757" w:rsidRPr="00DC2757" w:rsidRDefault="00DC2757" w:rsidP="00DC2757">
            <w:pPr>
              <w:spacing w:after="0" w:line="240" w:lineRule="auto"/>
              <w:jc w:val="center"/>
              <w:rPr>
                <w:ins w:id="994" w:author="Commodore, Sarah" w:date="2023-03-22T16:21:00Z"/>
                <w:rFonts w:ascii="Calibri" w:eastAsia="Times New Roman" w:hAnsi="Calibri" w:cs="Calibri"/>
                <w:color w:val="000000"/>
                <w:sz w:val="20"/>
                <w:szCs w:val="20"/>
              </w:rPr>
            </w:pPr>
            <w:ins w:id="995" w:author="Commodore, Sarah" w:date="2023-03-22T16:21:00Z">
              <w:r w:rsidRPr="00DC2757">
                <w:rPr>
                  <w:rFonts w:ascii="Calibri" w:eastAsia="Times New Roman" w:hAnsi="Calibri" w:cs="Calibri"/>
                  <w:color w:val="000000"/>
                  <w:sz w:val="20"/>
                  <w:szCs w:val="20"/>
                </w:rPr>
                <w:t>7.4E-04</w:t>
              </w:r>
            </w:ins>
          </w:p>
        </w:tc>
        <w:tc>
          <w:tcPr>
            <w:tcW w:w="0" w:type="auto"/>
            <w:tcBorders>
              <w:top w:val="nil"/>
              <w:left w:val="nil"/>
              <w:bottom w:val="nil"/>
              <w:right w:val="nil"/>
            </w:tcBorders>
            <w:shd w:val="clear" w:color="auto" w:fill="auto"/>
            <w:noWrap/>
            <w:vAlign w:val="bottom"/>
            <w:hideMark/>
          </w:tcPr>
          <w:p w14:paraId="03F475A6" w14:textId="77777777" w:rsidR="00DC2757" w:rsidRPr="00DC2757" w:rsidRDefault="00DC2757" w:rsidP="00DC2757">
            <w:pPr>
              <w:spacing w:after="0" w:line="240" w:lineRule="auto"/>
              <w:jc w:val="center"/>
              <w:rPr>
                <w:ins w:id="996" w:author="Commodore, Sarah" w:date="2023-03-22T16:21:00Z"/>
                <w:rFonts w:ascii="Calibri" w:eastAsia="Times New Roman" w:hAnsi="Calibri" w:cs="Calibri"/>
                <w:color w:val="FF0000"/>
                <w:sz w:val="20"/>
                <w:szCs w:val="20"/>
              </w:rPr>
            </w:pPr>
            <w:ins w:id="997" w:author="Commodore, Sarah" w:date="2023-03-22T16:21:00Z">
              <w:r w:rsidRPr="00DC2757">
                <w:rPr>
                  <w:rFonts w:ascii="Calibri" w:eastAsia="Times New Roman" w:hAnsi="Calibri" w:cs="Calibri"/>
                  <w:color w:val="FF0000"/>
                  <w:sz w:val="20"/>
                  <w:szCs w:val="20"/>
                </w:rPr>
                <w:t>*</w:t>
              </w:r>
            </w:ins>
          </w:p>
        </w:tc>
      </w:tr>
      <w:tr w:rsidR="00DC2757" w:rsidRPr="00DC2757" w14:paraId="70C669CC" w14:textId="77777777" w:rsidTr="00DC2757">
        <w:trPr>
          <w:trHeight w:val="260"/>
          <w:ins w:id="998" w:author="Commodore, Sarah" w:date="2023-03-22T16:21:00Z"/>
        </w:trPr>
        <w:tc>
          <w:tcPr>
            <w:tcW w:w="0" w:type="auto"/>
            <w:tcBorders>
              <w:top w:val="nil"/>
              <w:left w:val="nil"/>
              <w:bottom w:val="nil"/>
              <w:right w:val="nil"/>
            </w:tcBorders>
            <w:shd w:val="clear" w:color="auto" w:fill="auto"/>
            <w:noWrap/>
            <w:vAlign w:val="bottom"/>
            <w:hideMark/>
          </w:tcPr>
          <w:p w14:paraId="6D9D7B2F" w14:textId="77777777" w:rsidR="00DC2757" w:rsidRPr="00DC2757" w:rsidRDefault="00DC2757" w:rsidP="00DC2757">
            <w:pPr>
              <w:spacing w:after="0" w:line="240" w:lineRule="auto"/>
              <w:rPr>
                <w:ins w:id="999" w:author="Commodore, Sarah" w:date="2023-03-22T16:21:00Z"/>
                <w:rFonts w:ascii="Calibri" w:eastAsia="Times New Roman" w:hAnsi="Calibri" w:cs="Calibri"/>
                <w:color w:val="000000"/>
                <w:sz w:val="20"/>
                <w:szCs w:val="20"/>
              </w:rPr>
            </w:pPr>
            <w:ins w:id="1000" w:author="Commodore, Sarah" w:date="2023-03-22T16:21:00Z">
              <w:r w:rsidRPr="00DC2757">
                <w:rPr>
                  <w:rFonts w:ascii="Calibri" w:eastAsia="Times New Roman" w:hAnsi="Calibri" w:cs="Calibri"/>
                  <w:color w:val="000000"/>
                  <w:sz w:val="20"/>
                  <w:szCs w:val="20"/>
                </w:rPr>
                <w:t>ENSG00000188817.8</w:t>
              </w:r>
            </w:ins>
          </w:p>
        </w:tc>
        <w:tc>
          <w:tcPr>
            <w:tcW w:w="0" w:type="auto"/>
            <w:tcBorders>
              <w:top w:val="nil"/>
              <w:left w:val="nil"/>
              <w:bottom w:val="nil"/>
              <w:right w:val="nil"/>
            </w:tcBorders>
            <w:shd w:val="clear" w:color="auto" w:fill="auto"/>
            <w:noWrap/>
            <w:vAlign w:val="bottom"/>
            <w:hideMark/>
          </w:tcPr>
          <w:p w14:paraId="4D8BBDB9" w14:textId="77777777" w:rsidR="00DC2757" w:rsidRPr="00DC2757" w:rsidRDefault="00DC2757" w:rsidP="00DC2757">
            <w:pPr>
              <w:spacing w:after="0" w:line="240" w:lineRule="auto"/>
              <w:rPr>
                <w:ins w:id="1001" w:author="Commodore, Sarah" w:date="2023-03-22T16:21:00Z"/>
                <w:rFonts w:ascii="Calibri" w:eastAsia="Times New Roman" w:hAnsi="Calibri" w:cs="Calibri"/>
                <w:color w:val="000000"/>
                <w:sz w:val="20"/>
                <w:szCs w:val="20"/>
              </w:rPr>
            </w:pPr>
            <w:ins w:id="1002" w:author="Commodore, Sarah" w:date="2023-03-22T16:21:00Z">
              <w:r w:rsidRPr="00DC2757">
                <w:rPr>
                  <w:rFonts w:ascii="Calibri" w:eastAsia="Times New Roman" w:hAnsi="Calibri" w:cs="Calibri"/>
                  <w:color w:val="000000"/>
                  <w:sz w:val="20"/>
                  <w:szCs w:val="20"/>
                </w:rPr>
                <w:t>SNTN</w:t>
              </w:r>
            </w:ins>
          </w:p>
        </w:tc>
        <w:tc>
          <w:tcPr>
            <w:tcW w:w="0" w:type="auto"/>
            <w:tcBorders>
              <w:top w:val="nil"/>
              <w:left w:val="nil"/>
              <w:bottom w:val="nil"/>
              <w:right w:val="nil"/>
            </w:tcBorders>
            <w:shd w:val="clear" w:color="auto" w:fill="auto"/>
            <w:noWrap/>
            <w:vAlign w:val="bottom"/>
            <w:hideMark/>
          </w:tcPr>
          <w:p w14:paraId="04FA4198" w14:textId="77777777" w:rsidR="00DC2757" w:rsidRPr="00DC2757" w:rsidRDefault="00DC2757" w:rsidP="00DC2757">
            <w:pPr>
              <w:spacing w:after="0" w:line="240" w:lineRule="auto"/>
              <w:jc w:val="center"/>
              <w:rPr>
                <w:ins w:id="1003" w:author="Commodore, Sarah" w:date="2023-03-22T16:21:00Z"/>
                <w:rFonts w:ascii="Calibri" w:eastAsia="Times New Roman" w:hAnsi="Calibri" w:cs="Calibri"/>
                <w:color w:val="000000"/>
                <w:sz w:val="20"/>
                <w:szCs w:val="20"/>
              </w:rPr>
            </w:pPr>
            <w:ins w:id="100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FB32077" w14:textId="77777777" w:rsidR="00DC2757" w:rsidRPr="00DC2757" w:rsidRDefault="00DC2757" w:rsidP="00DC2757">
            <w:pPr>
              <w:spacing w:after="0" w:line="240" w:lineRule="auto"/>
              <w:jc w:val="center"/>
              <w:rPr>
                <w:ins w:id="1005" w:author="Commodore, Sarah" w:date="2023-03-22T16:21:00Z"/>
                <w:rFonts w:ascii="Calibri" w:eastAsia="Times New Roman" w:hAnsi="Calibri" w:cs="Calibri"/>
                <w:color w:val="000000"/>
                <w:sz w:val="20"/>
                <w:szCs w:val="20"/>
              </w:rPr>
            </w:pPr>
            <w:ins w:id="1006"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5F12A34" w14:textId="77777777" w:rsidR="00DC2757" w:rsidRPr="00DC2757" w:rsidRDefault="00DC2757" w:rsidP="00DC2757">
            <w:pPr>
              <w:spacing w:after="0" w:line="240" w:lineRule="auto"/>
              <w:jc w:val="center"/>
              <w:rPr>
                <w:ins w:id="1007" w:author="Commodore, Sarah" w:date="2023-03-22T16:21:00Z"/>
                <w:rFonts w:ascii="Calibri" w:eastAsia="Times New Roman" w:hAnsi="Calibri" w:cs="Calibri"/>
                <w:color w:val="000000"/>
                <w:sz w:val="20"/>
                <w:szCs w:val="20"/>
              </w:rPr>
            </w:pPr>
            <w:ins w:id="1008"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FECF6D6" w14:textId="77777777" w:rsidR="00DC2757" w:rsidRPr="00DC2757" w:rsidRDefault="00DC2757" w:rsidP="00DC2757">
            <w:pPr>
              <w:spacing w:after="0" w:line="240" w:lineRule="auto"/>
              <w:jc w:val="center"/>
              <w:rPr>
                <w:ins w:id="1009" w:author="Commodore, Sarah" w:date="2023-03-22T16:21:00Z"/>
                <w:rFonts w:ascii="Calibri" w:eastAsia="Times New Roman" w:hAnsi="Calibri" w:cs="Calibri"/>
                <w:color w:val="FF0000"/>
                <w:sz w:val="20"/>
                <w:szCs w:val="20"/>
              </w:rPr>
            </w:pPr>
            <w:ins w:id="1010" w:author="Commodore, Sarah" w:date="2023-03-22T16:21:00Z">
              <w:r w:rsidRPr="00DC2757">
                <w:rPr>
                  <w:rFonts w:ascii="Calibri" w:eastAsia="Times New Roman" w:hAnsi="Calibri" w:cs="Calibri"/>
                  <w:color w:val="FF0000"/>
                  <w:sz w:val="20"/>
                  <w:szCs w:val="20"/>
                </w:rPr>
                <w:t>*</w:t>
              </w:r>
            </w:ins>
          </w:p>
        </w:tc>
      </w:tr>
      <w:tr w:rsidR="00DC2757" w:rsidRPr="00DC2757" w14:paraId="4A38C0A0" w14:textId="77777777" w:rsidTr="00DC2757">
        <w:trPr>
          <w:trHeight w:val="260"/>
          <w:ins w:id="1011" w:author="Commodore, Sarah" w:date="2023-03-22T16:21:00Z"/>
        </w:trPr>
        <w:tc>
          <w:tcPr>
            <w:tcW w:w="0" w:type="auto"/>
            <w:tcBorders>
              <w:top w:val="nil"/>
              <w:left w:val="nil"/>
              <w:bottom w:val="nil"/>
              <w:right w:val="nil"/>
            </w:tcBorders>
            <w:shd w:val="clear" w:color="auto" w:fill="auto"/>
            <w:noWrap/>
            <w:vAlign w:val="bottom"/>
            <w:hideMark/>
          </w:tcPr>
          <w:p w14:paraId="06D5B345" w14:textId="77777777" w:rsidR="00DC2757" w:rsidRPr="00DC2757" w:rsidRDefault="00DC2757" w:rsidP="00DC2757">
            <w:pPr>
              <w:spacing w:after="0" w:line="240" w:lineRule="auto"/>
              <w:rPr>
                <w:ins w:id="1012" w:author="Commodore, Sarah" w:date="2023-03-22T16:21:00Z"/>
                <w:rFonts w:ascii="Calibri" w:eastAsia="Times New Roman" w:hAnsi="Calibri" w:cs="Calibri"/>
                <w:color w:val="000000"/>
                <w:sz w:val="20"/>
                <w:szCs w:val="20"/>
              </w:rPr>
            </w:pPr>
            <w:ins w:id="1013" w:author="Commodore, Sarah" w:date="2023-03-22T16:21:00Z">
              <w:r w:rsidRPr="00DC2757">
                <w:rPr>
                  <w:rFonts w:ascii="Calibri" w:eastAsia="Times New Roman" w:hAnsi="Calibri" w:cs="Calibri"/>
                  <w:color w:val="000000"/>
                  <w:sz w:val="20"/>
                  <w:szCs w:val="20"/>
                </w:rPr>
                <w:t>ENSG00000166959.8</w:t>
              </w:r>
            </w:ins>
          </w:p>
        </w:tc>
        <w:tc>
          <w:tcPr>
            <w:tcW w:w="0" w:type="auto"/>
            <w:tcBorders>
              <w:top w:val="nil"/>
              <w:left w:val="nil"/>
              <w:bottom w:val="nil"/>
              <w:right w:val="nil"/>
            </w:tcBorders>
            <w:shd w:val="clear" w:color="auto" w:fill="auto"/>
            <w:noWrap/>
            <w:vAlign w:val="bottom"/>
            <w:hideMark/>
          </w:tcPr>
          <w:p w14:paraId="4F4B10CB" w14:textId="77777777" w:rsidR="00DC2757" w:rsidRPr="00DC2757" w:rsidRDefault="00DC2757" w:rsidP="00DC2757">
            <w:pPr>
              <w:spacing w:after="0" w:line="240" w:lineRule="auto"/>
              <w:rPr>
                <w:ins w:id="1014" w:author="Commodore, Sarah" w:date="2023-03-22T16:21:00Z"/>
                <w:rFonts w:ascii="Calibri" w:eastAsia="Times New Roman" w:hAnsi="Calibri" w:cs="Calibri"/>
                <w:color w:val="000000"/>
                <w:sz w:val="20"/>
                <w:szCs w:val="20"/>
              </w:rPr>
            </w:pPr>
            <w:ins w:id="1015" w:author="Commodore, Sarah" w:date="2023-03-22T16:21:00Z">
              <w:r w:rsidRPr="00DC2757">
                <w:rPr>
                  <w:rFonts w:ascii="Calibri" w:eastAsia="Times New Roman" w:hAnsi="Calibri" w:cs="Calibri"/>
                  <w:color w:val="000000"/>
                  <w:sz w:val="20"/>
                  <w:szCs w:val="20"/>
                </w:rPr>
                <w:t>MS4A8</w:t>
              </w:r>
            </w:ins>
          </w:p>
        </w:tc>
        <w:tc>
          <w:tcPr>
            <w:tcW w:w="0" w:type="auto"/>
            <w:tcBorders>
              <w:top w:val="nil"/>
              <w:left w:val="nil"/>
              <w:bottom w:val="nil"/>
              <w:right w:val="nil"/>
            </w:tcBorders>
            <w:shd w:val="clear" w:color="auto" w:fill="auto"/>
            <w:noWrap/>
            <w:vAlign w:val="bottom"/>
            <w:hideMark/>
          </w:tcPr>
          <w:p w14:paraId="0DD01477" w14:textId="77777777" w:rsidR="00DC2757" w:rsidRPr="00DC2757" w:rsidRDefault="00DC2757" w:rsidP="00DC2757">
            <w:pPr>
              <w:spacing w:after="0" w:line="240" w:lineRule="auto"/>
              <w:jc w:val="center"/>
              <w:rPr>
                <w:ins w:id="1016" w:author="Commodore, Sarah" w:date="2023-03-22T16:21:00Z"/>
                <w:rFonts w:ascii="Calibri" w:eastAsia="Times New Roman" w:hAnsi="Calibri" w:cs="Calibri"/>
                <w:color w:val="000000"/>
                <w:sz w:val="20"/>
                <w:szCs w:val="20"/>
              </w:rPr>
            </w:pPr>
            <w:ins w:id="101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ADCF1C" w14:textId="77777777" w:rsidR="00DC2757" w:rsidRPr="00DC2757" w:rsidRDefault="00DC2757" w:rsidP="00DC2757">
            <w:pPr>
              <w:spacing w:after="0" w:line="240" w:lineRule="auto"/>
              <w:jc w:val="center"/>
              <w:rPr>
                <w:ins w:id="1018" w:author="Commodore, Sarah" w:date="2023-03-22T16:21:00Z"/>
                <w:rFonts w:ascii="Calibri" w:eastAsia="Times New Roman" w:hAnsi="Calibri" w:cs="Calibri"/>
                <w:color w:val="000000"/>
                <w:sz w:val="20"/>
                <w:szCs w:val="20"/>
              </w:rPr>
            </w:pPr>
            <w:ins w:id="1019"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60EF0949" w14:textId="77777777" w:rsidR="00DC2757" w:rsidRPr="00DC2757" w:rsidRDefault="00DC2757" w:rsidP="00DC2757">
            <w:pPr>
              <w:spacing w:after="0" w:line="240" w:lineRule="auto"/>
              <w:jc w:val="center"/>
              <w:rPr>
                <w:ins w:id="1020" w:author="Commodore, Sarah" w:date="2023-03-22T16:21:00Z"/>
                <w:rFonts w:ascii="Calibri" w:eastAsia="Times New Roman" w:hAnsi="Calibri" w:cs="Calibri"/>
                <w:color w:val="000000"/>
                <w:sz w:val="20"/>
                <w:szCs w:val="20"/>
              </w:rPr>
            </w:pPr>
            <w:ins w:id="1021"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4D44247D" w14:textId="77777777" w:rsidR="00DC2757" w:rsidRPr="00DC2757" w:rsidRDefault="00DC2757" w:rsidP="00DC2757">
            <w:pPr>
              <w:spacing w:after="0" w:line="240" w:lineRule="auto"/>
              <w:jc w:val="center"/>
              <w:rPr>
                <w:ins w:id="1022" w:author="Commodore, Sarah" w:date="2023-03-22T16:21:00Z"/>
                <w:rFonts w:ascii="Calibri" w:eastAsia="Times New Roman" w:hAnsi="Calibri" w:cs="Calibri"/>
                <w:color w:val="FF0000"/>
                <w:sz w:val="20"/>
                <w:szCs w:val="20"/>
              </w:rPr>
            </w:pPr>
            <w:ins w:id="1023" w:author="Commodore, Sarah" w:date="2023-03-22T16:21:00Z">
              <w:r w:rsidRPr="00DC2757">
                <w:rPr>
                  <w:rFonts w:ascii="Calibri" w:eastAsia="Times New Roman" w:hAnsi="Calibri" w:cs="Calibri"/>
                  <w:color w:val="FF0000"/>
                  <w:sz w:val="20"/>
                  <w:szCs w:val="20"/>
                </w:rPr>
                <w:t>*</w:t>
              </w:r>
            </w:ins>
          </w:p>
        </w:tc>
      </w:tr>
      <w:tr w:rsidR="00DC2757" w:rsidRPr="00DC2757" w14:paraId="4E8C6708" w14:textId="77777777" w:rsidTr="00DC2757">
        <w:trPr>
          <w:trHeight w:val="260"/>
          <w:ins w:id="1024" w:author="Commodore, Sarah" w:date="2023-03-22T16:21:00Z"/>
        </w:trPr>
        <w:tc>
          <w:tcPr>
            <w:tcW w:w="0" w:type="auto"/>
            <w:tcBorders>
              <w:top w:val="nil"/>
              <w:left w:val="nil"/>
              <w:bottom w:val="nil"/>
              <w:right w:val="nil"/>
            </w:tcBorders>
            <w:shd w:val="clear" w:color="auto" w:fill="auto"/>
            <w:noWrap/>
            <w:vAlign w:val="bottom"/>
            <w:hideMark/>
          </w:tcPr>
          <w:p w14:paraId="7E42A592" w14:textId="77777777" w:rsidR="00DC2757" w:rsidRPr="00DC2757" w:rsidRDefault="00DC2757" w:rsidP="00DC2757">
            <w:pPr>
              <w:spacing w:after="0" w:line="240" w:lineRule="auto"/>
              <w:rPr>
                <w:ins w:id="1025" w:author="Commodore, Sarah" w:date="2023-03-22T16:21:00Z"/>
                <w:rFonts w:ascii="Calibri" w:eastAsia="Times New Roman" w:hAnsi="Calibri" w:cs="Calibri"/>
                <w:color w:val="000000"/>
                <w:sz w:val="20"/>
                <w:szCs w:val="20"/>
              </w:rPr>
            </w:pPr>
            <w:ins w:id="1026" w:author="Commodore, Sarah" w:date="2023-03-22T16:21:00Z">
              <w:r w:rsidRPr="00DC2757">
                <w:rPr>
                  <w:rFonts w:ascii="Calibri" w:eastAsia="Times New Roman" w:hAnsi="Calibri" w:cs="Calibri"/>
                  <w:color w:val="000000"/>
                  <w:sz w:val="20"/>
                  <w:szCs w:val="20"/>
                </w:rPr>
                <w:t>ENSG00000118492.18</w:t>
              </w:r>
            </w:ins>
          </w:p>
        </w:tc>
        <w:tc>
          <w:tcPr>
            <w:tcW w:w="0" w:type="auto"/>
            <w:tcBorders>
              <w:top w:val="nil"/>
              <w:left w:val="nil"/>
              <w:bottom w:val="nil"/>
              <w:right w:val="nil"/>
            </w:tcBorders>
            <w:shd w:val="clear" w:color="auto" w:fill="auto"/>
            <w:noWrap/>
            <w:vAlign w:val="bottom"/>
            <w:hideMark/>
          </w:tcPr>
          <w:p w14:paraId="5DD6BE02" w14:textId="77777777" w:rsidR="00DC2757" w:rsidRPr="00DC2757" w:rsidRDefault="00DC2757" w:rsidP="00DC2757">
            <w:pPr>
              <w:spacing w:after="0" w:line="240" w:lineRule="auto"/>
              <w:rPr>
                <w:ins w:id="1027" w:author="Commodore, Sarah" w:date="2023-03-22T16:21:00Z"/>
                <w:rFonts w:ascii="Calibri" w:eastAsia="Times New Roman" w:hAnsi="Calibri" w:cs="Calibri"/>
                <w:color w:val="000000"/>
                <w:sz w:val="20"/>
                <w:szCs w:val="20"/>
              </w:rPr>
            </w:pPr>
            <w:ins w:id="1028" w:author="Commodore, Sarah" w:date="2023-03-22T16:21:00Z">
              <w:r w:rsidRPr="00DC2757">
                <w:rPr>
                  <w:rFonts w:ascii="Calibri" w:eastAsia="Times New Roman" w:hAnsi="Calibri" w:cs="Calibri"/>
                  <w:color w:val="000000"/>
                  <w:sz w:val="20"/>
                  <w:szCs w:val="20"/>
                </w:rPr>
                <w:t>ADGB</w:t>
              </w:r>
            </w:ins>
          </w:p>
        </w:tc>
        <w:tc>
          <w:tcPr>
            <w:tcW w:w="0" w:type="auto"/>
            <w:tcBorders>
              <w:top w:val="nil"/>
              <w:left w:val="nil"/>
              <w:bottom w:val="nil"/>
              <w:right w:val="nil"/>
            </w:tcBorders>
            <w:shd w:val="clear" w:color="auto" w:fill="auto"/>
            <w:noWrap/>
            <w:vAlign w:val="bottom"/>
            <w:hideMark/>
          </w:tcPr>
          <w:p w14:paraId="12444931" w14:textId="77777777" w:rsidR="00DC2757" w:rsidRPr="00DC2757" w:rsidRDefault="00DC2757" w:rsidP="00DC2757">
            <w:pPr>
              <w:spacing w:after="0" w:line="240" w:lineRule="auto"/>
              <w:jc w:val="center"/>
              <w:rPr>
                <w:ins w:id="1029" w:author="Commodore, Sarah" w:date="2023-03-22T16:21:00Z"/>
                <w:rFonts w:ascii="Calibri" w:eastAsia="Times New Roman" w:hAnsi="Calibri" w:cs="Calibri"/>
                <w:color w:val="000000"/>
                <w:sz w:val="20"/>
                <w:szCs w:val="20"/>
              </w:rPr>
            </w:pPr>
            <w:ins w:id="103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0B896F2" w14:textId="77777777" w:rsidR="00DC2757" w:rsidRPr="00DC2757" w:rsidRDefault="00DC2757" w:rsidP="00DC2757">
            <w:pPr>
              <w:spacing w:after="0" w:line="240" w:lineRule="auto"/>
              <w:jc w:val="center"/>
              <w:rPr>
                <w:ins w:id="1031" w:author="Commodore, Sarah" w:date="2023-03-22T16:21:00Z"/>
                <w:rFonts w:ascii="Calibri" w:eastAsia="Times New Roman" w:hAnsi="Calibri" w:cs="Calibri"/>
                <w:color w:val="000000"/>
                <w:sz w:val="20"/>
                <w:szCs w:val="20"/>
              </w:rPr>
            </w:pPr>
            <w:ins w:id="1032" w:author="Commodore, Sarah" w:date="2023-03-22T16:21:00Z">
              <w:r w:rsidRPr="00DC2757">
                <w:rPr>
                  <w:rFonts w:ascii="Calibri" w:eastAsia="Times New Roman" w:hAnsi="Calibri" w:cs="Calibri"/>
                  <w:color w:val="000000"/>
                  <w:sz w:val="20"/>
                  <w:szCs w:val="20"/>
                </w:rPr>
                <w:t>9.1E-10</w:t>
              </w:r>
            </w:ins>
          </w:p>
        </w:tc>
        <w:tc>
          <w:tcPr>
            <w:tcW w:w="0" w:type="auto"/>
            <w:tcBorders>
              <w:top w:val="nil"/>
              <w:left w:val="nil"/>
              <w:bottom w:val="nil"/>
              <w:right w:val="nil"/>
            </w:tcBorders>
            <w:shd w:val="clear" w:color="auto" w:fill="auto"/>
            <w:noWrap/>
            <w:vAlign w:val="bottom"/>
            <w:hideMark/>
          </w:tcPr>
          <w:p w14:paraId="248399F5" w14:textId="77777777" w:rsidR="00DC2757" w:rsidRPr="00DC2757" w:rsidRDefault="00DC2757" w:rsidP="00DC2757">
            <w:pPr>
              <w:spacing w:after="0" w:line="240" w:lineRule="auto"/>
              <w:jc w:val="center"/>
              <w:rPr>
                <w:ins w:id="1033" w:author="Commodore, Sarah" w:date="2023-03-22T16:21:00Z"/>
                <w:rFonts w:ascii="Calibri" w:eastAsia="Times New Roman" w:hAnsi="Calibri" w:cs="Calibri"/>
                <w:color w:val="000000"/>
                <w:sz w:val="20"/>
                <w:szCs w:val="20"/>
              </w:rPr>
            </w:pPr>
            <w:ins w:id="1034"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67B60FE3" w14:textId="77777777" w:rsidR="00DC2757" w:rsidRPr="00DC2757" w:rsidRDefault="00DC2757" w:rsidP="00DC2757">
            <w:pPr>
              <w:spacing w:after="0" w:line="240" w:lineRule="auto"/>
              <w:jc w:val="center"/>
              <w:rPr>
                <w:ins w:id="1035" w:author="Commodore, Sarah" w:date="2023-03-22T16:21:00Z"/>
                <w:rFonts w:ascii="Calibri" w:eastAsia="Times New Roman" w:hAnsi="Calibri" w:cs="Calibri"/>
                <w:color w:val="FF0000"/>
                <w:sz w:val="20"/>
                <w:szCs w:val="20"/>
              </w:rPr>
            </w:pPr>
            <w:ins w:id="1036" w:author="Commodore, Sarah" w:date="2023-03-22T16:21:00Z">
              <w:r w:rsidRPr="00DC2757">
                <w:rPr>
                  <w:rFonts w:ascii="Calibri" w:eastAsia="Times New Roman" w:hAnsi="Calibri" w:cs="Calibri"/>
                  <w:color w:val="FF0000"/>
                  <w:sz w:val="20"/>
                  <w:szCs w:val="20"/>
                </w:rPr>
                <w:t>*</w:t>
              </w:r>
            </w:ins>
          </w:p>
        </w:tc>
      </w:tr>
      <w:tr w:rsidR="00DC2757" w:rsidRPr="00DC2757" w14:paraId="4BECA5DF" w14:textId="77777777" w:rsidTr="00DC2757">
        <w:trPr>
          <w:trHeight w:val="260"/>
          <w:ins w:id="1037" w:author="Commodore, Sarah" w:date="2023-03-22T16:21:00Z"/>
        </w:trPr>
        <w:tc>
          <w:tcPr>
            <w:tcW w:w="0" w:type="auto"/>
            <w:tcBorders>
              <w:top w:val="nil"/>
              <w:left w:val="nil"/>
              <w:bottom w:val="nil"/>
              <w:right w:val="nil"/>
            </w:tcBorders>
            <w:shd w:val="clear" w:color="auto" w:fill="auto"/>
            <w:noWrap/>
            <w:vAlign w:val="bottom"/>
            <w:hideMark/>
          </w:tcPr>
          <w:p w14:paraId="7B598980" w14:textId="77777777" w:rsidR="00DC2757" w:rsidRPr="00DC2757" w:rsidRDefault="00DC2757" w:rsidP="00DC2757">
            <w:pPr>
              <w:spacing w:after="0" w:line="240" w:lineRule="auto"/>
              <w:rPr>
                <w:ins w:id="1038" w:author="Commodore, Sarah" w:date="2023-03-22T16:21:00Z"/>
                <w:rFonts w:ascii="Calibri" w:eastAsia="Times New Roman" w:hAnsi="Calibri" w:cs="Calibri"/>
                <w:color w:val="000000"/>
                <w:sz w:val="20"/>
                <w:szCs w:val="20"/>
              </w:rPr>
            </w:pPr>
            <w:ins w:id="1039" w:author="Commodore, Sarah" w:date="2023-03-22T16:21:00Z">
              <w:r w:rsidRPr="00DC2757">
                <w:rPr>
                  <w:rFonts w:ascii="Calibri" w:eastAsia="Times New Roman" w:hAnsi="Calibri" w:cs="Calibri"/>
                  <w:color w:val="000000"/>
                  <w:sz w:val="20"/>
                  <w:szCs w:val="20"/>
                </w:rPr>
                <w:t>ENSG00000100012.12</w:t>
              </w:r>
            </w:ins>
          </w:p>
        </w:tc>
        <w:tc>
          <w:tcPr>
            <w:tcW w:w="0" w:type="auto"/>
            <w:tcBorders>
              <w:top w:val="nil"/>
              <w:left w:val="nil"/>
              <w:bottom w:val="nil"/>
              <w:right w:val="nil"/>
            </w:tcBorders>
            <w:shd w:val="clear" w:color="auto" w:fill="auto"/>
            <w:noWrap/>
            <w:vAlign w:val="bottom"/>
            <w:hideMark/>
          </w:tcPr>
          <w:p w14:paraId="34FCED69" w14:textId="77777777" w:rsidR="00DC2757" w:rsidRPr="00DC2757" w:rsidRDefault="00DC2757" w:rsidP="00DC2757">
            <w:pPr>
              <w:spacing w:after="0" w:line="240" w:lineRule="auto"/>
              <w:rPr>
                <w:ins w:id="1040" w:author="Commodore, Sarah" w:date="2023-03-22T16:21:00Z"/>
                <w:rFonts w:ascii="Calibri" w:eastAsia="Times New Roman" w:hAnsi="Calibri" w:cs="Calibri"/>
                <w:color w:val="000000"/>
                <w:sz w:val="20"/>
                <w:szCs w:val="20"/>
              </w:rPr>
            </w:pPr>
            <w:ins w:id="1041" w:author="Commodore, Sarah" w:date="2023-03-22T16:21:00Z">
              <w:r w:rsidRPr="00DC2757">
                <w:rPr>
                  <w:rFonts w:ascii="Calibri" w:eastAsia="Times New Roman" w:hAnsi="Calibri" w:cs="Calibri"/>
                  <w:color w:val="000000"/>
                  <w:sz w:val="20"/>
                  <w:szCs w:val="20"/>
                </w:rPr>
                <w:t>SEC14L3</w:t>
              </w:r>
            </w:ins>
          </w:p>
        </w:tc>
        <w:tc>
          <w:tcPr>
            <w:tcW w:w="0" w:type="auto"/>
            <w:tcBorders>
              <w:top w:val="nil"/>
              <w:left w:val="nil"/>
              <w:bottom w:val="nil"/>
              <w:right w:val="nil"/>
            </w:tcBorders>
            <w:shd w:val="clear" w:color="auto" w:fill="auto"/>
            <w:noWrap/>
            <w:vAlign w:val="bottom"/>
            <w:hideMark/>
          </w:tcPr>
          <w:p w14:paraId="662C9D00" w14:textId="77777777" w:rsidR="00DC2757" w:rsidRPr="00DC2757" w:rsidRDefault="00DC2757" w:rsidP="00DC2757">
            <w:pPr>
              <w:spacing w:after="0" w:line="240" w:lineRule="auto"/>
              <w:jc w:val="center"/>
              <w:rPr>
                <w:ins w:id="1042" w:author="Commodore, Sarah" w:date="2023-03-22T16:21:00Z"/>
                <w:rFonts w:ascii="Calibri" w:eastAsia="Times New Roman" w:hAnsi="Calibri" w:cs="Calibri"/>
                <w:color w:val="000000"/>
                <w:sz w:val="20"/>
                <w:szCs w:val="20"/>
              </w:rPr>
            </w:pPr>
            <w:ins w:id="104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88FEA41" w14:textId="77777777" w:rsidR="00DC2757" w:rsidRPr="00DC2757" w:rsidRDefault="00DC2757" w:rsidP="00DC2757">
            <w:pPr>
              <w:spacing w:after="0" w:line="240" w:lineRule="auto"/>
              <w:jc w:val="center"/>
              <w:rPr>
                <w:ins w:id="1044" w:author="Commodore, Sarah" w:date="2023-03-22T16:21:00Z"/>
                <w:rFonts w:ascii="Calibri" w:eastAsia="Times New Roman" w:hAnsi="Calibri" w:cs="Calibri"/>
                <w:color w:val="000000"/>
                <w:sz w:val="20"/>
                <w:szCs w:val="20"/>
              </w:rPr>
            </w:pPr>
            <w:ins w:id="1045" w:author="Commodore, Sarah" w:date="2023-03-22T16:21:00Z">
              <w:r w:rsidRPr="00DC2757">
                <w:rPr>
                  <w:rFonts w:ascii="Calibri" w:eastAsia="Times New Roman" w:hAnsi="Calibri" w:cs="Calibri"/>
                  <w:color w:val="000000"/>
                  <w:sz w:val="20"/>
                  <w:szCs w:val="20"/>
                </w:rPr>
                <w:t>2.0E-12</w:t>
              </w:r>
            </w:ins>
          </w:p>
        </w:tc>
        <w:tc>
          <w:tcPr>
            <w:tcW w:w="0" w:type="auto"/>
            <w:tcBorders>
              <w:top w:val="nil"/>
              <w:left w:val="nil"/>
              <w:bottom w:val="nil"/>
              <w:right w:val="nil"/>
            </w:tcBorders>
            <w:shd w:val="clear" w:color="auto" w:fill="auto"/>
            <w:noWrap/>
            <w:vAlign w:val="bottom"/>
            <w:hideMark/>
          </w:tcPr>
          <w:p w14:paraId="241AB6FA" w14:textId="77777777" w:rsidR="00DC2757" w:rsidRPr="00DC2757" w:rsidRDefault="00DC2757" w:rsidP="00DC2757">
            <w:pPr>
              <w:spacing w:after="0" w:line="240" w:lineRule="auto"/>
              <w:jc w:val="center"/>
              <w:rPr>
                <w:ins w:id="1046" w:author="Commodore, Sarah" w:date="2023-03-22T16:21:00Z"/>
                <w:rFonts w:ascii="Calibri" w:eastAsia="Times New Roman" w:hAnsi="Calibri" w:cs="Calibri"/>
                <w:color w:val="000000"/>
                <w:sz w:val="20"/>
                <w:szCs w:val="20"/>
              </w:rPr>
            </w:pPr>
            <w:ins w:id="1047"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2FEA55DC" w14:textId="77777777" w:rsidR="00DC2757" w:rsidRPr="00DC2757" w:rsidRDefault="00DC2757" w:rsidP="00DC2757">
            <w:pPr>
              <w:spacing w:after="0" w:line="240" w:lineRule="auto"/>
              <w:jc w:val="center"/>
              <w:rPr>
                <w:ins w:id="1048" w:author="Commodore, Sarah" w:date="2023-03-22T16:21:00Z"/>
                <w:rFonts w:ascii="Calibri" w:eastAsia="Times New Roman" w:hAnsi="Calibri" w:cs="Calibri"/>
                <w:color w:val="FF0000"/>
                <w:sz w:val="20"/>
                <w:szCs w:val="20"/>
              </w:rPr>
            </w:pPr>
            <w:ins w:id="1049" w:author="Commodore, Sarah" w:date="2023-03-22T16:21:00Z">
              <w:r w:rsidRPr="00DC2757">
                <w:rPr>
                  <w:rFonts w:ascii="Calibri" w:eastAsia="Times New Roman" w:hAnsi="Calibri" w:cs="Calibri"/>
                  <w:color w:val="FF0000"/>
                  <w:sz w:val="20"/>
                  <w:szCs w:val="20"/>
                </w:rPr>
                <w:t>*</w:t>
              </w:r>
            </w:ins>
          </w:p>
        </w:tc>
      </w:tr>
      <w:tr w:rsidR="00DC2757" w:rsidRPr="00DC2757" w14:paraId="4F34A1D7" w14:textId="77777777" w:rsidTr="00DC2757">
        <w:trPr>
          <w:trHeight w:val="260"/>
          <w:ins w:id="1050" w:author="Commodore, Sarah" w:date="2023-03-22T16:21:00Z"/>
        </w:trPr>
        <w:tc>
          <w:tcPr>
            <w:tcW w:w="0" w:type="auto"/>
            <w:tcBorders>
              <w:top w:val="nil"/>
              <w:left w:val="nil"/>
              <w:bottom w:val="nil"/>
              <w:right w:val="nil"/>
            </w:tcBorders>
            <w:shd w:val="clear" w:color="auto" w:fill="auto"/>
            <w:noWrap/>
            <w:vAlign w:val="bottom"/>
            <w:hideMark/>
          </w:tcPr>
          <w:p w14:paraId="50A44AC1" w14:textId="77777777" w:rsidR="00DC2757" w:rsidRPr="00DC2757" w:rsidRDefault="00DC2757" w:rsidP="00DC2757">
            <w:pPr>
              <w:spacing w:after="0" w:line="240" w:lineRule="auto"/>
              <w:rPr>
                <w:ins w:id="1051" w:author="Commodore, Sarah" w:date="2023-03-22T16:21:00Z"/>
                <w:rFonts w:ascii="Calibri" w:eastAsia="Times New Roman" w:hAnsi="Calibri" w:cs="Calibri"/>
                <w:color w:val="000000"/>
                <w:sz w:val="20"/>
                <w:szCs w:val="20"/>
              </w:rPr>
            </w:pPr>
            <w:ins w:id="1052" w:author="Commodore, Sarah" w:date="2023-03-22T16:21:00Z">
              <w:r w:rsidRPr="00DC2757">
                <w:rPr>
                  <w:rFonts w:ascii="Calibri" w:eastAsia="Times New Roman" w:hAnsi="Calibri" w:cs="Calibri"/>
                  <w:color w:val="000000"/>
                  <w:sz w:val="20"/>
                  <w:szCs w:val="20"/>
                </w:rPr>
                <w:t>ENSG00000173627.8</w:t>
              </w:r>
            </w:ins>
          </w:p>
        </w:tc>
        <w:tc>
          <w:tcPr>
            <w:tcW w:w="0" w:type="auto"/>
            <w:tcBorders>
              <w:top w:val="nil"/>
              <w:left w:val="nil"/>
              <w:bottom w:val="nil"/>
              <w:right w:val="nil"/>
            </w:tcBorders>
            <w:shd w:val="clear" w:color="auto" w:fill="auto"/>
            <w:noWrap/>
            <w:vAlign w:val="bottom"/>
            <w:hideMark/>
          </w:tcPr>
          <w:p w14:paraId="49D4B9C9" w14:textId="77777777" w:rsidR="00DC2757" w:rsidRPr="00DC2757" w:rsidRDefault="00DC2757" w:rsidP="00DC2757">
            <w:pPr>
              <w:spacing w:after="0" w:line="240" w:lineRule="auto"/>
              <w:rPr>
                <w:ins w:id="1053" w:author="Commodore, Sarah" w:date="2023-03-22T16:21:00Z"/>
                <w:rFonts w:ascii="Calibri" w:eastAsia="Times New Roman" w:hAnsi="Calibri" w:cs="Calibri"/>
                <w:color w:val="000000"/>
                <w:sz w:val="20"/>
                <w:szCs w:val="20"/>
              </w:rPr>
            </w:pPr>
            <w:ins w:id="1054" w:author="Commodore, Sarah" w:date="2023-03-22T16:21:00Z">
              <w:r w:rsidRPr="00DC2757">
                <w:rPr>
                  <w:rFonts w:ascii="Calibri" w:eastAsia="Times New Roman" w:hAnsi="Calibri" w:cs="Calibri"/>
                  <w:color w:val="000000"/>
                  <w:sz w:val="20"/>
                  <w:szCs w:val="20"/>
                </w:rPr>
                <w:t>APOBEC4</w:t>
              </w:r>
            </w:ins>
          </w:p>
        </w:tc>
        <w:tc>
          <w:tcPr>
            <w:tcW w:w="0" w:type="auto"/>
            <w:tcBorders>
              <w:top w:val="nil"/>
              <w:left w:val="nil"/>
              <w:bottom w:val="nil"/>
              <w:right w:val="nil"/>
            </w:tcBorders>
            <w:shd w:val="clear" w:color="auto" w:fill="auto"/>
            <w:noWrap/>
            <w:vAlign w:val="bottom"/>
            <w:hideMark/>
          </w:tcPr>
          <w:p w14:paraId="00E82E89" w14:textId="77777777" w:rsidR="00DC2757" w:rsidRPr="00DC2757" w:rsidRDefault="00DC2757" w:rsidP="00DC2757">
            <w:pPr>
              <w:spacing w:after="0" w:line="240" w:lineRule="auto"/>
              <w:jc w:val="center"/>
              <w:rPr>
                <w:ins w:id="1055" w:author="Commodore, Sarah" w:date="2023-03-22T16:21:00Z"/>
                <w:rFonts w:ascii="Calibri" w:eastAsia="Times New Roman" w:hAnsi="Calibri" w:cs="Calibri"/>
                <w:color w:val="000000"/>
                <w:sz w:val="20"/>
                <w:szCs w:val="20"/>
              </w:rPr>
            </w:pPr>
            <w:ins w:id="105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64E016E" w14:textId="77777777" w:rsidR="00DC2757" w:rsidRPr="00DC2757" w:rsidRDefault="00DC2757" w:rsidP="00DC2757">
            <w:pPr>
              <w:spacing w:after="0" w:line="240" w:lineRule="auto"/>
              <w:jc w:val="center"/>
              <w:rPr>
                <w:ins w:id="1057" w:author="Commodore, Sarah" w:date="2023-03-22T16:21:00Z"/>
                <w:rFonts w:ascii="Calibri" w:eastAsia="Times New Roman" w:hAnsi="Calibri" w:cs="Calibri"/>
                <w:color w:val="000000"/>
                <w:sz w:val="20"/>
                <w:szCs w:val="20"/>
              </w:rPr>
            </w:pPr>
            <w:ins w:id="1058" w:author="Commodore, Sarah" w:date="2023-03-22T16:21:00Z">
              <w:r w:rsidRPr="00DC2757">
                <w:rPr>
                  <w:rFonts w:ascii="Calibri" w:eastAsia="Times New Roman" w:hAnsi="Calibri" w:cs="Calibri"/>
                  <w:color w:val="000000"/>
                  <w:sz w:val="20"/>
                  <w:szCs w:val="20"/>
                </w:rPr>
                <w:t>6.1E-12</w:t>
              </w:r>
            </w:ins>
          </w:p>
        </w:tc>
        <w:tc>
          <w:tcPr>
            <w:tcW w:w="0" w:type="auto"/>
            <w:tcBorders>
              <w:top w:val="nil"/>
              <w:left w:val="nil"/>
              <w:bottom w:val="nil"/>
              <w:right w:val="nil"/>
            </w:tcBorders>
            <w:shd w:val="clear" w:color="auto" w:fill="auto"/>
            <w:noWrap/>
            <w:vAlign w:val="bottom"/>
            <w:hideMark/>
          </w:tcPr>
          <w:p w14:paraId="5999B3A0" w14:textId="77777777" w:rsidR="00DC2757" w:rsidRPr="00DC2757" w:rsidRDefault="00DC2757" w:rsidP="00DC2757">
            <w:pPr>
              <w:spacing w:after="0" w:line="240" w:lineRule="auto"/>
              <w:jc w:val="center"/>
              <w:rPr>
                <w:ins w:id="1059" w:author="Commodore, Sarah" w:date="2023-03-22T16:21:00Z"/>
                <w:rFonts w:ascii="Calibri" w:eastAsia="Times New Roman" w:hAnsi="Calibri" w:cs="Calibri"/>
                <w:color w:val="000000"/>
                <w:sz w:val="20"/>
                <w:szCs w:val="20"/>
              </w:rPr>
            </w:pPr>
            <w:ins w:id="1060"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788CDE2F" w14:textId="77777777" w:rsidR="00DC2757" w:rsidRPr="00DC2757" w:rsidRDefault="00DC2757" w:rsidP="00DC2757">
            <w:pPr>
              <w:spacing w:after="0" w:line="240" w:lineRule="auto"/>
              <w:jc w:val="center"/>
              <w:rPr>
                <w:ins w:id="1061" w:author="Commodore, Sarah" w:date="2023-03-22T16:21:00Z"/>
                <w:rFonts w:ascii="Calibri" w:eastAsia="Times New Roman" w:hAnsi="Calibri" w:cs="Calibri"/>
                <w:color w:val="FF0000"/>
                <w:sz w:val="20"/>
                <w:szCs w:val="20"/>
              </w:rPr>
            </w:pPr>
            <w:ins w:id="1062" w:author="Commodore, Sarah" w:date="2023-03-22T16:21:00Z">
              <w:r w:rsidRPr="00DC2757">
                <w:rPr>
                  <w:rFonts w:ascii="Calibri" w:eastAsia="Times New Roman" w:hAnsi="Calibri" w:cs="Calibri"/>
                  <w:color w:val="FF0000"/>
                  <w:sz w:val="20"/>
                  <w:szCs w:val="20"/>
                </w:rPr>
                <w:t>*</w:t>
              </w:r>
            </w:ins>
          </w:p>
        </w:tc>
      </w:tr>
      <w:tr w:rsidR="00DC2757" w:rsidRPr="00DC2757" w14:paraId="32EF3B3A" w14:textId="77777777" w:rsidTr="00DC2757">
        <w:trPr>
          <w:trHeight w:val="260"/>
          <w:ins w:id="1063" w:author="Commodore, Sarah" w:date="2023-03-22T16:21:00Z"/>
        </w:trPr>
        <w:tc>
          <w:tcPr>
            <w:tcW w:w="0" w:type="auto"/>
            <w:tcBorders>
              <w:top w:val="nil"/>
              <w:left w:val="nil"/>
              <w:bottom w:val="nil"/>
              <w:right w:val="nil"/>
            </w:tcBorders>
            <w:shd w:val="clear" w:color="auto" w:fill="auto"/>
            <w:noWrap/>
            <w:vAlign w:val="bottom"/>
            <w:hideMark/>
          </w:tcPr>
          <w:p w14:paraId="31319D2F" w14:textId="77777777" w:rsidR="00DC2757" w:rsidRPr="00DC2757" w:rsidRDefault="00DC2757" w:rsidP="00DC2757">
            <w:pPr>
              <w:spacing w:after="0" w:line="240" w:lineRule="auto"/>
              <w:rPr>
                <w:ins w:id="1064" w:author="Commodore, Sarah" w:date="2023-03-22T16:21:00Z"/>
                <w:rFonts w:ascii="Calibri" w:eastAsia="Times New Roman" w:hAnsi="Calibri" w:cs="Calibri"/>
                <w:color w:val="000000"/>
                <w:sz w:val="20"/>
                <w:szCs w:val="20"/>
              </w:rPr>
            </w:pPr>
            <w:ins w:id="1065" w:author="Commodore, Sarah" w:date="2023-03-22T16:21:00Z">
              <w:r w:rsidRPr="00DC2757">
                <w:rPr>
                  <w:rFonts w:ascii="Calibri" w:eastAsia="Times New Roman" w:hAnsi="Calibri" w:cs="Calibri"/>
                  <w:color w:val="000000"/>
                  <w:sz w:val="20"/>
                  <w:szCs w:val="20"/>
                </w:rPr>
                <w:t>ENSG00000171533.12</w:t>
              </w:r>
            </w:ins>
          </w:p>
        </w:tc>
        <w:tc>
          <w:tcPr>
            <w:tcW w:w="0" w:type="auto"/>
            <w:tcBorders>
              <w:top w:val="nil"/>
              <w:left w:val="nil"/>
              <w:bottom w:val="nil"/>
              <w:right w:val="nil"/>
            </w:tcBorders>
            <w:shd w:val="clear" w:color="auto" w:fill="auto"/>
            <w:noWrap/>
            <w:vAlign w:val="bottom"/>
            <w:hideMark/>
          </w:tcPr>
          <w:p w14:paraId="5767D303" w14:textId="77777777" w:rsidR="00DC2757" w:rsidRPr="00DC2757" w:rsidRDefault="00DC2757" w:rsidP="00DC2757">
            <w:pPr>
              <w:spacing w:after="0" w:line="240" w:lineRule="auto"/>
              <w:rPr>
                <w:ins w:id="1066" w:author="Commodore, Sarah" w:date="2023-03-22T16:21:00Z"/>
                <w:rFonts w:ascii="Calibri" w:eastAsia="Times New Roman" w:hAnsi="Calibri" w:cs="Calibri"/>
                <w:color w:val="000000"/>
                <w:sz w:val="20"/>
                <w:szCs w:val="20"/>
              </w:rPr>
            </w:pPr>
            <w:ins w:id="1067" w:author="Commodore, Sarah" w:date="2023-03-22T16:21:00Z">
              <w:r w:rsidRPr="00DC2757">
                <w:rPr>
                  <w:rFonts w:ascii="Calibri" w:eastAsia="Times New Roman" w:hAnsi="Calibri" w:cs="Calibri"/>
                  <w:color w:val="000000"/>
                  <w:sz w:val="20"/>
                  <w:szCs w:val="20"/>
                </w:rPr>
                <w:t>MAP6</w:t>
              </w:r>
            </w:ins>
          </w:p>
        </w:tc>
        <w:tc>
          <w:tcPr>
            <w:tcW w:w="0" w:type="auto"/>
            <w:tcBorders>
              <w:top w:val="nil"/>
              <w:left w:val="nil"/>
              <w:bottom w:val="nil"/>
              <w:right w:val="nil"/>
            </w:tcBorders>
            <w:shd w:val="clear" w:color="auto" w:fill="auto"/>
            <w:noWrap/>
            <w:vAlign w:val="bottom"/>
            <w:hideMark/>
          </w:tcPr>
          <w:p w14:paraId="45170A1C" w14:textId="77777777" w:rsidR="00DC2757" w:rsidRPr="00DC2757" w:rsidRDefault="00DC2757" w:rsidP="00DC2757">
            <w:pPr>
              <w:spacing w:after="0" w:line="240" w:lineRule="auto"/>
              <w:jc w:val="center"/>
              <w:rPr>
                <w:ins w:id="1068" w:author="Commodore, Sarah" w:date="2023-03-22T16:21:00Z"/>
                <w:rFonts w:ascii="Calibri" w:eastAsia="Times New Roman" w:hAnsi="Calibri" w:cs="Calibri"/>
                <w:color w:val="000000"/>
                <w:sz w:val="20"/>
                <w:szCs w:val="20"/>
              </w:rPr>
            </w:pPr>
            <w:ins w:id="106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FEB9CDB" w14:textId="77777777" w:rsidR="00DC2757" w:rsidRPr="00DC2757" w:rsidRDefault="00DC2757" w:rsidP="00DC2757">
            <w:pPr>
              <w:spacing w:after="0" w:line="240" w:lineRule="auto"/>
              <w:jc w:val="center"/>
              <w:rPr>
                <w:ins w:id="1070" w:author="Commodore, Sarah" w:date="2023-03-22T16:21:00Z"/>
                <w:rFonts w:ascii="Calibri" w:eastAsia="Times New Roman" w:hAnsi="Calibri" w:cs="Calibri"/>
                <w:color w:val="000000"/>
                <w:sz w:val="20"/>
                <w:szCs w:val="20"/>
              </w:rPr>
            </w:pPr>
            <w:ins w:id="1071" w:author="Commodore, Sarah" w:date="2023-03-22T16:21:00Z">
              <w:r w:rsidRPr="00DC2757">
                <w:rPr>
                  <w:rFonts w:ascii="Calibri" w:eastAsia="Times New Roman" w:hAnsi="Calibri" w:cs="Calibri"/>
                  <w:color w:val="000000"/>
                  <w:sz w:val="20"/>
                  <w:szCs w:val="20"/>
                </w:rPr>
                <w:t>6.0E-15</w:t>
              </w:r>
            </w:ins>
          </w:p>
        </w:tc>
        <w:tc>
          <w:tcPr>
            <w:tcW w:w="0" w:type="auto"/>
            <w:tcBorders>
              <w:top w:val="nil"/>
              <w:left w:val="nil"/>
              <w:bottom w:val="nil"/>
              <w:right w:val="nil"/>
            </w:tcBorders>
            <w:shd w:val="clear" w:color="auto" w:fill="auto"/>
            <w:noWrap/>
            <w:vAlign w:val="bottom"/>
            <w:hideMark/>
          </w:tcPr>
          <w:p w14:paraId="2CED3861" w14:textId="77777777" w:rsidR="00DC2757" w:rsidRPr="00DC2757" w:rsidRDefault="00DC2757" w:rsidP="00DC2757">
            <w:pPr>
              <w:spacing w:after="0" w:line="240" w:lineRule="auto"/>
              <w:jc w:val="center"/>
              <w:rPr>
                <w:ins w:id="1072" w:author="Commodore, Sarah" w:date="2023-03-22T16:21:00Z"/>
                <w:rFonts w:ascii="Calibri" w:eastAsia="Times New Roman" w:hAnsi="Calibri" w:cs="Calibri"/>
                <w:color w:val="000000"/>
                <w:sz w:val="20"/>
                <w:szCs w:val="20"/>
              </w:rPr>
            </w:pPr>
            <w:ins w:id="1073" w:author="Commodore, Sarah" w:date="2023-03-22T16:21:00Z">
              <w:r w:rsidRPr="00DC2757">
                <w:rPr>
                  <w:rFonts w:ascii="Calibri" w:eastAsia="Times New Roman" w:hAnsi="Calibri" w:cs="Calibri"/>
                  <w:color w:val="000000"/>
                  <w:sz w:val="20"/>
                  <w:szCs w:val="20"/>
                </w:rPr>
                <w:t>4.4E-13</w:t>
              </w:r>
            </w:ins>
          </w:p>
        </w:tc>
        <w:tc>
          <w:tcPr>
            <w:tcW w:w="0" w:type="auto"/>
            <w:tcBorders>
              <w:top w:val="nil"/>
              <w:left w:val="nil"/>
              <w:bottom w:val="nil"/>
              <w:right w:val="nil"/>
            </w:tcBorders>
            <w:shd w:val="clear" w:color="auto" w:fill="auto"/>
            <w:noWrap/>
            <w:vAlign w:val="bottom"/>
            <w:hideMark/>
          </w:tcPr>
          <w:p w14:paraId="2398AB45" w14:textId="77777777" w:rsidR="00DC2757" w:rsidRPr="00DC2757" w:rsidRDefault="00DC2757" w:rsidP="00DC2757">
            <w:pPr>
              <w:spacing w:after="0" w:line="240" w:lineRule="auto"/>
              <w:jc w:val="center"/>
              <w:rPr>
                <w:ins w:id="1074" w:author="Commodore, Sarah" w:date="2023-03-22T16:21:00Z"/>
                <w:rFonts w:ascii="Calibri" w:eastAsia="Times New Roman" w:hAnsi="Calibri" w:cs="Calibri"/>
                <w:color w:val="FF0000"/>
                <w:sz w:val="20"/>
                <w:szCs w:val="20"/>
              </w:rPr>
            </w:pPr>
            <w:ins w:id="1075" w:author="Commodore, Sarah" w:date="2023-03-22T16:21:00Z">
              <w:r w:rsidRPr="00DC2757">
                <w:rPr>
                  <w:rFonts w:ascii="Calibri" w:eastAsia="Times New Roman" w:hAnsi="Calibri" w:cs="Calibri"/>
                  <w:color w:val="FF0000"/>
                  <w:sz w:val="20"/>
                  <w:szCs w:val="20"/>
                </w:rPr>
                <w:t>*</w:t>
              </w:r>
            </w:ins>
          </w:p>
        </w:tc>
      </w:tr>
      <w:tr w:rsidR="00DC2757" w:rsidRPr="00DC2757" w14:paraId="7E9A4EB3" w14:textId="77777777" w:rsidTr="00DC2757">
        <w:trPr>
          <w:trHeight w:val="260"/>
          <w:ins w:id="1076" w:author="Commodore, Sarah" w:date="2023-03-22T16:21:00Z"/>
        </w:trPr>
        <w:tc>
          <w:tcPr>
            <w:tcW w:w="0" w:type="auto"/>
            <w:tcBorders>
              <w:top w:val="nil"/>
              <w:left w:val="nil"/>
              <w:bottom w:val="nil"/>
              <w:right w:val="nil"/>
            </w:tcBorders>
            <w:shd w:val="clear" w:color="auto" w:fill="auto"/>
            <w:noWrap/>
            <w:vAlign w:val="bottom"/>
            <w:hideMark/>
          </w:tcPr>
          <w:p w14:paraId="1EBFECA6" w14:textId="77777777" w:rsidR="00DC2757" w:rsidRPr="00DC2757" w:rsidRDefault="00DC2757" w:rsidP="00DC2757">
            <w:pPr>
              <w:spacing w:after="0" w:line="240" w:lineRule="auto"/>
              <w:rPr>
                <w:ins w:id="1077" w:author="Commodore, Sarah" w:date="2023-03-22T16:21:00Z"/>
                <w:rFonts w:ascii="Calibri" w:eastAsia="Times New Roman" w:hAnsi="Calibri" w:cs="Calibri"/>
                <w:color w:val="000000"/>
                <w:sz w:val="20"/>
                <w:szCs w:val="20"/>
              </w:rPr>
            </w:pPr>
            <w:ins w:id="1078" w:author="Commodore, Sarah" w:date="2023-03-22T16:21:00Z">
              <w:r w:rsidRPr="00DC2757">
                <w:rPr>
                  <w:rFonts w:ascii="Calibri" w:eastAsia="Times New Roman" w:hAnsi="Calibri" w:cs="Calibri"/>
                  <w:color w:val="000000"/>
                  <w:sz w:val="20"/>
                  <w:szCs w:val="20"/>
                </w:rPr>
                <w:t>ENSG00000286052.1</w:t>
              </w:r>
            </w:ins>
          </w:p>
        </w:tc>
        <w:tc>
          <w:tcPr>
            <w:tcW w:w="0" w:type="auto"/>
            <w:tcBorders>
              <w:top w:val="nil"/>
              <w:left w:val="nil"/>
              <w:bottom w:val="nil"/>
              <w:right w:val="nil"/>
            </w:tcBorders>
            <w:shd w:val="clear" w:color="auto" w:fill="auto"/>
            <w:noWrap/>
            <w:vAlign w:val="bottom"/>
            <w:hideMark/>
          </w:tcPr>
          <w:p w14:paraId="43E66835" w14:textId="77777777" w:rsidR="00DC2757" w:rsidRPr="00DC2757" w:rsidRDefault="00DC2757" w:rsidP="00DC2757">
            <w:pPr>
              <w:spacing w:after="0" w:line="240" w:lineRule="auto"/>
              <w:rPr>
                <w:ins w:id="1079" w:author="Commodore, Sarah" w:date="2023-03-22T16:21:00Z"/>
                <w:rFonts w:ascii="Calibri" w:eastAsia="Times New Roman" w:hAnsi="Calibri" w:cs="Calibri"/>
                <w:color w:val="000000"/>
                <w:sz w:val="20"/>
                <w:szCs w:val="20"/>
              </w:rPr>
            </w:pPr>
            <w:ins w:id="1080" w:author="Commodore, Sarah" w:date="2023-03-22T16:21:00Z">
              <w:r w:rsidRPr="00DC2757">
                <w:rPr>
                  <w:rFonts w:ascii="Calibri" w:eastAsia="Times New Roman" w:hAnsi="Calibri" w:cs="Calibri"/>
                  <w:color w:val="000000"/>
                  <w:sz w:val="20"/>
                  <w:szCs w:val="20"/>
                </w:rPr>
                <w:t>AL109955.1</w:t>
              </w:r>
            </w:ins>
          </w:p>
        </w:tc>
        <w:tc>
          <w:tcPr>
            <w:tcW w:w="0" w:type="auto"/>
            <w:tcBorders>
              <w:top w:val="nil"/>
              <w:left w:val="nil"/>
              <w:bottom w:val="nil"/>
              <w:right w:val="nil"/>
            </w:tcBorders>
            <w:shd w:val="clear" w:color="auto" w:fill="auto"/>
            <w:noWrap/>
            <w:vAlign w:val="bottom"/>
            <w:hideMark/>
          </w:tcPr>
          <w:p w14:paraId="7938932A" w14:textId="77777777" w:rsidR="00DC2757" w:rsidRPr="00DC2757" w:rsidRDefault="00DC2757" w:rsidP="00DC2757">
            <w:pPr>
              <w:spacing w:after="0" w:line="240" w:lineRule="auto"/>
              <w:jc w:val="center"/>
              <w:rPr>
                <w:ins w:id="1081" w:author="Commodore, Sarah" w:date="2023-03-22T16:21:00Z"/>
                <w:rFonts w:ascii="Calibri" w:eastAsia="Times New Roman" w:hAnsi="Calibri" w:cs="Calibri"/>
                <w:color w:val="000000"/>
                <w:sz w:val="20"/>
                <w:szCs w:val="20"/>
              </w:rPr>
            </w:pPr>
            <w:ins w:id="108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A72B144" w14:textId="77777777" w:rsidR="00DC2757" w:rsidRPr="00DC2757" w:rsidRDefault="00DC2757" w:rsidP="00DC2757">
            <w:pPr>
              <w:spacing w:after="0" w:line="240" w:lineRule="auto"/>
              <w:jc w:val="center"/>
              <w:rPr>
                <w:ins w:id="1083" w:author="Commodore, Sarah" w:date="2023-03-22T16:21:00Z"/>
                <w:rFonts w:ascii="Calibri" w:eastAsia="Times New Roman" w:hAnsi="Calibri" w:cs="Calibri"/>
                <w:color w:val="000000"/>
                <w:sz w:val="20"/>
                <w:szCs w:val="20"/>
              </w:rPr>
            </w:pPr>
            <w:ins w:id="1084" w:author="Commodore, Sarah" w:date="2023-03-22T16:21:00Z">
              <w:r w:rsidRPr="00DC2757">
                <w:rPr>
                  <w:rFonts w:ascii="Calibri" w:eastAsia="Times New Roman" w:hAnsi="Calibri" w:cs="Calibri"/>
                  <w:color w:val="000000"/>
                  <w:sz w:val="20"/>
                  <w:szCs w:val="20"/>
                </w:rPr>
                <w:t>4.5E-05</w:t>
              </w:r>
            </w:ins>
          </w:p>
        </w:tc>
        <w:tc>
          <w:tcPr>
            <w:tcW w:w="0" w:type="auto"/>
            <w:tcBorders>
              <w:top w:val="nil"/>
              <w:left w:val="nil"/>
              <w:bottom w:val="nil"/>
              <w:right w:val="nil"/>
            </w:tcBorders>
            <w:shd w:val="clear" w:color="auto" w:fill="auto"/>
            <w:noWrap/>
            <w:vAlign w:val="bottom"/>
            <w:hideMark/>
          </w:tcPr>
          <w:p w14:paraId="6D072CAE" w14:textId="77777777" w:rsidR="00DC2757" w:rsidRPr="00DC2757" w:rsidRDefault="00DC2757" w:rsidP="00DC2757">
            <w:pPr>
              <w:spacing w:after="0" w:line="240" w:lineRule="auto"/>
              <w:jc w:val="center"/>
              <w:rPr>
                <w:ins w:id="1085" w:author="Commodore, Sarah" w:date="2023-03-22T16:21:00Z"/>
                <w:rFonts w:ascii="Calibri" w:eastAsia="Times New Roman" w:hAnsi="Calibri" w:cs="Calibri"/>
                <w:color w:val="000000"/>
                <w:sz w:val="20"/>
                <w:szCs w:val="20"/>
              </w:rPr>
            </w:pPr>
            <w:ins w:id="1086" w:author="Commodore, Sarah" w:date="2023-03-22T16:21:00Z">
              <w:r w:rsidRPr="00DC2757">
                <w:rPr>
                  <w:rFonts w:ascii="Calibri" w:eastAsia="Times New Roman" w:hAnsi="Calibri" w:cs="Calibri"/>
                  <w:color w:val="000000"/>
                  <w:sz w:val="20"/>
                  <w:szCs w:val="20"/>
                </w:rPr>
                <w:t>2.5E-04</w:t>
              </w:r>
            </w:ins>
          </w:p>
        </w:tc>
        <w:tc>
          <w:tcPr>
            <w:tcW w:w="0" w:type="auto"/>
            <w:tcBorders>
              <w:top w:val="nil"/>
              <w:left w:val="nil"/>
              <w:bottom w:val="nil"/>
              <w:right w:val="nil"/>
            </w:tcBorders>
            <w:shd w:val="clear" w:color="auto" w:fill="auto"/>
            <w:noWrap/>
            <w:vAlign w:val="bottom"/>
            <w:hideMark/>
          </w:tcPr>
          <w:p w14:paraId="474A0B24" w14:textId="77777777" w:rsidR="00DC2757" w:rsidRPr="00DC2757" w:rsidRDefault="00DC2757" w:rsidP="00DC2757">
            <w:pPr>
              <w:spacing w:after="0" w:line="240" w:lineRule="auto"/>
              <w:jc w:val="center"/>
              <w:rPr>
                <w:ins w:id="1087" w:author="Commodore, Sarah" w:date="2023-03-22T16:21:00Z"/>
                <w:rFonts w:ascii="Calibri" w:eastAsia="Times New Roman" w:hAnsi="Calibri" w:cs="Calibri"/>
                <w:color w:val="FF0000"/>
                <w:sz w:val="20"/>
                <w:szCs w:val="20"/>
              </w:rPr>
            </w:pPr>
            <w:ins w:id="1088" w:author="Commodore, Sarah" w:date="2023-03-22T16:21:00Z">
              <w:r w:rsidRPr="00DC2757">
                <w:rPr>
                  <w:rFonts w:ascii="Calibri" w:eastAsia="Times New Roman" w:hAnsi="Calibri" w:cs="Calibri"/>
                  <w:color w:val="FF0000"/>
                  <w:sz w:val="20"/>
                  <w:szCs w:val="20"/>
                </w:rPr>
                <w:t>*</w:t>
              </w:r>
            </w:ins>
          </w:p>
        </w:tc>
      </w:tr>
      <w:tr w:rsidR="00DC2757" w:rsidRPr="00DC2757" w14:paraId="25556A3E" w14:textId="77777777" w:rsidTr="00DC2757">
        <w:trPr>
          <w:trHeight w:val="260"/>
          <w:ins w:id="1089" w:author="Commodore, Sarah" w:date="2023-03-22T16:21:00Z"/>
        </w:trPr>
        <w:tc>
          <w:tcPr>
            <w:tcW w:w="0" w:type="auto"/>
            <w:tcBorders>
              <w:top w:val="nil"/>
              <w:left w:val="nil"/>
              <w:bottom w:val="nil"/>
              <w:right w:val="nil"/>
            </w:tcBorders>
            <w:shd w:val="clear" w:color="auto" w:fill="auto"/>
            <w:noWrap/>
            <w:vAlign w:val="bottom"/>
            <w:hideMark/>
          </w:tcPr>
          <w:p w14:paraId="00CA1514" w14:textId="77777777" w:rsidR="00DC2757" w:rsidRPr="00DC2757" w:rsidRDefault="00DC2757" w:rsidP="00DC2757">
            <w:pPr>
              <w:spacing w:after="0" w:line="240" w:lineRule="auto"/>
              <w:rPr>
                <w:ins w:id="1090" w:author="Commodore, Sarah" w:date="2023-03-22T16:21:00Z"/>
                <w:rFonts w:ascii="Calibri" w:eastAsia="Times New Roman" w:hAnsi="Calibri" w:cs="Calibri"/>
                <w:color w:val="000000"/>
                <w:sz w:val="20"/>
                <w:szCs w:val="20"/>
              </w:rPr>
            </w:pPr>
            <w:ins w:id="1091" w:author="Commodore, Sarah" w:date="2023-03-22T16:21:00Z">
              <w:r w:rsidRPr="00DC2757">
                <w:rPr>
                  <w:rFonts w:ascii="Calibri" w:eastAsia="Times New Roman" w:hAnsi="Calibri" w:cs="Calibri"/>
                  <w:color w:val="000000"/>
                  <w:sz w:val="20"/>
                  <w:szCs w:val="20"/>
                </w:rPr>
                <w:t>ENSG00000119147.10</w:t>
              </w:r>
            </w:ins>
          </w:p>
        </w:tc>
        <w:tc>
          <w:tcPr>
            <w:tcW w:w="0" w:type="auto"/>
            <w:tcBorders>
              <w:top w:val="nil"/>
              <w:left w:val="nil"/>
              <w:bottom w:val="nil"/>
              <w:right w:val="nil"/>
            </w:tcBorders>
            <w:shd w:val="clear" w:color="auto" w:fill="auto"/>
            <w:noWrap/>
            <w:vAlign w:val="bottom"/>
            <w:hideMark/>
          </w:tcPr>
          <w:p w14:paraId="6397510B" w14:textId="77777777" w:rsidR="00DC2757" w:rsidRPr="00DC2757" w:rsidRDefault="00DC2757" w:rsidP="00DC2757">
            <w:pPr>
              <w:spacing w:after="0" w:line="240" w:lineRule="auto"/>
              <w:rPr>
                <w:ins w:id="1092" w:author="Commodore, Sarah" w:date="2023-03-22T16:21:00Z"/>
                <w:rFonts w:ascii="Calibri" w:eastAsia="Times New Roman" w:hAnsi="Calibri" w:cs="Calibri"/>
                <w:color w:val="000000"/>
                <w:sz w:val="20"/>
                <w:szCs w:val="20"/>
              </w:rPr>
            </w:pPr>
            <w:ins w:id="1093" w:author="Commodore, Sarah" w:date="2023-03-22T16:21:00Z">
              <w:r w:rsidRPr="00DC2757">
                <w:rPr>
                  <w:rFonts w:ascii="Calibri" w:eastAsia="Times New Roman" w:hAnsi="Calibri" w:cs="Calibri"/>
                  <w:color w:val="000000"/>
                  <w:sz w:val="20"/>
                  <w:szCs w:val="20"/>
                </w:rPr>
                <w:t>ECRG4</w:t>
              </w:r>
            </w:ins>
          </w:p>
        </w:tc>
        <w:tc>
          <w:tcPr>
            <w:tcW w:w="0" w:type="auto"/>
            <w:tcBorders>
              <w:top w:val="nil"/>
              <w:left w:val="nil"/>
              <w:bottom w:val="nil"/>
              <w:right w:val="nil"/>
            </w:tcBorders>
            <w:shd w:val="clear" w:color="auto" w:fill="auto"/>
            <w:noWrap/>
            <w:vAlign w:val="bottom"/>
            <w:hideMark/>
          </w:tcPr>
          <w:p w14:paraId="3F0CF65A" w14:textId="77777777" w:rsidR="00DC2757" w:rsidRPr="00DC2757" w:rsidRDefault="00DC2757" w:rsidP="00DC2757">
            <w:pPr>
              <w:spacing w:after="0" w:line="240" w:lineRule="auto"/>
              <w:jc w:val="center"/>
              <w:rPr>
                <w:ins w:id="1094" w:author="Commodore, Sarah" w:date="2023-03-22T16:21:00Z"/>
                <w:rFonts w:ascii="Calibri" w:eastAsia="Times New Roman" w:hAnsi="Calibri" w:cs="Calibri"/>
                <w:color w:val="000000"/>
                <w:sz w:val="20"/>
                <w:szCs w:val="20"/>
              </w:rPr>
            </w:pPr>
            <w:ins w:id="109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53BA73" w14:textId="77777777" w:rsidR="00DC2757" w:rsidRPr="00DC2757" w:rsidRDefault="00DC2757" w:rsidP="00DC2757">
            <w:pPr>
              <w:spacing w:after="0" w:line="240" w:lineRule="auto"/>
              <w:jc w:val="center"/>
              <w:rPr>
                <w:ins w:id="1096" w:author="Commodore, Sarah" w:date="2023-03-22T16:21:00Z"/>
                <w:rFonts w:ascii="Calibri" w:eastAsia="Times New Roman" w:hAnsi="Calibri" w:cs="Calibri"/>
                <w:color w:val="000000"/>
                <w:sz w:val="20"/>
                <w:szCs w:val="20"/>
              </w:rPr>
            </w:pPr>
            <w:ins w:id="1097" w:author="Commodore, Sarah" w:date="2023-03-22T16:21:00Z">
              <w:r w:rsidRPr="00DC2757">
                <w:rPr>
                  <w:rFonts w:ascii="Calibri" w:eastAsia="Times New Roman" w:hAnsi="Calibri" w:cs="Calibri"/>
                  <w:color w:val="000000"/>
                  <w:sz w:val="20"/>
                  <w:szCs w:val="20"/>
                </w:rPr>
                <w:t>1.5E-08</w:t>
              </w:r>
            </w:ins>
          </w:p>
        </w:tc>
        <w:tc>
          <w:tcPr>
            <w:tcW w:w="0" w:type="auto"/>
            <w:tcBorders>
              <w:top w:val="nil"/>
              <w:left w:val="nil"/>
              <w:bottom w:val="nil"/>
              <w:right w:val="nil"/>
            </w:tcBorders>
            <w:shd w:val="clear" w:color="auto" w:fill="auto"/>
            <w:noWrap/>
            <w:vAlign w:val="bottom"/>
            <w:hideMark/>
          </w:tcPr>
          <w:p w14:paraId="7A24D339" w14:textId="77777777" w:rsidR="00DC2757" w:rsidRPr="00DC2757" w:rsidRDefault="00DC2757" w:rsidP="00DC2757">
            <w:pPr>
              <w:spacing w:after="0" w:line="240" w:lineRule="auto"/>
              <w:jc w:val="center"/>
              <w:rPr>
                <w:ins w:id="1098" w:author="Commodore, Sarah" w:date="2023-03-22T16:21:00Z"/>
                <w:rFonts w:ascii="Calibri" w:eastAsia="Times New Roman" w:hAnsi="Calibri" w:cs="Calibri"/>
                <w:color w:val="000000"/>
                <w:sz w:val="20"/>
                <w:szCs w:val="20"/>
              </w:rPr>
            </w:pPr>
            <w:ins w:id="1099"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1C81EE0" w14:textId="77777777" w:rsidR="00DC2757" w:rsidRPr="00DC2757" w:rsidRDefault="00DC2757" w:rsidP="00DC2757">
            <w:pPr>
              <w:spacing w:after="0" w:line="240" w:lineRule="auto"/>
              <w:jc w:val="center"/>
              <w:rPr>
                <w:ins w:id="1100" w:author="Commodore, Sarah" w:date="2023-03-22T16:21:00Z"/>
                <w:rFonts w:ascii="Calibri" w:eastAsia="Times New Roman" w:hAnsi="Calibri" w:cs="Calibri"/>
                <w:color w:val="FF0000"/>
                <w:sz w:val="20"/>
                <w:szCs w:val="20"/>
              </w:rPr>
            </w:pPr>
            <w:ins w:id="1101" w:author="Commodore, Sarah" w:date="2023-03-22T16:21:00Z">
              <w:r w:rsidRPr="00DC2757">
                <w:rPr>
                  <w:rFonts w:ascii="Calibri" w:eastAsia="Times New Roman" w:hAnsi="Calibri" w:cs="Calibri"/>
                  <w:color w:val="FF0000"/>
                  <w:sz w:val="20"/>
                  <w:szCs w:val="20"/>
                </w:rPr>
                <w:t>*</w:t>
              </w:r>
            </w:ins>
          </w:p>
        </w:tc>
      </w:tr>
      <w:tr w:rsidR="00DC2757" w:rsidRPr="00DC2757" w14:paraId="6E95172C" w14:textId="77777777" w:rsidTr="00DC2757">
        <w:trPr>
          <w:trHeight w:val="260"/>
          <w:ins w:id="1102" w:author="Commodore, Sarah" w:date="2023-03-22T16:21:00Z"/>
        </w:trPr>
        <w:tc>
          <w:tcPr>
            <w:tcW w:w="0" w:type="auto"/>
            <w:tcBorders>
              <w:top w:val="nil"/>
              <w:left w:val="nil"/>
              <w:bottom w:val="nil"/>
              <w:right w:val="nil"/>
            </w:tcBorders>
            <w:shd w:val="clear" w:color="auto" w:fill="auto"/>
            <w:noWrap/>
            <w:vAlign w:val="bottom"/>
            <w:hideMark/>
          </w:tcPr>
          <w:p w14:paraId="58D99188" w14:textId="77777777" w:rsidR="00DC2757" w:rsidRPr="00DC2757" w:rsidRDefault="00DC2757" w:rsidP="00DC2757">
            <w:pPr>
              <w:spacing w:after="0" w:line="240" w:lineRule="auto"/>
              <w:rPr>
                <w:ins w:id="1103" w:author="Commodore, Sarah" w:date="2023-03-22T16:21:00Z"/>
                <w:rFonts w:ascii="Calibri" w:eastAsia="Times New Roman" w:hAnsi="Calibri" w:cs="Calibri"/>
                <w:color w:val="000000"/>
                <w:sz w:val="20"/>
                <w:szCs w:val="20"/>
              </w:rPr>
            </w:pPr>
            <w:ins w:id="1104" w:author="Commodore, Sarah" w:date="2023-03-22T16:21:00Z">
              <w:r w:rsidRPr="00DC2757">
                <w:rPr>
                  <w:rFonts w:ascii="Calibri" w:eastAsia="Times New Roman" w:hAnsi="Calibri" w:cs="Calibri"/>
                  <w:color w:val="000000"/>
                  <w:sz w:val="20"/>
                  <w:szCs w:val="20"/>
                </w:rPr>
                <w:t>ENSG00000183644.13</w:t>
              </w:r>
            </w:ins>
          </w:p>
        </w:tc>
        <w:tc>
          <w:tcPr>
            <w:tcW w:w="0" w:type="auto"/>
            <w:tcBorders>
              <w:top w:val="nil"/>
              <w:left w:val="nil"/>
              <w:bottom w:val="nil"/>
              <w:right w:val="nil"/>
            </w:tcBorders>
            <w:shd w:val="clear" w:color="auto" w:fill="auto"/>
            <w:noWrap/>
            <w:vAlign w:val="bottom"/>
            <w:hideMark/>
          </w:tcPr>
          <w:p w14:paraId="2DB0F369" w14:textId="77777777" w:rsidR="00DC2757" w:rsidRPr="00DC2757" w:rsidRDefault="00DC2757" w:rsidP="00DC2757">
            <w:pPr>
              <w:spacing w:after="0" w:line="240" w:lineRule="auto"/>
              <w:rPr>
                <w:ins w:id="1105" w:author="Commodore, Sarah" w:date="2023-03-22T16:21:00Z"/>
                <w:rFonts w:ascii="Calibri" w:eastAsia="Times New Roman" w:hAnsi="Calibri" w:cs="Calibri"/>
                <w:color w:val="000000"/>
                <w:sz w:val="20"/>
                <w:szCs w:val="20"/>
              </w:rPr>
            </w:pPr>
            <w:ins w:id="1106" w:author="Commodore, Sarah" w:date="2023-03-22T16:21:00Z">
              <w:r w:rsidRPr="00DC2757">
                <w:rPr>
                  <w:rFonts w:ascii="Calibri" w:eastAsia="Times New Roman" w:hAnsi="Calibri" w:cs="Calibri"/>
                  <w:color w:val="000000"/>
                  <w:sz w:val="20"/>
                  <w:szCs w:val="20"/>
                </w:rPr>
                <w:t>HOATZ</w:t>
              </w:r>
            </w:ins>
          </w:p>
        </w:tc>
        <w:tc>
          <w:tcPr>
            <w:tcW w:w="0" w:type="auto"/>
            <w:tcBorders>
              <w:top w:val="nil"/>
              <w:left w:val="nil"/>
              <w:bottom w:val="nil"/>
              <w:right w:val="nil"/>
            </w:tcBorders>
            <w:shd w:val="clear" w:color="auto" w:fill="auto"/>
            <w:noWrap/>
            <w:vAlign w:val="bottom"/>
            <w:hideMark/>
          </w:tcPr>
          <w:p w14:paraId="7876D749" w14:textId="77777777" w:rsidR="00DC2757" w:rsidRPr="00DC2757" w:rsidRDefault="00DC2757" w:rsidP="00DC2757">
            <w:pPr>
              <w:spacing w:after="0" w:line="240" w:lineRule="auto"/>
              <w:jc w:val="center"/>
              <w:rPr>
                <w:ins w:id="1107" w:author="Commodore, Sarah" w:date="2023-03-22T16:21:00Z"/>
                <w:rFonts w:ascii="Calibri" w:eastAsia="Times New Roman" w:hAnsi="Calibri" w:cs="Calibri"/>
                <w:color w:val="000000"/>
                <w:sz w:val="20"/>
                <w:szCs w:val="20"/>
              </w:rPr>
            </w:pPr>
            <w:ins w:id="110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2E0B0D" w14:textId="77777777" w:rsidR="00DC2757" w:rsidRPr="00DC2757" w:rsidRDefault="00DC2757" w:rsidP="00DC2757">
            <w:pPr>
              <w:spacing w:after="0" w:line="240" w:lineRule="auto"/>
              <w:jc w:val="center"/>
              <w:rPr>
                <w:ins w:id="1109" w:author="Commodore, Sarah" w:date="2023-03-22T16:21:00Z"/>
                <w:rFonts w:ascii="Calibri" w:eastAsia="Times New Roman" w:hAnsi="Calibri" w:cs="Calibri"/>
                <w:color w:val="000000"/>
                <w:sz w:val="20"/>
                <w:szCs w:val="20"/>
              </w:rPr>
            </w:pPr>
            <w:ins w:id="1110"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3B6AAB31" w14:textId="77777777" w:rsidR="00DC2757" w:rsidRPr="00DC2757" w:rsidRDefault="00DC2757" w:rsidP="00DC2757">
            <w:pPr>
              <w:spacing w:after="0" w:line="240" w:lineRule="auto"/>
              <w:jc w:val="center"/>
              <w:rPr>
                <w:ins w:id="1111" w:author="Commodore, Sarah" w:date="2023-03-22T16:21:00Z"/>
                <w:rFonts w:ascii="Calibri" w:eastAsia="Times New Roman" w:hAnsi="Calibri" w:cs="Calibri"/>
                <w:color w:val="000000"/>
                <w:sz w:val="20"/>
                <w:szCs w:val="20"/>
              </w:rPr>
            </w:pPr>
            <w:ins w:id="1112" w:author="Commodore, Sarah" w:date="2023-03-22T16:21:00Z">
              <w:r w:rsidRPr="00DC2757">
                <w:rPr>
                  <w:rFonts w:ascii="Calibri" w:eastAsia="Times New Roman" w:hAnsi="Calibri" w:cs="Calibri"/>
                  <w:color w:val="000000"/>
                  <w:sz w:val="20"/>
                  <w:szCs w:val="20"/>
                </w:rPr>
                <w:t>3.1E-07</w:t>
              </w:r>
            </w:ins>
          </w:p>
        </w:tc>
        <w:tc>
          <w:tcPr>
            <w:tcW w:w="0" w:type="auto"/>
            <w:tcBorders>
              <w:top w:val="nil"/>
              <w:left w:val="nil"/>
              <w:bottom w:val="nil"/>
              <w:right w:val="nil"/>
            </w:tcBorders>
            <w:shd w:val="clear" w:color="auto" w:fill="auto"/>
            <w:noWrap/>
            <w:vAlign w:val="bottom"/>
            <w:hideMark/>
          </w:tcPr>
          <w:p w14:paraId="06365CDC" w14:textId="77777777" w:rsidR="00DC2757" w:rsidRPr="00DC2757" w:rsidRDefault="00DC2757" w:rsidP="00DC2757">
            <w:pPr>
              <w:spacing w:after="0" w:line="240" w:lineRule="auto"/>
              <w:jc w:val="center"/>
              <w:rPr>
                <w:ins w:id="1113" w:author="Commodore, Sarah" w:date="2023-03-22T16:21:00Z"/>
                <w:rFonts w:ascii="Calibri" w:eastAsia="Times New Roman" w:hAnsi="Calibri" w:cs="Calibri"/>
                <w:color w:val="FF0000"/>
                <w:sz w:val="20"/>
                <w:szCs w:val="20"/>
              </w:rPr>
            </w:pPr>
            <w:ins w:id="1114" w:author="Commodore, Sarah" w:date="2023-03-22T16:21:00Z">
              <w:r w:rsidRPr="00DC2757">
                <w:rPr>
                  <w:rFonts w:ascii="Calibri" w:eastAsia="Times New Roman" w:hAnsi="Calibri" w:cs="Calibri"/>
                  <w:color w:val="FF0000"/>
                  <w:sz w:val="20"/>
                  <w:szCs w:val="20"/>
                </w:rPr>
                <w:t>*</w:t>
              </w:r>
            </w:ins>
          </w:p>
        </w:tc>
      </w:tr>
      <w:tr w:rsidR="00DC2757" w:rsidRPr="00DC2757" w14:paraId="60557AFE" w14:textId="77777777" w:rsidTr="00DC2757">
        <w:trPr>
          <w:trHeight w:val="260"/>
          <w:ins w:id="1115" w:author="Commodore, Sarah" w:date="2023-03-22T16:21:00Z"/>
        </w:trPr>
        <w:tc>
          <w:tcPr>
            <w:tcW w:w="0" w:type="auto"/>
            <w:tcBorders>
              <w:top w:val="nil"/>
              <w:left w:val="nil"/>
              <w:bottom w:val="nil"/>
              <w:right w:val="nil"/>
            </w:tcBorders>
            <w:shd w:val="clear" w:color="auto" w:fill="auto"/>
            <w:noWrap/>
            <w:vAlign w:val="bottom"/>
            <w:hideMark/>
          </w:tcPr>
          <w:p w14:paraId="68A6D61D" w14:textId="77777777" w:rsidR="00DC2757" w:rsidRPr="00DC2757" w:rsidRDefault="00DC2757" w:rsidP="00DC2757">
            <w:pPr>
              <w:spacing w:after="0" w:line="240" w:lineRule="auto"/>
              <w:rPr>
                <w:ins w:id="1116" w:author="Commodore, Sarah" w:date="2023-03-22T16:21:00Z"/>
                <w:rFonts w:ascii="Calibri" w:eastAsia="Times New Roman" w:hAnsi="Calibri" w:cs="Calibri"/>
                <w:color w:val="000000"/>
                <w:sz w:val="20"/>
                <w:szCs w:val="20"/>
              </w:rPr>
            </w:pPr>
            <w:ins w:id="1117" w:author="Commodore, Sarah" w:date="2023-03-22T16:21:00Z">
              <w:r w:rsidRPr="00DC2757">
                <w:rPr>
                  <w:rFonts w:ascii="Calibri" w:eastAsia="Times New Roman" w:hAnsi="Calibri" w:cs="Calibri"/>
                  <w:color w:val="000000"/>
                  <w:sz w:val="20"/>
                  <w:szCs w:val="20"/>
                </w:rPr>
                <w:lastRenderedPageBreak/>
                <w:t>ENSG00000184471.8</w:t>
              </w:r>
            </w:ins>
          </w:p>
        </w:tc>
        <w:tc>
          <w:tcPr>
            <w:tcW w:w="0" w:type="auto"/>
            <w:tcBorders>
              <w:top w:val="nil"/>
              <w:left w:val="nil"/>
              <w:bottom w:val="nil"/>
              <w:right w:val="nil"/>
            </w:tcBorders>
            <w:shd w:val="clear" w:color="auto" w:fill="auto"/>
            <w:noWrap/>
            <w:vAlign w:val="bottom"/>
            <w:hideMark/>
          </w:tcPr>
          <w:p w14:paraId="6370FC5C" w14:textId="77777777" w:rsidR="00DC2757" w:rsidRPr="00DC2757" w:rsidRDefault="00DC2757" w:rsidP="00DC2757">
            <w:pPr>
              <w:spacing w:after="0" w:line="240" w:lineRule="auto"/>
              <w:rPr>
                <w:ins w:id="1118" w:author="Commodore, Sarah" w:date="2023-03-22T16:21:00Z"/>
                <w:rFonts w:ascii="Calibri" w:eastAsia="Times New Roman" w:hAnsi="Calibri" w:cs="Calibri"/>
                <w:color w:val="000000"/>
                <w:sz w:val="20"/>
                <w:szCs w:val="20"/>
              </w:rPr>
            </w:pPr>
            <w:ins w:id="1119" w:author="Commodore, Sarah" w:date="2023-03-22T16:21:00Z">
              <w:r w:rsidRPr="00DC2757">
                <w:rPr>
                  <w:rFonts w:ascii="Calibri" w:eastAsia="Times New Roman" w:hAnsi="Calibri" w:cs="Calibri"/>
                  <w:color w:val="000000"/>
                  <w:sz w:val="20"/>
                  <w:szCs w:val="20"/>
                </w:rPr>
                <w:t>C1QTNF8</w:t>
              </w:r>
            </w:ins>
          </w:p>
        </w:tc>
        <w:tc>
          <w:tcPr>
            <w:tcW w:w="0" w:type="auto"/>
            <w:tcBorders>
              <w:top w:val="nil"/>
              <w:left w:val="nil"/>
              <w:bottom w:val="nil"/>
              <w:right w:val="nil"/>
            </w:tcBorders>
            <w:shd w:val="clear" w:color="auto" w:fill="auto"/>
            <w:noWrap/>
            <w:vAlign w:val="bottom"/>
            <w:hideMark/>
          </w:tcPr>
          <w:p w14:paraId="008E4FDC" w14:textId="77777777" w:rsidR="00DC2757" w:rsidRPr="00DC2757" w:rsidRDefault="00DC2757" w:rsidP="00DC2757">
            <w:pPr>
              <w:spacing w:after="0" w:line="240" w:lineRule="auto"/>
              <w:jc w:val="center"/>
              <w:rPr>
                <w:ins w:id="1120" w:author="Commodore, Sarah" w:date="2023-03-22T16:21:00Z"/>
                <w:rFonts w:ascii="Calibri" w:eastAsia="Times New Roman" w:hAnsi="Calibri" w:cs="Calibri"/>
                <w:color w:val="000000"/>
                <w:sz w:val="20"/>
                <w:szCs w:val="20"/>
              </w:rPr>
            </w:pPr>
            <w:ins w:id="112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E9A56C1" w14:textId="77777777" w:rsidR="00DC2757" w:rsidRPr="00DC2757" w:rsidRDefault="00DC2757" w:rsidP="00DC2757">
            <w:pPr>
              <w:spacing w:after="0" w:line="240" w:lineRule="auto"/>
              <w:jc w:val="center"/>
              <w:rPr>
                <w:ins w:id="1122" w:author="Commodore, Sarah" w:date="2023-03-22T16:21:00Z"/>
                <w:rFonts w:ascii="Calibri" w:eastAsia="Times New Roman" w:hAnsi="Calibri" w:cs="Calibri"/>
                <w:color w:val="000000"/>
                <w:sz w:val="20"/>
                <w:szCs w:val="20"/>
              </w:rPr>
            </w:pPr>
            <w:ins w:id="1123" w:author="Commodore, Sarah" w:date="2023-03-22T16:21:00Z">
              <w:r w:rsidRPr="00DC2757">
                <w:rPr>
                  <w:rFonts w:ascii="Calibri" w:eastAsia="Times New Roman" w:hAnsi="Calibri" w:cs="Calibri"/>
                  <w:color w:val="000000"/>
                  <w:sz w:val="20"/>
                  <w:szCs w:val="20"/>
                </w:rPr>
                <w:t>7.1E-06</w:t>
              </w:r>
            </w:ins>
          </w:p>
        </w:tc>
        <w:tc>
          <w:tcPr>
            <w:tcW w:w="0" w:type="auto"/>
            <w:tcBorders>
              <w:top w:val="nil"/>
              <w:left w:val="nil"/>
              <w:bottom w:val="nil"/>
              <w:right w:val="nil"/>
            </w:tcBorders>
            <w:shd w:val="clear" w:color="auto" w:fill="auto"/>
            <w:noWrap/>
            <w:vAlign w:val="bottom"/>
            <w:hideMark/>
          </w:tcPr>
          <w:p w14:paraId="31FF0DEC" w14:textId="77777777" w:rsidR="00DC2757" w:rsidRPr="00DC2757" w:rsidRDefault="00DC2757" w:rsidP="00DC2757">
            <w:pPr>
              <w:spacing w:after="0" w:line="240" w:lineRule="auto"/>
              <w:jc w:val="center"/>
              <w:rPr>
                <w:ins w:id="1124" w:author="Commodore, Sarah" w:date="2023-03-22T16:21:00Z"/>
                <w:rFonts w:ascii="Calibri" w:eastAsia="Times New Roman" w:hAnsi="Calibri" w:cs="Calibri"/>
                <w:color w:val="000000"/>
                <w:sz w:val="20"/>
                <w:szCs w:val="20"/>
              </w:rPr>
            </w:pPr>
            <w:ins w:id="1125"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0C5D3A7" w14:textId="77777777" w:rsidR="00DC2757" w:rsidRPr="00DC2757" w:rsidRDefault="00DC2757" w:rsidP="00DC2757">
            <w:pPr>
              <w:spacing w:after="0" w:line="240" w:lineRule="auto"/>
              <w:jc w:val="center"/>
              <w:rPr>
                <w:ins w:id="1126" w:author="Commodore, Sarah" w:date="2023-03-22T16:21:00Z"/>
                <w:rFonts w:ascii="Calibri" w:eastAsia="Times New Roman" w:hAnsi="Calibri" w:cs="Calibri"/>
                <w:color w:val="FF0000"/>
                <w:sz w:val="20"/>
                <w:szCs w:val="20"/>
              </w:rPr>
            </w:pPr>
            <w:ins w:id="1127" w:author="Commodore, Sarah" w:date="2023-03-22T16:21:00Z">
              <w:r w:rsidRPr="00DC2757">
                <w:rPr>
                  <w:rFonts w:ascii="Calibri" w:eastAsia="Times New Roman" w:hAnsi="Calibri" w:cs="Calibri"/>
                  <w:color w:val="FF0000"/>
                  <w:sz w:val="20"/>
                  <w:szCs w:val="20"/>
                </w:rPr>
                <w:t>*</w:t>
              </w:r>
            </w:ins>
          </w:p>
        </w:tc>
      </w:tr>
      <w:tr w:rsidR="00DC2757" w:rsidRPr="00DC2757" w14:paraId="418B9AE9" w14:textId="77777777" w:rsidTr="00DC2757">
        <w:trPr>
          <w:trHeight w:val="260"/>
          <w:ins w:id="1128" w:author="Commodore, Sarah" w:date="2023-03-22T16:21:00Z"/>
        </w:trPr>
        <w:tc>
          <w:tcPr>
            <w:tcW w:w="0" w:type="auto"/>
            <w:tcBorders>
              <w:top w:val="nil"/>
              <w:left w:val="nil"/>
              <w:bottom w:val="nil"/>
              <w:right w:val="nil"/>
            </w:tcBorders>
            <w:shd w:val="clear" w:color="auto" w:fill="auto"/>
            <w:noWrap/>
            <w:vAlign w:val="bottom"/>
            <w:hideMark/>
          </w:tcPr>
          <w:p w14:paraId="4A5C4D7F" w14:textId="77777777" w:rsidR="00DC2757" w:rsidRPr="00DC2757" w:rsidRDefault="00DC2757" w:rsidP="00DC2757">
            <w:pPr>
              <w:spacing w:after="0" w:line="240" w:lineRule="auto"/>
              <w:rPr>
                <w:ins w:id="1129" w:author="Commodore, Sarah" w:date="2023-03-22T16:21:00Z"/>
                <w:rFonts w:ascii="Calibri" w:eastAsia="Times New Roman" w:hAnsi="Calibri" w:cs="Calibri"/>
                <w:color w:val="000000"/>
                <w:sz w:val="20"/>
                <w:szCs w:val="20"/>
              </w:rPr>
            </w:pPr>
            <w:ins w:id="1130" w:author="Commodore, Sarah" w:date="2023-03-22T16:21:00Z">
              <w:r w:rsidRPr="00DC2757">
                <w:rPr>
                  <w:rFonts w:ascii="Calibri" w:eastAsia="Times New Roman" w:hAnsi="Calibri" w:cs="Calibri"/>
                  <w:color w:val="000000"/>
                  <w:sz w:val="20"/>
                  <w:szCs w:val="20"/>
                </w:rPr>
                <w:t>ENSG00000137473.19</w:t>
              </w:r>
            </w:ins>
          </w:p>
        </w:tc>
        <w:tc>
          <w:tcPr>
            <w:tcW w:w="0" w:type="auto"/>
            <w:tcBorders>
              <w:top w:val="nil"/>
              <w:left w:val="nil"/>
              <w:bottom w:val="nil"/>
              <w:right w:val="nil"/>
            </w:tcBorders>
            <w:shd w:val="clear" w:color="auto" w:fill="auto"/>
            <w:noWrap/>
            <w:vAlign w:val="bottom"/>
            <w:hideMark/>
          </w:tcPr>
          <w:p w14:paraId="5215D834" w14:textId="77777777" w:rsidR="00DC2757" w:rsidRPr="00DC2757" w:rsidRDefault="00DC2757" w:rsidP="00DC2757">
            <w:pPr>
              <w:spacing w:after="0" w:line="240" w:lineRule="auto"/>
              <w:rPr>
                <w:ins w:id="1131" w:author="Commodore, Sarah" w:date="2023-03-22T16:21:00Z"/>
                <w:rFonts w:ascii="Calibri" w:eastAsia="Times New Roman" w:hAnsi="Calibri" w:cs="Calibri"/>
                <w:color w:val="000000"/>
                <w:sz w:val="20"/>
                <w:szCs w:val="20"/>
              </w:rPr>
            </w:pPr>
            <w:ins w:id="1132" w:author="Commodore, Sarah" w:date="2023-03-22T16:21:00Z">
              <w:r w:rsidRPr="00DC2757">
                <w:rPr>
                  <w:rFonts w:ascii="Calibri" w:eastAsia="Times New Roman" w:hAnsi="Calibri" w:cs="Calibri"/>
                  <w:color w:val="000000"/>
                  <w:sz w:val="20"/>
                  <w:szCs w:val="20"/>
                </w:rPr>
                <w:t>TTC29</w:t>
              </w:r>
            </w:ins>
          </w:p>
        </w:tc>
        <w:tc>
          <w:tcPr>
            <w:tcW w:w="0" w:type="auto"/>
            <w:tcBorders>
              <w:top w:val="nil"/>
              <w:left w:val="nil"/>
              <w:bottom w:val="nil"/>
              <w:right w:val="nil"/>
            </w:tcBorders>
            <w:shd w:val="clear" w:color="auto" w:fill="auto"/>
            <w:noWrap/>
            <w:vAlign w:val="bottom"/>
            <w:hideMark/>
          </w:tcPr>
          <w:p w14:paraId="2B141F47" w14:textId="77777777" w:rsidR="00DC2757" w:rsidRPr="00DC2757" w:rsidRDefault="00DC2757" w:rsidP="00DC2757">
            <w:pPr>
              <w:spacing w:after="0" w:line="240" w:lineRule="auto"/>
              <w:jc w:val="center"/>
              <w:rPr>
                <w:ins w:id="1133" w:author="Commodore, Sarah" w:date="2023-03-22T16:21:00Z"/>
                <w:rFonts w:ascii="Calibri" w:eastAsia="Times New Roman" w:hAnsi="Calibri" w:cs="Calibri"/>
                <w:color w:val="000000"/>
                <w:sz w:val="20"/>
                <w:szCs w:val="20"/>
              </w:rPr>
            </w:pPr>
            <w:ins w:id="113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E00BF35" w14:textId="77777777" w:rsidR="00DC2757" w:rsidRPr="00DC2757" w:rsidRDefault="00DC2757" w:rsidP="00DC2757">
            <w:pPr>
              <w:spacing w:after="0" w:line="240" w:lineRule="auto"/>
              <w:jc w:val="center"/>
              <w:rPr>
                <w:ins w:id="1135" w:author="Commodore, Sarah" w:date="2023-03-22T16:21:00Z"/>
                <w:rFonts w:ascii="Calibri" w:eastAsia="Times New Roman" w:hAnsi="Calibri" w:cs="Calibri"/>
                <w:color w:val="000000"/>
                <w:sz w:val="20"/>
                <w:szCs w:val="20"/>
              </w:rPr>
            </w:pPr>
            <w:ins w:id="1136"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DB43AFB" w14:textId="77777777" w:rsidR="00DC2757" w:rsidRPr="00DC2757" w:rsidRDefault="00DC2757" w:rsidP="00DC2757">
            <w:pPr>
              <w:spacing w:after="0" w:line="240" w:lineRule="auto"/>
              <w:jc w:val="center"/>
              <w:rPr>
                <w:ins w:id="1137" w:author="Commodore, Sarah" w:date="2023-03-22T16:21:00Z"/>
                <w:rFonts w:ascii="Calibri" w:eastAsia="Times New Roman" w:hAnsi="Calibri" w:cs="Calibri"/>
                <w:color w:val="000000"/>
                <w:sz w:val="20"/>
                <w:szCs w:val="20"/>
              </w:rPr>
            </w:pPr>
            <w:ins w:id="1138"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46478A25" w14:textId="77777777" w:rsidR="00DC2757" w:rsidRPr="00DC2757" w:rsidRDefault="00DC2757" w:rsidP="00DC2757">
            <w:pPr>
              <w:spacing w:after="0" w:line="240" w:lineRule="auto"/>
              <w:jc w:val="center"/>
              <w:rPr>
                <w:ins w:id="1139" w:author="Commodore, Sarah" w:date="2023-03-22T16:21:00Z"/>
                <w:rFonts w:ascii="Calibri" w:eastAsia="Times New Roman" w:hAnsi="Calibri" w:cs="Calibri"/>
                <w:color w:val="FF0000"/>
                <w:sz w:val="20"/>
                <w:szCs w:val="20"/>
              </w:rPr>
            </w:pPr>
            <w:ins w:id="1140" w:author="Commodore, Sarah" w:date="2023-03-22T16:21:00Z">
              <w:r w:rsidRPr="00DC2757">
                <w:rPr>
                  <w:rFonts w:ascii="Calibri" w:eastAsia="Times New Roman" w:hAnsi="Calibri" w:cs="Calibri"/>
                  <w:color w:val="FF0000"/>
                  <w:sz w:val="20"/>
                  <w:szCs w:val="20"/>
                </w:rPr>
                <w:t>*</w:t>
              </w:r>
            </w:ins>
          </w:p>
        </w:tc>
      </w:tr>
      <w:tr w:rsidR="00DC2757" w:rsidRPr="00DC2757" w14:paraId="059D749A" w14:textId="77777777" w:rsidTr="00DC2757">
        <w:trPr>
          <w:trHeight w:val="260"/>
          <w:ins w:id="1141" w:author="Commodore, Sarah" w:date="2023-03-22T16:21:00Z"/>
        </w:trPr>
        <w:tc>
          <w:tcPr>
            <w:tcW w:w="0" w:type="auto"/>
            <w:tcBorders>
              <w:top w:val="nil"/>
              <w:left w:val="nil"/>
              <w:bottom w:val="nil"/>
              <w:right w:val="nil"/>
            </w:tcBorders>
            <w:shd w:val="clear" w:color="auto" w:fill="auto"/>
            <w:noWrap/>
            <w:vAlign w:val="bottom"/>
            <w:hideMark/>
          </w:tcPr>
          <w:p w14:paraId="23C2C4F2" w14:textId="77777777" w:rsidR="00DC2757" w:rsidRPr="00DC2757" w:rsidRDefault="00DC2757" w:rsidP="00DC2757">
            <w:pPr>
              <w:spacing w:after="0" w:line="240" w:lineRule="auto"/>
              <w:rPr>
                <w:ins w:id="1142" w:author="Commodore, Sarah" w:date="2023-03-22T16:21:00Z"/>
                <w:rFonts w:ascii="Calibri" w:eastAsia="Times New Roman" w:hAnsi="Calibri" w:cs="Calibri"/>
                <w:color w:val="000000"/>
                <w:sz w:val="20"/>
                <w:szCs w:val="20"/>
              </w:rPr>
            </w:pPr>
            <w:ins w:id="1143" w:author="Commodore, Sarah" w:date="2023-03-22T16:21:00Z">
              <w:r w:rsidRPr="00DC2757">
                <w:rPr>
                  <w:rFonts w:ascii="Calibri" w:eastAsia="Times New Roman" w:hAnsi="Calibri" w:cs="Calibri"/>
                  <w:color w:val="000000"/>
                  <w:sz w:val="20"/>
                  <w:szCs w:val="20"/>
                </w:rPr>
                <w:t>ENSG00000122735.16</w:t>
              </w:r>
            </w:ins>
          </w:p>
        </w:tc>
        <w:tc>
          <w:tcPr>
            <w:tcW w:w="0" w:type="auto"/>
            <w:tcBorders>
              <w:top w:val="nil"/>
              <w:left w:val="nil"/>
              <w:bottom w:val="nil"/>
              <w:right w:val="nil"/>
            </w:tcBorders>
            <w:shd w:val="clear" w:color="auto" w:fill="auto"/>
            <w:noWrap/>
            <w:vAlign w:val="bottom"/>
            <w:hideMark/>
          </w:tcPr>
          <w:p w14:paraId="020A4BC3" w14:textId="77777777" w:rsidR="00DC2757" w:rsidRPr="00DC2757" w:rsidRDefault="00DC2757" w:rsidP="00DC2757">
            <w:pPr>
              <w:spacing w:after="0" w:line="240" w:lineRule="auto"/>
              <w:rPr>
                <w:ins w:id="1144" w:author="Commodore, Sarah" w:date="2023-03-22T16:21:00Z"/>
                <w:rFonts w:ascii="Calibri" w:eastAsia="Times New Roman" w:hAnsi="Calibri" w:cs="Calibri"/>
                <w:color w:val="000000"/>
                <w:sz w:val="20"/>
                <w:szCs w:val="20"/>
              </w:rPr>
            </w:pPr>
            <w:ins w:id="1145" w:author="Commodore, Sarah" w:date="2023-03-22T16:21:00Z">
              <w:r w:rsidRPr="00DC2757">
                <w:rPr>
                  <w:rFonts w:ascii="Calibri" w:eastAsia="Times New Roman" w:hAnsi="Calibri" w:cs="Calibri"/>
                  <w:color w:val="000000"/>
                  <w:sz w:val="20"/>
                  <w:szCs w:val="20"/>
                </w:rPr>
                <w:t>DNAI1</w:t>
              </w:r>
            </w:ins>
          </w:p>
        </w:tc>
        <w:tc>
          <w:tcPr>
            <w:tcW w:w="0" w:type="auto"/>
            <w:tcBorders>
              <w:top w:val="nil"/>
              <w:left w:val="nil"/>
              <w:bottom w:val="nil"/>
              <w:right w:val="nil"/>
            </w:tcBorders>
            <w:shd w:val="clear" w:color="auto" w:fill="auto"/>
            <w:noWrap/>
            <w:vAlign w:val="bottom"/>
            <w:hideMark/>
          </w:tcPr>
          <w:p w14:paraId="60093521" w14:textId="77777777" w:rsidR="00DC2757" w:rsidRPr="00DC2757" w:rsidRDefault="00DC2757" w:rsidP="00DC2757">
            <w:pPr>
              <w:spacing w:after="0" w:line="240" w:lineRule="auto"/>
              <w:jc w:val="center"/>
              <w:rPr>
                <w:ins w:id="1146" w:author="Commodore, Sarah" w:date="2023-03-22T16:21:00Z"/>
                <w:rFonts w:ascii="Calibri" w:eastAsia="Times New Roman" w:hAnsi="Calibri" w:cs="Calibri"/>
                <w:color w:val="000000"/>
                <w:sz w:val="20"/>
                <w:szCs w:val="20"/>
              </w:rPr>
            </w:pPr>
            <w:ins w:id="114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482328" w14:textId="77777777" w:rsidR="00DC2757" w:rsidRPr="00DC2757" w:rsidRDefault="00DC2757" w:rsidP="00DC2757">
            <w:pPr>
              <w:spacing w:after="0" w:line="240" w:lineRule="auto"/>
              <w:jc w:val="center"/>
              <w:rPr>
                <w:ins w:id="1148" w:author="Commodore, Sarah" w:date="2023-03-22T16:21:00Z"/>
                <w:rFonts w:ascii="Calibri" w:eastAsia="Times New Roman" w:hAnsi="Calibri" w:cs="Calibri"/>
                <w:color w:val="000000"/>
                <w:sz w:val="20"/>
                <w:szCs w:val="20"/>
              </w:rPr>
            </w:pPr>
            <w:ins w:id="1149" w:author="Commodore, Sarah" w:date="2023-03-22T16:21:00Z">
              <w:r w:rsidRPr="00DC2757">
                <w:rPr>
                  <w:rFonts w:ascii="Calibri" w:eastAsia="Times New Roman" w:hAnsi="Calibri" w:cs="Calibri"/>
                  <w:color w:val="000000"/>
                  <w:sz w:val="20"/>
                  <w:szCs w:val="20"/>
                </w:rPr>
                <w:t>1.3E-08</w:t>
              </w:r>
            </w:ins>
          </w:p>
        </w:tc>
        <w:tc>
          <w:tcPr>
            <w:tcW w:w="0" w:type="auto"/>
            <w:tcBorders>
              <w:top w:val="nil"/>
              <w:left w:val="nil"/>
              <w:bottom w:val="nil"/>
              <w:right w:val="nil"/>
            </w:tcBorders>
            <w:shd w:val="clear" w:color="auto" w:fill="auto"/>
            <w:noWrap/>
            <w:vAlign w:val="bottom"/>
            <w:hideMark/>
          </w:tcPr>
          <w:p w14:paraId="5679A326" w14:textId="77777777" w:rsidR="00DC2757" w:rsidRPr="00DC2757" w:rsidRDefault="00DC2757" w:rsidP="00DC2757">
            <w:pPr>
              <w:spacing w:after="0" w:line="240" w:lineRule="auto"/>
              <w:jc w:val="center"/>
              <w:rPr>
                <w:ins w:id="1150" w:author="Commodore, Sarah" w:date="2023-03-22T16:21:00Z"/>
                <w:rFonts w:ascii="Calibri" w:eastAsia="Times New Roman" w:hAnsi="Calibri" w:cs="Calibri"/>
                <w:color w:val="000000"/>
                <w:sz w:val="20"/>
                <w:szCs w:val="20"/>
              </w:rPr>
            </w:pPr>
            <w:ins w:id="1151"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1374DF0B" w14:textId="77777777" w:rsidR="00DC2757" w:rsidRPr="00DC2757" w:rsidRDefault="00DC2757" w:rsidP="00DC2757">
            <w:pPr>
              <w:spacing w:after="0" w:line="240" w:lineRule="auto"/>
              <w:jc w:val="center"/>
              <w:rPr>
                <w:ins w:id="1152" w:author="Commodore, Sarah" w:date="2023-03-22T16:21:00Z"/>
                <w:rFonts w:ascii="Calibri" w:eastAsia="Times New Roman" w:hAnsi="Calibri" w:cs="Calibri"/>
                <w:color w:val="FF0000"/>
                <w:sz w:val="20"/>
                <w:szCs w:val="20"/>
              </w:rPr>
            </w:pPr>
            <w:ins w:id="1153" w:author="Commodore, Sarah" w:date="2023-03-22T16:21:00Z">
              <w:r w:rsidRPr="00DC2757">
                <w:rPr>
                  <w:rFonts w:ascii="Calibri" w:eastAsia="Times New Roman" w:hAnsi="Calibri" w:cs="Calibri"/>
                  <w:color w:val="FF0000"/>
                  <w:sz w:val="20"/>
                  <w:szCs w:val="20"/>
                </w:rPr>
                <w:t>*</w:t>
              </w:r>
            </w:ins>
          </w:p>
        </w:tc>
      </w:tr>
      <w:tr w:rsidR="00DC2757" w:rsidRPr="00DC2757" w14:paraId="5B7B85BD" w14:textId="77777777" w:rsidTr="00DC2757">
        <w:trPr>
          <w:trHeight w:val="260"/>
          <w:ins w:id="1154" w:author="Commodore, Sarah" w:date="2023-03-22T16:21:00Z"/>
        </w:trPr>
        <w:tc>
          <w:tcPr>
            <w:tcW w:w="0" w:type="auto"/>
            <w:tcBorders>
              <w:top w:val="nil"/>
              <w:left w:val="nil"/>
              <w:bottom w:val="nil"/>
              <w:right w:val="nil"/>
            </w:tcBorders>
            <w:shd w:val="clear" w:color="auto" w:fill="auto"/>
            <w:noWrap/>
            <w:vAlign w:val="bottom"/>
            <w:hideMark/>
          </w:tcPr>
          <w:p w14:paraId="048EF5FD" w14:textId="77777777" w:rsidR="00DC2757" w:rsidRPr="00DC2757" w:rsidRDefault="00DC2757" w:rsidP="00DC2757">
            <w:pPr>
              <w:spacing w:after="0" w:line="240" w:lineRule="auto"/>
              <w:rPr>
                <w:ins w:id="1155" w:author="Commodore, Sarah" w:date="2023-03-22T16:21:00Z"/>
                <w:rFonts w:ascii="Calibri" w:eastAsia="Times New Roman" w:hAnsi="Calibri" w:cs="Calibri"/>
                <w:color w:val="000000"/>
                <w:sz w:val="20"/>
                <w:szCs w:val="20"/>
              </w:rPr>
            </w:pPr>
            <w:ins w:id="1156" w:author="Commodore, Sarah" w:date="2023-03-22T16:21:00Z">
              <w:r w:rsidRPr="00DC2757">
                <w:rPr>
                  <w:rFonts w:ascii="Calibri" w:eastAsia="Times New Roman" w:hAnsi="Calibri" w:cs="Calibri"/>
                  <w:color w:val="000000"/>
                  <w:sz w:val="20"/>
                  <w:szCs w:val="20"/>
                </w:rPr>
                <w:t>ENSG00000157330.10</w:t>
              </w:r>
            </w:ins>
          </w:p>
        </w:tc>
        <w:tc>
          <w:tcPr>
            <w:tcW w:w="0" w:type="auto"/>
            <w:tcBorders>
              <w:top w:val="nil"/>
              <w:left w:val="nil"/>
              <w:bottom w:val="nil"/>
              <w:right w:val="nil"/>
            </w:tcBorders>
            <w:shd w:val="clear" w:color="auto" w:fill="auto"/>
            <w:noWrap/>
            <w:vAlign w:val="bottom"/>
            <w:hideMark/>
          </w:tcPr>
          <w:p w14:paraId="7B7FADAB" w14:textId="77777777" w:rsidR="00DC2757" w:rsidRPr="00DC2757" w:rsidRDefault="00DC2757" w:rsidP="00DC2757">
            <w:pPr>
              <w:spacing w:after="0" w:line="240" w:lineRule="auto"/>
              <w:rPr>
                <w:ins w:id="1157" w:author="Commodore, Sarah" w:date="2023-03-22T16:21:00Z"/>
                <w:rFonts w:ascii="Calibri" w:eastAsia="Times New Roman" w:hAnsi="Calibri" w:cs="Calibri"/>
                <w:color w:val="000000"/>
                <w:sz w:val="20"/>
                <w:szCs w:val="20"/>
              </w:rPr>
            </w:pPr>
            <w:ins w:id="1158" w:author="Commodore, Sarah" w:date="2023-03-22T16:21:00Z">
              <w:r w:rsidRPr="00DC2757">
                <w:rPr>
                  <w:rFonts w:ascii="Calibri" w:eastAsia="Times New Roman" w:hAnsi="Calibri" w:cs="Calibri"/>
                  <w:color w:val="000000"/>
                  <w:sz w:val="20"/>
                  <w:szCs w:val="20"/>
                </w:rPr>
                <w:t>C1orf158</w:t>
              </w:r>
            </w:ins>
          </w:p>
        </w:tc>
        <w:tc>
          <w:tcPr>
            <w:tcW w:w="0" w:type="auto"/>
            <w:tcBorders>
              <w:top w:val="nil"/>
              <w:left w:val="nil"/>
              <w:bottom w:val="nil"/>
              <w:right w:val="nil"/>
            </w:tcBorders>
            <w:shd w:val="clear" w:color="auto" w:fill="auto"/>
            <w:noWrap/>
            <w:vAlign w:val="bottom"/>
            <w:hideMark/>
          </w:tcPr>
          <w:p w14:paraId="6C367340" w14:textId="77777777" w:rsidR="00DC2757" w:rsidRPr="00DC2757" w:rsidRDefault="00DC2757" w:rsidP="00DC2757">
            <w:pPr>
              <w:spacing w:after="0" w:line="240" w:lineRule="auto"/>
              <w:jc w:val="center"/>
              <w:rPr>
                <w:ins w:id="1159" w:author="Commodore, Sarah" w:date="2023-03-22T16:21:00Z"/>
                <w:rFonts w:ascii="Calibri" w:eastAsia="Times New Roman" w:hAnsi="Calibri" w:cs="Calibri"/>
                <w:color w:val="000000"/>
                <w:sz w:val="20"/>
                <w:szCs w:val="20"/>
              </w:rPr>
            </w:pPr>
            <w:ins w:id="116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7FF06172" w14:textId="77777777" w:rsidR="00DC2757" w:rsidRPr="00DC2757" w:rsidRDefault="00DC2757" w:rsidP="00DC2757">
            <w:pPr>
              <w:spacing w:after="0" w:line="240" w:lineRule="auto"/>
              <w:jc w:val="center"/>
              <w:rPr>
                <w:ins w:id="1161" w:author="Commodore, Sarah" w:date="2023-03-22T16:21:00Z"/>
                <w:rFonts w:ascii="Calibri" w:eastAsia="Times New Roman" w:hAnsi="Calibri" w:cs="Calibri"/>
                <w:color w:val="000000"/>
                <w:sz w:val="20"/>
                <w:szCs w:val="20"/>
              </w:rPr>
            </w:pPr>
            <w:ins w:id="1162" w:author="Commodore, Sarah" w:date="2023-03-22T16:21:00Z">
              <w:r w:rsidRPr="00DC2757">
                <w:rPr>
                  <w:rFonts w:ascii="Calibri" w:eastAsia="Times New Roman" w:hAnsi="Calibri" w:cs="Calibri"/>
                  <w:color w:val="000000"/>
                  <w:sz w:val="20"/>
                  <w:szCs w:val="20"/>
                </w:rPr>
                <w:t>2.1E-10</w:t>
              </w:r>
            </w:ins>
          </w:p>
        </w:tc>
        <w:tc>
          <w:tcPr>
            <w:tcW w:w="0" w:type="auto"/>
            <w:tcBorders>
              <w:top w:val="nil"/>
              <w:left w:val="nil"/>
              <w:bottom w:val="nil"/>
              <w:right w:val="nil"/>
            </w:tcBorders>
            <w:shd w:val="clear" w:color="auto" w:fill="auto"/>
            <w:noWrap/>
            <w:vAlign w:val="bottom"/>
            <w:hideMark/>
          </w:tcPr>
          <w:p w14:paraId="43D754B7" w14:textId="77777777" w:rsidR="00DC2757" w:rsidRPr="00DC2757" w:rsidRDefault="00DC2757" w:rsidP="00DC2757">
            <w:pPr>
              <w:spacing w:after="0" w:line="240" w:lineRule="auto"/>
              <w:jc w:val="center"/>
              <w:rPr>
                <w:ins w:id="1163" w:author="Commodore, Sarah" w:date="2023-03-22T16:21:00Z"/>
                <w:rFonts w:ascii="Calibri" w:eastAsia="Times New Roman" w:hAnsi="Calibri" w:cs="Calibri"/>
                <w:color w:val="000000"/>
                <w:sz w:val="20"/>
                <w:szCs w:val="20"/>
              </w:rPr>
            </w:pPr>
            <w:ins w:id="1164" w:author="Commodore, Sarah" w:date="2023-03-22T16:21:00Z">
              <w:r w:rsidRPr="00DC2757">
                <w:rPr>
                  <w:rFonts w:ascii="Calibri" w:eastAsia="Times New Roman" w:hAnsi="Calibri" w:cs="Calibri"/>
                  <w:color w:val="000000"/>
                  <w:sz w:val="20"/>
                  <w:szCs w:val="20"/>
                </w:rPr>
                <w:t>4.6E-09</w:t>
              </w:r>
            </w:ins>
          </w:p>
        </w:tc>
        <w:tc>
          <w:tcPr>
            <w:tcW w:w="0" w:type="auto"/>
            <w:tcBorders>
              <w:top w:val="nil"/>
              <w:left w:val="nil"/>
              <w:bottom w:val="nil"/>
              <w:right w:val="nil"/>
            </w:tcBorders>
            <w:shd w:val="clear" w:color="auto" w:fill="auto"/>
            <w:noWrap/>
            <w:vAlign w:val="bottom"/>
            <w:hideMark/>
          </w:tcPr>
          <w:p w14:paraId="36D9C586" w14:textId="77777777" w:rsidR="00DC2757" w:rsidRPr="00DC2757" w:rsidRDefault="00DC2757" w:rsidP="00DC2757">
            <w:pPr>
              <w:spacing w:after="0" w:line="240" w:lineRule="auto"/>
              <w:jc w:val="center"/>
              <w:rPr>
                <w:ins w:id="1165" w:author="Commodore, Sarah" w:date="2023-03-22T16:21:00Z"/>
                <w:rFonts w:ascii="Calibri" w:eastAsia="Times New Roman" w:hAnsi="Calibri" w:cs="Calibri"/>
                <w:color w:val="FF0000"/>
                <w:sz w:val="20"/>
                <w:szCs w:val="20"/>
              </w:rPr>
            </w:pPr>
            <w:ins w:id="1166" w:author="Commodore, Sarah" w:date="2023-03-22T16:21:00Z">
              <w:r w:rsidRPr="00DC2757">
                <w:rPr>
                  <w:rFonts w:ascii="Calibri" w:eastAsia="Times New Roman" w:hAnsi="Calibri" w:cs="Calibri"/>
                  <w:color w:val="FF0000"/>
                  <w:sz w:val="20"/>
                  <w:szCs w:val="20"/>
                </w:rPr>
                <w:t>*</w:t>
              </w:r>
            </w:ins>
          </w:p>
        </w:tc>
      </w:tr>
      <w:tr w:rsidR="00DC2757" w:rsidRPr="00DC2757" w14:paraId="5D00BEEF" w14:textId="77777777" w:rsidTr="00DC2757">
        <w:trPr>
          <w:trHeight w:val="260"/>
          <w:ins w:id="1167" w:author="Commodore, Sarah" w:date="2023-03-22T16:21:00Z"/>
        </w:trPr>
        <w:tc>
          <w:tcPr>
            <w:tcW w:w="0" w:type="auto"/>
            <w:tcBorders>
              <w:top w:val="nil"/>
              <w:left w:val="nil"/>
              <w:bottom w:val="nil"/>
              <w:right w:val="nil"/>
            </w:tcBorders>
            <w:shd w:val="clear" w:color="auto" w:fill="auto"/>
            <w:noWrap/>
            <w:vAlign w:val="bottom"/>
            <w:hideMark/>
          </w:tcPr>
          <w:p w14:paraId="2CC67841" w14:textId="77777777" w:rsidR="00DC2757" w:rsidRPr="00DC2757" w:rsidRDefault="00DC2757" w:rsidP="00DC2757">
            <w:pPr>
              <w:spacing w:after="0" w:line="240" w:lineRule="auto"/>
              <w:rPr>
                <w:ins w:id="1168" w:author="Commodore, Sarah" w:date="2023-03-22T16:21:00Z"/>
                <w:rFonts w:ascii="Calibri" w:eastAsia="Times New Roman" w:hAnsi="Calibri" w:cs="Calibri"/>
                <w:color w:val="000000"/>
                <w:sz w:val="20"/>
                <w:szCs w:val="20"/>
              </w:rPr>
            </w:pPr>
            <w:ins w:id="1169" w:author="Commodore, Sarah" w:date="2023-03-22T16:21:00Z">
              <w:r w:rsidRPr="00DC2757">
                <w:rPr>
                  <w:rFonts w:ascii="Calibri" w:eastAsia="Times New Roman" w:hAnsi="Calibri" w:cs="Calibri"/>
                  <w:color w:val="000000"/>
                  <w:sz w:val="20"/>
                  <w:szCs w:val="20"/>
                </w:rPr>
                <w:t>ENSG00000137960.6</w:t>
              </w:r>
            </w:ins>
          </w:p>
        </w:tc>
        <w:tc>
          <w:tcPr>
            <w:tcW w:w="0" w:type="auto"/>
            <w:tcBorders>
              <w:top w:val="nil"/>
              <w:left w:val="nil"/>
              <w:bottom w:val="nil"/>
              <w:right w:val="nil"/>
            </w:tcBorders>
            <w:shd w:val="clear" w:color="auto" w:fill="auto"/>
            <w:noWrap/>
            <w:vAlign w:val="bottom"/>
            <w:hideMark/>
          </w:tcPr>
          <w:p w14:paraId="55003239" w14:textId="77777777" w:rsidR="00DC2757" w:rsidRPr="00DC2757" w:rsidRDefault="00DC2757" w:rsidP="00DC2757">
            <w:pPr>
              <w:spacing w:after="0" w:line="240" w:lineRule="auto"/>
              <w:rPr>
                <w:ins w:id="1170" w:author="Commodore, Sarah" w:date="2023-03-22T16:21:00Z"/>
                <w:rFonts w:ascii="Calibri" w:eastAsia="Times New Roman" w:hAnsi="Calibri" w:cs="Calibri"/>
                <w:color w:val="000000"/>
                <w:sz w:val="20"/>
                <w:szCs w:val="20"/>
              </w:rPr>
            </w:pPr>
            <w:ins w:id="1171" w:author="Commodore, Sarah" w:date="2023-03-22T16:21:00Z">
              <w:r w:rsidRPr="00DC2757">
                <w:rPr>
                  <w:rFonts w:ascii="Calibri" w:eastAsia="Times New Roman" w:hAnsi="Calibri" w:cs="Calibri"/>
                  <w:color w:val="000000"/>
                  <w:sz w:val="20"/>
                  <w:szCs w:val="20"/>
                </w:rPr>
                <w:t>GIPC2</w:t>
              </w:r>
            </w:ins>
          </w:p>
        </w:tc>
        <w:tc>
          <w:tcPr>
            <w:tcW w:w="0" w:type="auto"/>
            <w:tcBorders>
              <w:top w:val="nil"/>
              <w:left w:val="nil"/>
              <w:bottom w:val="nil"/>
              <w:right w:val="nil"/>
            </w:tcBorders>
            <w:shd w:val="clear" w:color="auto" w:fill="auto"/>
            <w:noWrap/>
            <w:vAlign w:val="bottom"/>
            <w:hideMark/>
          </w:tcPr>
          <w:p w14:paraId="0393A208" w14:textId="77777777" w:rsidR="00DC2757" w:rsidRPr="00DC2757" w:rsidRDefault="00DC2757" w:rsidP="00DC2757">
            <w:pPr>
              <w:spacing w:after="0" w:line="240" w:lineRule="auto"/>
              <w:jc w:val="center"/>
              <w:rPr>
                <w:ins w:id="1172" w:author="Commodore, Sarah" w:date="2023-03-22T16:21:00Z"/>
                <w:rFonts w:ascii="Calibri" w:eastAsia="Times New Roman" w:hAnsi="Calibri" w:cs="Calibri"/>
                <w:color w:val="000000"/>
                <w:sz w:val="20"/>
                <w:szCs w:val="20"/>
              </w:rPr>
            </w:pPr>
            <w:ins w:id="117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1BBC0E8" w14:textId="77777777" w:rsidR="00DC2757" w:rsidRPr="00DC2757" w:rsidRDefault="00DC2757" w:rsidP="00DC2757">
            <w:pPr>
              <w:spacing w:after="0" w:line="240" w:lineRule="auto"/>
              <w:jc w:val="center"/>
              <w:rPr>
                <w:ins w:id="1174" w:author="Commodore, Sarah" w:date="2023-03-22T16:21:00Z"/>
                <w:rFonts w:ascii="Calibri" w:eastAsia="Times New Roman" w:hAnsi="Calibri" w:cs="Calibri"/>
                <w:color w:val="000000"/>
                <w:sz w:val="20"/>
                <w:szCs w:val="20"/>
              </w:rPr>
            </w:pPr>
            <w:ins w:id="1175"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2AE4605F" w14:textId="77777777" w:rsidR="00DC2757" w:rsidRPr="00DC2757" w:rsidRDefault="00DC2757" w:rsidP="00DC2757">
            <w:pPr>
              <w:spacing w:after="0" w:line="240" w:lineRule="auto"/>
              <w:jc w:val="center"/>
              <w:rPr>
                <w:ins w:id="1176" w:author="Commodore, Sarah" w:date="2023-03-22T16:21:00Z"/>
                <w:rFonts w:ascii="Calibri" w:eastAsia="Times New Roman" w:hAnsi="Calibri" w:cs="Calibri"/>
                <w:color w:val="000000"/>
                <w:sz w:val="20"/>
                <w:szCs w:val="20"/>
              </w:rPr>
            </w:pPr>
            <w:ins w:id="1177"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651D90F" w14:textId="77777777" w:rsidR="00DC2757" w:rsidRPr="00DC2757" w:rsidRDefault="00DC2757" w:rsidP="00DC2757">
            <w:pPr>
              <w:spacing w:after="0" w:line="240" w:lineRule="auto"/>
              <w:jc w:val="center"/>
              <w:rPr>
                <w:ins w:id="1178" w:author="Commodore, Sarah" w:date="2023-03-22T16:21:00Z"/>
                <w:rFonts w:ascii="Calibri" w:eastAsia="Times New Roman" w:hAnsi="Calibri" w:cs="Calibri"/>
                <w:color w:val="FF0000"/>
                <w:sz w:val="20"/>
                <w:szCs w:val="20"/>
              </w:rPr>
            </w:pPr>
            <w:ins w:id="1179" w:author="Commodore, Sarah" w:date="2023-03-22T16:21:00Z">
              <w:r w:rsidRPr="00DC2757">
                <w:rPr>
                  <w:rFonts w:ascii="Calibri" w:eastAsia="Times New Roman" w:hAnsi="Calibri" w:cs="Calibri"/>
                  <w:color w:val="FF0000"/>
                  <w:sz w:val="20"/>
                  <w:szCs w:val="20"/>
                </w:rPr>
                <w:t>*</w:t>
              </w:r>
            </w:ins>
          </w:p>
        </w:tc>
      </w:tr>
      <w:tr w:rsidR="00DC2757" w:rsidRPr="00DC2757" w14:paraId="2F1D2F23" w14:textId="77777777" w:rsidTr="00DC2757">
        <w:trPr>
          <w:trHeight w:val="260"/>
          <w:ins w:id="1180" w:author="Commodore, Sarah" w:date="2023-03-22T16:21:00Z"/>
        </w:trPr>
        <w:tc>
          <w:tcPr>
            <w:tcW w:w="0" w:type="auto"/>
            <w:tcBorders>
              <w:top w:val="nil"/>
              <w:left w:val="nil"/>
              <w:bottom w:val="nil"/>
              <w:right w:val="nil"/>
            </w:tcBorders>
            <w:shd w:val="clear" w:color="auto" w:fill="auto"/>
            <w:noWrap/>
            <w:vAlign w:val="bottom"/>
            <w:hideMark/>
          </w:tcPr>
          <w:p w14:paraId="00A9B04B" w14:textId="77777777" w:rsidR="00DC2757" w:rsidRPr="00DC2757" w:rsidRDefault="00DC2757" w:rsidP="00DC2757">
            <w:pPr>
              <w:spacing w:after="0" w:line="240" w:lineRule="auto"/>
              <w:rPr>
                <w:ins w:id="1181" w:author="Commodore, Sarah" w:date="2023-03-22T16:21:00Z"/>
                <w:rFonts w:ascii="Calibri" w:eastAsia="Times New Roman" w:hAnsi="Calibri" w:cs="Calibri"/>
                <w:color w:val="000000"/>
                <w:sz w:val="20"/>
                <w:szCs w:val="20"/>
              </w:rPr>
            </w:pPr>
            <w:ins w:id="1182" w:author="Commodore, Sarah" w:date="2023-03-22T16:21:00Z">
              <w:r w:rsidRPr="00DC2757">
                <w:rPr>
                  <w:rFonts w:ascii="Calibri" w:eastAsia="Times New Roman" w:hAnsi="Calibri" w:cs="Calibri"/>
                  <w:color w:val="000000"/>
                  <w:sz w:val="20"/>
                  <w:szCs w:val="20"/>
                </w:rPr>
                <w:t>ENSG00000178965.14</w:t>
              </w:r>
            </w:ins>
          </w:p>
        </w:tc>
        <w:tc>
          <w:tcPr>
            <w:tcW w:w="0" w:type="auto"/>
            <w:tcBorders>
              <w:top w:val="nil"/>
              <w:left w:val="nil"/>
              <w:bottom w:val="nil"/>
              <w:right w:val="nil"/>
            </w:tcBorders>
            <w:shd w:val="clear" w:color="auto" w:fill="auto"/>
            <w:noWrap/>
            <w:vAlign w:val="bottom"/>
            <w:hideMark/>
          </w:tcPr>
          <w:p w14:paraId="08DCDC14" w14:textId="77777777" w:rsidR="00DC2757" w:rsidRPr="00DC2757" w:rsidRDefault="00DC2757" w:rsidP="00DC2757">
            <w:pPr>
              <w:spacing w:after="0" w:line="240" w:lineRule="auto"/>
              <w:rPr>
                <w:ins w:id="1183" w:author="Commodore, Sarah" w:date="2023-03-22T16:21:00Z"/>
                <w:rFonts w:ascii="Calibri" w:eastAsia="Times New Roman" w:hAnsi="Calibri" w:cs="Calibri"/>
                <w:color w:val="000000"/>
                <w:sz w:val="20"/>
                <w:szCs w:val="20"/>
              </w:rPr>
            </w:pPr>
            <w:ins w:id="1184" w:author="Commodore, Sarah" w:date="2023-03-22T16:21:00Z">
              <w:r w:rsidRPr="00DC2757">
                <w:rPr>
                  <w:rFonts w:ascii="Calibri" w:eastAsia="Times New Roman" w:hAnsi="Calibri" w:cs="Calibri"/>
                  <w:color w:val="000000"/>
                  <w:sz w:val="20"/>
                  <w:szCs w:val="20"/>
                </w:rPr>
                <w:t>ERICH3</w:t>
              </w:r>
            </w:ins>
          </w:p>
        </w:tc>
        <w:tc>
          <w:tcPr>
            <w:tcW w:w="0" w:type="auto"/>
            <w:tcBorders>
              <w:top w:val="nil"/>
              <w:left w:val="nil"/>
              <w:bottom w:val="nil"/>
              <w:right w:val="nil"/>
            </w:tcBorders>
            <w:shd w:val="clear" w:color="auto" w:fill="auto"/>
            <w:noWrap/>
            <w:vAlign w:val="bottom"/>
            <w:hideMark/>
          </w:tcPr>
          <w:p w14:paraId="1BF3B2E7" w14:textId="77777777" w:rsidR="00DC2757" w:rsidRPr="00DC2757" w:rsidRDefault="00DC2757" w:rsidP="00DC2757">
            <w:pPr>
              <w:spacing w:after="0" w:line="240" w:lineRule="auto"/>
              <w:jc w:val="center"/>
              <w:rPr>
                <w:ins w:id="1185" w:author="Commodore, Sarah" w:date="2023-03-22T16:21:00Z"/>
                <w:rFonts w:ascii="Calibri" w:eastAsia="Times New Roman" w:hAnsi="Calibri" w:cs="Calibri"/>
                <w:color w:val="000000"/>
                <w:sz w:val="20"/>
                <w:szCs w:val="20"/>
              </w:rPr>
            </w:pPr>
            <w:ins w:id="118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22F968" w14:textId="77777777" w:rsidR="00DC2757" w:rsidRPr="00DC2757" w:rsidRDefault="00DC2757" w:rsidP="00DC2757">
            <w:pPr>
              <w:spacing w:after="0" w:line="240" w:lineRule="auto"/>
              <w:jc w:val="center"/>
              <w:rPr>
                <w:ins w:id="1187" w:author="Commodore, Sarah" w:date="2023-03-22T16:21:00Z"/>
                <w:rFonts w:ascii="Calibri" w:eastAsia="Times New Roman" w:hAnsi="Calibri" w:cs="Calibri"/>
                <w:color w:val="000000"/>
                <w:sz w:val="20"/>
                <w:szCs w:val="20"/>
              </w:rPr>
            </w:pPr>
            <w:ins w:id="1188"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2BC6F6CB" w14:textId="77777777" w:rsidR="00DC2757" w:rsidRPr="00DC2757" w:rsidRDefault="00DC2757" w:rsidP="00DC2757">
            <w:pPr>
              <w:spacing w:after="0" w:line="240" w:lineRule="auto"/>
              <w:jc w:val="center"/>
              <w:rPr>
                <w:ins w:id="1189" w:author="Commodore, Sarah" w:date="2023-03-22T16:21:00Z"/>
                <w:rFonts w:ascii="Calibri" w:eastAsia="Times New Roman" w:hAnsi="Calibri" w:cs="Calibri"/>
                <w:color w:val="000000"/>
                <w:sz w:val="20"/>
                <w:szCs w:val="20"/>
              </w:rPr>
            </w:pPr>
            <w:ins w:id="1190" w:author="Commodore, Sarah" w:date="2023-03-22T16:21:00Z">
              <w:r w:rsidRPr="00DC2757">
                <w:rPr>
                  <w:rFonts w:ascii="Calibri" w:eastAsia="Times New Roman" w:hAnsi="Calibri" w:cs="Calibri"/>
                  <w:color w:val="000000"/>
                  <w:sz w:val="20"/>
                  <w:szCs w:val="20"/>
                </w:rPr>
                <w:t>6.4E-09</w:t>
              </w:r>
            </w:ins>
          </w:p>
        </w:tc>
        <w:tc>
          <w:tcPr>
            <w:tcW w:w="0" w:type="auto"/>
            <w:tcBorders>
              <w:top w:val="nil"/>
              <w:left w:val="nil"/>
              <w:bottom w:val="nil"/>
              <w:right w:val="nil"/>
            </w:tcBorders>
            <w:shd w:val="clear" w:color="auto" w:fill="auto"/>
            <w:noWrap/>
            <w:vAlign w:val="bottom"/>
            <w:hideMark/>
          </w:tcPr>
          <w:p w14:paraId="0AF68A1D" w14:textId="77777777" w:rsidR="00DC2757" w:rsidRPr="00DC2757" w:rsidRDefault="00DC2757" w:rsidP="00DC2757">
            <w:pPr>
              <w:spacing w:after="0" w:line="240" w:lineRule="auto"/>
              <w:jc w:val="center"/>
              <w:rPr>
                <w:ins w:id="1191" w:author="Commodore, Sarah" w:date="2023-03-22T16:21:00Z"/>
                <w:rFonts w:ascii="Calibri" w:eastAsia="Times New Roman" w:hAnsi="Calibri" w:cs="Calibri"/>
                <w:color w:val="FF0000"/>
                <w:sz w:val="20"/>
                <w:szCs w:val="20"/>
              </w:rPr>
            </w:pPr>
            <w:ins w:id="1192" w:author="Commodore, Sarah" w:date="2023-03-22T16:21:00Z">
              <w:r w:rsidRPr="00DC2757">
                <w:rPr>
                  <w:rFonts w:ascii="Calibri" w:eastAsia="Times New Roman" w:hAnsi="Calibri" w:cs="Calibri"/>
                  <w:color w:val="FF0000"/>
                  <w:sz w:val="20"/>
                  <w:szCs w:val="20"/>
                </w:rPr>
                <w:t>*</w:t>
              </w:r>
            </w:ins>
          </w:p>
        </w:tc>
      </w:tr>
      <w:tr w:rsidR="00DC2757" w:rsidRPr="00DC2757" w14:paraId="1AF30280" w14:textId="77777777" w:rsidTr="00DC2757">
        <w:trPr>
          <w:trHeight w:val="260"/>
          <w:ins w:id="1193" w:author="Commodore, Sarah" w:date="2023-03-22T16:21:00Z"/>
        </w:trPr>
        <w:tc>
          <w:tcPr>
            <w:tcW w:w="0" w:type="auto"/>
            <w:tcBorders>
              <w:top w:val="nil"/>
              <w:left w:val="nil"/>
              <w:bottom w:val="nil"/>
              <w:right w:val="nil"/>
            </w:tcBorders>
            <w:shd w:val="clear" w:color="auto" w:fill="auto"/>
            <w:noWrap/>
            <w:vAlign w:val="bottom"/>
            <w:hideMark/>
          </w:tcPr>
          <w:p w14:paraId="0DA618D3" w14:textId="77777777" w:rsidR="00DC2757" w:rsidRPr="00DC2757" w:rsidRDefault="00DC2757" w:rsidP="00DC2757">
            <w:pPr>
              <w:spacing w:after="0" w:line="240" w:lineRule="auto"/>
              <w:rPr>
                <w:ins w:id="1194" w:author="Commodore, Sarah" w:date="2023-03-22T16:21:00Z"/>
                <w:rFonts w:ascii="Calibri" w:eastAsia="Times New Roman" w:hAnsi="Calibri" w:cs="Calibri"/>
                <w:color w:val="000000"/>
                <w:sz w:val="20"/>
                <w:szCs w:val="20"/>
              </w:rPr>
            </w:pPr>
            <w:ins w:id="1195" w:author="Commodore, Sarah" w:date="2023-03-22T16:21:00Z">
              <w:r w:rsidRPr="00DC2757">
                <w:rPr>
                  <w:rFonts w:ascii="Calibri" w:eastAsia="Times New Roman" w:hAnsi="Calibri" w:cs="Calibri"/>
                  <w:color w:val="000000"/>
                  <w:sz w:val="20"/>
                  <w:szCs w:val="20"/>
                </w:rPr>
                <w:t>ENSG00000284612.1</w:t>
              </w:r>
            </w:ins>
          </w:p>
        </w:tc>
        <w:tc>
          <w:tcPr>
            <w:tcW w:w="0" w:type="auto"/>
            <w:tcBorders>
              <w:top w:val="nil"/>
              <w:left w:val="nil"/>
              <w:bottom w:val="nil"/>
              <w:right w:val="nil"/>
            </w:tcBorders>
            <w:shd w:val="clear" w:color="auto" w:fill="auto"/>
            <w:noWrap/>
            <w:vAlign w:val="bottom"/>
            <w:hideMark/>
          </w:tcPr>
          <w:p w14:paraId="38131897" w14:textId="77777777" w:rsidR="00DC2757" w:rsidRPr="00DC2757" w:rsidRDefault="00DC2757" w:rsidP="00DC2757">
            <w:pPr>
              <w:spacing w:after="0" w:line="240" w:lineRule="auto"/>
              <w:rPr>
                <w:ins w:id="1196" w:author="Commodore, Sarah" w:date="2023-03-22T16:21:00Z"/>
                <w:rFonts w:ascii="Calibri" w:eastAsia="Times New Roman" w:hAnsi="Calibri" w:cs="Calibri"/>
                <w:color w:val="000000"/>
                <w:sz w:val="20"/>
                <w:szCs w:val="20"/>
              </w:rPr>
            </w:pPr>
            <w:ins w:id="1197" w:author="Commodore, Sarah" w:date="2023-03-22T16:21:00Z">
              <w:r w:rsidRPr="00DC2757">
                <w:rPr>
                  <w:rFonts w:ascii="Calibri" w:eastAsia="Times New Roman" w:hAnsi="Calibri" w:cs="Calibri"/>
                  <w:color w:val="000000"/>
                  <w:sz w:val="20"/>
                  <w:szCs w:val="20"/>
                </w:rPr>
                <w:t>AL591543.1</w:t>
              </w:r>
            </w:ins>
          </w:p>
        </w:tc>
        <w:tc>
          <w:tcPr>
            <w:tcW w:w="0" w:type="auto"/>
            <w:tcBorders>
              <w:top w:val="nil"/>
              <w:left w:val="nil"/>
              <w:bottom w:val="nil"/>
              <w:right w:val="nil"/>
            </w:tcBorders>
            <w:shd w:val="clear" w:color="auto" w:fill="auto"/>
            <w:noWrap/>
            <w:vAlign w:val="bottom"/>
            <w:hideMark/>
          </w:tcPr>
          <w:p w14:paraId="4FA32CB3" w14:textId="77777777" w:rsidR="00DC2757" w:rsidRPr="00DC2757" w:rsidRDefault="00DC2757" w:rsidP="00DC2757">
            <w:pPr>
              <w:spacing w:after="0" w:line="240" w:lineRule="auto"/>
              <w:jc w:val="center"/>
              <w:rPr>
                <w:ins w:id="1198" w:author="Commodore, Sarah" w:date="2023-03-22T16:21:00Z"/>
                <w:rFonts w:ascii="Calibri" w:eastAsia="Times New Roman" w:hAnsi="Calibri" w:cs="Calibri"/>
                <w:color w:val="000000"/>
                <w:sz w:val="20"/>
                <w:szCs w:val="20"/>
              </w:rPr>
            </w:pPr>
            <w:ins w:id="119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1F6B2AF" w14:textId="77777777" w:rsidR="00DC2757" w:rsidRPr="00DC2757" w:rsidRDefault="00DC2757" w:rsidP="00DC2757">
            <w:pPr>
              <w:spacing w:after="0" w:line="240" w:lineRule="auto"/>
              <w:jc w:val="center"/>
              <w:rPr>
                <w:ins w:id="1200" w:author="Commodore, Sarah" w:date="2023-03-22T16:21:00Z"/>
                <w:rFonts w:ascii="Calibri" w:eastAsia="Times New Roman" w:hAnsi="Calibri" w:cs="Calibri"/>
                <w:color w:val="000000"/>
                <w:sz w:val="20"/>
                <w:szCs w:val="20"/>
              </w:rPr>
            </w:pPr>
            <w:ins w:id="1201"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3031AD61" w14:textId="77777777" w:rsidR="00DC2757" w:rsidRPr="00DC2757" w:rsidRDefault="00DC2757" w:rsidP="00DC2757">
            <w:pPr>
              <w:spacing w:after="0" w:line="240" w:lineRule="auto"/>
              <w:jc w:val="center"/>
              <w:rPr>
                <w:ins w:id="1202" w:author="Commodore, Sarah" w:date="2023-03-22T16:21:00Z"/>
                <w:rFonts w:ascii="Calibri" w:eastAsia="Times New Roman" w:hAnsi="Calibri" w:cs="Calibri"/>
                <w:color w:val="000000"/>
                <w:sz w:val="20"/>
                <w:szCs w:val="20"/>
              </w:rPr>
            </w:pPr>
            <w:ins w:id="1203" w:author="Commodore, Sarah" w:date="2023-03-22T16:21:00Z">
              <w:r w:rsidRPr="00DC2757">
                <w:rPr>
                  <w:rFonts w:ascii="Calibri" w:eastAsia="Times New Roman" w:hAnsi="Calibri" w:cs="Calibri"/>
                  <w:color w:val="000000"/>
                  <w:sz w:val="20"/>
                  <w:szCs w:val="20"/>
                </w:rPr>
                <w:t>6.3E-03</w:t>
              </w:r>
            </w:ins>
          </w:p>
        </w:tc>
        <w:tc>
          <w:tcPr>
            <w:tcW w:w="0" w:type="auto"/>
            <w:tcBorders>
              <w:top w:val="nil"/>
              <w:left w:val="nil"/>
              <w:bottom w:val="nil"/>
              <w:right w:val="nil"/>
            </w:tcBorders>
            <w:shd w:val="clear" w:color="auto" w:fill="auto"/>
            <w:noWrap/>
            <w:vAlign w:val="bottom"/>
            <w:hideMark/>
          </w:tcPr>
          <w:p w14:paraId="7CD538DA" w14:textId="77777777" w:rsidR="00DC2757" w:rsidRPr="00DC2757" w:rsidRDefault="00DC2757" w:rsidP="00DC2757">
            <w:pPr>
              <w:spacing w:after="0" w:line="240" w:lineRule="auto"/>
              <w:jc w:val="center"/>
              <w:rPr>
                <w:ins w:id="1204" w:author="Commodore, Sarah" w:date="2023-03-22T16:21:00Z"/>
                <w:rFonts w:ascii="Calibri" w:eastAsia="Times New Roman" w:hAnsi="Calibri" w:cs="Calibri"/>
                <w:color w:val="FF0000"/>
                <w:sz w:val="20"/>
                <w:szCs w:val="20"/>
              </w:rPr>
            </w:pPr>
            <w:ins w:id="1205" w:author="Commodore, Sarah" w:date="2023-03-22T16:21:00Z">
              <w:r w:rsidRPr="00DC2757">
                <w:rPr>
                  <w:rFonts w:ascii="Calibri" w:eastAsia="Times New Roman" w:hAnsi="Calibri" w:cs="Calibri"/>
                  <w:color w:val="FF0000"/>
                  <w:sz w:val="20"/>
                  <w:szCs w:val="20"/>
                </w:rPr>
                <w:t>*</w:t>
              </w:r>
            </w:ins>
          </w:p>
        </w:tc>
      </w:tr>
      <w:tr w:rsidR="00DC2757" w:rsidRPr="00DC2757" w14:paraId="1A864297" w14:textId="77777777" w:rsidTr="00DC2757">
        <w:trPr>
          <w:trHeight w:val="260"/>
          <w:ins w:id="1206" w:author="Commodore, Sarah" w:date="2023-03-22T16:21:00Z"/>
        </w:trPr>
        <w:tc>
          <w:tcPr>
            <w:tcW w:w="0" w:type="auto"/>
            <w:tcBorders>
              <w:top w:val="nil"/>
              <w:left w:val="nil"/>
              <w:bottom w:val="nil"/>
              <w:right w:val="nil"/>
            </w:tcBorders>
            <w:shd w:val="clear" w:color="auto" w:fill="auto"/>
            <w:noWrap/>
            <w:vAlign w:val="bottom"/>
            <w:hideMark/>
          </w:tcPr>
          <w:p w14:paraId="77B3B35A" w14:textId="77777777" w:rsidR="00DC2757" w:rsidRPr="00DC2757" w:rsidRDefault="00DC2757" w:rsidP="00DC2757">
            <w:pPr>
              <w:spacing w:after="0" w:line="240" w:lineRule="auto"/>
              <w:rPr>
                <w:ins w:id="1207" w:author="Commodore, Sarah" w:date="2023-03-22T16:21:00Z"/>
                <w:rFonts w:ascii="Calibri" w:eastAsia="Times New Roman" w:hAnsi="Calibri" w:cs="Calibri"/>
                <w:color w:val="000000"/>
                <w:sz w:val="20"/>
                <w:szCs w:val="20"/>
              </w:rPr>
            </w:pPr>
            <w:ins w:id="1208" w:author="Commodore, Sarah" w:date="2023-03-22T16:21:00Z">
              <w:r w:rsidRPr="00DC2757">
                <w:rPr>
                  <w:rFonts w:ascii="Calibri" w:eastAsia="Times New Roman" w:hAnsi="Calibri" w:cs="Calibri"/>
                  <w:color w:val="000000"/>
                  <w:sz w:val="20"/>
                  <w:szCs w:val="20"/>
                </w:rPr>
                <w:t>ENSG00000112539.15</w:t>
              </w:r>
            </w:ins>
          </w:p>
        </w:tc>
        <w:tc>
          <w:tcPr>
            <w:tcW w:w="0" w:type="auto"/>
            <w:tcBorders>
              <w:top w:val="nil"/>
              <w:left w:val="nil"/>
              <w:bottom w:val="nil"/>
              <w:right w:val="nil"/>
            </w:tcBorders>
            <w:shd w:val="clear" w:color="auto" w:fill="auto"/>
            <w:noWrap/>
            <w:vAlign w:val="bottom"/>
            <w:hideMark/>
          </w:tcPr>
          <w:p w14:paraId="43F46F25" w14:textId="77777777" w:rsidR="00DC2757" w:rsidRPr="00DC2757" w:rsidRDefault="00DC2757" w:rsidP="00DC2757">
            <w:pPr>
              <w:spacing w:after="0" w:line="240" w:lineRule="auto"/>
              <w:rPr>
                <w:ins w:id="1209" w:author="Commodore, Sarah" w:date="2023-03-22T16:21:00Z"/>
                <w:rFonts w:ascii="Calibri" w:eastAsia="Times New Roman" w:hAnsi="Calibri" w:cs="Calibri"/>
                <w:color w:val="000000"/>
                <w:sz w:val="20"/>
                <w:szCs w:val="20"/>
              </w:rPr>
            </w:pPr>
            <w:ins w:id="1210" w:author="Commodore, Sarah" w:date="2023-03-22T16:21:00Z">
              <w:r w:rsidRPr="00DC2757">
                <w:rPr>
                  <w:rFonts w:ascii="Calibri" w:eastAsia="Times New Roman" w:hAnsi="Calibri" w:cs="Calibri"/>
                  <w:color w:val="000000"/>
                  <w:sz w:val="20"/>
                  <w:szCs w:val="20"/>
                </w:rPr>
                <w:t>C6orf118</w:t>
              </w:r>
            </w:ins>
          </w:p>
        </w:tc>
        <w:tc>
          <w:tcPr>
            <w:tcW w:w="0" w:type="auto"/>
            <w:tcBorders>
              <w:top w:val="nil"/>
              <w:left w:val="nil"/>
              <w:bottom w:val="nil"/>
              <w:right w:val="nil"/>
            </w:tcBorders>
            <w:shd w:val="clear" w:color="auto" w:fill="auto"/>
            <w:noWrap/>
            <w:vAlign w:val="bottom"/>
            <w:hideMark/>
          </w:tcPr>
          <w:p w14:paraId="1358A434" w14:textId="77777777" w:rsidR="00DC2757" w:rsidRPr="00DC2757" w:rsidRDefault="00DC2757" w:rsidP="00DC2757">
            <w:pPr>
              <w:spacing w:after="0" w:line="240" w:lineRule="auto"/>
              <w:jc w:val="center"/>
              <w:rPr>
                <w:ins w:id="1211" w:author="Commodore, Sarah" w:date="2023-03-22T16:21:00Z"/>
                <w:rFonts w:ascii="Calibri" w:eastAsia="Times New Roman" w:hAnsi="Calibri" w:cs="Calibri"/>
                <w:color w:val="000000"/>
                <w:sz w:val="20"/>
                <w:szCs w:val="20"/>
              </w:rPr>
            </w:pPr>
            <w:ins w:id="121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AA0167D" w14:textId="77777777" w:rsidR="00DC2757" w:rsidRPr="00DC2757" w:rsidRDefault="00DC2757" w:rsidP="00DC2757">
            <w:pPr>
              <w:spacing w:after="0" w:line="240" w:lineRule="auto"/>
              <w:jc w:val="center"/>
              <w:rPr>
                <w:ins w:id="1213" w:author="Commodore, Sarah" w:date="2023-03-22T16:21:00Z"/>
                <w:rFonts w:ascii="Calibri" w:eastAsia="Times New Roman" w:hAnsi="Calibri" w:cs="Calibri"/>
                <w:color w:val="000000"/>
                <w:sz w:val="20"/>
                <w:szCs w:val="20"/>
              </w:rPr>
            </w:pPr>
            <w:ins w:id="1214"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7A8B8AB4" w14:textId="77777777" w:rsidR="00DC2757" w:rsidRPr="00DC2757" w:rsidRDefault="00DC2757" w:rsidP="00DC2757">
            <w:pPr>
              <w:spacing w:after="0" w:line="240" w:lineRule="auto"/>
              <w:jc w:val="center"/>
              <w:rPr>
                <w:ins w:id="1215" w:author="Commodore, Sarah" w:date="2023-03-22T16:21:00Z"/>
                <w:rFonts w:ascii="Calibri" w:eastAsia="Times New Roman" w:hAnsi="Calibri" w:cs="Calibri"/>
                <w:color w:val="000000"/>
                <w:sz w:val="20"/>
                <w:szCs w:val="20"/>
              </w:rPr>
            </w:pPr>
            <w:ins w:id="1216"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56551EAA" w14:textId="77777777" w:rsidR="00DC2757" w:rsidRPr="00DC2757" w:rsidRDefault="00DC2757" w:rsidP="00DC2757">
            <w:pPr>
              <w:spacing w:after="0" w:line="240" w:lineRule="auto"/>
              <w:jc w:val="center"/>
              <w:rPr>
                <w:ins w:id="1217" w:author="Commodore, Sarah" w:date="2023-03-22T16:21:00Z"/>
                <w:rFonts w:ascii="Calibri" w:eastAsia="Times New Roman" w:hAnsi="Calibri" w:cs="Calibri"/>
                <w:color w:val="FF0000"/>
                <w:sz w:val="20"/>
                <w:szCs w:val="20"/>
              </w:rPr>
            </w:pPr>
            <w:ins w:id="1218" w:author="Commodore, Sarah" w:date="2023-03-22T16:21:00Z">
              <w:r w:rsidRPr="00DC2757">
                <w:rPr>
                  <w:rFonts w:ascii="Calibri" w:eastAsia="Times New Roman" w:hAnsi="Calibri" w:cs="Calibri"/>
                  <w:color w:val="FF0000"/>
                  <w:sz w:val="20"/>
                  <w:szCs w:val="20"/>
                </w:rPr>
                <w:t>*</w:t>
              </w:r>
            </w:ins>
          </w:p>
        </w:tc>
      </w:tr>
      <w:tr w:rsidR="00DC2757" w:rsidRPr="00DC2757" w14:paraId="6F922CCD" w14:textId="77777777" w:rsidTr="00DC2757">
        <w:trPr>
          <w:trHeight w:val="260"/>
          <w:ins w:id="1219" w:author="Commodore, Sarah" w:date="2023-03-22T16:21:00Z"/>
        </w:trPr>
        <w:tc>
          <w:tcPr>
            <w:tcW w:w="0" w:type="auto"/>
            <w:tcBorders>
              <w:top w:val="nil"/>
              <w:left w:val="nil"/>
              <w:bottom w:val="nil"/>
              <w:right w:val="nil"/>
            </w:tcBorders>
            <w:shd w:val="clear" w:color="auto" w:fill="auto"/>
            <w:noWrap/>
            <w:vAlign w:val="bottom"/>
            <w:hideMark/>
          </w:tcPr>
          <w:p w14:paraId="2BB564BD" w14:textId="77777777" w:rsidR="00DC2757" w:rsidRPr="00DC2757" w:rsidRDefault="00DC2757" w:rsidP="00DC2757">
            <w:pPr>
              <w:spacing w:after="0" w:line="240" w:lineRule="auto"/>
              <w:rPr>
                <w:ins w:id="1220" w:author="Commodore, Sarah" w:date="2023-03-22T16:21:00Z"/>
                <w:rFonts w:ascii="Calibri" w:eastAsia="Times New Roman" w:hAnsi="Calibri" w:cs="Calibri"/>
                <w:color w:val="000000"/>
                <w:sz w:val="20"/>
                <w:szCs w:val="20"/>
              </w:rPr>
            </w:pPr>
            <w:ins w:id="1221" w:author="Commodore, Sarah" w:date="2023-03-22T16:21:00Z">
              <w:r w:rsidRPr="00DC2757">
                <w:rPr>
                  <w:rFonts w:ascii="Calibri" w:eastAsia="Times New Roman" w:hAnsi="Calibri" w:cs="Calibri"/>
                  <w:color w:val="000000"/>
                  <w:sz w:val="20"/>
                  <w:szCs w:val="20"/>
                </w:rPr>
                <w:t>ENSG00000187726.9</w:t>
              </w:r>
            </w:ins>
          </w:p>
        </w:tc>
        <w:tc>
          <w:tcPr>
            <w:tcW w:w="0" w:type="auto"/>
            <w:tcBorders>
              <w:top w:val="nil"/>
              <w:left w:val="nil"/>
              <w:bottom w:val="nil"/>
              <w:right w:val="nil"/>
            </w:tcBorders>
            <w:shd w:val="clear" w:color="auto" w:fill="auto"/>
            <w:noWrap/>
            <w:vAlign w:val="bottom"/>
            <w:hideMark/>
          </w:tcPr>
          <w:p w14:paraId="68E65DE1" w14:textId="77777777" w:rsidR="00DC2757" w:rsidRPr="00DC2757" w:rsidRDefault="00DC2757" w:rsidP="00DC2757">
            <w:pPr>
              <w:spacing w:after="0" w:line="240" w:lineRule="auto"/>
              <w:rPr>
                <w:ins w:id="1222" w:author="Commodore, Sarah" w:date="2023-03-22T16:21:00Z"/>
                <w:rFonts w:ascii="Calibri" w:eastAsia="Times New Roman" w:hAnsi="Calibri" w:cs="Calibri"/>
                <w:color w:val="000000"/>
                <w:sz w:val="20"/>
                <w:szCs w:val="20"/>
              </w:rPr>
            </w:pPr>
            <w:ins w:id="1223" w:author="Commodore, Sarah" w:date="2023-03-22T16:21:00Z">
              <w:r w:rsidRPr="00DC2757">
                <w:rPr>
                  <w:rFonts w:ascii="Calibri" w:eastAsia="Times New Roman" w:hAnsi="Calibri" w:cs="Calibri"/>
                  <w:color w:val="000000"/>
                  <w:sz w:val="20"/>
                  <w:szCs w:val="20"/>
                </w:rPr>
                <w:t>DNAJB13</w:t>
              </w:r>
            </w:ins>
          </w:p>
        </w:tc>
        <w:tc>
          <w:tcPr>
            <w:tcW w:w="0" w:type="auto"/>
            <w:tcBorders>
              <w:top w:val="nil"/>
              <w:left w:val="nil"/>
              <w:bottom w:val="nil"/>
              <w:right w:val="nil"/>
            </w:tcBorders>
            <w:shd w:val="clear" w:color="auto" w:fill="auto"/>
            <w:noWrap/>
            <w:vAlign w:val="bottom"/>
            <w:hideMark/>
          </w:tcPr>
          <w:p w14:paraId="68AC7BEB" w14:textId="77777777" w:rsidR="00DC2757" w:rsidRPr="00DC2757" w:rsidRDefault="00DC2757" w:rsidP="00DC2757">
            <w:pPr>
              <w:spacing w:after="0" w:line="240" w:lineRule="auto"/>
              <w:jc w:val="center"/>
              <w:rPr>
                <w:ins w:id="1224" w:author="Commodore, Sarah" w:date="2023-03-22T16:21:00Z"/>
                <w:rFonts w:ascii="Calibri" w:eastAsia="Times New Roman" w:hAnsi="Calibri" w:cs="Calibri"/>
                <w:color w:val="000000"/>
                <w:sz w:val="20"/>
                <w:szCs w:val="20"/>
              </w:rPr>
            </w:pPr>
            <w:ins w:id="122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C1AD7E3" w14:textId="77777777" w:rsidR="00DC2757" w:rsidRPr="00DC2757" w:rsidRDefault="00DC2757" w:rsidP="00DC2757">
            <w:pPr>
              <w:spacing w:after="0" w:line="240" w:lineRule="auto"/>
              <w:jc w:val="center"/>
              <w:rPr>
                <w:ins w:id="1226" w:author="Commodore, Sarah" w:date="2023-03-22T16:21:00Z"/>
                <w:rFonts w:ascii="Calibri" w:eastAsia="Times New Roman" w:hAnsi="Calibri" w:cs="Calibri"/>
                <w:color w:val="000000"/>
                <w:sz w:val="20"/>
                <w:szCs w:val="20"/>
              </w:rPr>
            </w:pPr>
            <w:ins w:id="1227"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6CD9006B" w14:textId="77777777" w:rsidR="00DC2757" w:rsidRPr="00DC2757" w:rsidRDefault="00DC2757" w:rsidP="00DC2757">
            <w:pPr>
              <w:spacing w:after="0" w:line="240" w:lineRule="auto"/>
              <w:jc w:val="center"/>
              <w:rPr>
                <w:ins w:id="1228" w:author="Commodore, Sarah" w:date="2023-03-22T16:21:00Z"/>
                <w:rFonts w:ascii="Calibri" w:eastAsia="Times New Roman" w:hAnsi="Calibri" w:cs="Calibri"/>
                <w:color w:val="000000"/>
                <w:sz w:val="20"/>
                <w:szCs w:val="20"/>
              </w:rPr>
            </w:pPr>
            <w:ins w:id="1229"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5BF20AB8" w14:textId="77777777" w:rsidR="00DC2757" w:rsidRPr="00DC2757" w:rsidRDefault="00DC2757" w:rsidP="00DC2757">
            <w:pPr>
              <w:spacing w:after="0" w:line="240" w:lineRule="auto"/>
              <w:jc w:val="center"/>
              <w:rPr>
                <w:ins w:id="1230" w:author="Commodore, Sarah" w:date="2023-03-22T16:21:00Z"/>
                <w:rFonts w:ascii="Calibri" w:eastAsia="Times New Roman" w:hAnsi="Calibri" w:cs="Calibri"/>
                <w:color w:val="FF0000"/>
                <w:sz w:val="20"/>
                <w:szCs w:val="20"/>
              </w:rPr>
            </w:pPr>
            <w:ins w:id="1231" w:author="Commodore, Sarah" w:date="2023-03-22T16:21:00Z">
              <w:r w:rsidRPr="00DC2757">
                <w:rPr>
                  <w:rFonts w:ascii="Calibri" w:eastAsia="Times New Roman" w:hAnsi="Calibri" w:cs="Calibri"/>
                  <w:color w:val="FF0000"/>
                  <w:sz w:val="20"/>
                  <w:szCs w:val="20"/>
                </w:rPr>
                <w:t>*</w:t>
              </w:r>
            </w:ins>
          </w:p>
        </w:tc>
      </w:tr>
      <w:tr w:rsidR="00DC2757" w:rsidRPr="00DC2757" w14:paraId="5090EDD9" w14:textId="77777777" w:rsidTr="00DC2757">
        <w:trPr>
          <w:trHeight w:val="260"/>
          <w:ins w:id="1232" w:author="Commodore, Sarah" w:date="2023-03-22T16:21:00Z"/>
        </w:trPr>
        <w:tc>
          <w:tcPr>
            <w:tcW w:w="0" w:type="auto"/>
            <w:tcBorders>
              <w:top w:val="nil"/>
              <w:left w:val="nil"/>
              <w:bottom w:val="nil"/>
              <w:right w:val="nil"/>
            </w:tcBorders>
            <w:shd w:val="clear" w:color="auto" w:fill="auto"/>
            <w:noWrap/>
            <w:vAlign w:val="bottom"/>
            <w:hideMark/>
          </w:tcPr>
          <w:p w14:paraId="55CDAD42" w14:textId="77777777" w:rsidR="00DC2757" w:rsidRPr="00DC2757" w:rsidRDefault="00DC2757" w:rsidP="00DC2757">
            <w:pPr>
              <w:spacing w:after="0" w:line="240" w:lineRule="auto"/>
              <w:rPr>
                <w:ins w:id="1233" w:author="Commodore, Sarah" w:date="2023-03-22T16:21:00Z"/>
                <w:rFonts w:ascii="Calibri" w:eastAsia="Times New Roman" w:hAnsi="Calibri" w:cs="Calibri"/>
                <w:color w:val="000000"/>
                <w:sz w:val="20"/>
                <w:szCs w:val="20"/>
              </w:rPr>
            </w:pPr>
            <w:ins w:id="1234" w:author="Commodore, Sarah" w:date="2023-03-22T16:21:00Z">
              <w:r w:rsidRPr="00DC2757">
                <w:rPr>
                  <w:rFonts w:ascii="Calibri" w:eastAsia="Times New Roman" w:hAnsi="Calibri" w:cs="Calibri"/>
                  <w:color w:val="000000"/>
                  <w:sz w:val="20"/>
                  <w:szCs w:val="20"/>
                </w:rPr>
                <w:t>ENSG00000068615.19</w:t>
              </w:r>
            </w:ins>
          </w:p>
        </w:tc>
        <w:tc>
          <w:tcPr>
            <w:tcW w:w="0" w:type="auto"/>
            <w:tcBorders>
              <w:top w:val="nil"/>
              <w:left w:val="nil"/>
              <w:bottom w:val="nil"/>
              <w:right w:val="nil"/>
            </w:tcBorders>
            <w:shd w:val="clear" w:color="auto" w:fill="auto"/>
            <w:noWrap/>
            <w:vAlign w:val="bottom"/>
            <w:hideMark/>
          </w:tcPr>
          <w:p w14:paraId="4E7C8F52" w14:textId="77777777" w:rsidR="00DC2757" w:rsidRPr="00DC2757" w:rsidRDefault="00DC2757" w:rsidP="00DC2757">
            <w:pPr>
              <w:spacing w:after="0" w:line="240" w:lineRule="auto"/>
              <w:rPr>
                <w:ins w:id="1235" w:author="Commodore, Sarah" w:date="2023-03-22T16:21:00Z"/>
                <w:rFonts w:ascii="Calibri" w:eastAsia="Times New Roman" w:hAnsi="Calibri" w:cs="Calibri"/>
                <w:color w:val="000000"/>
                <w:sz w:val="20"/>
                <w:szCs w:val="20"/>
              </w:rPr>
            </w:pPr>
            <w:ins w:id="1236" w:author="Commodore, Sarah" w:date="2023-03-22T16:21:00Z">
              <w:r w:rsidRPr="00DC2757">
                <w:rPr>
                  <w:rFonts w:ascii="Calibri" w:eastAsia="Times New Roman" w:hAnsi="Calibri" w:cs="Calibri"/>
                  <w:color w:val="000000"/>
                  <w:sz w:val="20"/>
                  <w:szCs w:val="20"/>
                </w:rPr>
                <w:t>REEP1</w:t>
              </w:r>
            </w:ins>
          </w:p>
        </w:tc>
        <w:tc>
          <w:tcPr>
            <w:tcW w:w="0" w:type="auto"/>
            <w:tcBorders>
              <w:top w:val="nil"/>
              <w:left w:val="nil"/>
              <w:bottom w:val="nil"/>
              <w:right w:val="nil"/>
            </w:tcBorders>
            <w:shd w:val="clear" w:color="auto" w:fill="auto"/>
            <w:noWrap/>
            <w:vAlign w:val="bottom"/>
            <w:hideMark/>
          </w:tcPr>
          <w:p w14:paraId="1B932E88" w14:textId="77777777" w:rsidR="00DC2757" w:rsidRPr="00DC2757" w:rsidRDefault="00DC2757" w:rsidP="00DC2757">
            <w:pPr>
              <w:spacing w:after="0" w:line="240" w:lineRule="auto"/>
              <w:jc w:val="center"/>
              <w:rPr>
                <w:ins w:id="1237" w:author="Commodore, Sarah" w:date="2023-03-22T16:21:00Z"/>
                <w:rFonts w:ascii="Calibri" w:eastAsia="Times New Roman" w:hAnsi="Calibri" w:cs="Calibri"/>
                <w:color w:val="000000"/>
                <w:sz w:val="20"/>
                <w:szCs w:val="20"/>
              </w:rPr>
            </w:pPr>
            <w:ins w:id="123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6CE6E7" w14:textId="77777777" w:rsidR="00DC2757" w:rsidRPr="00DC2757" w:rsidRDefault="00DC2757" w:rsidP="00DC2757">
            <w:pPr>
              <w:spacing w:after="0" w:line="240" w:lineRule="auto"/>
              <w:jc w:val="center"/>
              <w:rPr>
                <w:ins w:id="1239" w:author="Commodore, Sarah" w:date="2023-03-22T16:21:00Z"/>
                <w:rFonts w:ascii="Calibri" w:eastAsia="Times New Roman" w:hAnsi="Calibri" w:cs="Calibri"/>
                <w:color w:val="000000"/>
                <w:sz w:val="20"/>
                <w:szCs w:val="20"/>
              </w:rPr>
            </w:pPr>
            <w:ins w:id="1240"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4E32169" w14:textId="77777777" w:rsidR="00DC2757" w:rsidRPr="00DC2757" w:rsidRDefault="00DC2757" w:rsidP="00DC2757">
            <w:pPr>
              <w:spacing w:after="0" w:line="240" w:lineRule="auto"/>
              <w:jc w:val="center"/>
              <w:rPr>
                <w:ins w:id="1241" w:author="Commodore, Sarah" w:date="2023-03-22T16:21:00Z"/>
                <w:rFonts w:ascii="Calibri" w:eastAsia="Times New Roman" w:hAnsi="Calibri" w:cs="Calibri"/>
                <w:color w:val="000000"/>
                <w:sz w:val="20"/>
                <w:szCs w:val="20"/>
              </w:rPr>
            </w:pPr>
            <w:ins w:id="1242"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885656E" w14:textId="77777777" w:rsidR="00DC2757" w:rsidRPr="00DC2757" w:rsidRDefault="00DC2757" w:rsidP="00DC2757">
            <w:pPr>
              <w:spacing w:after="0" w:line="240" w:lineRule="auto"/>
              <w:jc w:val="center"/>
              <w:rPr>
                <w:ins w:id="1243" w:author="Commodore, Sarah" w:date="2023-03-22T16:21:00Z"/>
                <w:rFonts w:ascii="Calibri" w:eastAsia="Times New Roman" w:hAnsi="Calibri" w:cs="Calibri"/>
                <w:color w:val="FF0000"/>
                <w:sz w:val="20"/>
                <w:szCs w:val="20"/>
              </w:rPr>
            </w:pPr>
            <w:ins w:id="1244" w:author="Commodore, Sarah" w:date="2023-03-22T16:21:00Z">
              <w:r w:rsidRPr="00DC2757">
                <w:rPr>
                  <w:rFonts w:ascii="Calibri" w:eastAsia="Times New Roman" w:hAnsi="Calibri" w:cs="Calibri"/>
                  <w:color w:val="FF0000"/>
                  <w:sz w:val="20"/>
                  <w:szCs w:val="20"/>
                </w:rPr>
                <w:t>*</w:t>
              </w:r>
            </w:ins>
          </w:p>
        </w:tc>
      </w:tr>
      <w:tr w:rsidR="00DC2757" w:rsidRPr="00DC2757" w14:paraId="4F0B0FD4" w14:textId="77777777" w:rsidTr="00DC2757">
        <w:trPr>
          <w:trHeight w:val="260"/>
          <w:ins w:id="1245" w:author="Commodore, Sarah" w:date="2023-03-22T16:21:00Z"/>
        </w:trPr>
        <w:tc>
          <w:tcPr>
            <w:tcW w:w="0" w:type="auto"/>
            <w:tcBorders>
              <w:top w:val="nil"/>
              <w:left w:val="nil"/>
              <w:bottom w:val="nil"/>
              <w:right w:val="nil"/>
            </w:tcBorders>
            <w:shd w:val="clear" w:color="auto" w:fill="auto"/>
            <w:noWrap/>
            <w:vAlign w:val="bottom"/>
            <w:hideMark/>
          </w:tcPr>
          <w:p w14:paraId="63018335" w14:textId="77777777" w:rsidR="00DC2757" w:rsidRPr="00DC2757" w:rsidRDefault="00DC2757" w:rsidP="00DC2757">
            <w:pPr>
              <w:spacing w:after="0" w:line="240" w:lineRule="auto"/>
              <w:rPr>
                <w:ins w:id="1246" w:author="Commodore, Sarah" w:date="2023-03-22T16:21:00Z"/>
                <w:rFonts w:ascii="Calibri" w:eastAsia="Times New Roman" w:hAnsi="Calibri" w:cs="Calibri"/>
                <w:color w:val="000000"/>
                <w:sz w:val="20"/>
                <w:szCs w:val="20"/>
              </w:rPr>
            </w:pPr>
            <w:ins w:id="1247" w:author="Commodore, Sarah" w:date="2023-03-22T16:21:00Z">
              <w:r w:rsidRPr="00DC2757">
                <w:rPr>
                  <w:rFonts w:ascii="Calibri" w:eastAsia="Times New Roman" w:hAnsi="Calibri" w:cs="Calibri"/>
                  <w:color w:val="000000"/>
                  <w:sz w:val="20"/>
                  <w:szCs w:val="20"/>
                </w:rPr>
                <w:t>ENSG00000287003.1</w:t>
              </w:r>
            </w:ins>
          </w:p>
        </w:tc>
        <w:tc>
          <w:tcPr>
            <w:tcW w:w="0" w:type="auto"/>
            <w:tcBorders>
              <w:top w:val="nil"/>
              <w:left w:val="nil"/>
              <w:bottom w:val="nil"/>
              <w:right w:val="nil"/>
            </w:tcBorders>
            <w:shd w:val="clear" w:color="auto" w:fill="auto"/>
            <w:noWrap/>
            <w:vAlign w:val="bottom"/>
            <w:hideMark/>
          </w:tcPr>
          <w:p w14:paraId="4C137F3D" w14:textId="77777777" w:rsidR="00DC2757" w:rsidRPr="00DC2757" w:rsidRDefault="00DC2757" w:rsidP="00DC2757">
            <w:pPr>
              <w:spacing w:after="0" w:line="240" w:lineRule="auto"/>
              <w:rPr>
                <w:ins w:id="1248" w:author="Commodore, Sarah" w:date="2023-03-22T16:21:00Z"/>
                <w:rFonts w:ascii="Calibri" w:eastAsia="Times New Roman" w:hAnsi="Calibri" w:cs="Calibri"/>
                <w:color w:val="000000"/>
                <w:sz w:val="20"/>
                <w:szCs w:val="20"/>
              </w:rPr>
            </w:pPr>
            <w:ins w:id="1249" w:author="Commodore, Sarah" w:date="2023-03-22T16:21:00Z">
              <w:r w:rsidRPr="00DC2757">
                <w:rPr>
                  <w:rFonts w:ascii="Calibri" w:eastAsia="Times New Roman" w:hAnsi="Calibri" w:cs="Calibri"/>
                  <w:color w:val="000000"/>
                  <w:sz w:val="20"/>
                  <w:szCs w:val="20"/>
                </w:rPr>
                <w:t>AC008674.1</w:t>
              </w:r>
            </w:ins>
          </w:p>
        </w:tc>
        <w:tc>
          <w:tcPr>
            <w:tcW w:w="0" w:type="auto"/>
            <w:tcBorders>
              <w:top w:val="nil"/>
              <w:left w:val="nil"/>
              <w:bottom w:val="nil"/>
              <w:right w:val="nil"/>
            </w:tcBorders>
            <w:shd w:val="clear" w:color="auto" w:fill="auto"/>
            <w:noWrap/>
            <w:vAlign w:val="bottom"/>
            <w:hideMark/>
          </w:tcPr>
          <w:p w14:paraId="23053216" w14:textId="77777777" w:rsidR="00DC2757" w:rsidRPr="00DC2757" w:rsidRDefault="00DC2757" w:rsidP="00DC2757">
            <w:pPr>
              <w:spacing w:after="0" w:line="240" w:lineRule="auto"/>
              <w:jc w:val="center"/>
              <w:rPr>
                <w:ins w:id="1250" w:author="Commodore, Sarah" w:date="2023-03-22T16:21:00Z"/>
                <w:rFonts w:ascii="Calibri" w:eastAsia="Times New Roman" w:hAnsi="Calibri" w:cs="Calibri"/>
                <w:color w:val="000000"/>
                <w:sz w:val="20"/>
                <w:szCs w:val="20"/>
              </w:rPr>
            </w:pPr>
            <w:ins w:id="125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95F3130" w14:textId="77777777" w:rsidR="00DC2757" w:rsidRPr="00DC2757" w:rsidRDefault="00DC2757" w:rsidP="00DC2757">
            <w:pPr>
              <w:spacing w:after="0" w:line="240" w:lineRule="auto"/>
              <w:jc w:val="center"/>
              <w:rPr>
                <w:ins w:id="1252" w:author="Commodore, Sarah" w:date="2023-03-22T16:21:00Z"/>
                <w:rFonts w:ascii="Calibri" w:eastAsia="Times New Roman" w:hAnsi="Calibri" w:cs="Calibri"/>
                <w:color w:val="000000"/>
                <w:sz w:val="20"/>
                <w:szCs w:val="20"/>
              </w:rPr>
            </w:pPr>
            <w:ins w:id="1253"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73EEC4F1" w14:textId="77777777" w:rsidR="00DC2757" w:rsidRPr="00DC2757" w:rsidRDefault="00DC2757" w:rsidP="00DC2757">
            <w:pPr>
              <w:spacing w:after="0" w:line="240" w:lineRule="auto"/>
              <w:jc w:val="center"/>
              <w:rPr>
                <w:ins w:id="1254" w:author="Commodore, Sarah" w:date="2023-03-22T16:21:00Z"/>
                <w:rFonts w:ascii="Calibri" w:eastAsia="Times New Roman" w:hAnsi="Calibri" w:cs="Calibri"/>
                <w:color w:val="000000"/>
                <w:sz w:val="20"/>
                <w:szCs w:val="20"/>
              </w:rPr>
            </w:pPr>
            <w:ins w:id="1255" w:author="Commodore, Sarah" w:date="2023-03-22T16:21:00Z">
              <w:r w:rsidRPr="00DC2757">
                <w:rPr>
                  <w:rFonts w:ascii="Calibri" w:eastAsia="Times New Roman" w:hAnsi="Calibri" w:cs="Calibri"/>
                  <w:color w:val="000000"/>
                  <w:sz w:val="20"/>
                  <w:szCs w:val="20"/>
                </w:rPr>
                <w:t>2.1E-08</w:t>
              </w:r>
            </w:ins>
          </w:p>
        </w:tc>
        <w:tc>
          <w:tcPr>
            <w:tcW w:w="0" w:type="auto"/>
            <w:tcBorders>
              <w:top w:val="nil"/>
              <w:left w:val="nil"/>
              <w:bottom w:val="nil"/>
              <w:right w:val="nil"/>
            </w:tcBorders>
            <w:shd w:val="clear" w:color="auto" w:fill="auto"/>
            <w:noWrap/>
            <w:vAlign w:val="bottom"/>
            <w:hideMark/>
          </w:tcPr>
          <w:p w14:paraId="2A064ED5" w14:textId="77777777" w:rsidR="00DC2757" w:rsidRPr="00DC2757" w:rsidRDefault="00DC2757" w:rsidP="00DC2757">
            <w:pPr>
              <w:spacing w:after="0" w:line="240" w:lineRule="auto"/>
              <w:jc w:val="center"/>
              <w:rPr>
                <w:ins w:id="1256" w:author="Commodore, Sarah" w:date="2023-03-22T16:21:00Z"/>
                <w:rFonts w:ascii="Calibri" w:eastAsia="Times New Roman" w:hAnsi="Calibri" w:cs="Calibri"/>
                <w:color w:val="FF0000"/>
                <w:sz w:val="20"/>
                <w:szCs w:val="20"/>
              </w:rPr>
            </w:pPr>
            <w:ins w:id="1257" w:author="Commodore, Sarah" w:date="2023-03-22T16:21:00Z">
              <w:r w:rsidRPr="00DC2757">
                <w:rPr>
                  <w:rFonts w:ascii="Calibri" w:eastAsia="Times New Roman" w:hAnsi="Calibri" w:cs="Calibri"/>
                  <w:color w:val="FF0000"/>
                  <w:sz w:val="20"/>
                  <w:szCs w:val="20"/>
                </w:rPr>
                <w:t>*</w:t>
              </w:r>
            </w:ins>
          </w:p>
        </w:tc>
      </w:tr>
      <w:tr w:rsidR="00DC2757" w:rsidRPr="00DC2757" w14:paraId="4C94BBED" w14:textId="77777777" w:rsidTr="00DC2757">
        <w:trPr>
          <w:trHeight w:val="260"/>
          <w:ins w:id="1258" w:author="Commodore, Sarah" w:date="2023-03-22T16:21:00Z"/>
        </w:trPr>
        <w:tc>
          <w:tcPr>
            <w:tcW w:w="0" w:type="auto"/>
            <w:tcBorders>
              <w:top w:val="nil"/>
              <w:left w:val="nil"/>
              <w:bottom w:val="nil"/>
              <w:right w:val="nil"/>
            </w:tcBorders>
            <w:shd w:val="clear" w:color="auto" w:fill="auto"/>
            <w:noWrap/>
            <w:vAlign w:val="bottom"/>
            <w:hideMark/>
          </w:tcPr>
          <w:p w14:paraId="766B18AC" w14:textId="77777777" w:rsidR="00DC2757" w:rsidRPr="00DC2757" w:rsidRDefault="00DC2757" w:rsidP="00DC2757">
            <w:pPr>
              <w:spacing w:after="0" w:line="240" w:lineRule="auto"/>
              <w:rPr>
                <w:ins w:id="1259" w:author="Commodore, Sarah" w:date="2023-03-22T16:21:00Z"/>
                <w:rFonts w:ascii="Calibri" w:eastAsia="Times New Roman" w:hAnsi="Calibri" w:cs="Calibri"/>
                <w:color w:val="000000"/>
                <w:sz w:val="20"/>
                <w:szCs w:val="20"/>
              </w:rPr>
            </w:pPr>
            <w:ins w:id="1260" w:author="Commodore, Sarah" w:date="2023-03-22T16:21:00Z">
              <w:r w:rsidRPr="00DC2757">
                <w:rPr>
                  <w:rFonts w:ascii="Calibri" w:eastAsia="Times New Roman" w:hAnsi="Calibri" w:cs="Calibri"/>
                  <w:color w:val="000000"/>
                  <w:sz w:val="20"/>
                  <w:szCs w:val="20"/>
                </w:rPr>
                <w:t>ENSG00000146221.10</w:t>
              </w:r>
            </w:ins>
          </w:p>
        </w:tc>
        <w:tc>
          <w:tcPr>
            <w:tcW w:w="0" w:type="auto"/>
            <w:tcBorders>
              <w:top w:val="nil"/>
              <w:left w:val="nil"/>
              <w:bottom w:val="nil"/>
              <w:right w:val="nil"/>
            </w:tcBorders>
            <w:shd w:val="clear" w:color="auto" w:fill="auto"/>
            <w:noWrap/>
            <w:vAlign w:val="bottom"/>
            <w:hideMark/>
          </w:tcPr>
          <w:p w14:paraId="059E6477" w14:textId="77777777" w:rsidR="00DC2757" w:rsidRPr="00DC2757" w:rsidRDefault="00DC2757" w:rsidP="00DC2757">
            <w:pPr>
              <w:spacing w:after="0" w:line="240" w:lineRule="auto"/>
              <w:rPr>
                <w:ins w:id="1261" w:author="Commodore, Sarah" w:date="2023-03-22T16:21:00Z"/>
                <w:rFonts w:ascii="Calibri" w:eastAsia="Times New Roman" w:hAnsi="Calibri" w:cs="Calibri"/>
                <w:color w:val="000000"/>
                <w:sz w:val="20"/>
                <w:szCs w:val="20"/>
              </w:rPr>
            </w:pPr>
            <w:ins w:id="1262" w:author="Commodore, Sarah" w:date="2023-03-22T16:21:00Z">
              <w:r w:rsidRPr="00DC2757">
                <w:rPr>
                  <w:rFonts w:ascii="Calibri" w:eastAsia="Times New Roman" w:hAnsi="Calibri" w:cs="Calibri"/>
                  <w:color w:val="000000"/>
                  <w:sz w:val="20"/>
                  <w:szCs w:val="20"/>
                </w:rPr>
                <w:t>TCTE1</w:t>
              </w:r>
            </w:ins>
          </w:p>
        </w:tc>
        <w:tc>
          <w:tcPr>
            <w:tcW w:w="0" w:type="auto"/>
            <w:tcBorders>
              <w:top w:val="nil"/>
              <w:left w:val="nil"/>
              <w:bottom w:val="nil"/>
              <w:right w:val="nil"/>
            </w:tcBorders>
            <w:shd w:val="clear" w:color="auto" w:fill="auto"/>
            <w:noWrap/>
            <w:vAlign w:val="bottom"/>
            <w:hideMark/>
          </w:tcPr>
          <w:p w14:paraId="2880E4F3" w14:textId="77777777" w:rsidR="00DC2757" w:rsidRPr="00DC2757" w:rsidRDefault="00DC2757" w:rsidP="00DC2757">
            <w:pPr>
              <w:spacing w:after="0" w:line="240" w:lineRule="auto"/>
              <w:jc w:val="center"/>
              <w:rPr>
                <w:ins w:id="1263" w:author="Commodore, Sarah" w:date="2023-03-22T16:21:00Z"/>
                <w:rFonts w:ascii="Calibri" w:eastAsia="Times New Roman" w:hAnsi="Calibri" w:cs="Calibri"/>
                <w:color w:val="000000"/>
                <w:sz w:val="20"/>
                <w:szCs w:val="20"/>
              </w:rPr>
            </w:pPr>
            <w:ins w:id="126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3DC0F32" w14:textId="77777777" w:rsidR="00DC2757" w:rsidRPr="00DC2757" w:rsidRDefault="00DC2757" w:rsidP="00DC2757">
            <w:pPr>
              <w:spacing w:after="0" w:line="240" w:lineRule="auto"/>
              <w:jc w:val="center"/>
              <w:rPr>
                <w:ins w:id="1265" w:author="Commodore, Sarah" w:date="2023-03-22T16:21:00Z"/>
                <w:rFonts w:ascii="Calibri" w:eastAsia="Times New Roman" w:hAnsi="Calibri" w:cs="Calibri"/>
                <w:color w:val="000000"/>
                <w:sz w:val="20"/>
                <w:szCs w:val="20"/>
              </w:rPr>
            </w:pPr>
            <w:ins w:id="1266" w:author="Commodore, Sarah" w:date="2023-03-22T16:21:00Z">
              <w:r w:rsidRPr="00DC2757">
                <w:rPr>
                  <w:rFonts w:ascii="Calibri" w:eastAsia="Times New Roman" w:hAnsi="Calibri" w:cs="Calibri"/>
                  <w:color w:val="000000"/>
                  <w:sz w:val="20"/>
                  <w:szCs w:val="20"/>
                </w:rPr>
                <w:t>4.1E-14</w:t>
              </w:r>
            </w:ins>
          </w:p>
        </w:tc>
        <w:tc>
          <w:tcPr>
            <w:tcW w:w="0" w:type="auto"/>
            <w:tcBorders>
              <w:top w:val="nil"/>
              <w:left w:val="nil"/>
              <w:bottom w:val="nil"/>
              <w:right w:val="nil"/>
            </w:tcBorders>
            <w:shd w:val="clear" w:color="auto" w:fill="auto"/>
            <w:noWrap/>
            <w:vAlign w:val="bottom"/>
            <w:hideMark/>
          </w:tcPr>
          <w:p w14:paraId="5C3FF7F5" w14:textId="77777777" w:rsidR="00DC2757" w:rsidRPr="00DC2757" w:rsidRDefault="00DC2757" w:rsidP="00DC2757">
            <w:pPr>
              <w:spacing w:after="0" w:line="240" w:lineRule="auto"/>
              <w:jc w:val="center"/>
              <w:rPr>
                <w:ins w:id="1267" w:author="Commodore, Sarah" w:date="2023-03-22T16:21:00Z"/>
                <w:rFonts w:ascii="Calibri" w:eastAsia="Times New Roman" w:hAnsi="Calibri" w:cs="Calibri"/>
                <w:color w:val="000000"/>
                <w:sz w:val="20"/>
                <w:szCs w:val="20"/>
              </w:rPr>
            </w:pPr>
            <w:ins w:id="1268" w:author="Commodore, Sarah" w:date="2023-03-22T16:21:00Z">
              <w:r w:rsidRPr="00DC2757">
                <w:rPr>
                  <w:rFonts w:ascii="Calibri" w:eastAsia="Times New Roman" w:hAnsi="Calibri" w:cs="Calibri"/>
                  <w:color w:val="000000"/>
                  <w:sz w:val="20"/>
                  <w:szCs w:val="20"/>
                </w:rPr>
                <w:t>2.3E-12</w:t>
              </w:r>
            </w:ins>
          </w:p>
        </w:tc>
        <w:tc>
          <w:tcPr>
            <w:tcW w:w="0" w:type="auto"/>
            <w:tcBorders>
              <w:top w:val="nil"/>
              <w:left w:val="nil"/>
              <w:bottom w:val="nil"/>
              <w:right w:val="nil"/>
            </w:tcBorders>
            <w:shd w:val="clear" w:color="auto" w:fill="auto"/>
            <w:noWrap/>
            <w:vAlign w:val="bottom"/>
            <w:hideMark/>
          </w:tcPr>
          <w:p w14:paraId="1D186984" w14:textId="77777777" w:rsidR="00DC2757" w:rsidRPr="00DC2757" w:rsidRDefault="00DC2757" w:rsidP="00DC2757">
            <w:pPr>
              <w:spacing w:after="0" w:line="240" w:lineRule="auto"/>
              <w:jc w:val="center"/>
              <w:rPr>
                <w:ins w:id="1269" w:author="Commodore, Sarah" w:date="2023-03-22T16:21:00Z"/>
                <w:rFonts w:ascii="Calibri" w:eastAsia="Times New Roman" w:hAnsi="Calibri" w:cs="Calibri"/>
                <w:color w:val="FF0000"/>
                <w:sz w:val="20"/>
                <w:szCs w:val="20"/>
              </w:rPr>
            </w:pPr>
            <w:ins w:id="1270" w:author="Commodore, Sarah" w:date="2023-03-22T16:21:00Z">
              <w:r w:rsidRPr="00DC2757">
                <w:rPr>
                  <w:rFonts w:ascii="Calibri" w:eastAsia="Times New Roman" w:hAnsi="Calibri" w:cs="Calibri"/>
                  <w:color w:val="FF0000"/>
                  <w:sz w:val="20"/>
                  <w:szCs w:val="20"/>
                </w:rPr>
                <w:t>*</w:t>
              </w:r>
            </w:ins>
          </w:p>
        </w:tc>
      </w:tr>
      <w:tr w:rsidR="00DC2757" w:rsidRPr="00DC2757" w14:paraId="2A5E4656" w14:textId="77777777" w:rsidTr="00DC2757">
        <w:trPr>
          <w:trHeight w:val="260"/>
          <w:ins w:id="1271" w:author="Commodore, Sarah" w:date="2023-03-22T16:21:00Z"/>
        </w:trPr>
        <w:tc>
          <w:tcPr>
            <w:tcW w:w="0" w:type="auto"/>
            <w:tcBorders>
              <w:top w:val="nil"/>
              <w:left w:val="nil"/>
              <w:bottom w:val="nil"/>
              <w:right w:val="nil"/>
            </w:tcBorders>
            <w:shd w:val="clear" w:color="auto" w:fill="auto"/>
            <w:noWrap/>
            <w:vAlign w:val="bottom"/>
            <w:hideMark/>
          </w:tcPr>
          <w:p w14:paraId="00FA5E2D" w14:textId="77777777" w:rsidR="00DC2757" w:rsidRPr="00DC2757" w:rsidRDefault="00DC2757" w:rsidP="00DC2757">
            <w:pPr>
              <w:spacing w:after="0" w:line="240" w:lineRule="auto"/>
              <w:rPr>
                <w:ins w:id="1272" w:author="Commodore, Sarah" w:date="2023-03-22T16:21:00Z"/>
                <w:rFonts w:ascii="Calibri" w:eastAsia="Times New Roman" w:hAnsi="Calibri" w:cs="Calibri"/>
                <w:color w:val="000000"/>
                <w:sz w:val="20"/>
                <w:szCs w:val="20"/>
              </w:rPr>
            </w:pPr>
            <w:ins w:id="1273" w:author="Commodore, Sarah" w:date="2023-03-22T16:21:00Z">
              <w:r w:rsidRPr="00DC2757">
                <w:rPr>
                  <w:rFonts w:ascii="Calibri" w:eastAsia="Times New Roman" w:hAnsi="Calibri" w:cs="Calibri"/>
                  <w:color w:val="000000"/>
                  <w:sz w:val="20"/>
                  <w:szCs w:val="20"/>
                </w:rPr>
                <w:t>ENSG00000115423.19</w:t>
              </w:r>
            </w:ins>
          </w:p>
        </w:tc>
        <w:tc>
          <w:tcPr>
            <w:tcW w:w="0" w:type="auto"/>
            <w:tcBorders>
              <w:top w:val="nil"/>
              <w:left w:val="nil"/>
              <w:bottom w:val="nil"/>
              <w:right w:val="nil"/>
            </w:tcBorders>
            <w:shd w:val="clear" w:color="auto" w:fill="auto"/>
            <w:noWrap/>
            <w:vAlign w:val="bottom"/>
            <w:hideMark/>
          </w:tcPr>
          <w:p w14:paraId="1FFB871E" w14:textId="77777777" w:rsidR="00DC2757" w:rsidRPr="00DC2757" w:rsidRDefault="00DC2757" w:rsidP="00DC2757">
            <w:pPr>
              <w:spacing w:after="0" w:line="240" w:lineRule="auto"/>
              <w:rPr>
                <w:ins w:id="1274" w:author="Commodore, Sarah" w:date="2023-03-22T16:21:00Z"/>
                <w:rFonts w:ascii="Calibri" w:eastAsia="Times New Roman" w:hAnsi="Calibri" w:cs="Calibri"/>
                <w:color w:val="000000"/>
                <w:sz w:val="20"/>
                <w:szCs w:val="20"/>
              </w:rPr>
            </w:pPr>
            <w:ins w:id="1275" w:author="Commodore, Sarah" w:date="2023-03-22T16:21:00Z">
              <w:r w:rsidRPr="00DC2757">
                <w:rPr>
                  <w:rFonts w:ascii="Calibri" w:eastAsia="Times New Roman" w:hAnsi="Calibri" w:cs="Calibri"/>
                  <w:color w:val="000000"/>
                  <w:sz w:val="20"/>
                  <w:szCs w:val="20"/>
                </w:rPr>
                <w:t>DNAH6</w:t>
              </w:r>
            </w:ins>
          </w:p>
        </w:tc>
        <w:tc>
          <w:tcPr>
            <w:tcW w:w="0" w:type="auto"/>
            <w:tcBorders>
              <w:top w:val="nil"/>
              <w:left w:val="nil"/>
              <w:bottom w:val="nil"/>
              <w:right w:val="nil"/>
            </w:tcBorders>
            <w:shd w:val="clear" w:color="auto" w:fill="auto"/>
            <w:noWrap/>
            <w:vAlign w:val="bottom"/>
            <w:hideMark/>
          </w:tcPr>
          <w:p w14:paraId="0F7B482B" w14:textId="77777777" w:rsidR="00DC2757" w:rsidRPr="00DC2757" w:rsidRDefault="00DC2757" w:rsidP="00DC2757">
            <w:pPr>
              <w:spacing w:after="0" w:line="240" w:lineRule="auto"/>
              <w:jc w:val="center"/>
              <w:rPr>
                <w:ins w:id="1276" w:author="Commodore, Sarah" w:date="2023-03-22T16:21:00Z"/>
                <w:rFonts w:ascii="Calibri" w:eastAsia="Times New Roman" w:hAnsi="Calibri" w:cs="Calibri"/>
                <w:color w:val="000000"/>
                <w:sz w:val="20"/>
                <w:szCs w:val="20"/>
              </w:rPr>
            </w:pPr>
            <w:ins w:id="127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78C566E" w14:textId="77777777" w:rsidR="00DC2757" w:rsidRPr="00DC2757" w:rsidRDefault="00DC2757" w:rsidP="00DC2757">
            <w:pPr>
              <w:spacing w:after="0" w:line="240" w:lineRule="auto"/>
              <w:jc w:val="center"/>
              <w:rPr>
                <w:ins w:id="1278" w:author="Commodore, Sarah" w:date="2023-03-22T16:21:00Z"/>
                <w:rFonts w:ascii="Calibri" w:eastAsia="Times New Roman" w:hAnsi="Calibri" w:cs="Calibri"/>
                <w:color w:val="000000"/>
                <w:sz w:val="20"/>
                <w:szCs w:val="20"/>
              </w:rPr>
            </w:pPr>
            <w:ins w:id="1279" w:author="Commodore, Sarah" w:date="2023-03-22T16:21:00Z">
              <w:r w:rsidRPr="00DC2757">
                <w:rPr>
                  <w:rFonts w:ascii="Calibri" w:eastAsia="Times New Roman" w:hAnsi="Calibri" w:cs="Calibri"/>
                  <w:color w:val="000000"/>
                  <w:sz w:val="20"/>
                  <w:szCs w:val="20"/>
                </w:rPr>
                <w:t>2.0E-13</w:t>
              </w:r>
            </w:ins>
          </w:p>
        </w:tc>
        <w:tc>
          <w:tcPr>
            <w:tcW w:w="0" w:type="auto"/>
            <w:tcBorders>
              <w:top w:val="nil"/>
              <w:left w:val="nil"/>
              <w:bottom w:val="nil"/>
              <w:right w:val="nil"/>
            </w:tcBorders>
            <w:shd w:val="clear" w:color="auto" w:fill="auto"/>
            <w:noWrap/>
            <w:vAlign w:val="bottom"/>
            <w:hideMark/>
          </w:tcPr>
          <w:p w14:paraId="2DDC69A7" w14:textId="77777777" w:rsidR="00DC2757" w:rsidRPr="00DC2757" w:rsidRDefault="00DC2757" w:rsidP="00DC2757">
            <w:pPr>
              <w:spacing w:after="0" w:line="240" w:lineRule="auto"/>
              <w:jc w:val="center"/>
              <w:rPr>
                <w:ins w:id="1280" w:author="Commodore, Sarah" w:date="2023-03-22T16:21:00Z"/>
                <w:rFonts w:ascii="Calibri" w:eastAsia="Times New Roman" w:hAnsi="Calibri" w:cs="Calibri"/>
                <w:color w:val="000000"/>
                <w:sz w:val="20"/>
                <w:szCs w:val="20"/>
              </w:rPr>
            </w:pPr>
            <w:ins w:id="1281"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7BCE09E3" w14:textId="77777777" w:rsidR="00DC2757" w:rsidRPr="00DC2757" w:rsidRDefault="00DC2757" w:rsidP="00DC2757">
            <w:pPr>
              <w:spacing w:after="0" w:line="240" w:lineRule="auto"/>
              <w:jc w:val="center"/>
              <w:rPr>
                <w:ins w:id="1282" w:author="Commodore, Sarah" w:date="2023-03-22T16:21:00Z"/>
                <w:rFonts w:ascii="Calibri" w:eastAsia="Times New Roman" w:hAnsi="Calibri" w:cs="Calibri"/>
                <w:color w:val="FF0000"/>
                <w:sz w:val="20"/>
                <w:szCs w:val="20"/>
              </w:rPr>
            </w:pPr>
            <w:ins w:id="1283" w:author="Commodore, Sarah" w:date="2023-03-22T16:21:00Z">
              <w:r w:rsidRPr="00DC2757">
                <w:rPr>
                  <w:rFonts w:ascii="Calibri" w:eastAsia="Times New Roman" w:hAnsi="Calibri" w:cs="Calibri"/>
                  <w:color w:val="FF0000"/>
                  <w:sz w:val="20"/>
                  <w:szCs w:val="20"/>
                </w:rPr>
                <w:t>*</w:t>
              </w:r>
            </w:ins>
          </w:p>
        </w:tc>
      </w:tr>
      <w:tr w:rsidR="00DC2757" w:rsidRPr="00DC2757" w14:paraId="114D8E97" w14:textId="77777777" w:rsidTr="00DC2757">
        <w:trPr>
          <w:trHeight w:val="260"/>
          <w:ins w:id="1284" w:author="Commodore, Sarah" w:date="2023-03-22T16:21:00Z"/>
        </w:trPr>
        <w:tc>
          <w:tcPr>
            <w:tcW w:w="0" w:type="auto"/>
            <w:tcBorders>
              <w:top w:val="nil"/>
              <w:left w:val="nil"/>
              <w:bottom w:val="nil"/>
              <w:right w:val="nil"/>
            </w:tcBorders>
            <w:shd w:val="clear" w:color="auto" w:fill="auto"/>
            <w:noWrap/>
            <w:vAlign w:val="bottom"/>
            <w:hideMark/>
          </w:tcPr>
          <w:p w14:paraId="7DBD0CA8" w14:textId="77777777" w:rsidR="00DC2757" w:rsidRPr="00DC2757" w:rsidRDefault="00DC2757" w:rsidP="00DC2757">
            <w:pPr>
              <w:spacing w:after="0" w:line="240" w:lineRule="auto"/>
              <w:rPr>
                <w:ins w:id="1285" w:author="Commodore, Sarah" w:date="2023-03-22T16:21:00Z"/>
                <w:rFonts w:ascii="Calibri" w:eastAsia="Times New Roman" w:hAnsi="Calibri" w:cs="Calibri"/>
                <w:color w:val="000000"/>
                <w:sz w:val="20"/>
                <w:szCs w:val="20"/>
              </w:rPr>
            </w:pPr>
            <w:ins w:id="1286" w:author="Commodore, Sarah" w:date="2023-03-22T16:21:00Z">
              <w:r w:rsidRPr="00DC2757">
                <w:rPr>
                  <w:rFonts w:ascii="Calibri" w:eastAsia="Times New Roman" w:hAnsi="Calibri" w:cs="Calibri"/>
                  <w:color w:val="000000"/>
                  <w:sz w:val="20"/>
                  <w:szCs w:val="20"/>
                </w:rPr>
                <w:t>ENSG00000186231.17</w:t>
              </w:r>
            </w:ins>
          </w:p>
        </w:tc>
        <w:tc>
          <w:tcPr>
            <w:tcW w:w="0" w:type="auto"/>
            <w:tcBorders>
              <w:top w:val="nil"/>
              <w:left w:val="nil"/>
              <w:bottom w:val="nil"/>
              <w:right w:val="nil"/>
            </w:tcBorders>
            <w:shd w:val="clear" w:color="auto" w:fill="auto"/>
            <w:noWrap/>
            <w:vAlign w:val="bottom"/>
            <w:hideMark/>
          </w:tcPr>
          <w:p w14:paraId="589B8ACE" w14:textId="77777777" w:rsidR="00DC2757" w:rsidRPr="00DC2757" w:rsidRDefault="00DC2757" w:rsidP="00DC2757">
            <w:pPr>
              <w:spacing w:after="0" w:line="240" w:lineRule="auto"/>
              <w:rPr>
                <w:ins w:id="1287" w:author="Commodore, Sarah" w:date="2023-03-22T16:21:00Z"/>
                <w:rFonts w:ascii="Calibri" w:eastAsia="Times New Roman" w:hAnsi="Calibri" w:cs="Calibri"/>
                <w:color w:val="000000"/>
                <w:sz w:val="20"/>
                <w:szCs w:val="20"/>
              </w:rPr>
            </w:pPr>
            <w:ins w:id="1288" w:author="Commodore, Sarah" w:date="2023-03-22T16:21:00Z">
              <w:r w:rsidRPr="00DC2757">
                <w:rPr>
                  <w:rFonts w:ascii="Calibri" w:eastAsia="Times New Roman" w:hAnsi="Calibri" w:cs="Calibri"/>
                  <w:color w:val="000000"/>
                  <w:sz w:val="20"/>
                  <w:szCs w:val="20"/>
                </w:rPr>
                <w:t>KLHL32</w:t>
              </w:r>
            </w:ins>
          </w:p>
        </w:tc>
        <w:tc>
          <w:tcPr>
            <w:tcW w:w="0" w:type="auto"/>
            <w:tcBorders>
              <w:top w:val="nil"/>
              <w:left w:val="nil"/>
              <w:bottom w:val="nil"/>
              <w:right w:val="nil"/>
            </w:tcBorders>
            <w:shd w:val="clear" w:color="auto" w:fill="auto"/>
            <w:noWrap/>
            <w:vAlign w:val="bottom"/>
            <w:hideMark/>
          </w:tcPr>
          <w:p w14:paraId="6228F1C0" w14:textId="77777777" w:rsidR="00DC2757" w:rsidRPr="00DC2757" w:rsidRDefault="00DC2757" w:rsidP="00DC2757">
            <w:pPr>
              <w:spacing w:after="0" w:line="240" w:lineRule="auto"/>
              <w:jc w:val="center"/>
              <w:rPr>
                <w:ins w:id="1289" w:author="Commodore, Sarah" w:date="2023-03-22T16:21:00Z"/>
                <w:rFonts w:ascii="Calibri" w:eastAsia="Times New Roman" w:hAnsi="Calibri" w:cs="Calibri"/>
                <w:color w:val="000000"/>
                <w:sz w:val="20"/>
                <w:szCs w:val="20"/>
              </w:rPr>
            </w:pPr>
            <w:ins w:id="129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7CF48B0" w14:textId="77777777" w:rsidR="00DC2757" w:rsidRPr="00DC2757" w:rsidRDefault="00DC2757" w:rsidP="00DC2757">
            <w:pPr>
              <w:spacing w:after="0" w:line="240" w:lineRule="auto"/>
              <w:jc w:val="center"/>
              <w:rPr>
                <w:ins w:id="1291" w:author="Commodore, Sarah" w:date="2023-03-22T16:21:00Z"/>
                <w:rFonts w:ascii="Calibri" w:eastAsia="Times New Roman" w:hAnsi="Calibri" w:cs="Calibri"/>
                <w:color w:val="000000"/>
                <w:sz w:val="20"/>
                <w:szCs w:val="20"/>
              </w:rPr>
            </w:pPr>
            <w:ins w:id="1292"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46245E08" w14:textId="77777777" w:rsidR="00DC2757" w:rsidRPr="00DC2757" w:rsidRDefault="00DC2757" w:rsidP="00DC2757">
            <w:pPr>
              <w:spacing w:after="0" w:line="240" w:lineRule="auto"/>
              <w:jc w:val="center"/>
              <w:rPr>
                <w:ins w:id="1293" w:author="Commodore, Sarah" w:date="2023-03-22T16:21:00Z"/>
                <w:rFonts w:ascii="Calibri" w:eastAsia="Times New Roman" w:hAnsi="Calibri" w:cs="Calibri"/>
                <w:color w:val="000000"/>
                <w:sz w:val="20"/>
                <w:szCs w:val="20"/>
              </w:rPr>
            </w:pPr>
            <w:ins w:id="1294" w:author="Commodore, Sarah" w:date="2023-03-22T16:21:00Z">
              <w:r w:rsidRPr="00DC2757">
                <w:rPr>
                  <w:rFonts w:ascii="Calibri" w:eastAsia="Times New Roman" w:hAnsi="Calibri" w:cs="Calibri"/>
                  <w:color w:val="000000"/>
                  <w:sz w:val="20"/>
                  <w:szCs w:val="20"/>
                </w:rPr>
                <w:t>4.6E-11</w:t>
              </w:r>
            </w:ins>
          </w:p>
        </w:tc>
        <w:tc>
          <w:tcPr>
            <w:tcW w:w="0" w:type="auto"/>
            <w:tcBorders>
              <w:top w:val="nil"/>
              <w:left w:val="nil"/>
              <w:bottom w:val="nil"/>
              <w:right w:val="nil"/>
            </w:tcBorders>
            <w:shd w:val="clear" w:color="auto" w:fill="auto"/>
            <w:noWrap/>
            <w:vAlign w:val="bottom"/>
            <w:hideMark/>
          </w:tcPr>
          <w:p w14:paraId="7C38276E" w14:textId="77777777" w:rsidR="00DC2757" w:rsidRPr="00DC2757" w:rsidRDefault="00DC2757" w:rsidP="00DC2757">
            <w:pPr>
              <w:spacing w:after="0" w:line="240" w:lineRule="auto"/>
              <w:jc w:val="center"/>
              <w:rPr>
                <w:ins w:id="1295" w:author="Commodore, Sarah" w:date="2023-03-22T16:21:00Z"/>
                <w:rFonts w:ascii="Calibri" w:eastAsia="Times New Roman" w:hAnsi="Calibri" w:cs="Calibri"/>
                <w:color w:val="FF0000"/>
                <w:sz w:val="20"/>
                <w:szCs w:val="20"/>
              </w:rPr>
            </w:pPr>
            <w:ins w:id="1296" w:author="Commodore, Sarah" w:date="2023-03-22T16:21:00Z">
              <w:r w:rsidRPr="00DC2757">
                <w:rPr>
                  <w:rFonts w:ascii="Calibri" w:eastAsia="Times New Roman" w:hAnsi="Calibri" w:cs="Calibri"/>
                  <w:color w:val="FF0000"/>
                  <w:sz w:val="20"/>
                  <w:szCs w:val="20"/>
                </w:rPr>
                <w:t>*</w:t>
              </w:r>
            </w:ins>
          </w:p>
        </w:tc>
      </w:tr>
      <w:tr w:rsidR="00DC2757" w:rsidRPr="00DC2757" w14:paraId="0EB6562F" w14:textId="77777777" w:rsidTr="00DC2757">
        <w:trPr>
          <w:trHeight w:val="260"/>
          <w:ins w:id="1297" w:author="Commodore, Sarah" w:date="2023-03-22T16:21:00Z"/>
        </w:trPr>
        <w:tc>
          <w:tcPr>
            <w:tcW w:w="0" w:type="auto"/>
            <w:tcBorders>
              <w:top w:val="nil"/>
              <w:left w:val="nil"/>
              <w:bottom w:val="nil"/>
              <w:right w:val="nil"/>
            </w:tcBorders>
            <w:shd w:val="clear" w:color="auto" w:fill="auto"/>
            <w:noWrap/>
            <w:vAlign w:val="bottom"/>
            <w:hideMark/>
          </w:tcPr>
          <w:p w14:paraId="6763F26C" w14:textId="77777777" w:rsidR="00DC2757" w:rsidRPr="00DC2757" w:rsidRDefault="00DC2757" w:rsidP="00DC2757">
            <w:pPr>
              <w:spacing w:after="0" w:line="240" w:lineRule="auto"/>
              <w:rPr>
                <w:ins w:id="1298" w:author="Commodore, Sarah" w:date="2023-03-22T16:21:00Z"/>
                <w:rFonts w:ascii="Calibri" w:eastAsia="Times New Roman" w:hAnsi="Calibri" w:cs="Calibri"/>
                <w:color w:val="000000"/>
                <w:sz w:val="20"/>
                <w:szCs w:val="20"/>
              </w:rPr>
            </w:pPr>
            <w:ins w:id="1299" w:author="Commodore, Sarah" w:date="2023-03-22T16:21:00Z">
              <w:r w:rsidRPr="00DC2757">
                <w:rPr>
                  <w:rFonts w:ascii="Calibri" w:eastAsia="Times New Roman" w:hAnsi="Calibri" w:cs="Calibri"/>
                  <w:color w:val="000000"/>
                  <w:sz w:val="20"/>
                  <w:szCs w:val="20"/>
                </w:rPr>
                <w:t>ENSG00000163060.8</w:t>
              </w:r>
            </w:ins>
          </w:p>
        </w:tc>
        <w:tc>
          <w:tcPr>
            <w:tcW w:w="0" w:type="auto"/>
            <w:tcBorders>
              <w:top w:val="nil"/>
              <w:left w:val="nil"/>
              <w:bottom w:val="nil"/>
              <w:right w:val="nil"/>
            </w:tcBorders>
            <w:shd w:val="clear" w:color="auto" w:fill="auto"/>
            <w:noWrap/>
            <w:vAlign w:val="bottom"/>
            <w:hideMark/>
          </w:tcPr>
          <w:p w14:paraId="00580296" w14:textId="77777777" w:rsidR="00DC2757" w:rsidRPr="00DC2757" w:rsidRDefault="00DC2757" w:rsidP="00DC2757">
            <w:pPr>
              <w:spacing w:after="0" w:line="240" w:lineRule="auto"/>
              <w:rPr>
                <w:ins w:id="1300" w:author="Commodore, Sarah" w:date="2023-03-22T16:21:00Z"/>
                <w:rFonts w:ascii="Calibri" w:eastAsia="Times New Roman" w:hAnsi="Calibri" w:cs="Calibri"/>
                <w:color w:val="000000"/>
                <w:sz w:val="20"/>
                <w:szCs w:val="20"/>
              </w:rPr>
            </w:pPr>
            <w:ins w:id="1301" w:author="Commodore, Sarah" w:date="2023-03-22T16:21:00Z">
              <w:r w:rsidRPr="00DC2757">
                <w:rPr>
                  <w:rFonts w:ascii="Calibri" w:eastAsia="Times New Roman" w:hAnsi="Calibri" w:cs="Calibri"/>
                  <w:color w:val="000000"/>
                  <w:sz w:val="20"/>
                  <w:szCs w:val="20"/>
                </w:rPr>
                <w:t>TEKT4</w:t>
              </w:r>
            </w:ins>
          </w:p>
        </w:tc>
        <w:tc>
          <w:tcPr>
            <w:tcW w:w="0" w:type="auto"/>
            <w:tcBorders>
              <w:top w:val="nil"/>
              <w:left w:val="nil"/>
              <w:bottom w:val="nil"/>
              <w:right w:val="nil"/>
            </w:tcBorders>
            <w:shd w:val="clear" w:color="auto" w:fill="auto"/>
            <w:noWrap/>
            <w:vAlign w:val="bottom"/>
            <w:hideMark/>
          </w:tcPr>
          <w:p w14:paraId="4B67F6CE" w14:textId="77777777" w:rsidR="00DC2757" w:rsidRPr="00DC2757" w:rsidRDefault="00DC2757" w:rsidP="00DC2757">
            <w:pPr>
              <w:spacing w:after="0" w:line="240" w:lineRule="auto"/>
              <w:jc w:val="center"/>
              <w:rPr>
                <w:ins w:id="1302" w:author="Commodore, Sarah" w:date="2023-03-22T16:21:00Z"/>
                <w:rFonts w:ascii="Calibri" w:eastAsia="Times New Roman" w:hAnsi="Calibri" w:cs="Calibri"/>
                <w:color w:val="000000"/>
                <w:sz w:val="20"/>
                <w:szCs w:val="20"/>
              </w:rPr>
            </w:pPr>
            <w:ins w:id="130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E740D28" w14:textId="77777777" w:rsidR="00DC2757" w:rsidRPr="00DC2757" w:rsidRDefault="00DC2757" w:rsidP="00DC2757">
            <w:pPr>
              <w:spacing w:after="0" w:line="240" w:lineRule="auto"/>
              <w:jc w:val="center"/>
              <w:rPr>
                <w:ins w:id="1304" w:author="Commodore, Sarah" w:date="2023-03-22T16:21:00Z"/>
                <w:rFonts w:ascii="Calibri" w:eastAsia="Times New Roman" w:hAnsi="Calibri" w:cs="Calibri"/>
                <w:color w:val="000000"/>
                <w:sz w:val="20"/>
                <w:szCs w:val="20"/>
              </w:rPr>
            </w:pPr>
            <w:ins w:id="1305"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529BB54" w14:textId="77777777" w:rsidR="00DC2757" w:rsidRPr="00DC2757" w:rsidRDefault="00DC2757" w:rsidP="00DC2757">
            <w:pPr>
              <w:spacing w:after="0" w:line="240" w:lineRule="auto"/>
              <w:jc w:val="center"/>
              <w:rPr>
                <w:ins w:id="1306" w:author="Commodore, Sarah" w:date="2023-03-22T16:21:00Z"/>
                <w:rFonts w:ascii="Calibri" w:eastAsia="Times New Roman" w:hAnsi="Calibri" w:cs="Calibri"/>
                <w:color w:val="000000"/>
                <w:sz w:val="20"/>
                <w:szCs w:val="20"/>
              </w:rPr>
            </w:pPr>
            <w:ins w:id="1307" w:author="Commodore, Sarah" w:date="2023-03-22T16:21:00Z">
              <w:r w:rsidRPr="00DC2757">
                <w:rPr>
                  <w:rFonts w:ascii="Calibri" w:eastAsia="Times New Roman" w:hAnsi="Calibri" w:cs="Calibri"/>
                  <w:color w:val="000000"/>
                  <w:sz w:val="20"/>
                  <w:szCs w:val="20"/>
                </w:rPr>
                <w:t>5.0E-10</w:t>
              </w:r>
            </w:ins>
          </w:p>
        </w:tc>
        <w:tc>
          <w:tcPr>
            <w:tcW w:w="0" w:type="auto"/>
            <w:tcBorders>
              <w:top w:val="nil"/>
              <w:left w:val="nil"/>
              <w:bottom w:val="nil"/>
              <w:right w:val="nil"/>
            </w:tcBorders>
            <w:shd w:val="clear" w:color="auto" w:fill="auto"/>
            <w:noWrap/>
            <w:vAlign w:val="bottom"/>
            <w:hideMark/>
          </w:tcPr>
          <w:p w14:paraId="5D0472D6" w14:textId="77777777" w:rsidR="00DC2757" w:rsidRPr="00DC2757" w:rsidRDefault="00DC2757" w:rsidP="00DC2757">
            <w:pPr>
              <w:spacing w:after="0" w:line="240" w:lineRule="auto"/>
              <w:jc w:val="center"/>
              <w:rPr>
                <w:ins w:id="1308" w:author="Commodore, Sarah" w:date="2023-03-22T16:21:00Z"/>
                <w:rFonts w:ascii="Calibri" w:eastAsia="Times New Roman" w:hAnsi="Calibri" w:cs="Calibri"/>
                <w:color w:val="FF0000"/>
                <w:sz w:val="20"/>
                <w:szCs w:val="20"/>
              </w:rPr>
            </w:pPr>
            <w:ins w:id="1309" w:author="Commodore, Sarah" w:date="2023-03-22T16:21:00Z">
              <w:r w:rsidRPr="00DC2757">
                <w:rPr>
                  <w:rFonts w:ascii="Calibri" w:eastAsia="Times New Roman" w:hAnsi="Calibri" w:cs="Calibri"/>
                  <w:color w:val="FF0000"/>
                  <w:sz w:val="20"/>
                  <w:szCs w:val="20"/>
                </w:rPr>
                <w:t>*</w:t>
              </w:r>
            </w:ins>
          </w:p>
        </w:tc>
      </w:tr>
      <w:tr w:rsidR="00DC2757" w:rsidRPr="00DC2757" w14:paraId="534B9503" w14:textId="77777777" w:rsidTr="00DC2757">
        <w:trPr>
          <w:trHeight w:val="260"/>
          <w:ins w:id="1310" w:author="Commodore, Sarah" w:date="2023-03-22T16:21:00Z"/>
        </w:trPr>
        <w:tc>
          <w:tcPr>
            <w:tcW w:w="0" w:type="auto"/>
            <w:tcBorders>
              <w:top w:val="nil"/>
              <w:left w:val="nil"/>
              <w:bottom w:val="nil"/>
              <w:right w:val="nil"/>
            </w:tcBorders>
            <w:shd w:val="clear" w:color="auto" w:fill="auto"/>
            <w:noWrap/>
            <w:vAlign w:val="bottom"/>
            <w:hideMark/>
          </w:tcPr>
          <w:p w14:paraId="041505C5" w14:textId="77777777" w:rsidR="00DC2757" w:rsidRPr="00DC2757" w:rsidRDefault="00DC2757" w:rsidP="00DC2757">
            <w:pPr>
              <w:spacing w:after="0" w:line="240" w:lineRule="auto"/>
              <w:rPr>
                <w:ins w:id="1311" w:author="Commodore, Sarah" w:date="2023-03-22T16:21:00Z"/>
                <w:rFonts w:ascii="Calibri" w:eastAsia="Times New Roman" w:hAnsi="Calibri" w:cs="Calibri"/>
                <w:color w:val="000000"/>
                <w:sz w:val="20"/>
                <w:szCs w:val="20"/>
              </w:rPr>
            </w:pPr>
            <w:ins w:id="1312" w:author="Commodore, Sarah" w:date="2023-03-22T16:21:00Z">
              <w:r w:rsidRPr="00DC2757">
                <w:rPr>
                  <w:rFonts w:ascii="Calibri" w:eastAsia="Times New Roman" w:hAnsi="Calibri" w:cs="Calibri"/>
                  <w:color w:val="000000"/>
                  <w:sz w:val="20"/>
                  <w:szCs w:val="20"/>
                </w:rPr>
                <w:t>ENSG00000143595.13</w:t>
              </w:r>
            </w:ins>
          </w:p>
        </w:tc>
        <w:tc>
          <w:tcPr>
            <w:tcW w:w="0" w:type="auto"/>
            <w:tcBorders>
              <w:top w:val="nil"/>
              <w:left w:val="nil"/>
              <w:bottom w:val="nil"/>
              <w:right w:val="nil"/>
            </w:tcBorders>
            <w:shd w:val="clear" w:color="auto" w:fill="auto"/>
            <w:noWrap/>
            <w:vAlign w:val="bottom"/>
            <w:hideMark/>
          </w:tcPr>
          <w:p w14:paraId="358B0EFD" w14:textId="77777777" w:rsidR="00DC2757" w:rsidRPr="00DC2757" w:rsidRDefault="00DC2757" w:rsidP="00DC2757">
            <w:pPr>
              <w:spacing w:after="0" w:line="240" w:lineRule="auto"/>
              <w:rPr>
                <w:ins w:id="1313" w:author="Commodore, Sarah" w:date="2023-03-22T16:21:00Z"/>
                <w:rFonts w:ascii="Calibri" w:eastAsia="Times New Roman" w:hAnsi="Calibri" w:cs="Calibri"/>
                <w:color w:val="000000"/>
                <w:sz w:val="20"/>
                <w:szCs w:val="20"/>
              </w:rPr>
            </w:pPr>
            <w:ins w:id="1314" w:author="Commodore, Sarah" w:date="2023-03-22T16:21:00Z">
              <w:r w:rsidRPr="00DC2757">
                <w:rPr>
                  <w:rFonts w:ascii="Calibri" w:eastAsia="Times New Roman" w:hAnsi="Calibri" w:cs="Calibri"/>
                  <w:color w:val="000000"/>
                  <w:sz w:val="20"/>
                  <w:szCs w:val="20"/>
                </w:rPr>
                <w:t>AQP10</w:t>
              </w:r>
            </w:ins>
          </w:p>
        </w:tc>
        <w:tc>
          <w:tcPr>
            <w:tcW w:w="0" w:type="auto"/>
            <w:tcBorders>
              <w:top w:val="nil"/>
              <w:left w:val="nil"/>
              <w:bottom w:val="nil"/>
              <w:right w:val="nil"/>
            </w:tcBorders>
            <w:shd w:val="clear" w:color="auto" w:fill="auto"/>
            <w:noWrap/>
            <w:vAlign w:val="bottom"/>
            <w:hideMark/>
          </w:tcPr>
          <w:p w14:paraId="32CAD122" w14:textId="77777777" w:rsidR="00DC2757" w:rsidRPr="00DC2757" w:rsidRDefault="00DC2757" w:rsidP="00DC2757">
            <w:pPr>
              <w:spacing w:after="0" w:line="240" w:lineRule="auto"/>
              <w:jc w:val="center"/>
              <w:rPr>
                <w:ins w:id="1315" w:author="Commodore, Sarah" w:date="2023-03-22T16:21:00Z"/>
                <w:rFonts w:ascii="Calibri" w:eastAsia="Times New Roman" w:hAnsi="Calibri" w:cs="Calibri"/>
                <w:color w:val="000000"/>
                <w:sz w:val="20"/>
                <w:szCs w:val="20"/>
              </w:rPr>
            </w:pPr>
            <w:ins w:id="131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9C5DB4C" w14:textId="77777777" w:rsidR="00DC2757" w:rsidRPr="00DC2757" w:rsidRDefault="00DC2757" w:rsidP="00DC2757">
            <w:pPr>
              <w:spacing w:after="0" w:line="240" w:lineRule="auto"/>
              <w:jc w:val="center"/>
              <w:rPr>
                <w:ins w:id="1317" w:author="Commodore, Sarah" w:date="2023-03-22T16:21:00Z"/>
                <w:rFonts w:ascii="Calibri" w:eastAsia="Times New Roman" w:hAnsi="Calibri" w:cs="Calibri"/>
                <w:color w:val="000000"/>
                <w:sz w:val="20"/>
                <w:szCs w:val="20"/>
              </w:rPr>
            </w:pPr>
            <w:ins w:id="1318"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267AB333" w14:textId="77777777" w:rsidR="00DC2757" w:rsidRPr="00DC2757" w:rsidRDefault="00DC2757" w:rsidP="00DC2757">
            <w:pPr>
              <w:spacing w:after="0" w:line="240" w:lineRule="auto"/>
              <w:jc w:val="center"/>
              <w:rPr>
                <w:ins w:id="1319" w:author="Commodore, Sarah" w:date="2023-03-22T16:21:00Z"/>
                <w:rFonts w:ascii="Calibri" w:eastAsia="Times New Roman" w:hAnsi="Calibri" w:cs="Calibri"/>
                <w:color w:val="000000"/>
                <w:sz w:val="20"/>
                <w:szCs w:val="20"/>
              </w:rPr>
            </w:pPr>
            <w:ins w:id="1320" w:author="Commodore, Sarah" w:date="2023-03-22T16:21:00Z">
              <w:r w:rsidRPr="00DC2757">
                <w:rPr>
                  <w:rFonts w:ascii="Calibri" w:eastAsia="Times New Roman" w:hAnsi="Calibri" w:cs="Calibri"/>
                  <w:color w:val="000000"/>
                  <w:sz w:val="20"/>
                  <w:szCs w:val="20"/>
                </w:rPr>
                <w:t>5.5E-09</w:t>
              </w:r>
            </w:ins>
          </w:p>
        </w:tc>
        <w:tc>
          <w:tcPr>
            <w:tcW w:w="0" w:type="auto"/>
            <w:tcBorders>
              <w:top w:val="nil"/>
              <w:left w:val="nil"/>
              <w:bottom w:val="nil"/>
              <w:right w:val="nil"/>
            </w:tcBorders>
            <w:shd w:val="clear" w:color="auto" w:fill="auto"/>
            <w:noWrap/>
            <w:vAlign w:val="bottom"/>
            <w:hideMark/>
          </w:tcPr>
          <w:p w14:paraId="4C397508" w14:textId="77777777" w:rsidR="00DC2757" w:rsidRPr="00DC2757" w:rsidRDefault="00DC2757" w:rsidP="00DC2757">
            <w:pPr>
              <w:spacing w:after="0" w:line="240" w:lineRule="auto"/>
              <w:jc w:val="center"/>
              <w:rPr>
                <w:ins w:id="1321" w:author="Commodore, Sarah" w:date="2023-03-22T16:21:00Z"/>
                <w:rFonts w:ascii="Calibri" w:eastAsia="Times New Roman" w:hAnsi="Calibri" w:cs="Calibri"/>
                <w:color w:val="FF0000"/>
                <w:sz w:val="20"/>
                <w:szCs w:val="20"/>
              </w:rPr>
            </w:pPr>
            <w:ins w:id="1322" w:author="Commodore, Sarah" w:date="2023-03-22T16:21:00Z">
              <w:r w:rsidRPr="00DC2757">
                <w:rPr>
                  <w:rFonts w:ascii="Calibri" w:eastAsia="Times New Roman" w:hAnsi="Calibri" w:cs="Calibri"/>
                  <w:color w:val="FF0000"/>
                  <w:sz w:val="20"/>
                  <w:szCs w:val="20"/>
                </w:rPr>
                <w:t>*</w:t>
              </w:r>
            </w:ins>
          </w:p>
        </w:tc>
      </w:tr>
      <w:tr w:rsidR="00DC2757" w:rsidRPr="00DC2757" w14:paraId="6751449D" w14:textId="77777777" w:rsidTr="00DC2757">
        <w:trPr>
          <w:trHeight w:val="260"/>
          <w:ins w:id="1323" w:author="Commodore, Sarah" w:date="2023-03-22T16:21:00Z"/>
        </w:trPr>
        <w:tc>
          <w:tcPr>
            <w:tcW w:w="0" w:type="auto"/>
            <w:tcBorders>
              <w:top w:val="nil"/>
              <w:left w:val="nil"/>
              <w:bottom w:val="nil"/>
              <w:right w:val="nil"/>
            </w:tcBorders>
            <w:shd w:val="clear" w:color="auto" w:fill="auto"/>
            <w:noWrap/>
            <w:vAlign w:val="bottom"/>
            <w:hideMark/>
          </w:tcPr>
          <w:p w14:paraId="15A07D84" w14:textId="77777777" w:rsidR="00DC2757" w:rsidRPr="00DC2757" w:rsidRDefault="00DC2757" w:rsidP="00DC2757">
            <w:pPr>
              <w:spacing w:after="0" w:line="240" w:lineRule="auto"/>
              <w:rPr>
                <w:ins w:id="1324" w:author="Commodore, Sarah" w:date="2023-03-22T16:21:00Z"/>
                <w:rFonts w:ascii="Calibri" w:eastAsia="Times New Roman" w:hAnsi="Calibri" w:cs="Calibri"/>
                <w:color w:val="000000"/>
                <w:sz w:val="20"/>
                <w:szCs w:val="20"/>
              </w:rPr>
            </w:pPr>
            <w:ins w:id="1325" w:author="Commodore, Sarah" w:date="2023-03-22T16:21:00Z">
              <w:r w:rsidRPr="00DC2757">
                <w:rPr>
                  <w:rFonts w:ascii="Calibri" w:eastAsia="Times New Roman" w:hAnsi="Calibri" w:cs="Calibri"/>
                  <w:color w:val="000000"/>
                  <w:sz w:val="20"/>
                  <w:szCs w:val="20"/>
                </w:rPr>
                <w:t>ENSG00000173988.13</w:t>
              </w:r>
            </w:ins>
          </w:p>
        </w:tc>
        <w:tc>
          <w:tcPr>
            <w:tcW w:w="0" w:type="auto"/>
            <w:tcBorders>
              <w:top w:val="nil"/>
              <w:left w:val="nil"/>
              <w:bottom w:val="nil"/>
              <w:right w:val="nil"/>
            </w:tcBorders>
            <w:shd w:val="clear" w:color="auto" w:fill="auto"/>
            <w:noWrap/>
            <w:vAlign w:val="bottom"/>
            <w:hideMark/>
          </w:tcPr>
          <w:p w14:paraId="48FBFA3C" w14:textId="77777777" w:rsidR="00DC2757" w:rsidRPr="00DC2757" w:rsidRDefault="00DC2757" w:rsidP="00DC2757">
            <w:pPr>
              <w:spacing w:after="0" w:line="240" w:lineRule="auto"/>
              <w:rPr>
                <w:ins w:id="1326" w:author="Commodore, Sarah" w:date="2023-03-22T16:21:00Z"/>
                <w:rFonts w:ascii="Calibri" w:eastAsia="Times New Roman" w:hAnsi="Calibri" w:cs="Calibri"/>
                <w:color w:val="000000"/>
                <w:sz w:val="20"/>
                <w:szCs w:val="20"/>
              </w:rPr>
            </w:pPr>
            <w:ins w:id="1327" w:author="Commodore, Sarah" w:date="2023-03-22T16:21:00Z">
              <w:r w:rsidRPr="00DC2757">
                <w:rPr>
                  <w:rFonts w:ascii="Calibri" w:eastAsia="Times New Roman" w:hAnsi="Calibri" w:cs="Calibri"/>
                  <w:color w:val="000000"/>
                  <w:sz w:val="20"/>
                  <w:szCs w:val="20"/>
                </w:rPr>
                <w:t>LRRC63</w:t>
              </w:r>
            </w:ins>
          </w:p>
        </w:tc>
        <w:tc>
          <w:tcPr>
            <w:tcW w:w="0" w:type="auto"/>
            <w:tcBorders>
              <w:top w:val="nil"/>
              <w:left w:val="nil"/>
              <w:bottom w:val="nil"/>
              <w:right w:val="nil"/>
            </w:tcBorders>
            <w:shd w:val="clear" w:color="auto" w:fill="auto"/>
            <w:noWrap/>
            <w:vAlign w:val="bottom"/>
            <w:hideMark/>
          </w:tcPr>
          <w:p w14:paraId="05BB9C01" w14:textId="77777777" w:rsidR="00DC2757" w:rsidRPr="00DC2757" w:rsidRDefault="00DC2757" w:rsidP="00DC2757">
            <w:pPr>
              <w:spacing w:after="0" w:line="240" w:lineRule="auto"/>
              <w:jc w:val="center"/>
              <w:rPr>
                <w:ins w:id="1328" w:author="Commodore, Sarah" w:date="2023-03-22T16:21:00Z"/>
                <w:rFonts w:ascii="Calibri" w:eastAsia="Times New Roman" w:hAnsi="Calibri" w:cs="Calibri"/>
                <w:color w:val="000000"/>
                <w:sz w:val="20"/>
                <w:szCs w:val="20"/>
              </w:rPr>
            </w:pPr>
            <w:ins w:id="132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95C7B6D" w14:textId="77777777" w:rsidR="00DC2757" w:rsidRPr="00DC2757" w:rsidRDefault="00DC2757" w:rsidP="00DC2757">
            <w:pPr>
              <w:spacing w:after="0" w:line="240" w:lineRule="auto"/>
              <w:jc w:val="center"/>
              <w:rPr>
                <w:ins w:id="1330" w:author="Commodore, Sarah" w:date="2023-03-22T16:21:00Z"/>
                <w:rFonts w:ascii="Calibri" w:eastAsia="Times New Roman" w:hAnsi="Calibri" w:cs="Calibri"/>
                <w:color w:val="000000"/>
                <w:sz w:val="20"/>
                <w:szCs w:val="20"/>
              </w:rPr>
            </w:pPr>
            <w:ins w:id="1331"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3BF7CCC1" w14:textId="77777777" w:rsidR="00DC2757" w:rsidRPr="00DC2757" w:rsidRDefault="00DC2757" w:rsidP="00DC2757">
            <w:pPr>
              <w:spacing w:after="0" w:line="240" w:lineRule="auto"/>
              <w:jc w:val="center"/>
              <w:rPr>
                <w:ins w:id="1332" w:author="Commodore, Sarah" w:date="2023-03-22T16:21:00Z"/>
                <w:rFonts w:ascii="Calibri" w:eastAsia="Times New Roman" w:hAnsi="Calibri" w:cs="Calibri"/>
                <w:color w:val="000000"/>
                <w:sz w:val="20"/>
                <w:szCs w:val="20"/>
              </w:rPr>
            </w:pPr>
            <w:ins w:id="1333"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2C76DEE2" w14:textId="77777777" w:rsidR="00DC2757" w:rsidRPr="00DC2757" w:rsidRDefault="00DC2757" w:rsidP="00DC2757">
            <w:pPr>
              <w:spacing w:after="0" w:line="240" w:lineRule="auto"/>
              <w:jc w:val="center"/>
              <w:rPr>
                <w:ins w:id="1334" w:author="Commodore, Sarah" w:date="2023-03-22T16:21:00Z"/>
                <w:rFonts w:ascii="Calibri" w:eastAsia="Times New Roman" w:hAnsi="Calibri" w:cs="Calibri"/>
                <w:color w:val="FF0000"/>
                <w:sz w:val="20"/>
                <w:szCs w:val="20"/>
              </w:rPr>
            </w:pPr>
            <w:ins w:id="1335" w:author="Commodore, Sarah" w:date="2023-03-22T16:21:00Z">
              <w:r w:rsidRPr="00DC2757">
                <w:rPr>
                  <w:rFonts w:ascii="Calibri" w:eastAsia="Times New Roman" w:hAnsi="Calibri" w:cs="Calibri"/>
                  <w:color w:val="FF0000"/>
                  <w:sz w:val="20"/>
                  <w:szCs w:val="20"/>
                </w:rPr>
                <w:t>*</w:t>
              </w:r>
            </w:ins>
          </w:p>
        </w:tc>
      </w:tr>
      <w:tr w:rsidR="00DC2757" w:rsidRPr="00DC2757" w14:paraId="6667F12A" w14:textId="77777777" w:rsidTr="00DC2757">
        <w:trPr>
          <w:trHeight w:val="260"/>
          <w:ins w:id="1336" w:author="Commodore, Sarah" w:date="2023-03-22T16:21:00Z"/>
        </w:trPr>
        <w:tc>
          <w:tcPr>
            <w:tcW w:w="0" w:type="auto"/>
            <w:tcBorders>
              <w:top w:val="nil"/>
              <w:left w:val="nil"/>
              <w:bottom w:val="nil"/>
              <w:right w:val="nil"/>
            </w:tcBorders>
            <w:shd w:val="clear" w:color="auto" w:fill="auto"/>
            <w:noWrap/>
            <w:vAlign w:val="bottom"/>
            <w:hideMark/>
          </w:tcPr>
          <w:p w14:paraId="33C223F0" w14:textId="77777777" w:rsidR="00DC2757" w:rsidRPr="00DC2757" w:rsidRDefault="00DC2757" w:rsidP="00DC2757">
            <w:pPr>
              <w:spacing w:after="0" w:line="240" w:lineRule="auto"/>
              <w:rPr>
                <w:ins w:id="1337" w:author="Commodore, Sarah" w:date="2023-03-22T16:21:00Z"/>
                <w:rFonts w:ascii="Calibri" w:eastAsia="Times New Roman" w:hAnsi="Calibri" w:cs="Calibri"/>
                <w:color w:val="000000"/>
                <w:sz w:val="20"/>
                <w:szCs w:val="20"/>
              </w:rPr>
            </w:pPr>
            <w:ins w:id="1338" w:author="Commodore, Sarah" w:date="2023-03-22T16:21:00Z">
              <w:r w:rsidRPr="00DC2757">
                <w:rPr>
                  <w:rFonts w:ascii="Calibri" w:eastAsia="Times New Roman" w:hAnsi="Calibri" w:cs="Calibri"/>
                  <w:color w:val="000000"/>
                  <w:sz w:val="20"/>
                  <w:szCs w:val="20"/>
                </w:rPr>
                <w:t>ENSG00000132554.20</w:t>
              </w:r>
            </w:ins>
          </w:p>
        </w:tc>
        <w:tc>
          <w:tcPr>
            <w:tcW w:w="0" w:type="auto"/>
            <w:tcBorders>
              <w:top w:val="nil"/>
              <w:left w:val="nil"/>
              <w:bottom w:val="nil"/>
              <w:right w:val="nil"/>
            </w:tcBorders>
            <w:shd w:val="clear" w:color="auto" w:fill="auto"/>
            <w:noWrap/>
            <w:vAlign w:val="bottom"/>
            <w:hideMark/>
          </w:tcPr>
          <w:p w14:paraId="39E96D0E" w14:textId="77777777" w:rsidR="00DC2757" w:rsidRPr="00DC2757" w:rsidRDefault="00DC2757" w:rsidP="00DC2757">
            <w:pPr>
              <w:spacing w:after="0" w:line="240" w:lineRule="auto"/>
              <w:rPr>
                <w:ins w:id="1339" w:author="Commodore, Sarah" w:date="2023-03-22T16:21:00Z"/>
                <w:rFonts w:ascii="Calibri" w:eastAsia="Times New Roman" w:hAnsi="Calibri" w:cs="Calibri"/>
                <w:color w:val="000000"/>
                <w:sz w:val="20"/>
                <w:szCs w:val="20"/>
              </w:rPr>
            </w:pPr>
            <w:ins w:id="1340" w:author="Commodore, Sarah" w:date="2023-03-22T16:21:00Z">
              <w:r w:rsidRPr="00DC2757">
                <w:rPr>
                  <w:rFonts w:ascii="Calibri" w:eastAsia="Times New Roman" w:hAnsi="Calibri" w:cs="Calibri"/>
                  <w:color w:val="000000"/>
                  <w:sz w:val="20"/>
                  <w:szCs w:val="20"/>
                </w:rPr>
                <w:t>RGS22</w:t>
              </w:r>
            </w:ins>
          </w:p>
        </w:tc>
        <w:tc>
          <w:tcPr>
            <w:tcW w:w="0" w:type="auto"/>
            <w:tcBorders>
              <w:top w:val="nil"/>
              <w:left w:val="nil"/>
              <w:bottom w:val="nil"/>
              <w:right w:val="nil"/>
            </w:tcBorders>
            <w:shd w:val="clear" w:color="auto" w:fill="auto"/>
            <w:noWrap/>
            <w:vAlign w:val="bottom"/>
            <w:hideMark/>
          </w:tcPr>
          <w:p w14:paraId="4B0974C6" w14:textId="77777777" w:rsidR="00DC2757" w:rsidRPr="00DC2757" w:rsidRDefault="00DC2757" w:rsidP="00DC2757">
            <w:pPr>
              <w:spacing w:after="0" w:line="240" w:lineRule="auto"/>
              <w:jc w:val="center"/>
              <w:rPr>
                <w:ins w:id="1341" w:author="Commodore, Sarah" w:date="2023-03-22T16:21:00Z"/>
                <w:rFonts w:ascii="Calibri" w:eastAsia="Times New Roman" w:hAnsi="Calibri" w:cs="Calibri"/>
                <w:color w:val="000000"/>
                <w:sz w:val="20"/>
                <w:szCs w:val="20"/>
              </w:rPr>
            </w:pPr>
            <w:ins w:id="134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4D19CBB" w14:textId="77777777" w:rsidR="00DC2757" w:rsidRPr="00DC2757" w:rsidRDefault="00DC2757" w:rsidP="00DC2757">
            <w:pPr>
              <w:spacing w:after="0" w:line="240" w:lineRule="auto"/>
              <w:jc w:val="center"/>
              <w:rPr>
                <w:ins w:id="1343" w:author="Commodore, Sarah" w:date="2023-03-22T16:21:00Z"/>
                <w:rFonts w:ascii="Calibri" w:eastAsia="Times New Roman" w:hAnsi="Calibri" w:cs="Calibri"/>
                <w:color w:val="000000"/>
                <w:sz w:val="20"/>
                <w:szCs w:val="20"/>
              </w:rPr>
            </w:pPr>
            <w:ins w:id="1344"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387692BE" w14:textId="77777777" w:rsidR="00DC2757" w:rsidRPr="00DC2757" w:rsidRDefault="00DC2757" w:rsidP="00DC2757">
            <w:pPr>
              <w:spacing w:after="0" w:line="240" w:lineRule="auto"/>
              <w:jc w:val="center"/>
              <w:rPr>
                <w:ins w:id="1345" w:author="Commodore, Sarah" w:date="2023-03-22T16:21:00Z"/>
                <w:rFonts w:ascii="Calibri" w:eastAsia="Times New Roman" w:hAnsi="Calibri" w:cs="Calibri"/>
                <w:color w:val="000000"/>
                <w:sz w:val="20"/>
                <w:szCs w:val="20"/>
              </w:rPr>
            </w:pPr>
            <w:ins w:id="1346"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7E85093" w14:textId="77777777" w:rsidR="00DC2757" w:rsidRPr="00DC2757" w:rsidRDefault="00DC2757" w:rsidP="00DC2757">
            <w:pPr>
              <w:spacing w:after="0" w:line="240" w:lineRule="auto"/>
              <w:jc w:val="center"/>
              <w:rPr>
                <w:ins w:id="1347" w:author="Commodore, Sarah" w:date="2023-03-22T16:21:00Z"/>
                <w:rFonts w:ascii="Calibri" w:eastAsia="Times New Roman" w:hAnsi="Calibri" w:cs="Calibri"/>
                <w:color w:val="FF0000"/>
                <w:sz w:val="20"/>
                <w:szCs w:val="20"/>
              </w:rPr>
            </w:pPr>
            <w:ins w:id="1348" w:author="Commodore, Sarah" w:date="2023-03-22T16:21:00Z">
              <w:r w:rsidRPr="00DC2757">
                <w:rPr>
                  <w:rFonts w:ascii="Calibri" w:eastAsia="Times New Roman" w:hAnsi="Calibri" w:cs="Calibri"/>
                  <w:color w:val="FF0000"/>
                  <w:sz w:val="20"/>
                  <w:szCs w:val="20"/>
                </w:rPr>
                <w:t>*</w:t>
              </w:r>
            </w:ins>
          </w:p>
        </w:tc>
      </w:tr>
      <w:tr w:rsidR="00DC2757" w:rsidRPr="00DC2757" w14:paraId="15D96C92" w14:textId="77777777" w:rsidTr="00DC2757">
        <w:trPr>
          <w:trHeight w:val="260"/>
          <w:ins w:id="1349" w:author="Commodore, Sarah" w:date="2023-03-22T16:21:00Z"/>
        </w:trPr>
        <w:tc>
          <w:tcPr>
            <w:tcW w:w="0" w:type="auto"/>
            <w:tcBorders>
              <w:top w:val="nil"/>
              <w:left w:val="nil"/>
              <w:bottom w:val="nil"/>
              <w:right w:val="nil"/>
            </w:tcBorders>
            <w:shd w:val="clear" w:color="auto" w:fill="auto"/>
            <w:noWrap/>
            <w:vAlign w:val="bottom"/>
            <w:hideMark/>
          </w:tcPr>
          <w:p w14:paraId="3C9BC953" w14:textId="77777777" w:rsidR="00DC2757" w:rsidRPr="00DC2757" w:rsidRDefault="00DC2757" w:rsidP="00DC2757">
            <w:pPr>
              <w:spacing w:after="0" w:line="240" w:lineRule="auto"/>
              <w:rPr>
                <w:ins w:id="1350" w:author="Commodore, Sarah" w:date="2023-03-22T16:21:00Z"/>
                <w:rFonts w:ascii="Calibri" w:eastAsia="Times New Roman" w:hAnsi="Calibri" w:cs="Calibri"/>
                <w:color w:val="000000"/>
                <w:sz w:val="20"/>
                <w:szCs w:val="20"/>
              </w:rPr>
            </w:pPr>
            <w:ins w:id="1351" w:author="Commodore, Sarah" w:date="2023-03-22T16:21:00Z">
              <w:r w:rsidRPr="00DC2757">
                <w:rPr>
                  <w:rFonts w:ascii="Calibri" w:eastAsia="Times New Roman" w:hAnsi="Calibri" w:cs="Calibri"/>
                  <w:color w:val="000000"/>
                  <w:sz w:val="20"/>
                  <w:szCs w:val="20"/>
                </w:rPr>
                <w:t>ENSG00000102230.14</w:t>
              </w:r>
            </w:ins>
          </w:p>
        </w:tc>
        <w:tc>
          <w:tcPr>
            <w:tcW w:w="0" w:type="auto"/>
            <w:tcBorders>
              <w:top w:val="nil"/>
              <w:left w:val="nil"/>
              <w:bottom w:val="nil"/>
              <w:right w:val="nil"/>
            </w:tcBorders>
            <w:shd w:val="clear" w:color="auto" w:fill="auto"/>
            <w:noWrap/>
            <w:vAlign w:val="bottom"/>
            <w:hideMark/>
          </w:tcPr>
          <w:p w14:paraId="3F8752AA" w14:textId="77777777" w:rsidR="00DC2757" w:rsidRPr="00DC2757" w:rsidRDefault="00DC2757" w:rsidP="00DC2757">
            <w:pPr>
              <w:spacing w:after="0" w:line="240" w:lineRule="auto"/>
              <w:rPr>
                <w:ins w:id="1352" w:author="Commodore, Sarah" w:date="2023-03-22T16:21:00Z"/>
                <w:rFonts w:ascii="Calibri" w:eastAsia="Times New Roman" w:hAnsi="Calibri" w:cs="Calibri"/>
                <w:color w:val="000000"/>
                <w:sz w:val="20"/>
                <w:szCs w:val="20"/>
              </w:rPr>
            </w:pPr>
            <w:ins w:id="1353" w:author="Commodore, Sarah" w:date="2023-03-22T16:21:00Z">
              <w:r w:rsidRPr="00DC2757">
                <w:rPr>
                  <w:rFonts w:ascii="Calibri" w:eastAsia="Times New Roman" w:hAnsi="Calibri" w:cs="Calibri"/>
                  <w:color w:val="000000"/>
                  <w:sz w:val="20"/>
                  <w:szCs w:val="20"/>
                </w:rPr>
                <w:t>PCYT1B</w:t>
              </w:r>
            </w:ins>
          </w:p>
        </w:tc>
        <w:tc>
          <w:tcPr>
            <w:tcW w:w="0" w:type="auto"/>
            <w:tcBorders>
              <w:top w:val="nil"/>
              <w:left w:val="nil"/>
              <w:bottom w:val="nil"/>
              <w:right w:val="nil"/>
            </w:tcBorders>
            <w:shd w:val="clear" w:color="auto" w:fill="auto"/>
            <w:noWrap/>
            <w:vAlign w:val="bottom"/>
            <w:hideMark/>
          </w:tcPr>
          <w:p w14:paraId="457B119C" w14:textId="77777777" w:rsidR="00DC2757" w:rsidRPr="00DC2757" w:rsidRDefault="00DC2757" w:rsidP="00DC2757">
            <w:pPr>
              <w:spacing w:after="0" w:line="240" w:lineRule="auto"/>
              <w:jc w:val="center"/>
              <w:rPr>
                <w:ins w:id="1354" w:author="Commodore, Sarah" w:date="2023-03-22T16:21:00Z"/>
                <w:rFonts w:ascii="Calibri" w:eastAsia="Times New Roman" w:hAnsi="Calibri" w:cs="Calibri"/>
                <w:color w:val="000000"/>
                <w:sz w:val="20"/>
                <w:szCs w:val="20"/>
              </w:rPr>
            </w:pPr>
            <w:ins w:id="135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D5F5CF3" w14:textId="77777777" w:rsidR="00DC2757" w:rsidRPr="00DC2757" w:rsidRDefault="00DC2757" w:rsidP="00DC2757">
            <w:pPr>
              <w:spacing w:after="0" w:line="240" w:lineRule="auto"/>
              <w:jc w:val="center"/>
              <w:rPr>
                <w:ins w:id="1356" w:author="Commodore, Sarah" w:date="2023-03-22T16:21:00Z"/>
                <w:rFonts w:ascii="Calibri" w:eastAsia="Times New Roman" w:hAnsi="Calibri" w:cs="Calibri"/>
                <w:color w:val="000000"/>
                <w:sz w:val="20"/>
                <w:szCs w:val="20"/>
              </w:rPr>
            </w:pPr>
            <w:ins w:id="1357"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E7D907E" w14:textId="77777777" w:rsidR="00DC2757" w:rsidRPr="00DC2757" w:rsidRDefault="00DC2757" w:rsidP="00DC2757">
            <w:pPr>
              <w:spacing w:after="0" w:line="240" w:lineRule="auto"/>
              <w:jc w:val="center"/>
              <w:rPr>
                <w:ins w:id="1358" w:author="Commodore, Sarah" w:date="2023-03-22T16:21:00Z"/>
                <w:rFonts w:ascii="Calibri" w:eastAsia="Times New Roman" w:hAnsi="Calibri" w:cs="Calibri"/>
                <w:color w:val="000000"/>
                <w:sz w:val="20"/>
                <w:szCs w:val="20"/>
              </w:rPr>
            </w:pPr>
            <w:ins w:id="1359" w:author="Commodore, Sarah" w:date="2023-03-22T16:21:00Z">
              <w:r w:rsidRPr="00DC2757">
                <w:rPr>
                  <w:rFonts w:ascii="Calibri" w:eastAsia="Times New Roman" w:hAnsi="Calibri" w:cs="Calibri"/>
                  <w:color w:val="000000"/>
                  <w:sz w:val="20"/>
                  <w:szCs w:val="20"/>
                </w:rPr>
                <w:t>5.6E-10</w:t>
              </w:r>
            </w:ins>
          </w:p>
        </w:tc>
        <w:tc>
          <w:tcPr>
            <w:tcW w:w="0" w:type="auto"/>
            <w:tcBorders>
              <w:top w:val="nil"/>
              <w:left w:val="nil"/>
              <w:bottom w:val="nil"/>
              <w:right w:val="nil"/>
            </w:tcBorders>
            <w:shd w:val="clear" w:color="auto" w:fill="auto"/>
            <w:noWrap/>
            <w:vAlign w:val="bottom"/>
            <w:hideMark/>
          </w:tcPr>
          <w:p w14:paraId="621D3725" w14:textId="77777777" w:rsidR="00DC2757" w:rsidRPr="00DC2757" w:rsidRDefault="00DC2757" w:rsidP="00DC2757">
            <w:pPr>
              <w:spacing w:after="0" w:line="240" w:lineRule="auto"/>
              <w:jc w:val="center"/>
              <w:rPr>
                <w:ins w:id="1360" w:author="Commodore, Sarah" w:date="2023-03-22T16:21:00Z"/>
                <w:rFonts w:ascii="Calibri" w:eastAsia="Times New Roman" w:hAnsi="Calibri" w:cs="Calibri"/>
                <w:color w:val="FF0000"/>
                <w:sz w:val="20"/>
                <w:szCs w:val="20"/>
              </w:rPr>
            </w:pPr>
            <w:ins w:id="1361" w:author="Commodore, Sarah" w:date="2023-03-22T16:21:00Z">
              <w:r w:rsidRPr="00DC2757">
                <w:rPr>
                  <w:rFonts w:ascii="Calibri" w:eastAsia="Times New Roman" w:hAnsi="Calibri" w:cs="Calibri"/>
                  <w:color w:val="FF0000"/>
                  <w:sz w:val="20"/>
                  <w:szCs w:val="20"/>
                </w:rPr>
                <w:t>*</w:t>
              </w:r>
            </w:ins>
          </w:p>
        </w:tc>
      </w:tr>
      <w:tr w:rsidR="00DC2757" w:rsidRPr="00DC2757" w14:paraId="69CC7C97" w14:textId="77777777" w:rsidTr="00DC2757">
        <w:trPr>
          <w:trHeight w:val="260"/>
          <w:ins w:id="1362" w:author="Commodore, Sarah" w:date="2023-03-22T16:21:00Z"/>
        </w:trPr>
        <w:tc>
          <w:tcPr>
            <w:tcW w:w="0" w:type="auto"/>
            <w:tcBorders>
              <w:top w:val="nil"/>
              <w:left w:val="nil"/>
              <w:bottom w:val="nil"/>
              <w:right w:val="nil"/>
            </w:tcBorders>
            <w:shd w:val="clear" w:color="auto" w:fill="auto"/>
            <w:noWrap/>
            <w:vAlign w:val="bottom"/>
            <w:hideMark/>
          </w:tcPr>
          <w:p w14:paraId="5126E69E" w14:textId="77777777" w:rsidR="00DC2757" w:rsidRPr="00DC2757" w:rsidRDefault="00DC2757" w:rsidP="00DC2757">
            <w:pPr>
              <w:spacing w:after="0" w:line="240" w:lineRule="auto"/>
              <w:rPr>
                <w:ins w:id="1363" w:author="Commodore, Sarah" w:date="2023-03-22T16:21:00Z"/>
                <w:rFonts w:ascii="Calibri" w:eastAsia="Times New Roman" w:hAnsi="Calibri" w:cs="Calibri"/>
                <w:color w:val="000000"/>
                <w:sz w:val="20"/>
                <w:szCs w:val="20"/>
              </w:rPr>
            </w:pPr>
            <w:ins w:id="1364" w:author="Commodore, Sarah" w:date="2023-03-22T16:21:00Z">
              <w:r w:rsidRPr="00DC2757">
                <w:rPr>
                  <w:rFonts w:ascii="Calibri" w:eastAsia="Times New Roman" w:hAnsi="Calibri" w:cs="Calibri"/>
                  <w:color w:val="000000"/>
                  <w:sz w:val="20"/>
                  <w:szCs w:val="20"/>
                </w:rPr>
                <w:t>ENSG00000156076.10</w:t>
              </w:r>
            </w:ins>
          </w:p>
        </w:tc>
        <w:tc>
          <w:tcPr>
            <w:tcW w:w="0" w:type="auto"/>
            <w:tcBorders>
              <w:top w:val="nil"/>
              <w:left w:val="nil"/>
              <w:bottom w:val="nil"/>
              <w:right w:val="nil"/>
            </w:tcBorders>
            <w:shd w:val="clear" w:color="auto" w:fill="auto"/>
            <w:noWrap/>
            <w:vAlign w:val="bottom"/>
            <w:hideMark/>
          </w:tcPr>
          <w:p w14:paraId="5C6A2379" w14:textId="77777777" w:rsidR="00DC2757" w:rsidRPr="00DC2757" w:rsidRDefault="00DC2757" w:rsidP="00DC2757">
            <w:pPr>
              <w:spacing w:after="0" w:line="240" w:lineRule="auto"/>
              <w:rPr>
                <w:ins w:id="1365" w:author="Commodore, Sarah" w:date="2023-03-22T16:21:00Z"/>
                <w:rFonts w:ascii="Calibri" w:eastAsia="Times New Roman" w:hAnsi="Calibri" w:cs="Calibri"/>
                <w:color w:val="000000"/>
                <w:sz w:val="20"/>
                <w:szCs w:val="20"/>
              </w:rPr>
            </w:pPr>
            <w:ins w:id="1366" w:author="Commodore, Sarah" w:date="2023-03-22T16:21:00Z">
              <w:r w:rsidRPr="00DC2757">
                <w:rPr>
                  <w:rFonts w:ascii="Calibri" w:eastAsia="Times New Roman" w:hAnsi="Calibri" w:cs="Calibri"/>
                  <w:color w:val="000000"/>
                  <w:sz w:val="20"/>
                  <w:szCs w:val="20"/>
                </w:rPr>
                <w:t>WIF1</w:t>
              </w:r>
            </w:ins>
          </w:p>
        </w:tc>
        <w:tc>
          <w:tcPr>
            <w:tcW w:w="0" w:type="auto"/>
            <w:tcBorders>
              <w:top w:val="nil"/>
              <w:left w:val="nil"/>
              <w:bottom w:val="nil"/>
              <w:right w:val="nil"/>
            </w:tcBorders>
            <w:shd w:val="clear" w:color="auto" w:fill="auto"/>
            <w:noWrap/>
            <w:vAlign w:val="bottom"/>
            <w:hideMark/>
          </w:tcPr>
          <w:p w14:paraId="6EDFBE42" w14:textId="77777777" w:rsidR="00DC2757" w:rsidRPr="00DC2757" w:rsidRDefault="00DC2757" w:rsidP="00DC2757">
            <w:pPr>
              <w:spacing w:after="0" w:line="240" w:lineRule="auto"/>
              <w:jc w:val="center"/>
              <w:rPr>
                <w:ins w:id="1367" w:author="Commodore, Sarah" w:date="2023-03-22T16:21:00Z"/>
                <w:rFonts w:ascii="Calibri" w:eastAsia="Times New Roman" w:hAnsi="Calibri" w:cs="Calibri"/>
                <w:color w:val="000000"/>
                <w:sz w:val="20"/>
                <w:szCs w:val="20"/>
              </w:rPr>
            </w:pPr>
            <w:ins w:id="136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892D9FF" w14:textId="77777777" w:rsidR="00DC2757" w:rsidRPr="00DC2757" w:rsidRDefault="00DC2757" w:rsidP="00DC2757">
            <w:pPr>
              <w:spacing w:after="0" w:line="240" w:lineRule="auto"/>
              <w:jc w:val="center"/>
              <w:rPr>
                <w:ins w:id="1369" w:author="Commodore, Sarah" w:date="2023-03-22T16:21:00Z"/>
                <w:rFonts w:ascii="Calibri" w:eastAsia="Times New Roman" w:hAnsi="Calibri" w:cs="Calibri"/>
                <w:color w:val="000000"/>
                <w:sz w:val="20"/>
                <w:szCs w:val="20"/>
              </w:rPr>
            </w:pPr>
            <w:ins w:id="1370"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54C1D464" w14:textId="77777777" w:rsidR="00DC2757" w:rsidRPr="00DC2757" w:rsidRDefault="00DC2757" w:rsidP="00DC2757">
            <w:pPr>
              <w:spacing w:after="0" w:line="240" w:lineRule="auto"/>
              <w:jc w:val="center"/>
              <w:rPr>
                <w:ins w:id="1371" w:author="Commodore, Sarah" w:date="2023-03-22T16:21:00Z"/>
                <w:rFonts w:ascii="Calibri" w:eastAsia="Times New Roman" w:hAnsi="Calibri" w:cs="Calibri"/>
                <w:color w:val="000000"/>
                <w:sz w:val="20"/>
                <w:szCs w:val="20"/>
              </w:rPr>
            </w:pPr>
            <w:ins w:id="1372"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2AFDE87B" w14:textId="77777777" w:rsidR="00DC2757" w:rsidRPr="00DC2757" w:rsidRDefault="00DC2757" w:rsidP="00DC2757">
            <w:pPr>
              <w:spacing w:after="0" w:line="240" w:lineRule="auto"/>
              <w:jc w:val="center"/>
              <w:rPr>
                <w:ins w:id="1373" w:author="Commodore, Sarah" w:date="2023-03-22T16:21:00Z"/>
                <w:rFonts w:ascii="Calibri" w:eastAsia="Times New Roman" w:hAnsi="Calibri" w:cs="Calibri"/>
                <w:color w:val="FF0000"/>
                <w:sz w:val="20"/>
                <w:szCs w:val="20"/>
              </w:rPr>
            </w:pPr>
            <w:ins w:id="1374" w:author="Commodore, Sarah" w:date="2023-03-22T16:21:00Z">
              <w:r w:rsidRPr="00DC2757">
                <w:rPr>
                  <w:rFonts w:ascii="Calibri" w:eastAsia="Times New Roman" w:hAnsi="Calibri" w:cs="Calibri"/>
                  <w:color w:val="FF0000"/>
                  <w:sz w:val="20"/>
                  <w:szCs w:val="20"/>
                </w:rPr>
                <w:t>*</w:t>
              </w:r>
            </w:ins>
          </w:p>
        </w:tc>
      </w:tr>
      <w:tr w:rsidR="00DC2757" w:rsidRPr="00DC2757" w14:paraId="6307B4DA" w14:textId="77777777" w:rsidTr="00DC2757">
        <w:trPr>
          <w:trHeight w:val="260"/>
          <w:ins w:id="1375" w:author="Commodore, Sarah" w:date="2023-03-22T16:21:00Z"/>
        </w:trPr>
        <w:tc>
          <w:tcPr>
            <w:tcW w:w="0" w:type="auto"/>
            <w:tcBorders>
              <w:top w:val="nil"/>
              <w:left w:val="nil"/>
              <w:bottom w:val="nil"/>
              <w:right w:val="nil"/>
            </w:tcBorders>
            <w:shd w:val="clear" w:color="auto" w:fill="auto"/>
            <w:noWrap/>
            <w:vAlign w:val="bottom"/>
            <w:hideMark/>
          </w:tcPr>
          <w:p w14:paraId="64D498C0" w14:textId="77777777" w:rsidR="00DC2757" w:rsidRPr="00DC2757" w:rsidRDefault="00DC2757" w:rsidP="00DC2757">
            <w:pPr>
              <w:spacing w:after="0" w:line="240" w:lineRule="auto"/>
              <w:rPr>
                <w:ins w:id="1376" w:author="Commodore, Sarah" w:date="2023-03-22T16:21:00Z"/>
                <w:rFonts w:ascii="Calibri" w:eastAsia="Times New Roman" w:hAnsi="Calibri" w:cs="Calibri"/>
                <w:color w:val="000000"/>
                <w:sz w:val="20"/>
                <w:szCs w:val="20"/>
              </w:rPr>
            </w:pPr>
            <w:ins w:id="1377" w:author="Commodore, Sarah" w:date="2023-03-22T16:21:00Z">
              <w:r w:rsidRPr="00DC2757">
                <w:rPr>
                  <w:rFonts w:ascii="Calibri" w:eastAsia="Times New Roman" w:hAnsi="Calibri" w:cs="Calibri"/>
                  <w:color w:val="000000"/>
                  <w:sz w:val="20"/>
                  <w:szCs w:val="20"/>
                </w:rPr>
                <w:t>ENSG00000276842.1</w:t>
              </w:r>
            </w:ins>
          </w:p>
        </w:tc>
        <w:tc>
          <w:tcPr>
            <w:tcW w:w="0" w:type="auto"/>
            <w:tcBorders>
              <w:top w:val="nil"/>
              <w:left w:val="nil"/>
              <w:bottom w:val="nil"/>
              <w:right w:val="nil"/>
            </w:tcBorders>
            <w:shd w:val="clear" w:color="auto" w:fill="auto"/>
            <w:noWrap/>
            <w:vAlign w:val="bottom"/>
            <w:hideMark/>
          </w:tcPr>
          <w:p w14:paraId="4AF4ED2B" w14:textId="77777777" w:rsidR="00DC2757" w:rsidRPr="00DC2757" w:rsidRDefault="00DC2757" w:rsidP="00DC2757">
            <w:pPr>
              <w:spacing w:after="0" w:line="240" w:lineRule="auto"/>
              <w:rPr>
                <w:ins w:id="1378" w:author="Commodore, Sarah" w:date="2023-03-22T16:21:00Z"/>
                <w:rFonts w:ascii="Calibri" w:eastAsia="Times New Roman" w:hAnsi="Calibri" w:cs="Calibri"/>
                <w:color w:val="000000"/>
                <w:sz w:val="20"/>
                <w:szCs w:val="20"/>
              </w:rPr>
            </w:pPr>
            <w:ins w:id="1379" w:author="Commodore, Sarah" w:date="2023-03-22T16:21:00Z">
              <w:r w:rsidRPr="00DC2757">
                <w:rPr>
                  <w:rFonts w:ascii="Calibri" w:eastAsia="Times New Roman" w:hAnsi="Calibri" w:cs="Calibri"/>
                  <w:color w:val="000000"/>
                  <w:sz w:val="20"/>
                  <w:szCs w:val="20"/>
                </w:rPr>
                <w:t>AC023510.2</w:t>
              </w:r>
            </w:ins>
          </w:p>
        </w:tc>
        <w:tc>
          <w:tcPr>
            <w:tcW w:w="0" w:type="auto"/>
            <w:tcBorders>
              <w:top w:val="nil"/>
              <w:left w:val="nil"/>
              <w:bottom w:val="nil"/>
              <w:right w:val="nil"/>
            </w:tcBorders>
            <w:shd w:val="clear" w:color="auto" w:fill="auto"/>
            <w:noWrap/>
            <w:vAlign w:val="bottom"/>
            <w:hideMark/>
          </w:tcPr>
          <w:p w14:paraId="313B6848" w14:textId="77777777" w:rsidR="00DC2757" w:rsidRPr="00DC2757" w:rsidRDefault="00DC2757" w:rsidP="00DC2757">
            <w:pPr>
              <w:spacing w:after="0" w:line="240" w:lineRule="auto"/>
              <w:jc w:val="center"/>
              <w:rPr>
                <w:ins w:id="1380" w:author="Commodore, Sarah" w:date="2023-03-22T16:21:00Z"/>
                <w:rFonts w:ascii="Calibri" w:eastAsia="Times New Roman" w:hAnsi="Calibri" w:cs="Calibri"/>
                <w:color w:val="000000"/>
                <w:sz w:val="20"/>
                <w:szCs w:val="20"/>
              </w:rPr>
            </w:pPr>
            <w:ins w:id="138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F1C6DF1" w14:textId="77777777" w:rsidR="00DC2757" w:rsidRPr="00DC2757" w:rsidRDefault="00DC2757" w:rsidP="00DC2757">
            <w:pPr>
              <w:spacing w:after="0" w:line="240" w:lineRule="auto"/>
              <w:jc w:val="center"/>
              <w:rPr>
                <w:ins w:id="1382" w:author="Commodore, Sarah" w:date="2023-03-22T16:21:00Z"/>
                <w:rFonts w:ascii="Calibri" w:eastAsia="Times New Roman" w:hAnsi="Calibri" w:cs="Calibri"/>
                <w:color w:val="000000"/>
                <w:sz w:val="20"/>
                <w:szCs w:val="20"/>
              </w:rPr>
            </w:pPr>
            <w:ins w:id="1383" w:author="Commodore, Sarah" w:date="2023-03-22T16:21:00Z">
              <w:r w:rsidRPr="00DC2757">
                <w:rPr>
                  <w:rFonts w:ascii="Calibri" w:eastAsia="Times New Roman" w:hAnsi="Calibri" w:cs="Calibri"/>
                  <w:color w:val="000000"/>
                  <w:sz w:val="20"/>
                  <w:szCs w:val="20"/>
                </w:rPr>
                <w:t>6.2E-12</w:t>
              </w:r>
            </w:ins>
          </w:p>
        </w:tc>
        <w:tc>
          <w:tcPr>
            <w:tcW w:w="0" w:type="auto"/>
            <w:tcBorders>
              <w:top w:val="nil"/>
              <w:left w:val="nil"/>
              <w:bottom w:val="nil"/>
              <w:right w:val="nil"/>
            </w:tcBorders>
            <w:shd w:val="clear" w:color="auto" w:fill="auto"/>
            <w:noWrap/>
            <w:vAlign w:val="bottom"/>
            <w:hideMark/>
          </w:tcPr>
          <w:p w14:paraId="10B2A3F3" w14:textId="77777777" w:rsidR="00DC2757" w:rsidRPr="00DC2757" w:rsidRDefault="00DC2757" w:rsidP="00DC2757">
            <w:pPr>
              <w:spacing w:after="0" w:line="240" w:lineRule="auto"/>
              <w:jc w:val="center"/>
              <w:rPr>
                <w:ins w:id="1384" w:author="Commodore, Sarah" w:date="2023-03-22T16:21:00Z"/>
                <w:rFonts w:ascii="Calibri" w:eastAsia="Times New Roman" w:hAnsi="Calibri" w:cs="Calibri"/>
                <w:color w:val="000000"/>
                <w:sz w:val="20"/>
                <w:szCs w:val="20"/>
              </w:rPr>
            </w:pPr>
            <w:ins w:id="1385"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0485C3F" w14:textId="77777777" w:rsidR="00DC2757" w:rsidRPr="00DC2757" w:rsidRDefault="00DC2757" w:rsidP="00DC2757">
            <w:pPr>
              <w:spacing w:after="0" w:line="240" w:lineRule="auto"/>
              <w:jc w:val="center"/>
              <w:rPr>
                <w:ins w:id="1386" w:author="Commodore, Sarah" w:date="2023-03-22T16:21:00Z"/>
                <w:rFonts w:ascii="Calibri" w:eastAsia="Times New Roman" w:hAnsi="Calibri" w:cs="Calibri"/>
                <w:color w:val="FF0000"/>
                <w:sz w:val="20"/>
                <w:szCs w:val="20"/>
              </w:rPr>
            </w:pPr>
            <w:ins w:id="1387" w:author="Commodore, Sarah" w:date="2023-03-22T16:21:00Z">
              <w:r w:rsidRPr="00DC2757">
                <w:rPr>
                  <w:rFonts w:ascii="Calibri" w:eastAsia="Times New Roman" w:hAnsi="Calibri" w:cs="Calibri"/>
                  <w:color w:val="FF0000"/>
                  <w:sz w:val="20"/>
                  <w:szCs w:val="20"/>
                </w:rPr>
                <w:t>*</w:t>
              </w:r>
            </w:ins>
          </w:p>
        </w:tc>
      </w:tr>
      <w:tr w:rsidR="00DC2757" w:rsidRPr="00DC2757" w14:paraId="30B9FDCA" w14:textId="77777777" w:rsidTr="00DC2757">
        <w:trPr>
          <w:trHeight w:val="260"/>
          <w:ins w:id="1388" w:author="Commodore, Sarah" w:date="2023-03-22T16:21:00Z"/>
        </w:trPr>
        <w:tc>
          <w:tcPr>
            <w:tcW w:w="0" w:type="auto"/>
            <w:tcBorders>
              <w:top w:val="nil"/>
              <w:left w:val="nil"/>
              <w:bottom w:val="nil"/>
              <w:right w:val="nil"/>
            </w:tcBorders>
            <w:shd w:val="clear" w:color="auto" w:fill="auto"/>
            <w:noWrap/>
            <w:vAlign w:val="bottom"/>
            <w:hideMark/>
          </w:tcPr>
          <w:p w14:paraId="39B1F27A" w14:textId="77777777" w:rsidR="00DC2757" w:rsidRPr="00DC2757" w:rsidRDefault="00DC2757" w:rsidP="00DC2757">
            <w:pPr>
              <w:spacing w:after="0" w:line="240" w:lineRule="auto"/>
              <w:rPr>
                <w:ins w:id="1389" w:author="Commodore, Sarah" w:date="2023-03-22T16:21:00Z"/>
                <w:rFonts w:ascii="Calibri" w:eastAsia="Times New Roman" w:hAnsi="Calibri" w:cs="Calibri"/>
                <w:color w:val="000000"/>
                <w:sz w:val="20"/>
                <w:szCs w:val="20"/>
              </w:rPr>
            </w:pPr>
            <w:ins w:id="1390" w:author="Commodore, Sarah" w:date="2023-03-22T16:21:00Z">
              <w:r w:rsidRPr="00DC2757">
                <w:rPr>
                  <w:rFonts w:ascii="Calibri" w:eastAsia="Times New Roman" w:hAnsi="Calibri" w:cs="Calibri"/>
                  <w:color w:val="000000"/>
                  <w:sz w:val="20"/>
                  <w:szCs w:val="20"/>
                </w:rPr>
                <w:t>ENSG00000203734.13</w:t>
              </w:r>
            </w:ins>
          </w:p>
        </w:tc>
        <w:tc>
          <w:tcPr>
            <w:tcW w:w="0" w:type="auto"/>
            <w:tcBorders>
              <w:top w:val="nil"/>
              <w:left w:val="nil"/>
              <w:bottom w:val="nil"/>
              <w:right w:val="nil"/>
            </w:tcBorders>
            <w:shd w:val="clear" w:color="auto" w:fill="auto"/>
            <w:noWrap/>
            <w:vAlign w:val="bottom"/>
            <w:hideMark/>
          </w:tcPr>
          <w:p w14:paraId="7AAFFFA5" w14:textId="77777777" w:rsidR="00DC2757" w:rsidRPr="00DC2757" w:rsidRDefault="00DC2757" w:rsidP="00DC2757">
            <w:pPr>
              <w:spacing w:after="0" w:line="240" w:lineRule="auto"/>
              <w:rPr>
                <w:ins w:id="1391" w:author="Commodore, Sarah" w:date="2023-03-22T16:21:00Z"/>
                <w:rFonts w:ascii="Calibri" w:eastAsia="Times New Roman" w:hAnsi="Calibri" w:cs="Calibri"/>
                <w:color w:val="000000"/>
                <w:sz w:val="20"/>
                <w:szCs w:val="20"/>
              </w:rPr>
            </w:pPr>
            <w:ins w:id="1392" w:author="Commodore, Sarah" w:date="2023-03-22T16:21:00Z">
              <w:r w:rsidRPr="00DC2757">
                <w:rPr>
                  <w:rFonts w:ascii="Calibri" w:eastAsia="Times New Roman" w:hAnsi="Calibri" w:cs="Calibri"/>
                  <w:color w:val="000000"/>
                  <w:sz w:val="20"/>
                  <w:szCs w:val="20"/>
                </w:rPr>
                <w:t>ECT2L</w:t>
              </w:r>
            </w:ins>
          </w:p>
        </w:tc>
        <w:tc>
          <w:tcPr>
            <w:tcW w:w="0" w:type="auto"/>
            <w:tcBorders>
              <w:top w:val="nil"/>
              <w:left w:val="nil"/>
              <w:bottom w:val="nil"/>
              <w:right w:val="nil"/>
            </w:tcBorders>
            <w:shd w:val="clear" w:color="auto" w:fill="auto"/>
            <w:noWrap/>
            <w:vAlign w:val="bottom"/>
            <w:hideMark/>
          </w:tcPr>
          <w:p w14:paraId="4CEF482A" w14:textId="77777777" w:rsidR="00DC2757" w:rsidRPr="00DC2757" w:rsidRDefault="00DC2757" w:rsidP="00DC2757">
            <w:pPr>
              <w:spacing w:after="0" w:line="240" w:lineRule="auto"/>
              <w:jc w:val="center"/>
              <w:rPr>
                <w:ins w:id="1393" w:author="Commodore, Sarah" w:date="2023-03-22T16:21:00Z"/>
                <w:rFonts w:ascii="Calibri" w:eastAsia="Times New Roman" w:hAnsi="Calibri" w:cs="Calibri"/>
                <w:color w:val="000000"/>
                <w:sz w:val="20"/>
                <w:szCs w:val="20"/>
              </w:rPr>
            </w:pPr>
            <w:ins w:id="139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2B04A67" w14:textId="77777777" w:rsidR="00DC2757" w:rsidRPr="00DC2757" w:rsidRDefault="00DC2757" w:rsidP="00DC2757">
            <w:pPr>
              <w:spacing w:after="0" w:line="240" w:lineRule="auto"/>
              <w:jc w:val="center"/>
              <w:rPr>
                <w:ins w:id="1395" w:author="Commodore, Sarah" w:date="2023-03-22T16:21:00Z"/>
                <w:rFonts w:ascii="Calibri" w:eastAsia="Times New Roman" w:hAnsi="Calibri" w:cs="Calibri"/>
                <w:color w:val="000000"/>
                <w:sz w:val="20"/>
                <w:szCs w:val="20"/>
              </w:rPr>
            </w:pPr>
            <w:ins w:id="1396" w:author="Commodore, Sarah" w:date="2023-03-22T16:21:00Z">
              <w:r w:rsidRPr="00DC2757">
                <w:rPr>
                  <w:rFonts w:ascii="Calibri" w:eastAsia="Times New Roman" w:hAnsi="Calibri" w:cs="Calibri"/>
                  <w:color w:val="000000"/>
                  <w:sz w:val="20"/>
                  <w:szCs w:val="20"/>
                </w:rPr>
                <w:t>9.3E-13</w:t>
              </w:r>
            </w:ins>
          </w:p>
        </w:tc>
        <w:tc>
          <w:tcPr>
            <w:tcW w:w="0" w:type="auto"/>
            <w:tcBorders>
              <w:top w:val="nil"/>
              <w:left w:val="nil"/>
              <w:bottom w:val="nil"/>
              <w:right w:val="nil"/>
            </w:tcBorders>
            <w:shd w:val="clear" w:color="auto" w:fill="auto"/>
            <w:noWrap/>
            <w:vAlign w:val="bottom"/>
            <w:hideMark/>
          </w:tcPr>
          <w:p w14:paraId="10230E6A" w14:textId="77777777" w:rsidR="00DC2757" w:rsidRPr="00DC2757" w:rsidRDefault="00DC2757" w:rsidP="00DC2757">
            <w:pPr>
              <w:spacing w:after="0" w:line="240" w:lineRule="auto"/>
              <w:jc w:val="center"/>
              <w:rPr>
                <w:ins w:id="1397" w:author="Commodore, Sarah" w:date="2023-03-22T16:21:00Z"/>
                <w:rFonts w:ascii="Calibri" w:eastAsia="Times New Roman" w:hAnsi="Calibri" w:cs="Calibri"/>
                <w:color w:val="000000"/>
                <w:sz w:val="20"/>
                <w:szCs w:val="20"/>
              </w:rPr>
            </w:pPr>
            <w:ins w:id="1398"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BECA671" w14:textId="77777777" w:rsidR="00DC2757" w:rsidRPr="00DC2757" w:rsidRDefault="00DC2757" w:rsidP="00DC2757">
            <w:pPr>
              <w:spacing w:after="0" w:line="240" w:lineRule="auto"/>
              <w:jc w:val="center"/>
              <w:rPr>
                <w:ins w:id="1399" w:author="Commodore, Sarah" w:date="2023-03-22T16:21:00Z"/>
                <w:rFonts w:ascii="Calibri" w:eastAsia="Times New Roman" w:hAnsi="Calibri" w:cs="Calibri"/>
                <w:color w:val="FF0000"/>
                <w:sz w:val="20"/>
                <w:szCs w:val="20"/>
              </w:rPr>
            </w:pPr>
            <w:ins w:id="1400" w:author="Commodore, Sarah" w:date="2023-03-22T16:21:00Z">
              <w:r w:rsidRPr="00DC2757">
                <w:rPr>
                  <w:rFonts w:ascii="Calibri" w:eastAsia="Times New Roman" w:hAnsi="Calibri" w:cs="Calibri"/>
                  <w:color w:val="FF0000"/>
                  <w:sz w:val="20"/>
                  <w:szCs w:val="20"/>
                </w:rPr>
                <w:t>*</w:t>
              </w:r>
            </w:ins>
          </w:p>
        </w:tc>
      </w:tr>
      <w:tr w:rsidR="00DC2757" w:rsidRPr="00DC2757" w14:paraId="02C120E0" w14:textId="77777777" w:rsidTr="00DC2757">
        <w:trPr>
          <w:trHeight w:val="260"/>
          <w:ins w:id="1401" w:author="Commodore, Sarah" w:date="2023-03-22T16:21:00Z"/>
        </w:trPr>
        <w:tc>
          <w:tcPr>
            <w:tcW w:w="0" w:type="auto"/>
            <w:tcBorders>
              <w:top w:val="nil"/>
              <w:left w:val="nil"/>
              <w:bottom w:val="nil"/>
              <w:right w:val="nil"/>
            </w:tcBorders>
            <w:shd w:val="clear" w:color="auto" w:fill="auto"/>
            <w:noWrap/>
            <w:vAlign w:val="bottom"/>
            <w:hideMark/>
          </w:tcPr>
          <w:p w14:paraId="6A4A05D2" w14:textId="77777777" w:rsidR="00DC2757" w:rsidRPr="00DC2757" w:rsidRDefault="00DC2757" w:rsidP="00DC2757">
            <w:pPr>
              <w:spacing w:after="0" w:line="240" w:lineRule="auto"/>
              <w:rPr>
                <w:ins w:id="1402" w:author="Commodore, Sarah" w:date="2023-03-22T16:21:00Z"/>
                <w:rFonts w:ascii="Calibri" w:eastAsia="Times New Roman" w:hAnsi="Calibri" w:cs="Calibri"/>
                <w:color w:val="000000"/>
                <w:sz w:val="20"/>
                <w:szCs w:val="20"/>
              </w:rPr>
            </w:pPr>
            <w:ins w:id="1403" w:author="Commodore, Sarah" w:date="2023-03-22T16:21:00Z">
              <w:r w:rsidRPr="00DC2757">
                <w:rPr>
                  <w:rFonts w:ascii="Calibri" w:eastAsia="Times New Roman" w:hAnsi="Calibri" w:cs="Calibri"/>
                  <w:color w:val="000000"/>
                  <w:sz w:val="20"/>
                  <w:szCs w:val="20"/>
                </w:rPr>
                <w:t>ENSG00000109182.12</w:t>
              </w:r>
            </w:ins>
          </w:p>
        </w:tc>
        <w:tc>
          <w:tcPr>
            <w:tcW w:w="0" w:type="auto"/>
            <w:tcBorders>
              <w:top w:val="nil"/>
              <w:left w:val="nil"/>
              <w:bottom w:val="nil"/>
              <w:right w:val="nil"/>
            </w:tcBorders>
            <w:shd w:val="clear" w:color="auto" w:fill="auto"/>
            <w:noWrap/>
            <w:vAlign w:val="bottom"/>
            <w:hideMark/>
          </w:tcPr>
          <w:p w14:paraId="34CE4885" w14:textId="77777777" w:rsidR="00DC2757" w:rsidRPr="00DC2757" w:rsidRDefault="00DC2757" w:rsidP="00DC2757">
            <w:pPr>
              <w:spacing w:after="0" w:line="240" w:lineRule="auto"/>
              <w:rPr>
                <w:ins w:id="1404" w:author="Commodore, Sarah" w:date="2023-03-22T16:21:00Z"/>
                <w:rFonts w:ascii="Calibri" w:eastAsia="Times New Roman" w:hAnsi="Calibri" w:cs="Calibri"/>
                <w:color w:val="000000"/>
                <w:sz w:val="20"/>
                <w:szCs w:val="20"/>
              </w:rPr>
            </w:pPr>
            <w:ins w:id="1405" w:author="Commodore, Sarah" w:date="2023-03-22T16:21:00Z">
              <w:r w:rsidRPr="00DC2757">
                <w:rPr>
                  <w:rFonts w:ascii="Calibri" w:eastAsia="Times New Roman" w:hAnsi="Calibri" w:cs="Calibri"/>
                  <w:color w:val="000000"/>
                  <w:sz w:val="20"/>
                  <w:szCs w:val="20"/>
                </w:rPr>
                <w:t>CWH43</w:t>
              </w:r>
            </w:ins>
          </w:p>
        </w:tc>
        <w:tc>
          <w:tcPr>
            <w:tcW w:w="0" w:type="auto"/>
            <w:tcBorders>
              <w:top w:val="nil"/>
              <w:left w:val="nil"/>
              <w:bottom w:val="nil"/>
              <w:right w:val="nil"/>
            </w:tcBorders>
            <w:shd w:val="clear" w:color="auto" w:fill="auto"/>
            <w:noWrap/>
            <w:vAlign w:val="bottom"/>
            <w:hideMark/>
          </w:tcPr>
          <w:p w14:paraId="68C0DA20" w14:textId="77777777" w:rsidR="00DC2757" w:rsidRPr="00DC2757" w:rsidRDefault="00DC2757" w:rsidP="00DC2757">
            <w:pPr>
              <w:spacing w:after="0" w:line="240" w:lineRule="auto"/>
              <w:jc w:val="center"/>
              <w:rPr>
                <w:ins w:id="1406" w:author="Commodore, Sarah" w:date="2023-03-22T16:21:00Z"/>
                <w:rFonts w:ascii="Calibri" w:eastAsia="Times New Roman" w:hAnsi="Calibri" w:cs="Calibri"/>
                <w:color w:val="000000"/>
                <w:sz w:val="20"/>
                <w:szCs w:val="20"/>
              </w:rPr>
            </w:pPr>
            <w:ins w:id="140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97CE63A" w14:textId="77777777" w:rsidR="00DC2757" w:rsidRPr="00DC2757" w:rsidRDefault="00DC2757" w:rsidP="00DC2757">
            <w:pPr>
              <w:spacing w:after="0" w:line="240" w:lineRule="auto"/>
              <w:jc w:val="center"/>
              <w:rPr>
                <w:ins w:id="1408" w:author="Commodore, Sarah" w:date="2023-03-22T16:21:00Z"/>
                <w:rFonts w:ascii="Calibri" w:eastAsia="Times New Roman" w:hAnsi="Calibri" w:cs="Calibri"/>
                <w:color w:val="000000"/>
                <w:sz w:val="20"/>
                <w:szCs w:val="20"/>
              </w:rPr>
            </w:pPr>
            <w:ins w:id="1409"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799086D" w14:textId="77777777" w:rsidR="00DC2757" w:rsidRPr="00DC2757" w:rsidRDefault="00DC2757" w:rsidP="00DC2757">
            <w:pPr>
              <w:spacing w:after="0" w:line="240" w:lineRule="auto"/>
              <w:jc w:val="center"/>
              <w:rPr>
                <w:ins w:id="1410" w:author="Commodore, Sarah" w:date="2023-03-22T16:21:00Z"/>
                <w:rFonts w:ascii="Calibri" w:eastAsia="Times New Roman" w:hAnsi="Calibri" w:cs="Calibri"/>
                <w:color w:val="000000"/>
                <w:sz w:val="20"/>
                <w:szCs w:val="20"/>
              </w:rPr>
            </w:pPr>
            <w:ins w:id="1411"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24E510C5" w14:textId="77777777" w:rsidR="00DC2757" w:rsidRPr="00DC2757" w:rsidRDefault="00DC2757" w:rsidP="00DC2757">
            <w:pPr>
              <w:spacing w:after="0" w:line="240" w:lineRule="auto"/>
              <w:jc w:val="center"/>
              <w:rPr>
                <w:ins w:id="1412" w:author="Commodore, Sarah" w:date="2023-03-22T16:21:00Z"/>
                <w:rFonts w:ascii="Calibri" w:eastAsia="Times New Roman" w:hAnsi="Calibri" w:cs="Calibri"/>
                <w:color w:val="FF0000"/>
                <w:sz w:val="20"/>
                <w:szCs w:val="20"/>
              </w:rPr>
            </w:pPr>
            <w:ins w:id="1413" w:author="Commodore, Sarah" w:date="2023-03-22T16:21:00Z">
              <w:r w:rsidRPr="00DC2757">
                <w:rPr>
                  <w:rFonts w:ascii="Calibri" w:eastAsia="Times New Roman" w:hAnsi="Calibri" w:cs="Calibri"/>
                  <w:color w:val="FF0000"/>
                  <w:sz w:val="20"/>
                  <w:szCs w:val="20"/>
                </w:rPr>
                <w:t>*</w:t>
              </w:r>
            </w:ins>
          </w:p>
        </w:tc>
      </w:tr>
      <w:tr w:rsidR="00DC2757" w:rsidRPr="00DC2757" w14:paraId="21B7B457" w14:textId="77777777" w:rsidTr="00DC2757">
        <w:trPr>
          <w:trHeight w:val="260"/>
          <w:ins w:id="1414" w:author="Commodore, Sarah" w:date="2023-03-22T16:21:00Z"/>
        </w:trPr>
        <w:tc>
          <w:tcPr>
            <w:tcW w:w="0" w:type="auto"/>
            <w:tcBorders>
              <w:top w:val="nil"/>
              <w:left w:val="nil"/>
              <w:bottom w:val="nil"/>
              <w:right w:val="nil"/>
            </w:tcBorders>
            <w:shd w:val="clear" w:color="auto" w:fill="auto"/>
            <w:noWrap/>
            <w:vAlign w:val="bottom"/>
            <w:hideMark/>
          </w:tcPr>
          <w:p w14:paraId="4616D38B" w14:textId="77777777" w:rsidR="00DC2757" w:rsidRPr="00DC2757" w:rsidRDefault="00DC2757" w:rsidP="00DC2757">
            <w:pPr>
              <w:spacing w:after="0" w:line="240" w:lineRule="auto"/>
              <w:rPr>
                <w:ins w:id="1415" w:author="Commodore, Sarah" w:date="2023-03-22T16:21:00Z"/>
                <w:rFonts w:ascii="Calibri" w:eastAsia="Times New Roman" w:hAnsi="Calibri" w:cs="Calibri"/>
                <w:color w:val="000000"/>
                <w:sz w:val="20"/>
                <w:szCs w:val="20"/>
              </w:rPr>
            </w:pPr>
            <w:ins w:id="1416" w:author="Commodore, Sarah" w:date="2023-03-22T16:21:00Z">
              <w:r w:rsidRPr="00DC2757">
                <w:rPr>
                  <w:rFonts w:ascii="Calibri" w:eastAsia="Times New Roman" w:hAnsi="Calibri" w:cs="Calibri"/>
                  <w:color w:val="000000"/>
                  <w:sz w:val="20"/>
                  <w:szCs w:val="20"/>
                </w:rPr>
                <w:t>ENSG00000160188.10</w:t>
              </w:r>
            </w:ins>
          </w:p>
        </w:tc>
        <w:tc>
          <w:tcPr>
            <w:tcW w:w="0" w:type="auto"/>
            <w:tcBorders>
              <w:top w:val="nil"/>
              <w:left w:val="nil"/>
              <w:bottom w:val="nil"/>
              <w:right w:val="nil"/>
            </w:tcBorders>
            <w:shd w:val="clear" w:color="auto" w:fill="auto"/>
            <w:noWrap/>
            <w:vAlign w:val="bottom"/>
            <w:hideMark/>
          </w:tcPr>
          <w:p w14:paraId="74BE4EBE" w14:textId="77777777" w:rsidR="00DC2757" w:rsidRPr="00DC2757" w:rsidRDefault="00DC2757" w:rsidP="00DC2757">
            <w:pPr>
              <w:spacing w:after="0" w:line="240" w:lineRule="auto"/>
              <w:rPr>
                <w:ins w:id="1417" w:author="Commodore, Sarah" w:date="2023-03-22T16:21:00Z"/>
                <w:rFonts w:ascii="Calibri" w:eastAsia="Times New Roman" w:hAnsi="Calibri" w:cs="Calibri"/>
                <w:color w:val="000000"/>
                <w:sz w:val="20"/>
                <w:szCs w:val="20"/>
              </w:rPr>
            </w:pPr>
            <w:ins w:id="1418" w:author="Commodore, Sarah" w:date="2023-03-22T16:21:00Z">
              <w:r w:rsidRPr="00DC2757">
                <w:rPr>
                  <w:rFonts w:ascii="Calibri" w:eastAsia="Times New Roman" w:hAnsi="Calibri" w:cs="Calibri"/>
                  <w:color w:val="000000"/>
                  <w:sz w:val="20"/>
                  <w:szCs w:val="20"/>
                </w:rPr>
                <w:t>RSPH1</w:t>
              </w:r>
            </w:ins>
          </w:p>
        </w:tc>
        <w:tc>
          <w:tcPr>
            <w:tcW w:w="0" w:type="auto"/>
            <w:tcBorders>
              <w:top w:val="nil"/>
              <w:left w:val="nil"/>
              <w:bottom w:val="nil"/>
              <w:right w:val="nil"/>
            </w:tcBorders>
            <w:shd w:val="clear" w:color="auto" w:fill="auto"/>
            <w:noWrap/>
            <w:vAlign w:val="bottom"/>
            <w:hideMark/>
          </w:tcPr>
          <w:p w14:paraId="43DFB84C" w14:textId="77777777" w:rsidR="00DC2757" w:rsidRPr="00DC2757" w:rsidRDefault="00DC2757" w:rsidP="00DC2757">
            <w:pPr>
              <w:spacing w:after="0" w:line="240" w:lineRule="auto"/>
              <w:jc w:val="center"/>
              <w:rPr>
                <w:ins w:id="1419" w:author="Commodore, Sarah" w:date="2023-03-22T16:21:00Z"/>
                <w:rFonts w:ascii="Calibri" w:eastAsia="Times New Roman" w:hAnsi="Calibri" w:cs="Calibri"/>
                <w:color w:val="000000"/>
                <w:sz w:val="20"/>
                <w:szCs w:val="20"/>
              </w:rPr>
            </w:pPr>
            <w:ins w:id="142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AE1D63" w14:textId="77777777" w:rsidR="00DC2757" w:rsidRPr="00DC2757" w:rsidRDefault="00DC2757" w:rsidP="00DC2757">
            <w:pPr>
              <w:spacing w:after="0" w:line="240" w:lineRule="auto"/>
              <w:jc w:val="center"/>
              <w:rPr>
                <w:ins w:id="1421" w:author="Commodore, Sarah" w:date="2023-03-22T16:21:00Z"/>
                <w:rFonts w:ascii="Calibri" w:eastAsia="Times New Roman" w:hAnsi="Calibri" w:cs="Calibri"/>
                <w:color w:val="000000"/>
                <w:sz w:val="20"/>
                <w:szCs w:val="20"/>
              </w:rPr>
            </w:pPr>
            <w:ins w:id="1422" w:author="Commodore, Sarah" w:date="2023-03-22T16:21:00Z">
              <w:r w:rsidRPr="00DC2757">
                <w:rPr>
                  <w:rFonts w:ascii="Calibri" w:eastAsia="Times New Roman" w:hAnsi="Calibri" w:cs="Calibri"/>
                  <w:color w:val="000000"/>
                  <w:sz w:val="20"/>
                  <w:szCs w:val="20"/>
                </w:rPr>
                <w:t>2.5E-14</w:t>
              </w:r>
            </w:ins>
          </w:p>
        </w:tc>
        <w:tc>
          <w:tcPr>
            <w:tcW w:w="0" w:type="auto"/>
            <w:tcBorders>
              <w:top w:val="nil"/>
              <w:left w:val="nil"/>
              <w:bottom w:val="nil"/>
              <w:right w:val="nil"/>
            </w:tcBorders>
            <w:shd w:val="clear" w:color="auto" w:fill="auto"/>
            <w:noWrap/>
            <w:vAlign w:val="bottom"/>
            <w:hideMark/>
          </w:tcPr>
          <w:p w14:paraId="4AAA60BE" w14:textId="77777777" w:rsidR="00DC2757" w:rsidRPr="00DC2757" w:rsidRDefault="00DC2757" w:rsidP="00DC2757">
            <w:pPr>
              <w:spacing w:after="0" w:line="240" w:lineRule="auto"/>
              <w:jc w:val="center"/>
              <w:rPr>
                <w:ins w:id="1423" w:author="Commodore, Sarah" w:date="2023-03-22T16:21:00Z"/>
                <w:rFonts w:ascii="Calibri" w:eastAsia="Times New Roman" w:hAnsi="Calibri" w:cs="Calibri"/>
                <w:color w:val="000000"/>
                <w:sz w:val="20"/>
                <w:szCs w:val="20"/>
              </w:rPr>
            </w:pPr>
            <w:ins w:id="1424" w:author="Commodore, Sarah" w:date="2023-03-22T16:21:00Z">
              <w:r w:rsidRPr="00DC2757">
                <w:rPr>
                  <w:rFonts w:ascii="Calibri" w:eastAsia="Times New Roman" w:hAnsi="Calibri" w:cs="Calibri"/>
                  <w:color w:val="000000"/>
                  <w:sz w:val="20"/>
                  <w:szCs w:val="20"/>
                </w:rPr>
                <w:t>1.5E-12</w:t>
              </w:r>
            </w:ins>
          </w:p>
        </w:tc>
        <w:tc>
          <w:tcPr>
            <w:tcW w:w="0" w:type="auto"/>
            <w:tcBorders>
              <w:top w:val="nil"/>
              <w:left w:val="nil"/>
              <w:bottom w:val="nil"/>
              <w:right w:val="nil"/>
            </w:tcBorders>
            <w:shd w:val="clear" w:color="auto" w:fill="auto"/>
            <w:noWrap/>
            <w:vAlign w:val="bottom"/>
            <w:hideMark/>
          </w:tcPr>
          <w:p w14:paraId="054E2395" w14:textId="77777777" w:rsidR="00DC2757" w:rsidRPr="00DC2757" w:rsidRDefault="00DC2757" w:rsidP="00DC2757">
            <w:pPr>
              <w:spacing w:after="0" w:line="240" w:lineRule="auto"/>
              <w:jc w:val="center"/>
              <w:rPr>
                <w:ins w:id="1425" w:author="Commodore, Sarah" w:date="2023-03-22T16:21:00Z"/>
                <w:rFonts w:ascii="Calibri" w:eastAsia="Times New Roman" w:hAnsi="Calibri" w:cs="Calibri"/>
                <w:color w:val="FF0000"/>
                <w:sz w:val="20"/>
                <w:szCs w:val="20"/>
              </w:rPr>
            </w:pPr>
            <w:ins w:id="1426" w:author="Commodore, Sarah" w:date="2023-03-22T16:21:00Z">
              <w:r w:rsidRPr="00DC2757">
                <w:rPr>
                  <w:rFonts w:ascii="Calibri" w:eastAsia="Times New Roman" w:hAnsi="Calibri" w:cs="Calibri"/>
                  <w:color w:val="FF0000"/>
                  <w:sz w:val="20"/>
                  <w:szCs w:val="20"/>
                </w:rPr>
                <w:t>*</w:t>
              </w:r>
            </w:ins>
          </w:p>
        </w:tc>
      </w:tr>
      <w:tr w:rsidR="00DC2757" w:rsidRPr="00DC2757" w14:paraId="46F11AA8" w14:textId="77777777" w:rsidTr="00DC2757">
        <w:trPr>
          <w:trHeight w:val="260"/>
          <w:ins w:id="1427" w:author="Commodore, Sarah" w:date="2023-03-22T16:21:00Z"/>
        </w:trPr>
        <w:tc>
          <w:tcPr>
            <w:tcW w:w="0" w:type="auto"/>
            <w:tcBorders>
              <w:top w:val="nil"/>
              <w:left w:val="nil"/>
              <w:bottom w:val="nil"/>
              <w:right w:val="nil"/>
            </w:tcBorders>
            <w:shd w:val="clear" w:color="auto" w:fill="auto"/>
            <w:noWrap/>
            <w:vAlign w:val="bottom"/>
            <w:hideMark/>
          </w:tcPr>
          <w:p w14:paraId="1F8E43B3" w14:textId="77777777" w:rsidR="00DC2757" w:rsidRPr="00DC2757" w:rsidRDefault="00DC2757" w:rsidP="00DC2757">
            <w:pPr>
              <w:spacing w:after="0" w:line="240" w:lineRule="auto"/>
              <w:rPr>
                <w:ins w:id="1428" w:author="Commodore, Sarah" w:date="2023-03-22T16:21:00Z"/>
                <w:rFonts w:ascii="Calibri" w:eastAsia="Times New Roman" w:hAnsi="Calibri" w:cs="Calibri"/>
                <w:color w:val="000000"/>
                <w:sz w:val="20"/>
                <w:szCs w:val="20"/>
              </w:rPr>
            </w:pPr>
            <w:ins w:id="1429" w:author="Commodore, Sarah" w:date="2023-03-22T16:21:00Z">
              <w:r w:rsidRPr="00DC2757">
                <w:rPr>
                  <w:rFonts w:ascii="Calibri" w:eastAsia="Times New Roman" w:hAnsi="Calibri" w:cs="Calibri"/>
                  <w:color w:val="000000"/>
                  <w:sz w:val="20"/>
                  <w:szCs w:val="20"/>
                </w:rPr>
                <w:t>ENSG00000230710.2</w:t>
              </w:r>
            </w:ins>
          </w:p>
        </w:tc>
        <w:tc>
          <w:tcPr>
            <w:tcW w:w="0" w:type="auto"/>
            <w:tcBorders>
              <w:top w:val="nil"/>
              <w:left w:val="nil"/>
              <w:bottom w:val="nil"/>
              <w:right w:val="nil"/>
            </w:tcBorders>
            <w:shd w:val="clear" w:color="auto" w:fill="auto"/>
            <w:noWrap/>
            <w:vAlign w:val="bottom"/>
            <w:hideMark/>
          </w:tcPr>
          <w:p w14:paraId="2FC7F88E" w14:textId="77777777" w:rsidR="00DC2757" w:rsidRPr="00DC2757" w:rsidRDefault="00DC2757" w:rsidP="00DC2757">
            <w:pPr>
              <w:spacing w:after="0" w:line="240" w:lineRule="auto"/>
              <w:rPr>
                <w:ins w:id="1430" w:author="Commodore, Sarah" w:date="2023-03-22T16:21:00Z"/>
                <w:rFonts w:ascii="Calibri" w:eastAsia="Times New Roman" w:hAnsi="Calibri" w:cs="Calibri"/>
                <w:color w:val="000000"/>
                <w:sz w:val="20"/>
                <w:szCs w:val="20"/>
              </w:rPr>
            </w:pPr>
            <w:ins w:id="1431" w:author="Commodore, Sarah" w:date="2023-03-22T16:21:00Z">
              <w:r w:rsidRPr="00DC2757">
                <w:rPr>
                  <w:rFonts w:ascii="Calibri" w:eastAsia="Times New Roman" w:hAnsi="Calibri" w:cs="Calibri"/>
                  <w:color w:val="000000"/>
                  <w:sz w:val="20"/>
                  <w:szCs w:val="20"/>
                </w:rPr>
                <w:t>LINC00332</w:t>
              </w:r>
            </w:ins>
          </w:p>
        </w:tc>
        <w:tc>
          <w:tcPr>
            <w:tcW w:w="0" w:type="auto"/>
            <w:tcBorders>
              <w:top w:val="nil"/>
              <w:left w:val="nil"/>
              <w:bottom w:val="nil"/>
              <w:right w:val="nil"/>
            </w:tcBorders>
            <w:shd w:val="clear" w:color="auto" w:fill="auto"/>
            <w:noWrap/>
            <w:vAlign w:val="bottom"/>
            <w:hideMark/>
          </w:tcPr>
          <w:p w14:paraId="259720DA" w14:textId="77777777" w:rsidR="00DC2757" w:rsidRPr="00DC2757" w:rsidRDefault="00DC2757" w:rsidP="00DC2757">
            <w:pPr>
              <w:spacing w:after="0" w:line="240" w:lineRule="auto"/>
              <w:jc w:val="center"/>
              <w:rPr>
                <w:ins w:id="1432" w:author="Commodore, Sarah" w:date="2023-03-22T16:21:00Z"/>
                <w:rFonts w:ascii="Calibri" w:eastAsia="Times New Roman" w:hAnsi="Calibri" w:cs="Calibri"/>
                <w:color w:val="000000"/>
                <w:sz w:val="20"/>
                <w:szCs w:val="20"/>
              </w:rPr>
            </w:pPr>
            <w:ins w:id="143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1D406B1" w14:textId="77777777" w:rsidR="00DC2757" w:rsidRPr="00DC2757" w:rsidRDefault="00DC2757" w:rsidP="00DC2757">
            <w:pPr>
              <w:spacing w:after="0" w:line="240" w:lineRule="auto"/>
              <w:jc w:val="center"/>
              <w:rPr>
                <w:ins w:id="1434" w:author="Commodore, Sarah" w:date="2023-03-22T16:21:00Z"/>
                <w:rFonts w:ascii="Calibri" w:eastAsia="Times New Roman" w:hAnsi="Calibri" w:cs="Calibri"/>
                <w:color w:val="000000"/>
                <w:sz w:val="20"/>
                <w:szCs w:val="20"/>
              </w:rPr>
            </w:pPr>
            <w:ins w:id="1435"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2E117052" w14:textId="77777777" w:rsidR="00DC2757" w:rsidRPr="00DC2757" w:rsidRDefault="00DC2757" w:rsidP="00DC2757">
            <w:pPr>
              <w:spacing w:after="0" w:line="240" w:lineRule="auto"/>
              <w:jc w:val="center"/>
              <w:rPr>
                <w:ins w:id="1436" w:author="Commodore, Sarah" w:date="2023-03-22T16:21:00Z"/>
                <w:rFonts w:ascii="Calibri" w:eastAsia="Times New Roman" w:hAnsi="Calibri" w:cs="Calibri"/>
                <w:color w:val="000000"/>
                <w:sz w:val="20"/>
                <w:szCs w:val="20"/>
              </w:rPr>
            </w:pPr>
            <w:ins w:id="1437"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0EC038" w14:textId="77777777" w:rsidR="00DC2757" w:rsidRPr="00DC2757" w:rsidRDefault="00DC2757" w:rsidP="00DC2757">
            <w:pPr>
              <w:spacing w:after="0" w:line="240" w:lineRule="auto"/>
              <w:jc w:val="center"/>
              <w:rPr>
                <w:ins w:id="1438" w:author="Commodore, Sarah" w:date="2023-03-22T16:21:00Z"/>
                <w:rFonts w:ascii="Calibri" w:eastAsia="Times New Roman" w:hAnsi="Calibri" w:cs="Calibri"/>
                <w:color w:val="FF0000"/>
                <w:sz w:val="20"/>
                <w:szCs w:val="20"/>
              </w:rPr>
            </w:pPr>
            <w:ins w:id="1439" w:author="Commodore, Sarah" w:date="2023-03-22T16:21:00Z">
              <w:r w:rsidRPr="00DC2757">
                <w:rPr>
                  <w:rFonts w:ascii="Calibri" w:eastAsia="Times New Roman" w:hAnsi="Calibri" w:cs="Calibri"/>
                  <w:color w:val="FF0000"/>
                  <w:sz w:val="20"/>
                  <w:szCs w:val="20"/>
                </w:rPr>
                <w:t>*</w:t>
              </w:r>
            </w:ins>
          </w:p>
        </w:tc>
      </w:tr>
      <w:tr w:rsidR="00DC2757" w:rsidRPr="00DC2757" w14:paraId="0EFEF733" w14:textId="77777777" w:rsidTr="00DC2757">
        <w:trPr>
          <w:trHeight w:val="260"/>
          <w:ins w:id="1440" w:author="Commodore, Sarah" w:date="2023-03-22T16:21:00Z"/>
        </w:trPr>
        <w:tc>
          <w:tcPr>
            <w:tcW w:w="0" w:type="auto"/>
            <w:tcBorders>
              <w:top w:val="nil"/>
              <w:left w:val="nil"/>
              <w:bottom w:val="nil"/>
              <w:right w:val="nil"/>
            </w:tcBorders>
            <w:shd w:val="clear" w:color="auto" w:fill="auto"/>
            <w:noWrap/>
            <w:vAlign w:val="bottom"/>
            <w:hideMark/>
          </w:tcPr>
          <w:p w14:paraId="2A9871AE" w14:textId="77777777" w:rsidR="00DC2757" w:rsidRPr="00DC2757" w:rsidRDefault="00DC2757" w:rsidP="00DC2757">
            <w:pPr>
              <w:spacing w:after="0" w:line="240" w:lineRule="auto"/>
              <w:rPr>
                <w:ins w:id="1441" w:author="Commodore, Sarah" w:date="2023-03-22T16:21:00Z"/>
                <w:rFonts w:ascii="Calibri" w:eastAsia="Times New Roman" w:hAnsi="Calibri" w:cs="Calibri"/>
                <w:color w:val="000000"/>
                <w:sz w:val="20"/>
                <w:szCs w:val="20"/>
              </w:rPr>
            </w:pPr>
            <w:ins w:id="1442" w:author="Commodore, Sarah" w:date="2023-03-22T16:21:00Z">
              <w:r w:rsidRPr="00DC2757">
                <w:rPr>
                  <w:rFonts w:ascii="Calibri" w:eastAsia="Times New Roman" w:hAnsi="Calibri" w:cs="Calibri"/>
                  <w:color w:val="000000"/>
                  <w:sz w:val="20"/>
                  <w:szCs w:val="20"/>
                </w:rPr>
                <w:t>ENSG00000165309.14</w:t>
              </w:r>
            </w:ins>
          </w:p>
        </w:tc>
        <w:tc>
          <w:tcPr>
            <w:tcW w:w="0" w:type="auto"/>
            <w:tcBorders>
              <w:top w:val="nil"/>
              <w:left w:val="nil"/>
              <w:bottom w:val="nil"/>
              <w:right w:val="nil"/>
            </w:tcBorders>
            <w:shd w:val="clear" w:color="auto" w:fill="auto"/>
            <w:noWrap/>
            <w:vAlign w:val="bottom"/>
            <w:hideMark/>
          </w:tcPr>
          <w:p w14:paraId="354DE11A" w14:textId="77777777" w:rsidR="00DC2757" w:rsidRPr="00DC2757" w:rsidRDefault="00DC2757" w:rsidP="00DC2757">
            <w:pPr>
              <w:spacing w:after="0" w:line="240" w:lineRule="auto"/>
              <w:rPr>
                <w:ins w:id="1443" w:author="Commodore, Sarah" w:date="2023-03-22T16:21:00Z"/>
                <w:rFonts w:ascii="Calibri" w:eastAsia="Times New Roman" w:hAnsi="Calibri" w:cs="Calibri"/>
                <w:color w:val="000000"/>
                <w:sz w:val="20"/>
                <w:szCs w:val="20"/>
              </w:rPr>
            </w:pPr>
            <w:ins w:id="1444" w:author="Commodore, Sarah" w:date="2023-03-22T16:21:00Z">
              <w:r w:rsidRPr="00DC2757">
                <w:rPr>
                  <w:rFonts w:ascii="Calibri" w:eastAsia="Times New Roman" w:hAnsi="Calibri" w:cs="Calibri"/>
                  <w:color w:val="000000"/>
                  <w:sz w:val="20"/>
                  <w:szCs w:val="20"/>
                </w:rPr>
                <w:t>ARMC3</w:t>
              </w:r>
            </w:ins>
          </w:p>
        </w:tc>
        <w:tc>
          <w:tcPr>
            <w:tcW w:w="0" w:type="auto"/>
            <w:tcBorders>
              <w:top w:val="nil"/>
              <w:left w:val="nil"/>
              <w:bottom w:val="nil"/>
              <w:right w:val="nil"/>
            </w:tcBorders>
            <w:shd w:val="clear" w:color="auto" w:fill="auto"/>
            <w:noWrap/>
            <w:vAlign w:val="bottom"/>
            <w:hideMark/>
          </w:tcPr>
          <w:p w14:paraId="07C16177" w14:textId="77777777" w:rsidR="00DC2757" w:rsidRPr="00DC2757" w:rsidRDefault="00DC2757" w:rsidP="00DC2757">
            <w:pPr>
              <w:spacing w:after="0" w:line="240" w:lineRule="auto"/>
              <w:jc w:val="center"/>
              <w:rPr>
                <w:ins w:id="1445" w:author="Commodore, Sarah" w:date="2023-03-22T16:21:00Z"/>
                <w:rFonts w:ascii="Calibri" w:eastAsia="Times New Roman" w:hAnsi="Calibri" w:cs="Calibri"/>
                <w:color w:val="000000"/>
                <w:sz w:val="20"/>
                <w:szCs w:val="20"/>
              </w:rPr>
            </w:pPr>
            <w:ins w:id="144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C4BC7E" w14:textId="77777777" w:rsidR="00DC2757" w:rsidRPr="00DC2757" w:rsidRDefault="00DC2757" w:rsidP="00DC2757">
            <w:pPr>
              <w:spacing w:after="0" w:line="240" w:lineRule="auto"/>
              <w:jc w:val="center"/>
              <w:rPr>
                <w:ins w:id="1447" w:author="Commodore, Sarah" w:date="2023-03-22T16:21:00Z"/>
                <w:rFonts w:ascii="Calibri" w:eastAsia="Times New Roman" w:hAnsi="Calibri" w:cs="Calibri"/>
                <w:color w:val="000000"/>
                <w:sz w:val="20"/>
                <w:szCs w:val="20"/>
              </w:rPr>
            </w:pPr>
            <w:ins w:id="1448"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367FF255" w14:textId="77777777" w:rsidR="00DC2757" w:rsidRPr="00DC2757" w:rsidRDefault="00DC2757" w:rsidP="00DC2757">
            <w:pPr>
              <w:spacing w:after="0" w:line="240" w:lineRule="auto"/>
              <w:jc w:val="center"/>
              <w:rPr>
                <w:ins w:id="1449" w:author="Commodore, Sarah" w:date="2023-03-22T16:21:00Z"/>
                <w:rFonts w:ascii="Calibri" w:eastAsia="Times New Roman" w:hAnsi="Calibri" w:cs="Calibri"/>
                <w:color w:val="000000"/>
                <w:sz w:val="20"/>
                <w:szCs w:val="20"/>
              </w:rPr>
            </w:pPr>
            <w:ins w:id="1450"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6580886F" w14:textId="77777777" w:rsidR="00DC2757" w:rsidRPr="00DC2757" w:rsidRDefault="00DC2757" w:rsidP="00DC2757">
            <w:pPr>
              <w:spacing w:after="0" w:line="240" w:lineRule="auto"/>
              <w:jc w:val="center"/>
              <w:rPr>
                <w:ins w:id="1451" w:author="Commodore, Sarah" w:date="2023-03-22T16:21:00Z"/>
                <w:rFonts w:ascii="Calibri" w:eastAsia="Times New Roman" w:hAnsi="Calibri" w:cs="Calibri"/>
                <w:color w:val="FF0000"/>
                <w:sz w:val="20"/>
                <w:szCs w:val="20"/>
              </w:rPr>
            </w:pPr>
            <w:ins w:id="1452" w:author="Commodore, Sarah" w:date="2023-03-22T16:21:00Z">
              <w:r w:rsidRPr="00DC2757">
                <w:rPr>
                  <w:rFonts w:ascii="Calibri" w:eastAsia="Times New Roman" w:hAnsi="Calibri" w:cs="Calibri"/>
                  <w:color w:val="FF0000"/>
                  <w:sz w:val="20"/>
                  <w:szCs w:val="20"/>
                </w:rPr>
                <w:t>*</w:t>
              </w:r>
            </w:ins>
          </w:p>
        </w:tc>
      </w:tr>
      <w:tr w:rsidR="00DC2757" w:rsidRPr="00DC2757" w14:paraId="05CF6D53" w14:textId="77777777" w:rsidTr="00DC2757">
        <w:trPr>
          <w:trHeight w:val="260"/>
          <w:ins w:id="1453" w:author="Commodore, Sarah" w:date="2023-03-22T16:21:00Z"/>
        </w:trPr>
        <w:tc>
          <w:tcPr>
            <w:tcW w:w="0" w:type="auto"/>
            <w:tcBorders>
              <w:top w:val="nil"/>
              <w:left w:val="nil"/>
              <w:bottom w:val="nil"/>
              <w:right w:val="nil"/>
            </w:tcBorders>
            <w:shd w:val="clear" w:color="auto" w:fill="auto"/>
            <w:noWrap/>
            <w:vAlign w:val="bottom"/>
            <w:hideMark/>
          </w:tcPr>
          <w:p w14:paraId="665E1014" w14:textId="77777777" w:rsidR="00DC2757" w:rsidRPr="00DC2757" w:rsidRDefault="00DC2757" w:rsidP="00DC2757">
            <w:pPr>
              <w:spacing w:after="0" w:line="240" w:lineRule="auto"/>
              <w:rPr>
                <w:ins w:id="1454" w:author="Commodore, Sarah" w:date="2023-03-22T16:21:00Z"/>
                <w:rFonts w:ascii="Calibri" w:eastAsia="Times New Roman" w:hAnsi="Calibri" w:cs="Calibri"/>
                <w:color w:val="000000"/>
                <w:sz w:val="20"/>
                <w:szCs w:val="20"/>
              </w:rPr>
            </w:pPr>
            <w:ins w:id="1455" w:author="Commodore, Sarah" w:date="2023-03-22T16:21:00Z">
              <w:r w:rsidRPr="00DC2757">
                <w:rPr>
                  <w:rFonts w:ascii="Calibri" w:eastAsia="Times New Roman" w:hAnsi="Calibri" w:cs="Calibri"/>
                  <w:color w:val="000000"/>
                  <w:sz w:val="20"/>
                  <w:szCs w:val="20"/>
                </w:rPr>
                <w:t>ENSG00000228723.6</w:t>
              </w:r>
            </w:ins>
          </w:p>
        </w:tc>
        <w:tc>
          <w:tcPr>
            <w:tcW w:w="0" w:type="auto"/>
            <w:tcBorders>
              <w:top w:val="nil"/>
              <w:left w:val="nil"/>
              <w:bottom w:val="nil"/>
              <w:right w:val="nil"/>
            </w:tcBorders>
            <w:shd w:val="clear" w:color="auto" w:fill="auto"/>
            <w:noWrap/>
            <w:vAlign w:val="bottom"/>
            <w:hideMark/>
          </w:tcPr>
          <w:p w14:paraId="419BC414" w14:textId="77777777" w:rsidR="00DC2757" w:rsidRPr="00DC2757" w:rsidRDefault="00DC2757" w:rsidP="00DC2757">
            <w:pPr>
              <w:spacing w:after="0" w:line="240" w:lineRule="auto"/>
              <w:rPr>
                <w:ins w:id="1456" w:author="Commodore, Sarah" w:date="2023-03-22T16:21:00Z"/>
                <w:rFonts w:ascii="Calibri" w:eastAsia="Times New Roman" w:hAnsi="Calibri" w:cs="Calibri"/>
                <w:color w:val="000000"/>
                <w:sz w:val="20"/>
                <w:szCs w:val="20"/>
              </w:rPr>
            </w:pPr>
            <w:ins w:id="1457" w:author="Commodore, Sarah" w:date="2023-03-22T16:21:00Z">
              <w:r w:rsidRPr="00DC2757">
                <w:rPr>
                  <w:rFonts w:ascii="Calibri" w:eastAsia="Times New Roman" w:hAnsi="Calibri" w:cs="Calibri"/>
                  <w:color w:val="000000"/>
                  <w:sz w:val="20"/>
                  <w:szCs w:val="20"/>
                </w:rPr>
                <w:t>SRGAP3-AS2</w:t>
              </w:r>
            </w:ins>
          </w:p>
        </w:tc>
        <w:tc>
          <w:tcPr>
            <w:tcW w:w="0" w:type="auto"/>
            <w:tcBorders>
              <w:top w:val="nil"/>
              <w:left w:val="nil"/>
              <w:bottom w:val="nil"/>
              <w:right w:val="nil"/>
            </w:tcBorders>
            <w:shd w:val="clear" w:color="auto" w:fill="auto"/>
            <w:noWrap/>
            <w:vAlign w:val="bottom"/>
            <w:hideMark/>
          </w:tcPr>
          <w:p w14:paraId="0FBE13ED" w14:textId="77777777" w:rsidR="00DC2757" w:rsidRPr="00DC2757" w:rsidRDefault="00DC2757" w:rsidP="00DC2757">
            <w:pPr>
              <w:spacing w:after="0" w:line="240" w:lineRule="auto"/>
              <w:jc w:val="center"/>
              <w:rPr>
                <w:ins w:id="1458" w:author="Commodore, Sarah" w:date="2023-03-22T16:21:00Z"/>
                <w:rFonts w:ascii="Calibri" w:eastAsia="Times New Roman" w:hAnsi="Calibri" w:cs="Calibri"/>
                <w:color w:val="000000"/>
                <w:sz w:val="20"/>
                <w:szCs w:val="20"/>
              </w:rPr>
            </w:pPr>
            <w:ins w:id="145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A0F2AB7" w14:textId="77777777" w:rsidR="00DC2757" w:rsidRPr="00DC2757" w:rsidRDefault="00DC2757" w:rsidP="00DC2757">
            <w:pPr>
              <w:spacing w:after="0" w:line="240" w:lineRule="auto"/>
              <w:jc w:val="center"/>
              <w:rPr>
                <w:ins w:id="1460" w:author="Commodore, Sarah" w:date="2023-03-22T16:21:00Z"/>
                <w:rFonts w:ascii="Calibri" w:eastAsia="Times New Roman" w:hAnsi="Calibri" w:cs="Calibri"/>
                <w:color w:val="000000"/>
                <w:sz w:val="20"/>
                <w:szCs w:val="20"/>
              </w:rPr>
            </w:pPr>
            <w:ins w:id="1461" w:author="Commodore, Sarah" w:date="2023-03-22T16:21:00Z">
              <w:r w:rsidRPr="00DC2757">
                <w:rPr>
                  <w:rFonts w:ascii="Calibri" w:eastAsia="Times New Roman" w:hAnsi="Calibri" w:cs="Calibri"/>
                  <w:color w:val="000000"/>
                  <w:sz w:val="20"/>
                  <w:szCs w:val="20"/>
                </w:rPr>
                <w:t>3.4E-10</w:t>
              </w:r>
            </w:ins>
          </w:p>
        </w:tc>
        <w:tc>
          <w:tcPr>
            <w:tcW w:w="0" w:type="auto"/>
            <w:tcBorders>
              <w:top w:val="nil"/>
              <w:left w:val="nil"/>
              <w:bottom w:val="nil"/>
              <w:right w:val="nil"/>
            </w:tcBorders>
            <w:shd w:val="clear" w:color="auto" w:fill="auto"/>
            <w:noWrap/>
            <w:vAlign w:val="bottom"/>
            <w:hideMark/>
          </w:tcPr>
          <w:p w14:paraId="02E66A21" w14:textId="77777777" w:rsidR="00DC2757" w:rsidRPr="00DC2757" w:rsidRDefault="00DC2757" w:rsidP="00DC2757">
            <w:pPr>
              <w:spacing w:after="0" w:line="240" w:lineRule="auto"/>
              <w:jc w:val="center"/>
              <w:rPr>
                <w:ins w:id="1462" w:author="Commodore, Sarah" w:date="2023-03-22T16:21:00Z"/>
                <w:rFonts w:ascii="Calibri" w:eastAsia="Times New Roman" w:hAnsi="Calibri" w:cs="Calibri"/>
                <w:color w:val="000000"/>
                <w:sz w:val="20"/>
                <w:szCs w:val="20"/>
              </w:rPr>
            </w:pPr>
            <w:ins w:id="1463" w:author="Commodore, Sarah" w:date="2023-03-22T16:21:00Z">
              <w:r w:rsidRPr="00DC2757">
                <w:rPr>
                  <w:rFonts w:ascii="Calibri" w:eastAsia="Times New Roman" w:hAnsi="Calibri" w:cs="Calibri"/>
                  <w:color w:val="000000"/>
                  <w:sz w:val="20"/>
                  <w:szCs w:val="20"/>
                </w:rPr>
                <w:t>6.8E-09</w:t>
              </w:r>
            </w:ins>
          </w:p>
        </w:tc>
        <w:tc>
          <w:tcPr>
            <w:tcW w:w="0" w:type="auto"/>
            <w:tcBorders>
              <w:top w:val="nil"/>
              <w:left w:val="nil"/>
              <w:bottom w:val="nil"/>
              <w:right w:val="nil"/>
            </w:tcBorders>
            <w:shd w:val="clear" w:color="auto" w:fill="auto"/>
            <w:noWrap/>
            <w:vAlign w:val="bottom"/>
            <w:hideMark/>
          </w:tcPr>
          <w:p w14:paraId="5C821794" w14:textId="77777777" w:rsidR="00DC2757" w:rsidRPr="00DC2757" w:rsidRDefault="00DC2757" w:rsidP="00DC2757">
            <w:pPr>
              <w:spacing w:after="0" w:line="240" w:lineRule="auto"/>
              <w:jc w:val="center"/>
              <w:rPr>
                <w:ins w:id="1464" w:author="Commodore, Sarah" w:date="2023-03-22T16:21:00Z"/>
                <w:rFonts w:ascii="Calibri" w:eastAsia="Times New Roman" w:hAnsi="Calibri" w:cs="Calibri"/>
                <w:color w:val="FF0000"/>
                <w:sz w:val="20"/>
                <w:szCs w:val="20"/>
              </w:rPr>
            </w:pPr>
            <w:ins w:id="1465" w:author="Commodore, Sarah" w:date="2023-03-22T16:21:00Z">
              <w:r w:rsidRPr="00DC2757">
                <w:rPr>
                  <w:rFonts w:ascii="Calibri" w:eastAsia="Times New Roman" w:hAnsi="Calibri" w:cs="Calibri"/>
                  <w:color w:val="FF0000"/>
                  <w:sz w:val="20"/>
                  <w:szCs w:val="20"/>
                </w:rPr>
                <w:t>*</w:t>
              </w:r>
            </w:ins>
          </w:p>
        </w:tc>
      </w:tr>
      <w:tr w:rsidR="00DC2757" w:rsidRPr="00DC2757" w14:paraId="74210F90" w14:textId="77777777" w:rsidTr="00DC2757">
        <w:trPr>
          <w:trHeight w:val="260"/>
          <w:ins w:id="1466" w:author="Commodore, Sarah" w:date="2023-03-22T16:21:00Z"/>
        </w:trPr>
        <w:tc>
          <w:tcPr>
            <w:tcW w:w="0" w:type="auto"/>
            <w:tcBorders>
              <w:top w:val="nil"/>
              <w:left w:val="nil"/>
              <w:bottom w:val="nil"/>
              <w:right w:val="nil"/>
            </w:tcBorders>
            <w:shd w:val="clear" w:color="auto" w:fill="auto"/>
            <w:noWrap/>
            <w:vAlign w:val="bottom"/>
            <w:hideMark/>
          </w:tcPr>
          <w:p w14:paraId="01A1CA7E" w14:textId="77777777" w:rsidR="00DC2757" w:rsidRPr="00DC2757" w:rsidRDefault="00DC2757" w:rsidP="00DC2757">
            <w:pPr>
              <w:spacing w:after="0" w:line="240" w:lineRule="auto"/>
              <w:rPr>
                <w:ins w:id="1467" w:author="Commodore, Sarah" w:date="2023-03-22T16:21:00Z"/>
                <w:rFonts w:ascii="Calibri" w:eastAsia="Times New Roman" w:hAnsi="Calibri" w:cs="Calibri"/>
                <w:color w:val="000000"/>
                <w:sz w:val="20"/>
                <w:szCs w:val="20"/>
              </w:rPr>
            </w:pPr>
            <w:ins w:id="1468" w:author="Commodore, Sarah" w:date="2023-03-22T16:21:00Z">
              <w:r w:rsidRPr="00DC2757">
                <w:rPr>
                  <w:rFonts w:ascii="Calibri" w:eastAsia="Times New Roman" w:hAnsi="Calibri" w:cs="Calibri"/>
                  <w:color w:val="000000"/>
                  <w:sz w:val="20"/>
                  <w:szCs w:val="20"/>
                </w:rPr>
                <w:t>ENSG00000163491.16</w:t>
              </w:r>
            </w:ins>
          </w:p>
        </w:tc>
        <w:tc>
          <w:tcPr>
            <w:tcW w:w="0" w:type="auto"/>
            <w:tcBorders>
              <w:top w:val="nil"/>
              <w:left w:val="nil"/>
              <w:bottom w:val="nil"/>
              <w:right w:val="nil"/>
            </w:tcBorders>
            <w:shd w:val="clear" w:color="auto" w:fill="auto"/>
            <w:noWrap/>
            <w:vAlign w:val="bottom"/>
            <w:hideMark/>
          </w:tcPr>
          <w:p w14:paraId="36E2063C" w14:textId="77777777" w:rsidR="00DC2757" w:rsidRPr="00DC2757" w:rsidRDefault="00DC2757" w:rsidP="00DC2757">
            <w:pPr>
              <w:spacing w:after="0" w:line="240" w:lineRule="auto"/>
              <w:rPr>
                <w:ins w:id="1469" w:author="Commodore, Sarah" w:date="2023-03-22T16:21:00Z"/>
                <w:rFonts w:ascii="Calibri" w:eastAsia="Times New Roman" w:hAnsi="Calibri" w:cs="Calibri"/>
                <w:color w:val="000000"/>
                <w:sz w:val="20"/>
                <w:szCs w:val="20"/>
              </w:rPr>
            </w:pPr>
            <w:ins w:id="1470" w:author="Commodore, Sarah" w:date="2023-03-22T16:21:00Z">
              <w:r w:rsidRPr="00DC2757">
                <w:rPr>
                  <w:rFonts w:ascii="Calibri" w:eastAsia="Times New Roman" w:hAnsi="Calibri" w:cs="Calibri"/>
                  <w:color w:val="000000"/>
                  <w:sz w:val="20"/>
                  <w:szCs w:val="20"/>
                </w:rPr>
                <w:t>NEK10</w:t>
              </w:r>
            </w:ins>
          </w:p>
        </w:tc>
        <w:tc>
          <w:tcPr>
            <w:tcW w:w="0" w:type="auto"/>
            <w:tcBorders>
              <w:top w:val="nil"/>
              <w:left w:val="nil"/>
              <w:bottom w:val="nil"/>
              <w:right w:val="nil"/>
            </w:tcBorders>
            <w:shd w:val="clear" w:color="auto" w:fill="auto"/>
            <w:noWrap/>
            <w:vAlign w:val="bottom"/>
            <w:hideMark/>
          </w:tcPr>
          <w:p w14:paraId="18160A10" w14:textId="77777777" w:rsidR="00DC2757" w:rsidRPr="00DC2757" w:rsidRDefault="00DC2757" w:rsidP="00DC2757">
            <w:pPr>
              <w:spacing w:after="0" w:line="240" w:lineRule="auto"/>
              <w:jc w:val="center"/>
              <w:rPr>
                <w:ins w:id="1471" w:author="Commodore, Sarah" w:date="2023-03-22T16:21:00Z"/>
                <w:rFonts w:ascii="Calibri" w:eastAsia="Times New Roman" w:hAnsi="Calibri" w:cs="Calibri"/>
                <w:color w:val="000000"/>
                <w:sz w:val="20"/>
                <w:szCs w:val="20"/>
              </w:rPr>
            </w:pPr>
            <w:ins w:id="147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8CB3B9" w14:textId="77777777" w:rsidR="00DC2757" w:rsidRPr="00DC2757" w:rsidRDefault="00DC2757" w:rsidP="00DC2757">
            <w:pPr>
              <w:spacing w:after="0" w:line="240" w:lineRule="auto"/>
              <w:jc w:val="center"/>
              <w:rPr>
                <w:ins w:id="1473" w:author="Commodore, Sarah" w:date="2023-03-22T16:21:00Z"/>
                <w:rFonts w:ascii="Calibri" w:eastAsia="Times New Roman" w:hAnsi="Calibri" w:cs="Calibri"/>
                <w:color w:val="000000"/>
                <w:sz w:val="20"/>
                <w:szCs w:val="20"/>
              </w:rPr>
            </w:pPr>
            <w:ins w:id="1474" w:author="Commodore, Sarah" w:date="2023-03-22T16:21:00Z">
              <w:r w:rsidRPr="00DC2757">
                <w:rPr>
                  <w:rFonts w:ascii="Calibri" w:eastAsia="Times New Roman" w:hAnsi="Calibri" w:cs="Calibri"/>
                  <w:color w:val="000000"/>
                  <w:sz w:val="20"/>
                  <w:szCs w:val="20"/>
                </w:rPr>
                <w:t>3.1E-15</w:t>
              </w:r>
            </w:ins>
          </w:p>
        </w:tc>
        <w:tc>
          <w:tcPr>
            <w:tcW w:w="0" w:type="auto"/>
            <w:tcBorders>
              <w:top w:val="nil"/>
              <w:left w:val="nil"/>
              <w:bottom w:val="nil"/>
              <w:right w:val="nil"/>
            </w:tcBorders>
            <w:shd w:val="clear" w:color="auto" w:fill="auto"/>
            <w:noWrap/>
            <w:vAlign w:val="bottom"/>
            <w:hideMark/>
          </w:tcPr>
          <w:p w14:paraId="50D7849E" w14:textId="77777777" w:rsidR="00DC2757" w:rsidRPr="00DC2757" w:rsidRDefault="00DC2757" w:rsidP="00DC2757">
            <w:pPr>
              <w:spacing w:after="0" w:line="240" w:lineRule="auto"/>
              <w:jc w:val="center"/>
              <w:rPr>
                <w:ins w:id="1475" w:author="Commodore, Sarah" w:date="2023-03-22T16:21:00Z"/>
                <w:rFonts w:ascii="Calibri" w:eastAsia="Times New Roman" w:hAnsi="Calibri" w:cs="Calibri"/>
                <w:color w:val="000000"/>
                <w:sz w:val="20"/>
                <w:szCs w:val="20"/>
              </w:rPr>
            </w:pPr>
            <w:ins w:id="1476" w:author="Commodore, Sarah" w:date="2023-03-22T16:21:00Z">
              <w:r w:rsidRPr="00DC2757">
                <w:rPr>
                  <w:rFonts w:ascii="Calibri" w:eastAsia="Times New Roman" w:hAnsi="Calibri" w:cs="Calibri"/>
                  <w:color w:val="000000"/>
                  <w:sz w:val="20"/>
                  <w:szCs w:val="20"/>
                </w:rPr>
                <w:t>2.5E-13</w:t>
              </w:r>
            </w:ins>
          </w:p>
        </w:tc>
        <w:tc>
          <w:tcPr>
            <w:tcW w:w="0" w:type="auto"/>
            <w:tcBorders>
              <w:top w:val="nil"/>
              <w:left w:val="nil"/>
              <w:bottom w:val="nil"/>
              <w:right w:val="nil"/>
            </w:tcBorders>
            <w:shd w:val="clear" w:color="auto" w:fill="auto"/>
            <w:noWrap/>
            <w:vAlign w:val="bottom"/>
            <w:hideMark/>
          </w:tcPr>
          <w:p w14:paraId="77077504" w14:textId="77777777" w:rsidR="00DC2757" w:rsidRPr="00DC2757" w:rsidRDefault="00DC2757" w:rsidP="00DC2757">
            <w:pPr>
              <w:spacing w:after="0" w:line="240" w:lineRule="auto"/>
              <w:jc w:val="center"/>
              <w:rPr>
                <w:ins w:id="1477" w:author="Commodore, Sarah" w:date="2023-03-22T16:21:00Z"/>
                <w:rFonts w:ascii="Calibri" w:eastAsia="Times New Roman" w:hAnsi="Calibri" w:cs="Calibri"/>
                <w:color w:val="FF0000"/>
                <w:sz w:val="20"/>
                <w:szCs w:val="20"/>
              </w:rPr>
            </w:pPr>
            <w:ins w:id="1478" w:author="Commodore, Sarah" w:date="2023-03-22T16:21:00Z">
              <w:r w:rsidRPr="00DC2757">
                <w:rPr>
                  <w:rFonts w:ascii="Calibri" w:eastAsia="Times New Roman" w:hAnsi="Calibri" w:cs="Calibri"/>
                  <w:color w:val="FF0000"/>
                  <w:sz w:val="20"/>
                  <w:szCs w:val="20"/>
                </w:rPr>
                <w:t>*</w:t>
              </w:r>
            </w:ins>
          </w:p>
        </w:tc>
      </w:tr>
      <w:tr w:rsidR="00DC2757" w:rsidRPr="00DC2757" w14:paraId="324C3FA1" w14:textId="77777777" w:rsidTr="00DC2757">
        <w:trPr>
          <w:trHeight w:val="260"/>
          <w:ins w:id="1479" w:author="Commodore, Sarah" w:date="2023-03-22T16:21:00Z"/>
        </w:trPr>
        <w:tc>
          <w:tcPr>
            <w:tcW w:w="0" w:type="auto"/>
            <w:tcBorders>
              <w:top w:val="nil"/>
              <w:left w:val="nil"/>
              <w:bottom w:val="nil"/>
              <w:right w:val="nil"/>
            </w:tcBorders>
            <w:shd w:val="clear" w:color="auto" w:fill="auto"/>
            <w:noWrap/>
            <w:vAlign w:val="bottom"/>
            <w:hideMark/>
          </w:tcPr>
          <w:p w14:paraId="335F03EB" w14:textId="77777777" w:rsidR="00DC2757" w:rsidRPr="00DC2757" w:rsidRDefault="00DC2757" w:rsidP="00DC2757">
            <w:pPr>
              <w:spacing w:after="0" w:line="240" w:lineRule="auto"/>
              <w:rPr>
                <w:ins w:id="1480" w:author="Commodore, Sarah" w:date="2023-03-22T16:21:00Z"/>
                <w:rFonts w:ascii="Calibri" w:eastAsia="Times New Roman" w:hAnsi="Calibri" w:cs="Calibri"/>
                <w:color w:val="000000"/>
                <w:sz w:val="20"/>
                <w:szCs w:val="20"/>
              </w:rPr>
            </w:pPr>
            <w:ins w:id="1481" w:author="Commodore, Sarah" w:date="2023-03-22T16:21:00Z">
              <w:r w:rsidRPr="00DC2757">
                <w:rPr>
                  <w:rFonts w:ascii="Calibri" w:eastAsia="Times New Roman" w:hAnsi="Calibri" w:cs="Calibri"/>
                  <w:color w:val="000000"/>
                  <w:sz w:val="20"/>
                  <w:szCs w:val="20"/>
                </w:rPr>
                <w:t>ENSG00000179813.7</w:t>
              </w:r>
            </w:ins>
          </w:p>
        </w:tc>
        <w:tc>
          <w:tcPr>
            <w:tcW w:w="0" w:type="auto"/>
            <w:tcBorders>
              <w:top w:val="nil"/>
              <w:left w:val="nil"/>
              <w:bottom w:val="nil"/>
              <w:right w:val="nil"/>
            </w:tcBorders>
            <w:shd w:val="clear" w:color="auto" w:fill="auto"/>
            <w:noWrap/>
            <w:vAlign w:val="bottom"/>
            <w:hideMark/>
          </w:tcPr>
          <w:p w14:paraId="5F262AE8" w14:textId="77777777" w:rsidR="00DC2757" w:rsidRPr="00DC2757" w:rsidRDefault="00DC2757" w:rsidP="00DC2757">
            <w:pPr>
              <w:spacing w:after="0" w:line="240" w:lineRule="auto"/>
              <w:rPr>
                <w:ins w:id="1482" w:author="Commodore, Sarah" w:date="2023-03-22T16:21:00Z"/>
                <w:rFonts w:ascii="Calibri" w:eastAsia="Times New Roman" w:hAnsi="Calibri" w:cs="Calibri"/>
                <w:color w:val="000000"/>
                <w:sz w:val="20"/>
                <w:szCs w:val="20"/>
              </w:rPr>
            </w:pPr>
            <w:ins w:id="1483" w:author="Commodore, Sarah" w:date="2023-03-22T16:21:00Z">
              <w:r w:rsidRPr="00DC2757">
                <w:rPr>
                  <w:rFonts w:ascii="Calibri" w:eastAsia="Times New Roman" w:hAnsi="Calibri" w:cs="Calibri"/>
                  <w:color w:val="000000"/>
                  <w:sz w:val="20"/>
                  <w:szCs w:val="20"/>
                </w:rPr>
                <w:t>FAM216B</w:t>
              </w:r>
            </w:ins>
          </w:p>
        </w:tc>
        <w:tc>
          <w:tcPr>
            <w:tcW w:w="0" w:type="auto"/>
            <w:tcBorders>
              <w:top w:val="nil"/>
              <w:left w:val="nil"/>
              <w:bottom w:val="nil"/>
              <w:right w:val="nil"/>
            </w:tcBorders>
            <w:shd w:val="clear" w:color="auto" w:fill="auto"/>
            <w:noWrap/>
            <w:vAlign w:val="bottom"/>
            <w:hideMark/>
          </w:tcPr>
          <w:p w14:paraId="5648ECA2" w14:textId="77777777" w:rsidR="00DC2757" w:rsidRPr="00DC2757" w:rsidRDefault="00DC2757" w:rsidP="00DC2757">
            <w:pPr>
              <w:spacing w:after="0" w:line="240" w:lineRule="auto"/>
              <w:jc w:val="center"/>
              <w:rPr>
                <w:ins w:id="1484" w:author="Commodore, Sarah" w:date="2023-03-22T16:21:00Z"/>
                <w:rFonts w:ascii="Calibri" w:eastAsia="Times New Roman" w:hAnsi="Calibri" w:cs="Calibri"/>
                <w:color w:val="000000"/>
                <w:sz w:val="20"/>
                <w:szCs w:val="20"/>
              </w:rPr>
            </w:pPr>
            <w:ins w:id="148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6AAE156" w14:textId="77777777" w:rsidR="00DC2757" w:rsidRPr="00DC2757" w:rsidRDefault="00DC2757" w:rsidP="00DC2757">
            <w:pPr>
              <w:spacing w:after="0" w:line="240" w:lineRule="auto"/>
              <w:jc w:val="center"/>
              <w:rPr>
                <w:ins w:id="1486" w:author="Commodore, Sarah" w:date="2023-03-22T16:21:00Z"/>
                <w:rFonts w:ascii="Calibri" w:eastAsia="Times New Roman" w:hAnsi="Calibri" w:cs="Calibri"/>
                <w:color w:val="000000"/>
                <w:sz w:val="20"/>
                <w:szCs w:val="20"/>
              </w:rPr>
            </w:pPr>
            <w:ins w:id="1487"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4937BF5" w14:textId="77777777" w:rsidR="00DC2757" w:rsidRPr="00DC2757" w:rsidRDefault="00DC2757" w:rsidP="00DC2757">
            <w:pPr>
              <w:spacing w:after="0" w:line="240" w:lineRule="auto"/>
              <w:jc w:val="center"/>
              <w:rPr>
                <w:ins w:id="1488" w:author="Commodore, Sarah" w:date="2023-03-22T16:21:00Z"/>
                <w:rFonts w:ascii="Calibri" w:eastAsia="Times New Roman" w:hAnsi="Calibri" w:cs="Calibri"/>
                <w:color w:val="000000"/>
                <w:sz w:val="20"/>
                <w:szCs w:val="20"/>
              </w:rPr>
            </w:pPr>
            <w:ins w:id="1489"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49072611" w14:textId="77777777" w:rsidR="00DC2757" w:rsidRPr="00DC2757" w:rsidRDefault="00DC2757" w:rsidP="00DC2757">
            <w:pPr>
              <w:spacing w:after="0" w:line="240" w:lineRule="auto"/>
              <w:jc w:val="center"/>
              <w:rPr>
                <w:ins w:id="1490" w:author="Commodore, Sarah" w:date="2023-03-22T16:21:00Z"/>
                <w:rFonts w:ascii="Calibri" w:eastAsia="Times New Roman" w:hAnsi="Calibri" w:cs="Calibri"/>
                <w:color w:val="FF0000"/>
                <w:sz w:val="20"/>
                <w:szCs w:val="20"/>
              </w:rPr>
            </w:pPr>
            <w:ins w:id="1491" w:author="Commodore, Sarah" w:date="2023-03-22T16:21:00Z">
              <w:r w:rsidRPr="00DC2757">
                <w:rPr>
                  <w:rFonts w:ascii="Calibri" w:eastAsia="Times New Roman" w:hAnsi="Calibri" w:cs="Calibri"/>
                  <w:color w:val="FF0000"/>
                  <w:sz w:val="20"/>
                  <w:szCs w:val="20"/>
                </w:rPr>
                <w:t>*</w:t>
              </w:r>
            </w:ins>
          </w:p>
        </w:tc>
      </w:tr>
      <w:tr w:rsidR="00DC2757" w:rsidRPr="00DC2757" w14:paraId="16BB60D1" w14:textId="77777777" w:rsidTr="00DC2757">
        <w:trPr>
          <w:trHeight w:val="260"/>
          <w:ins w:id="1492" w:author="Commodore, Sarah" w:date="2023-03-22T16:21:00Z"/>
        </w:trPr>
        <w:tc>
          <w:tcPr>
            <w:tcW w:w="0" w:type="auto"/>
            <w:tcBorders>
              <w:top w:val="nil"/>
              <w:left w:val="nil"/>
              <w:bottom w:val="nil"/>
              <w:right w:val="nil"/>
            </w:tcBorders>
            <w:shd w:val="clear" w:color="auto" w:fill="auto"/>
            <w:noWrap/>
            <w:vAlign w:val="bottom"/>
            <w:hideMark/>
          </w:tcPr>
          <w:p w14:paraId="3231DB15" w14:textId="77777777" w:rsidR="00DC2757" w:rsidRPr="00DC2757" w:rsidRDefault="00DC2757" w:rsidP="00DC2757">
            <w:pPr>
              <w:spacing w:after="0" w:line="240" w:lineRule="auto"/>
              <w:rPr>
                <w:ins w:id="1493" w:author="Commodore, Sarah" w:date="2023-03-22T16:21:00Z"/>
                <w:rFonts w:ascii="Calibri" w:eastAsia="Times New Roman" w:hAnsi="Calibri" w:cs="Calibri"/>
                <w:color w:val="000000"/>
                <w:sz w:val="20"/>
                <w:szCs w:val="20"/>
              </w:rPr>
            </w:pPr>
            <w:ins w:id="1494" w:author="Commodore, Sarah" w:date="2023-03-22T16:21:00Z">
              <w:r w:rsidRPr="00DC2757">
                <w:rPr>
                  <w:rFonts w:ascii="Calibri" w:eastAsia="Times New Roman" w:hAnsi="Calibri" w:cs="Calibri"/>
                  <w:color w:val="000000"/>
                  <w:sz w:val="20"/>
                  <w:szCs w:val="20"/>
                </w:rPr>
                <w:t>ENSG00000105278.12</w:t>
              </w:r>
            </w:ins>
          </w:p>
        </w:tc>
        <w:tc>
          <w:tcPr>
            <w:tcW w:w="0" w:type="auto"/>
            <w:tcBorders>
              <w:top w:val="nil"/>
              <w:left w:val="nil"/>
              <w:bottom w:val="nil"/>
              <w:right w:val="nil"/>
            </w:tcBorders>
            <w:shd w:val="clear" w:color="auto" w:fill="auto"/>
            <w:noWrap/>
            <w:vAlign w:val="bottom"/>
            <w:hideMark/>
          </w:tcPr>
          <w:p w14:paraId="3DAE7511" w14:textId="77777777" w:rsidR="00DC2757" w:rsidRPr="00DC2757" w:rsidRDefault="00DC2757" w:rsidP="00DC2757">
            <w:pPr>
              <w:spacing w:after="0" w:line="240" w:lineRule="auto"/>
              <w:rPr>
                <w:ins w:id="1495" w:author="Commodore, Sarah" w:date="2023-03-22T16:21:00Z"/>
                <w:rFonts w:ascii="Calibri" w:eastAsia="Times New Roman" w:hAnsi="Calibri" w:cs="Calibri"/>
                <w:color w:val="000000"/>
                <w:sz w:val="20"/>
                <w:szCs w:val="20"/>
              </w:rPr>
            </w:pPr>
            <w:ins w:id="1496" w:author="Commodore, Sarah" w:date="2023-03-22T16:21:00Z">
              <w:r w:rsidRPr="00DC2757">
                <w:rPr>
                  <w:rFonts w:ascii="Calibri" w:eastAsia="Times New Roman" w:hAnsi="Calibri" w:cs="Calibri"/>
                  <w:color w:val="000000"/>
                  <w:sz w:val="20"/>
                  <w:szCs w:val="20"/>
                </w:rPr>
                <w:t>ZFR2</w:t>
              </w:r>
            </w:ins>
          </w:p>
        </w:tc>
        <w:tc>
          <w:tcPr>
            <w:tcW w:w="0" w:type="auto"/>
            <w:tcBorders>
              <w:top w:val="nil"/>
              <w:left w:val="nil"/>
              <w:bottom w:val="nil"/>
              <w:right w:val="nil"/>
            </w:tcBorders>
            <w:shd w:val="clear" w:color="auto" w:fill="auto"/>
            <w:noWrap/>
            <w:vAlign w:val="bottom"/>
            <w:hideMark/>
          </w:tcPr>
          <w:p w14:paraId="68CDEF1B" w14:textId="77777777" w:rsidR="00DC2757" w:rsidRPr="00DC2757" w:rsidRDefault="00DC2757" w:rsidP="00DC2757">
            <w:pPr>
              <w:spacing w:after="0" w:line="240" w:lineRule="auto"/>
              <w:jc w:val="center"/>
              <w:rPr>
                <w:ins w:id="1497" w:author="Commodore, Sarah" w:date="2023-03-22T16:21:00Z"/>
                <w:rFonts w:ascii="Calibri" w:eastAsia="Times New Roman" w:hAnsi="Calibri" w:cs="Calibri"/>
                <w:color w:val="000000"/>
                <w:sz w:val="20"/>
                <w:szCs w:val="20"/>
              </w:rPr>
            </w:pPr>
            <w:ins w:id="149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F5AC828" w14:textId="77777777" w:rsidR="00DC2757" w:rsidRPr="00DC2757" w:rsidRDefault="00DC2757" w:rsidP="00DC2757">
            <w:pPr>
              <w:spacing w:after="0" w:line="240" w:lineRule="auto"/>
              <w:jc w:val="center"/>
              <w:rPr>
                <w:ins w:id="1499" w:author="Commodore, Sarah" w:date="2023-03-22T16:21:00Z"/>
                <w:rFonts w:ascii="Calibri" w:eastAsia="Times New Roman" w:hAnsi="Calibri" w:cs="Calibri"/>
                <w:color w:val="000000"/>
                <w:sz w:val="20"/>
                <w:szCs w:val="20"/>
              </w:rPr>
            </w:pPr>
            <w:ins w:id="1500"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8BD8F35" w14:textId="77777777" w:rsidR="00DC2757" w:rsidRPr="00DC2757" w:rsidRDefault="00DC2757" w:rsidP="00DC2757">
            <w:pPr>
              <w:spacing w:after="0" w:line="240" w:lineRule="auto"/>
              <w:jc w:val="center"/>
              <w:rPr>
                <w:ins w:id="1501" w:author="Commodore, Sarah" w:date="2023-03-22T16:21:00Z"/>
                <w:rFonts w:ascii="Calibri" w:eastAsia="Times New Roman" w:hAnsi="Calibri" w:cs="Calibri"/>
                <w:color w:val="000000"/>
                <w:sz w:val="20"/>
                <w:szCs w:val="20"/>
              </w:rPr>
            </w:pPr>
            <w:ins w:id="1502"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3B2BB494" w14:textId="77777777" w:rsidR="00DC2757" w:rsidRPr="00DC2757" w:rsidRDefault="00DC2757" w:rsidP="00DC2757">
            <w:pPr>
              <w:spacing w:after="0" w:line="240" w:lineRule="auto"/>
              <w:jc w:val="center"/>
              <w:rPr>
                <w:ins w:id="1503" w:author="Commodore, Sarah" w:date="2023-03-22T16:21:00Z"/>
                <w:rFonts w:ascii="Calibri" w:eastAsia="Times New Roman" w:hAnsi="Calibri" w:cs="Calibri"/>
                <w:color w:val="FF0000"/>
                <w:sz w:val="20"/>
                <w:szCs w:val="20"/>
              </w:rPr>
            </w:pPr>
            <w:ins w:id="1504" w:author="Commodore, Sarah" w:date="2023-03-22T16:21:00Z">
              <w:r w:rsidRPr="00DC2757">
                <w:rPr>
                  <w:rFonts w:ascii="Calibri" w:eastAsia="Times New Roman" w:hAnsi="Calibri" w:cs="Calibri"/>
                  <w:color w:val="FF0000"/>
                  <w:sz w:val="20"/>
                  <w:szCs w:val="20"/>
                </w:rPr>
                <w:t>*</w:t>
              </w:r>
            </w:ins>
          </w:p>
        </w:tc>
      </w:tr>
      <w:tr w:rsidR="00DC2757" w:rsidRPr="00DC2757" w14:paraId="75339131" w14:textId="77777777" w:rsidTr="00DC2757">
        <w:trPr>
          <w:trHeight w:val="260"/>
          <w:ins w:id="1505" w:author="Commodore, Sarah" w:date="2023-03-22T16:21:00Z"/>
        </w:trPr>
        <w:tc>
          <w:tcPr>
            <w:tcW w:w="0" w:type="auto"/>
            <w:tcBorders>
              <w:top w:val="nil"/>
              <w:left w:val="nil"/>
              <w:bottom w:val="nil"/>
              <w:right w:val="nil"/>
            </w:tcBorders>
            <w:shd w:val="clear" w:color="auto" w:fill="auto"/>
            <w:noWrap/>
            <w:vAlign w:val="bottom"/>
            <w:hideMark/>
          </w:tcPr>
          <w:p w14:paraId="2D7DFD9B" w14:textId="77777777" w:rsidR="00DC2757" w:rsidRPr="00DC2757" w:rsidRDefault="00DC2757" w:rsidP="00DC2757">
            <w:pPr>
              <w:spacing w:after="0" w:line="240" w:lineRule="auto"/>
              <w:rPr>
                <w:ins w:id="1506" w:author="Commodore, Sarah" w:date="2023-03-22T16:21:00Z"/>
                <w:rFonts w:ascii="Calibri" w:eastAsia="Times New Roman" w:hAnsi="Calibri" w:cs="Calibri"/>
                <w:color w:val="000000"/>
                <w:sz w:val="20"/>
                <w:szCs w:val="20"/>
              </w:rPr>
            </w:pPr>
            <w:ins w:id="1507" w:author="Commodore, Sarah" w:date="2023-03-22T16:21:00Z">
              <w:r w:rsidRPr="00DC2757">
                <w:rPr>
                  <w:rFonts w:ascii="Calibri" w:eastAsia="Times New Roman" w:hAnsi="Calibri" w:cs="Calibri"/>
                  <w:color w:val="000000"/>
                  <w:sz w:val="20"/>
                  <w:szCs w:val="20"/>
                </w:rPr>
                <w:t>ENSG00000105479.16</w:t>
              </w:r>
            </w:ins>
          </w:p>
        </w:tc>
        <w:tc>
          <w:tcPr>
            <w:tcW w:w="0" w:type="auto"/>
            <w:tcBorders>
              <w:top w:val="nil"/>
              <w:left w:val="nil"/>
              <w:bottom w:val="nil"/>
              <w:right w:val="nil"/>
            </w:tcBorders>
            <w:shd w:val="clear" w:color="auto" w:fill="auto"/>
            <w:noWrap/>
            <w:vAlign w:val="bottom"/>
            <w:hideMark/>
          </w:tcPr>
          <w:p w14:paraId="5576E851" w14:textId="77777777" w:rsidR="00DC2757" w:rsidRPr="00DC2757" w:rsidRDefault="00DC2757" w:rsidP="00DC2757">
            <w:pPr>
              <w:spacing w:after="0" w:line="240" w:lineRule="auto"/>
              <w:rPr>
                <w:ins w:id="1508" w:author="Commodore, Sarah" w:date="2023-03-22T16:21:00Z"/>
                <w:rFonts w:ascii="Calibri" w:eastAsia="Times New Roman" w:hAnsi="Calibri" w:cs="Calibri"/>
                <w:color w:val="000000"/>
                <w:sz w:val="20"/>
                <w:szCs w:val="20"/>
              </w:rPr>
            </w:pPr>
            <w:ins w:id="1509" w:author="Commodore, Sarah" w:date="2023-03-22T16:21:00Z">
              <w:r w:rsidRPr="00DC2757">
                <w:rPr>
                  <w:rFonts w:ascii="Calibri" w:eastAsia="Times New Roman" w:hAnsi="Calibri" w:cs="Calibri"/>
                  <w:color w:val="000000"/>
                  <w:sz w:val="20"/>
                  <w:szCs w:val="20"/>
                </w:rPr>
                <w:t>CCDC114</w:t>
              </w:r>
            </w:ins>
          </w:p>
        </w:tc>
        <w:tc>
          <w:tcPr>
            <w:tcW w:w="0" w:type="auto"/>
            <w:tcBorders>
              <w:top w:val="nil"/>
              <w:left w:val="nil"/>
              <w:bottom w:val="nil"/>
              <w:right w:val="nil"/>
            </w:tcBorders>
            <w:shd w:val="clear" w:color="auto" w:fill="auto"/>
            <w:noWrap/>
            <w:vAlign w:val="bottom"/>
            <w:hideMark/>
          </w:tcPr>
          <w:p w14:paraId="4DBB506E" w14:textId="77777777" w:rsidR="00DC2757" w:rsidRPr="00DC2757" w:rsidRDefault="00DC2757" w:rsidP="00DC2757">
            <w:pPr>
              <w:spacing w:after="0" w:line="240" w:lineRule="auto"/>
              <w:jc w:val="center"/>
              <w:rPr>
                <w:ins w:id="1510" w:author="Commodore, Sarah" w:date="2023-03-22T16:21:00Z"/>
                <w:rFonts w:ascii="Calibri" w:eastAsia="Times New Roman" w:hAnsi="Calibri" w:cs="Calibri"/>
                <w:color w:val="000000"/>
                <w:sz w:val="20"/>
                <w:szCs w:val="20"/>
              </w:rPr>
            </w:pPr>
            <w:ins w:id="151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609601B" w14:textId="77777777" w:rsidR="00DC2757" w:rsidRPr="00DC2757" w:rsidRDefault="00DC2757" w:rsidP="00DC2757">
            <w:pPr>
              <w:spacing w:after="0" w:line="240" w:lineRule="auto"/>
              <w:jc w:val="center"/>
              <w:rPr>
                <w:ins w:id="1512" w:author="Commodore, Sarah" w:date="2023-03-22T16:21:00Z"/>
                <w:rFonts w:ascii="Calibri" w:eastAsia="Times New Roman" w:hAnsi="Calibri" w:cs="Calibri"/>
                <w:color w:val="000000"/>
                <w:sz w:val="20"/>
                <w:szCs w:val="20"/>
              </w:rPr>
            </w:pPr>
            <w:ins w:id="1513"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50B8C4F9" w14:textId="77777777" w:rsidR="00DC2757" w:rsidRPr="00DC2757" w:rsidRDefault="00DC2757" w:rsidP="00DC2757">
            <w:pPr>
              <w:spacing w:after="0" w:line="240" w:lineRule="auto"/>
              <w:jc w:val="center"/>
              <w:rPr>
                <w:ins w:id="1514" w:author="Commodore, Sarah" w:date="2023-03-22T16:21:00Z"/>
                <w:rFonts w:ascii="Calibri" w:eastAsia="Times New Roman" w:hAnsi="Calibri" w:cs="Calibri"/>
                <w:color w:val="000000"/>
                <w:sz w:val="20"/>
                <w:szCs w:val="20"/>
              </w:rPr>
            </w:pPr>
            <w:ins w:id="1515"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B696424" w14:textId="77777777" w:rsidR="00DC2757" w:rsidRPr="00DC2757" w:rsidRDefault="00DC2757" w:rsidP="00DC2757">
            <w:pPr>
              <w:spacing w:after="0" w:line="240" w:lineRule="auto"/>
              <w:jc w:val="center"/>
              <w:rPr>
                <w:ins w:id="1516" w:author="Commodore, Sarah" w:date="2023-03-22T16:21:00Z"/>
                <w:rFonts w:ascii="Calibri" w:eastAsia="Times New Roman" w:hAnsi="Calibri" w:cs="Calibri"/>
                <w:color w:val="FF0000"/>
                <w:sz w:val="20"/>
                <w:szCs w:val="20"/>
              </w:rPr>
            </w:pPr>
            <w:ins w:id="1517" w:author="Commodore, Sarah" w:date="2023-03-22T16:21:00Z">
              <w:r w:rsidRPr="00DC2757">
                <w:rPr>
                  <w:rFonts w:ascii="Calibri" w:eastAsia="Times New Roman" w:hAnsi="Calibri" w:cs="Calibri"/>
                  <w:color w:val="FF0000"/>
                  <w:sz w:val="20"/>
                  <w:szCs w:val="20"/>
                </w:rPr>
                <w:t>*</w:t>
              </w:r>
            </w:ins>
          </w:p>
        </w:tc>
      </w:tr>
      <w:tr w:rsidR="00DC2757" w:rsidRPr="00DC2757" w14:paraId="03FF795D" w14:textId="77777777" w:rsidTr="00DC2757">
        <w:trPr>
          <w:trHeight w:val="260"/>
          <w:ins w:id="1518" w:author="Commodore, Sarah" w:date="2023-03-22T16:21:00Z"/>
        </w:trPr>
        <w:tc>
          <w:tcPr>
            <w:tcW w:w="0" w:type="auto"/>
            <w:tcBorders>
              <w:top w:val="nil"/>
              <w:left w:val="nil"/>
              <w:bottom w:val="nil"/>
              <w:right w:val="nil"/>
            </w:tcBorders>
            <w:shd w:val="clear" w:color="auto" w:fill="auto"/>
            <w:noWrap/>
            <w:vAlign w:val="bottom"/>
            <w:hideMark/>
          </w:tcPr>
          <w:p w14:paraId="5655F604" w14:textId="77777777" w:rsidR="00DC2757" w:rsidRPr="00DC2757" w:rsidRDefault="00DC2757" w:rsidP="00DC2757">
            <w:pPr>
              <w:spacing w:after="0" w:line="240" w:lineRule="auto"/>
              <w:rPr>
                <w:ins w:id="1519" w:author="Commodore, Sarah" w:date="2023-03-22T16:21:00Z"/>
                <w:rFonts w:ascii="Calibri" w:eastAsia="Times New Roman" w:hAnsi="Calibri" w:cs="Calibri"/>
                <w:color w:val="000000"/>
                <w:sz w:val="20"/>
                <w:szCs w:val="20"/>
              </w:rPr>
            </w:pPr>
            <w:ins w:id="1520" w:author="Commodore, Sarah" w:date="2023-03-22T16:21:00Z">
              <w:r w:rsidRPr="00DC2757">
                <w:rPr>
                  <w:rFonts w:ascii="Calibri" w:eastAsia="Times New Roman" w:hAnsi="Calibri" w:cs="Calibri"/>
                  <w:color w:val="000000"/>
                  <w:sz w:val="20"/>
                  <w:szCs w:val="20"/>
                </w:rPr>
                <w:t>ENSG00000162643.13</w:t>
              </w:r>
            </w:ins>
          </w:p>
        </w:tc>
        <w:tc>
          <w:tcPr>
            <w:tcW w:w="0" w:type="auto"/>
            <w:tcBorders>
              <w:top w:val="nil"/>
              <w:left w:val="nil"/>
              <w:bottom w:val="nil"/>
              <w:right w:val="nil"/>
            </w:tcBorders>
            <w:shd w:val="clear" w:color="auto" w:fill="auto"/>
            <w:noWrap/>
            <w:vAlign w:val="bottom"/>
            <w:hideMark/>
          </w:tcPr>
          <w:p w14:paraId="3ACBE2FA" w14:textId="77777777" w:rsidR="00DC2757" w:rsidRPr="00DC2757" w:rsidRDefault="00DC2757" w:rsidP="00DC2757">
            <w:pPr>
              <w:spacing w:after="0" w:line="240" w:lineRule="auto"/>
              <w:rPr>
                <w:ins w:id="1521" w:author="Commodore, Sarah" w:date="2023-03-22T16:21:00Z"/>
                <w:rFonts w:ascii="Calibri" w:eastAsia="Times New Roman" w:hAnsi="Calibri" w:cs="Calibri"/>
                <w:color w:val="000000"/>
                <w:sz w:val="20"/>
                <w:szCs w:val="20"/>
              </w:rPr>
            </w:pPr>
            <w:ins w:id="1522" w:author="Commodore, Sarah" w:date="2023-03-22T16:21:00Z">
              <w:r w:rsidRPr="00DC2757">
                <w:rPr>
                  <w:rFonts w:ascii="Calibri" w:eastAsia="Times New Roman" w:hAnsi="Calibri" w:cs="Calibri"/>
                  <w:color w:val="000000"/>
                  <w:sz w:val="20"/>
                  <w:szCs w:val="20"/>
                </w:rPr>
                <w:t>DNAI3</w:t>
              </w:r>
            </w:ins>
          </w:p>
        </w:tc>
        <w:tc>
          <w:tcPr>
            <w:tcW w:w="0" w:type="auto"/>
            <w:tcBorders>
              <w:top w:val="nil"/>
              <w:left w:val="nil"/>
              <w:bottom w:val="nil"/>
              <w:right w:val="nil"/>
            </w:tcBorders>
            <w:shd w:val="clear" w:color="auto" w:fill="auto"/>
            <w:noWrap/>
            <w:vAlign w:val="bottom"/>
            <w:hideMark/>
          </w:tcPr>
          <w:p w14:paraId="3ACF5D66" w14:textId="77777777" w:rsidR="00DC2757" w:rsidRPr="00DC2757" w:rsidRDefault="00DC2757" w:rsidP="00DC2757">
            <w:pPr>
              <w:spacing w:after="0" w:line="240" w:lineRule="auto"/>
              <w:jc w:val="center"/>
              <w:rPr>
                <w:ins w:id="1523" w:author="Commodore, Sarah" w:date="2023-03-22T16:21:00Z"/>
                <w:rFonts w:ascii="Calibri" w:eastAsia="Times New Roman" w:hAnsi="Calibri" w:cs="Calibri"/>
                <w:color w:val="000000"/>
                <w:sz w:val="20"/>
                <w:szCs w:val="20"/>
              </w:rPr>
            </w:pPr>
            <w:ins w:id="152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03EDDF5" w14:textId="77777777" w:rsidR="00DC2757" w:rsidRPr="00DC2757" w:rsidRDefault="00DC2757" w:rsidP="00DC2757">
            <w:pPr>
              <w:spacing w:after="0" w:line="240" w:lineRule="auto"/>
              <w:jc w:val="center"/>
              <w:rPr>
                <w:ins w:id="1525" w:author="Commodore, Sarah" w:date="2023-03-22T16:21:00Z"/>
                <w:rFonts w:ascii="Calibri" w:eastAsia="Times New Roman" w:hAnsi="Calibri" w:cs="Calibri"/>
                <w:color w:val="000000"/>
                <w:sz w:val="20"/>
                <w:szCs w:val="20"/>
              </w:rPr>
            </w:pPr>
            <w:ins w:id="1526" w:author="Commodore, Sarah" w:date="2023-03-22T16:21:00Z">
              <w:r w:rsidRPr="00DC2757">
                <w:rPr>
                  <w:rFonts w:ascii="Calibri" w:eastAsia="Times New Roman" w:hAnsi="Calibri" w:cs="Calibri"/>
                  <w:color w:val="000000"/>
                  <w:sz w:val="20"/>
                  <w:szCs w:val="20"/>
                </w:rPr>
                <w:t>6.1E-09</w:t>
              </w:r>
            </w:ins>
          </w:p>
        </w:tc>
        <w:tc>
          <w:tcPr>
            <w:tcW w:w="0" w:type="auto"/>
            <w:tcBorders>
              <w:top w:val="nil"/>
              <w:left w:val="nil"/>
              <w:bottom w:val="nil"/>
              <w:right w:val="nil"/>
            </w:tcBorders>
            <w:shd w:val="clear" w:color="auto" w:fill="auto"/>
            <w:noWrap/>
            <w:vAlign w:val="bottom"/>
            <w:hideMark/>
          </w:tcPr>
          <w:p w14:paraId="46D5D9EB" w14:textId="77777777" w:rsidR="00DC2757" w:rsidRPr="00DC2757" w:rsidRDefault="00DC2757" w:rsidP="00DC2757">
            <w:pPr>
              <w:spacing w:after="0" w:line="240" w:lineRule="auto"/>
              <w:jc w:val="center"/>
              <w:rPr>
                <w:ins w:id="1527" w:author="Commodore, Sarah" w:date="2023-03-22T16:21:00Z"/>
                <w:rFonts w:ascii="Calibri" w:eastAsia="Times New Roman" w:hAnsi="Calibri" w:cs="Calibri"/>
                <w:color w:val="000000"/>
                <w:sz w:val="20"/>
                <w:szCs w:val="20"/>
              </w:rPr>
            </w:pPr>
            <w:ins w:id="1528" w:author="Commodore, Sarah" w:date="2023-03-22T16:21:00Z">
              <w:r w:rsidRPr="00DC2757">
                <w:rPr>
                  <w:rFonts w:ascii="Calibri" w:eastAsia="Times New Roman" w:hAnsi="Calibri" w:cs="Calibri"/>
                  <w:color w:val="000000"/>
                  <w:sz w:val="20"/>
                  <w:szCs w:val="20"/>
                </w:rPr>
                <w:t>9.0E-08</w:t>
              </w:r>
            </w:ins>
          </w:p>
        </w:tc>
        <w:tc>
          <w:tcPr>
            <w:tcW w:w="0" w:type="auto"/>
            <w:tcBorders>
              <w:top w:val="nil"/>
              <w:left w:val="nil"/>
              <w:bottom w:val="nil"/>
              <w:right w:val="nil"/>
            </w:tcBorders>
            <w:shd w:val="clear" w:color="auto" w:fill="auto"/>
            <w:noWrap/>
            <w:vAlign w:val="bottom"/>
            <w:hideMark/>
          </w:tcPr>
          <w:p w14:paraId="1515E504" w14:textId="77777777" w:rsidR="00DC2757" w:rsidRPr="00DC2757" w:rsidRDefault="00DC2757" w:rsidP="00DC2757">
            <w:pPr>
              <w:spacing w:after="0" w:line="240" w:lineRule="auto"/>
              <w:jc w:val="center"/>
              <w:rPr>
                <w:ins w:id="1529" w:author="Commodore, Sarah" w:date="2023-03-22T16:21:00Z"/>
                <w:rFonts w:ascii="Calibri" w:eastAsia="Times New Roman" w:hAnsi="Calibri" w:cs="Calibri"/>
                <w:color w:val="FF0000"/>
                <w:sz w:val="20"/>
                <w:szCs w:val="20"/>
              </w:rPr>
            </w:pPr>
            <w:ins w:id="1530" w:author="Commodore, Sarah" w:date="2023-03-22T16:21:00Z">
              <w:r w:rsidRPr="00DC2757">
                <w:rPr>
                  <w:rFonts w:ascii="Calibri" w:eastAsia="Times New Roman" w:hAnsi="Calibri" w:cs="Calibri"/>
                  <w:color w:val="FF0000"/>
                  <w:sz w:val="20"/>
                  <w:szCs w:val="20"/>
                </w:rPr>
                <w:t>*</w:t>
              </w:r>
            </w:ins>
          </w:p>
        </w:tc>
      </w:tr>
      <w:tr w:rsidR="00DC2757" w:rsidRPr="00DC2757" w14:paraId="3B520FE6" w14:textId="77777777" w:rsidTr="00DC2757">
        <w:trPr>
          <w:trHeight w:val="260"/>
          <w:ins w:id="1531" w:author="Commodore, Sarah" w:date="2023-03-22T16:21:00Z"/>
        </w:trPr>
        <w:tc>
          <w:tcPr>
            <w:tcW w:w="0" w:type="auto"/>
            <w:tcBorders>
              <w:top w:val="nil"/>
              <w:left w:val="nil"/>
              <w:bottom w:val="nil"/>
              <w:right w:val="nil"/>
            </w:tcBorders>
            <w:shd w:val="clear" w:color="auto" w:fill="auto"/>
            <w:noWrap/>
            <w:vAlign w:val="bottom"/>
            <w:hideMark/>
          </w:tcPr>
          <w:p w14:paraId="7ADF8D05" w14:textId="77777777" w:rsidR="00DC2757" w:rsidRPr="00DC2757" w:rsidRDefault="00DC2757" w:rsidP="00DC2757">
            <w:pPr>
              <w:spacing w:after="0" w:line="240" w:lineRule="auto"/>
              <w:rPr>
                <w:ins w:id="1532" w:author="Commodore, Sarah" w:date="2023-03-22T16:21:00Z"/>
                <w:rFonts w:ascii="Calibri" w:eastAsia="Times New Roman" w:hAnsi="Calibri" w:cs="Calibri"/>
                <w:color w:val="000000"/>
                <w:sz w:val="20"/>
                <w:szCs w:val="20"/>
              </w:rPr>
            </w:pPr>
            <w:ins w:id="1533" w:author="Commodore, Sarah" w:date="2023-03-22T16:21:00Z">
              <w:r w:rsidRPr="00DC2757">
                <w:rPr>
                  <w:rFonts w:ascii="Calibri" w:eastAsia="Times New Roman" w:hAnsi="Calibri" w:cs="Calibri"/>
                  <w:color w:val="000000"/>
                  <w:sz w:val="20"/>
                  <w:szCs w:val="20"/>
                </w:rPr>
                <w:t>ENSG00000065534.19</w:t>
              </w:r>
            </w:ins>
          </w:p>
        </w:tc>
        <w:tc>
          <w:tcPr>
            <w:tcW w:w="0" w:type="auto"/>
            <w:tcBorders>
              <w:top w:val="nil"/>
              <w:left w:val="nil"/>
              <w:bottom w:val="nil"/>
              <w:right w:val="nil"/>
            </w:tcBorders>
            <w:shd w:val="clear" w:color="auto" w:fill="auto"/>
            <w:noWrap/>
            <w:vAlign w:val="bottom"/>
            <w:hideMark/>
          </w:tcPr>
          <w:p w14:paraId="6D31E768" w14:textId="77777777" w:rsidR="00DC2757" w:rsidRPr="00DC2757" w:rsidRDefault="00DC2757" w:rsidP="00DC2757">
            <w:pPr>
              <w:spacing w:after="0" w:line="240" w:lineRule="auto"/>
              <w:rPr>
                <w:ins w:id="1534" w:author="Commodore, Sarah" w:date="2023-03-22T16:21:00Z"/>
                <w:rFonts w:ascii="Calibri" w:eastAsia="Times New Roman" w:hAnsi="Calibri" w:cs="Calibri"/>
                <w:color w:val="000000"/>
                <w:sz w:val="20"/>
                <w:szCs w:val="20"/>
              </w:rPr>
            </w:pPr>
            <w:ins w:id="1535" w:author="Commodore, Sarah" w:date="2023-03-22T16:21:00Z">
              <w:r w:rsidRPr="00DC2757">
                <w:rPr>
                  <w:rFonts w:ascii="Calibri" w:eastAsia="Times New Roman" w:hAnsi="Calibri" w:cs="Calibri"/>
                  <w:color w:val="000000"/>
                  <w:sz w:val="20"/>
                  <w:szCs w:val="20"/>
                </w:rPr>
                <w:t>MYLK</w:t>
              </w:r>
            </w:ins>
          </w:p>
        </w:tc>
        <w:tc>
          <w:tcPr>
            <w:tcW w:w="0" w:type="auto"/>
            <w:tcBorders>
              <w:top w:val="nil"/>
              <w:left w:val="nil"/>
              <w:bottom w:val="nil"/>
              <w:right w:val="nil"/>
            </w:tcBorders>
            <w:shd w:val="clear" w:color="auto" w:fill="auto"/>
            <w:noWrap/>
            <w:vAlign w:val="bottom"/>
            <w:hideMark/>
          </w:tcPr>
          <w:p w14:paraId="2E8784E2" w14:textId="77777777" w:rsidR="00DC2757" w:rsidRPr="00DC2757" w:rsidRDefault="00DC2757" w:rsidP="00DC2757">
            <w:pPr>
              <w:spacing w:after="0" w:line="240" w:lineRule="auto"/>
              <w:jc w:val="center"/>
              <w:rPr>
                <w:ins w:id="1536" w:author="Commodore, Sarah" w:date="2023-03-22T16:21:00Z"/>
                <w:rFonts w:ascii="Calibri" w:eastAsia="Times New Roman" w:hAnsi="Calibri" w:cs="Calibri"/>
                <w:color w:val="000000"/>
                <w:sz w:val="20"/>
                <w:szCs w:val="20"/>
              </w:rPr>
            </w:pPr>
            <w:ins w:id="153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018E92" w14:textId="77777777" w:rsidR="00DC2757" w:rsidRPr="00DC2757" w:rsidRDefault="00DC2757" w:rsidP="00DC2757">
            <w:pPr>
              <w:spacing w:after="0" w:line="240" w:lineRule="auto"/>
              <w:jc w:val="center"/>
              <w:rPr>
                <w:ins w:id="1538" w:author="Commodore, Sarah" w:date="2023-03-22T16:21:00Z"/>
                <w:rFonts w:ascii="Calibri" w:eastAsia="Times New Roman" w:hAnsi="Calibri" w:cs="Calibri"/>
                <w:color w:val="000000"/>
                <w:sz w:val="20"/>
                <w:szCs w:val="20"/>
              </w:rPr>
            </w:pPr>
            <w:ins w:id="1539" w:author="Commodore, Sarah" w:date="2023-03-22T16:21:00Z">
              <w:r w:rsidRPr="00DC2757">
                <w:rPr>
                  <w:rFonts w:ascii="Calibri" w:eastAsia="Times New Roman" w:hAnsi="Calibri" w:cs="Calibri"/>
                  <w:color w:val="000000"/>
                  <w:sz w:val="20"/>
                  <w:szCs w:val="20"/>
                </w:rPr>
                <w:t>3.3E-12</w:t>
              </w:r>
            </w:ins>
          </w:p>
        </w:tc>
        <w:tc>
          <w:tcPr>
            <w:tcW w:w="0" w:type="auto"/>
            <w:tcBorders>
              <w:top w:val="nil"/>
              <w:left w:val="nil"/>
              <w:bottom w:val="nil"/>
              <w:right w:val="nil"/>
            </w:tcBorders>
            <w:shd w:val="clear" w:color="auto" w:fill="auto"/>
            <w:noWrap/>
            <w:vAlign w:val="bottom"/>
            <w:hideMark/>
          </w:tcPr>
          <w:p w14:paraId="76C740EA" w14:textId="77777777" w:rsidR="00DC2757" w:rsidRPr="00DC2757" w:rsidRDefault="00DC2757" w:rsidP="00DC2757">
            <w:pPr>
              <w:spacing w:after="0" w:line="240" w:lineRule="auto"/>
              <w:jc w:val="center"/>
              <w:rPr>
                <w:ins w:id="1540" w:author="Commodore, Sarah" w:date="2023-03-22T16:21:00Z"/>
                <w:rFonts w:ascii="Calibri" w:eastAsia="Times New Roman" w:hAnsi="Calibri" w:cs="Calibri"/>
                <w:color w:val="000000"/>
                <w:sz w:val="20"/>
                <w:szCs w:val="20"/>
              </w:rPr>
            </w:pPr>
            <w:ins w:id="1541"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551254F5" w14:textId="77777777" w:rsidR="00DC2757" w:rsidRPr="00DC2757" w:rsidRDefault="00DC2757" w:rsidP="00DC2757">
            <w:pPr>
              <w:spacing w:after="0" w:line="240" w:lineRule="auto"/>
              <w:jc w:val="center"/>
              <w:rPr>
                <w:ins w:id="1542" w:author="Commodore, Sarah" w:date="2023-03-22T16:21:00Z"/>
                <w:rFonts w:ascii="Calibri" w:eastAsia="Times New Roman" w:hAnsi="Calibri" w:cs="Calibri"/>
                <w:color w:val="FF0000"/>
                <w:sz w:val="20"/>
                <w:szCs w:val="20"/>
              </w:rPr>
            </w:pPr>
            <w:ins w:id="1543" w:author="Commodore, Sarah" w:date="2023-03-22T16:21:00Z">
              <w:r w:rsidRPr="00DC2757">
                <w:rPr>
                  <w:rFonts w:ascii="Calibri" w:eastAsia="Times New Roman" w:hAnsi="Calibri" w:cs="Calibri"/>
                  <w:color w:val="FF0000"/>
                  <w:sz w:val="20"/>
                  <w:szCs w:val="20"/>
                </w:rPr>
                <w:t>*</w:t>
              </w:r>
            </w:ins>
          </w:p>
        </w:tc>
      </w:tr>
      <w:tr w:rsidR="00DC2757" w:rsidRPr="00DC2757" w14:paraId="360FF633" w14:textId="77777777" w:rsidTr="00DC2757">
        <w:trPr>
          <w:trHeight w:val="260"/>
          <w:ins w:id="1544" w:author="Commodore, Sarah" w:date="2023-03-22T16:21:00Z"/>
        </w:trPr>
        <w:tc>
          <w:tcPr>
            <w:tcW w:w="0" w:type="auto"/>
            <w:tcBorders>
              <w:top w:val="nil"/>
              <w:left w:val="nil"/>
              <w:bottom w:val="nil"/>
              <w:right w:val="nil"/>
            </w:tcBorders>
            <w:shd w:val="clear" w:color="auto" w:fill="auto"/>
            <w:noWrap/>
            <w:vAlign w:val="bottom"/>
            <w:hideMark/>
          </w:tcPr>
          <w:p w14:paraId="5638BCAD" w14:textId="77777777" w:rsidR="00DC2757" w:rsidRPr="00DC2757" w:rsidRDefault="00DC2757" w:rsidP="00DC2757">
            <w:pPr>
              <w:spacing w:after="0" w:line="240" w:lineRule="auto"/>
              <w:rPr>
                <w:ins w:id="1545" w:author="Commodore, Sarah" w:date="2023-03-22T16:21:00Z"/>
                <w:rFonts w:ascii="Calibri" w:eastAsia="Times New Roman" w:hAnsi="Calibri" w:cs="Calibri"/>
                <w:color w:val="000000"/>
                <w:sz w:val="20"/>
                <w:szCs w:val="20"/>
              </w:rPr>
            </w:pPr>
            <w:ins w:id="1546" w:author="Commodore, Sarah" w:date="2023-03-22T16:21:00Z">
              <w:r w:rsidRPr="00DC2757">
                <w:rPr>
                  <w:rFonts w:ascii="Calibri" w:eastAsia="Times New Roman" w:hAnsi="Calibri" w:cs="Calibri"/>
                  <w:color w:val="000000"/>
                  <w:sz w:val="20"/>
                  <w:szCs w:val="20"/>
                </w:rPr>
                <w:t>ENSG00000230873.9</w:t>
              </w:r>
            </w:ins>
          </w:p>
        </w:tc>
        <w:tc>
          <w:tcPr>
            <w:tcW w:w="0" w:type="auto"/>
            <w:tcBorders>
              <w:top w:val="nil"/>
              <w:left w:val="nil"/>
              <w:bottom w:val="nil"/>
              <w:right w:val="nil"/>
            </w:tcBorders>
            <w:shd w:val="clear" w:color="auto" w:fill="auto"/>
            <w:noWrap/>
            <w:vAlign w:val="bottom"/>
            <w:hideMark/>
          </w:tcPr>
          <w:p w14:paraId="59AB15AF" w14:textId="77777777" w:rsidR="00DC2757" w:rsidRPr="00DC2757" w:rsidRDefault="00DC2757" w:rsidP="00DC2757">
            <w:pPr>
              <w:spacing w:after="0" w:line="240" w:lineRule="auto"/>
              <w:rPr>
                <w:ins w:id="1547" w:author="Commodore, Sarah" w:date="2023-03-22T16:21:00Z"/>
                <w:rFonts w:ascii="Calibri" w:eastAsia="Times New Roman" w:hAnsi="Calibri" w:cs="Calibri"/>
                <w:color w:val="000000"/>
                <w:sz w:val="20"/>
                <w:szCs w:val="20"/>
              </w:rPr>
            </w:pPr>
            <w:ins w:id="1548" w:author="Commodore, Sarah" w:date="2023-03-22T16:21:00Z">
              <w:r w:rsidRPr="00DC2757">
                <w:rPr>
                  <w:rFonts w:ascii="Calibri" w:eastAsia="Times New Roman" w:hAnsi="Calibri" w:cs="Calibri"/>
                  <w:color w:val="000000"/>
                  <w:sz w:val="20"/>
                  <w:szCs w:val="20"/>
                </w:rPr>
                <w:t>STMND1</w:t>
              </w:r>
            </w:ins>
          </w:p>
        </w:tc>
        <w:tc>
          <w:tcPr>
            <w:tcW w:w="0" w:type="auto"/>
            <w:tcBorders>
              <w:top w:val="nil"/>
              <w:left w:val="nil"/>
              <w:bottom w:val="nil"/>
              <w:right w:val="nil"/>
            </w:tcBorders>
            <w:shd w:val="clear" w:color="auto" w:fill="auto"/>
            <w:noWrap/>
            <w:vAlign w:val="bottom"/>
            <w:hideMark/>
          </w:tcPr>
          <w:p w14:paraId="136BB670" w14:textId="77777777" w:rsidR="00DC2757" w:rsidRPr="00DC2757" w:rsidRDefault="00DC2757" w:rsidP="00DC2757">
            <w:pPr>
              <w:spacing w:after="0" w:line="240" w:lineRule="auto"/>
              <w:jc w:val="center"/>
              <w:rPr>
                <w:ins w:id="1549" w:author="Commodore, Sarah" w:date="2023-03-22T16:21:00Z"/>
                <w:rFonts w:ascii="Calibri" w:eastAsia="Times New Roman" w:hAnsi="Calibri" w:cs="Calibri"/>
                <w:color w:val="000000"/>
                <w:sz w:val="20"/>
                <w:szCs w:val="20"/>
              </w:rPr>
            </w:pPr>
            <w:ins w:id="155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642B4B1" w14:textId="77777777" w:rsidR="00DC2757" w:rsidRPr="00DC2757" w:rsidRDefault="00DC2757" w:rsidP="00DC2757">
            <w:pPr>
              <w:spacing w:after="0" w:line="240" w:lineRule="auto"/>
              <w:jc w:val="center"/>
              <w:rPr>
                <w:ins w:id="1551" w:author="Commodore, Sarah" w:date="2023-03-22T16:21:00Z"/>
                <w:rFonts w:ascii="Calibri" w:eastAsia="Times New Roman" w:hAnsi="Calibri" w:cs="Calibri"/>
                <w:color w:val="000000"/>
                <w:sz w:val="20"/>
                <w:szCs w:val="20"/>
              </w:rPr>
            </w:pPr>
            <w:ins w:id="1552"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681AA125" w14:textId="77777777" w:rsidR="00DC2757" w:rsidRPr="00DC2757" w:rsidRDefault="00DC2757" w:rsidP="00DC2757">
            <w:pPr>
              <w:spacing w:after="0" w:line="240" w:lineRule="auto"/>
              <w:jc w:val="center"/>
              <w:rPr>
                <w:ins w:id="1553" w:author="Commodore, Sarah" w:date="2023-03-22T16:21:00Z"/>
                <w:rFonts w:ascii="Calibri" w:eastAsia="Times New Roman" w:hAnsi="Calibri" w:cs="Calibri"/>
                <w:color w:val="000000"/>
                <w:sz w:val="20"/>
                <w:szCs w:val="20"/>
              </w:rPr>
            </w:pPr>
            <w:ins w:id="1554"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0A50725" w14:textId="77777777" w:rsidR="00DC2757" w:rsidRPr="00DC2757" w:rsidRDefault="00DC2757" w:rsidP="00DC2757">
            <w:pPr>
              <w:spacing w:after="0" w:line="240" w:lineRule="auto"/>
              <w:jc w:val="center"/>
              <w:rPr>
                <w:ins w:id="1555" w:author="Commodore, Sarah" w:date="2023-03-22T16:21:00Z"/>
                <w:rFonts w:ascii="Calibri" w:eastAsia="Times New Roman" w:hAnsi="Calibri" w:cs="Calibri"/>
                <w:color w:val="FF0000"/>
                <w:sz w:val="20"/>
                <w:szCs w:val="20"/>
              </w:rPr>
            </w:pPr>
            <w:ins w:id="1556" w:author="Commodore, Sarah" w:date="2023-03-22T16:21:00Z">
              <w:r w:rsidRPr="00DC2757">
                <w:rPr>
                  <w:rFonts w:ascii="Calibri" w:eastAsia="Times New Roman" w:hAnsi="Calibri" w:cs="Calibri"/>
                  <w:color w:val="FF0000"/>
                  <w:sz w:val="20"/>
                  <w:szCs w:val="20"/>
                </w:rPr>
                <w:t>*</w:t>
              </w:r>
            </w:ins>
          </w:p>
        </w:tc>
      </w:tr>
      <w:tr w:rsidR="00DC2757" w:rsidRPr="00DC2757" w14:paraId="0A3B783E" w14:textId="77777777" w:rsidTr="00DC2757">
        <w:trPr>
          <w:trHeight w:val="260"/>
          <w:ins w:id="1557" w:author="Commodore, Sarah" w:date="2023-03-22T16:21:00Z"/>
        </w:trPr>
        <w:tc>
          <w:tcPr>
            <w:tcW w:w="0" w:type="auto"/>
            <w:tcBorders>
              <w:top w:val="nil"/>
              <w:left w:val="nil"/>
              <w:bottom w:val="nil"/>
              <w:right w:val="nil"/>
            </w:tcBorders>
            <w:shd w:val="clear" w:color="auto" w:fill="auto"/>
            <w:noWrap/>
            <w:vAlign w:val="bottom"/>
            <w:hideMark/>
          </w:tcPr>
          <w:p w14:paraId="1D64E19D" w14:textId="77777777" w:rsidR="00DC2757" w:rsidRPr="00DC2757" w:rsidRDefault="00DC2757" w:rsidP="00DC2757">
            <w:pPr>
              <w:spacing w:after="0" w:line="240" w:lineRule="auto"/>
              <w:rPr>
                <w:ins w:id="1558" w:author="Commodore, Sarah" w:date="2023-03-22T16:21:00Z"/>
                <w:rFonts w:ascii="Calibri" w:eastAsia="Times New Roman" w:hAnsi="Calibri" w:cs="Calibri"/>
                <w:color w:val="000000"/>
                <w:sz w:val="20"/>
                <w:szCs w:val="20"/>
              </w:rPr>
            </w:pPr>
            <w:ins w:id="1559" w:author="Commodore, Sarah" w:date="2023-03-22T16:21:00Z">
              <w:r w:rsidRPr="00DC2757">
                <w:rPr>
                  <w:rFonts w:ascii="Calibri" w:eastAsia="Times New Roman" w:hAnsi="Calibri" w:cs="Calibri"/>
                  <w:color w:val="000000"/>
                  <w:sz w:val="20"/>
                  <w:szCs w:val="20"/>
                </w:rPr>
                <w:t>ENSG00000279965.1</w:t>
              </w:r>
            </w:ins>
          </w:p>
        </w:tc>
        <w:tc>
          <w:tcPr>
            <w:tcW w:w="0" w:type="auto"/>
            <w:tcBorders>
              <w:top w:val="nil"/>
              <w:left w:val="nil"/>
              <w:bottom w:val="nil"/>
              <w:right w:val="nil"/>
            </w:tcBorders>
            <w:shd w:val="clear" w:color="auto" w:fill="auto"/>
            <w:noWrap/>
            <w:vAlign w:val="bottom"/>
            <w:hideMark/>
          </w:tcPr>
          <w:p w14:paraId="42300AC5" w14:textId="77777777" w:rsidR="00DC2757" w:rsidRPr="00DC2757" w:rsidRDefault="00DC2757" w:rsidP="00DC2757">
            <w:pPr>
              <w:spacing w:after="0" w:line="240" w:lineRule="auto"/>
              <w:rPr>
                <w:ins w:id="1560" w:author="Commodore, Sarah" w:date="2023-03-22T16:21:00Z"/>
                <w:rFonts w:ascii="Calibri" w:eastAsia="Times New Roman" w:hAnsi="Calibri" w:cs="Calibri"/>
                <w:color w:val="000000"/>
                <w:sz w:val="20"/>
                <w:szCs w:val="20"/>
              </w:rPr>
            </w:pPr>
            <w:ins w:id="1561" w:author="Commodore, Sarah" w:date="2023-03-22T16:21:00Z">
              <w:r w:rsidRPr="00DC2757">
                <w:rPr>
                  <w:rFonts w:ascii="Calibri" w:eastAsia="Times New Roman" w:hAnsi="Calibri" w:cs="Calibri"/>
                  <w:color w:val="000000"/>
                  <w:sz w:val="20"/>
                  <w:szCs w:val="20"/>
                </w:rPr>
                <w:t>AL390755.2</w:t>
              </w:r>
            </w:ins>
          </w:p>
        </w:tc>
        <w:tc>
          <w:tcPr>
            <w:tcW w:w="0" w:type="auto"/>
            <w:tcBorders>
              <w:top w:val="nil"/>
              <w:left w:val="nil"/>
              <w:bottom w:val="nil"/>
              <w:right w:val="nil"/>
            </w:tcBorders>
            <w:shd w:val="clear" w:color="auto" w:fill="auto"/>
            <w:noWrap/>
            <w:vAlign w:val="bottom"/>
            <w:hideMark/>
          </w:tcPr>
          <w:p w14:paraId="4819ED06" w14:textId="77777777" w:rsidR="00DC2757" w:rsidRPr="00DC2757" w:rsidRDefault="00DC2757" w:rsidP="00DC2757">
            <w:pPr>
              <w:spacing w:after="0" w:line="240" w:lineRule="auto"/>
              <w:jc w:val="center"/>
              <w:rPr>
                <w:ins w:id="1562" w:author="Commodore, Sarah" w:date="2023-03-22T16:21:00Z"/>
                <w:rFonts w:ascii="Calibri" w:eastAsia="Times New Roman" w:hAnsi="Calibri" w:cs="Calibri"/>
                <w:color w:val="000000"/>
                <w:sz w:val="20"/>
                <w:szCs w:val="20"/>
              </w:rPr>
            </w:pPr>
            <w:ins w:id="156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A6E7A2" w14:textId="77777777" w:rsidR="00DC2757" w:rsidRPr="00DC2757" w:rsidRDefault="00DC2757" w:rsidP="00DC2757">
            <w:pPr>
              <w:spacing w:after="0" w:line="240" w:lineRule="auto"/>
              <w:jc w:val="center"/>
              <w:rPr>
                <w:ins w:id="1564" w:author="Commodore, Sarah" w:date="2023-03-22T16:21:00Z"/>
                <w:rFonts w:ascii="Calibri" w:eastAsia="Times New Roman" w:hAnsi="Calibri" w:cs="Calibri"/>
                <w:color w:val="000000"/>
                <w:sz w:val="20"/>
                <w:szCs w:val="20"/>
              </w:rPr>
            </w:pPr>
            <w:ins w:id="1565"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F10ED46" w14:textId="77777777" w:rsidR="00DC2757" w:rsidRPr="00DC2757" w:rsidRDefault="00DC2757" w:rsidP="00DC2757">
            <w:pPr>
              <w:spacing w:after="0" w:line="240" w:lineRule="auto"/>
              <w:jc w:val="center"/>
              <w:rPr>
                <w:ins w:id="1566" w:author="Commodore, Sarah" w:date="2023-03-22T16:21:00Z"/>
                <w:rFonts w:ascii="Calibri" w:eastAsia="Times New Roman" w:hAnsi="Calibri" w:cs="Calibri"/>
                <w:color w:val="000000"/>
                <w:sz w:val="20"/>
                <w:szCs w:val="20"/>
              </w:rPr>
            </w:pPr>
            <w:ins w:id="1567"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176B4B7B" w14:textId="77777777" w:rsidR="00DC2757" w:rsidRPr="00DC2757" w:rsidRDefault="00DC2757" w:rsidP="00DC2757">
            <w:pPr>
              <w:spacing w:after="0" w:line="240" w:lineRule="auto"/>
              <w:jc w:val="center"/>
              <w:rPr>
                <w:ins w:id="1568" w:author="Commodore, Sarah" w:date="2023-03-22T16:21:00Z"/>
                <w:rFonts w:ascii="Calibri" w:eastAsia="Times New Roman" w:hAnsi="Calibri" w:cs="Calibri"/>
                <w:color w:val="FF0000"/>
                <w:sz w:val="20"/>
                <w:szCs w:val="20"/>
              </w:rPr>
            </w:pPr>
            <w:ins w:id="1569" w:author="Commodore, Sarah" w:date="2023-03-22T16:21:00Z">
              <w:r w:rsidRPr="00DC2757">
                <w:rPr>
                  <w:rFonts w:ascii="Calibri" w:eastAsia="Times New Roman" w:hAnsi="Calibri" w:cs="Calibri"/>
                  <w:color w:val="FF0000"/>
                  <w:sz w:val="20"/>
                  <w:szCs w:val="20"/>
                </w:rPr>
                <w:t>*</w:t>
              </w:r>
            </w:ins>
          </w:p>
        </w:tc>
      </w:tr>
      <w:tr w:rsidR="00DC2757" w:rsidRPr="00DC2757" w14:paraId="7826D928" w14:textId="77777777" w:rsidTr="00DC2757">
        <w:trPr>
          <w:trHeight w:val="260"/>
          <w:ins w:id="1570" w:author="Commodore, Sarah" w:date="2023-03-22T16:21:00Z"/>
        </w:trPr>
        <w:tc>
          <w:tcPr>
            <w:tcW w:w="0" w:type="auto"/>
            <w:tcBorders>
              <w:top w:val="nil"/>
              <w:left w:val="nil"/>
              <w:bottom w:val="nil"/>
              <w:right w:val="nil"/>
            </w:tcBorders>
            <w:shd w:val="clear" w:color="auto" w:fill="auto"/>
            <w:noWrap/>
            <w:vAlign w:val="bottom"/>
            <w:hideMark/>
          </w:tcPr>
          <w:p w14:paraId="26808BBC" w14:textId="77777777" w:rsidR="00DC2757" w:rsidRPr="00DC2757" w:rsidRDefault="00DC2757" w:rsidP="00DC2757">
            <w:pPr>
              <w:spacing w:after="0" w:line="240" w:lineRule="auto"/>
              <w:rPr>
                <w:ins w:id="1571" w:author="Commodore, Sarah" w:date="2023-03-22T16:21:00Z"/>
                <w:rFonts w:ascii="Calibri" w:eastAsia="Times New Roman" w:hAnsi="Calibri" w:cs="Calibri"/>
                <w:color w:val="000000"/>
                <w:sz w:val="20"/>
                <w:szCs w:val="20"/>
              </w:rPr>
            </w:pPr>
            <w:ins w:id="1572" w:author="Commodore, Sarah" w:date="2023-03-22T16:21:00Z">
              <w:r w:rsidRPr="00DC2757">
                <w:rPr>
                  <w:rFonts w:ascii="Calibri" w:eastAsia="Times New Roman" w:hAnsi="Calibri" w:cs="Calibri"/>
                  <w:color w:val="000000"/>
                  <w:sz w:val="20"/>
                  <w:szCs w:val="20"/>
                </w:rPr>
                <w:t>ENSG00000133115.12</w:t>
              </w:r>
            </w:ins>
          </w:p>
        </w:tc>
        <w:tc>
          <w:tcPr>
            <w:tcW w:w="0" w:type="auto"/>
            <w:tcBorders>
              <w:top w:val="nil"/>
              <w:left w:val="nil"/>
              <w:bottom w:val="nil"/>
              <w:right w:val="nil"/>
            </w:tcBorders>
            <w:shd w:val="clear" w:color="auto" w:fill="auto"/>
            <w:noWrap/>
            <w:vAlign w:val="bottom"/>
            <w:hideMark/>
          </w:tcPr>
          <w:p w14:paraId="2C7D8164" w14:textId="77777777" w:rsidR="00DC2757" w:rsidRPr="00DC2757" w:rsidRDefault="00DC2757" w:rsidP="00DC2757">
            <w:pPr>
              <w:spacing w:after="0" w:line="240" w:lineRule="auto"/>
              <w:rPr>
                <w:ins w:id="1573" w:author="Commodore, Sarah" w:date="2023-03-22T16:21:00Z"/>
                <w:rFonts w:ascii="Calibri" w:eastAsia="Times New Roman" w:hAnsi="Calibri" w:cs="Calibri"/>
                <w:color w:val="000000"/>
                <w:sz w:val="20"/>
                <w:szCs w:val="20"/>
              </w:rPr>
            </w:pPr>
            <w:ins w:id="1574" w:author="Commodore, Sarah" w:date="2023-03-22T16:21:00Z">
              <w:r w:rsidRPr="00DC2757">
                <w:rPr>
                  <w:rFonts w:ascii="Calibri" w:eastAsia="Times New Roman" w:hAnsi="Calibri" w:cs="Calibri"/>
                  <w:color w:val="000000"/>
                  <w:sz w:val="20"/>
                  <w:szCs w:val="20"/>
                </w:rPr>
                <w:t>STOML3</w:t>
              </w:r>
            </w:ins>
          </w:p>
        </w:tc>
        <w:tc>
          <w:tcPr>
            <w:tcW w:w="0" w:type="auto"/>
            <w:tcBorders>
              <w:top w:val="nil"/>
              <w:left w:val="nil"/>
              <w:bottom w:val="nil"/>
              <w:right w:val="nil"/>
            </w:tcBorders>
            <w:shd w:val="clear" w:color="auto" w:fill="auto"/>
            <w:noWrap/>
            <w:vAlign w:val="bottom"/>
            <w:hideMark/>
          </w:tcPr>
          <w:p w14:paraId="65D9A7DA" w14:textId="77777777" w:rsidR="00DC2757" w:rsidRPr="00DC2757" w:rsidRDefault="00DC2757" w:rsidP="00DC2757">
            <w:pPr>
              <w:spacing w:after="0" w:line="240" w:lineRule="auto"/>
              <w:jc w:val="center"/>
              <w:rPr>
                <w:ins w:id="1575" w:author="Commodore, Sarah" w:date="2023-03-22T16:21:00Z"/>
                <w:rFonts w:ascii="Calibri" w:eastAsia="Times New Roman" w:hAnsi="Calibri" w:cs="Calibri"/>
                <w:color w:val="000000"/>
                <w:sz w:val="20"/>
                <w:szCs w:val="20"/>
              </w:rPr>
            </w:pPr>
            <w:ins w:id="157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A093DD2" w14:textId="77777777" w:rsidR="00DC2757" w:rsidRPr="00DC2757" w:rsidRDefault="00DC2757" w:rsidP="00DC2757">
            <w:pPr>
              <w:spacing w:after="0" w:line="240" w:lineRule="auto"/>
              <w:jc w:val="center"/>
              <w:rPr>
                <w:ins w:id="1577" w:author="Commodore, Sarah" w:date="2023-03-22T16:21:00Z"/>
                <w:rFonts w:ascii="Calibri" w:eastAsia="Times New Roman" w:hAnsi="Calibri" w:cs="Calibri"/>
                <w:color w:val="000000"/>
                <w:sz w:val="20"/>
                <w:szCs w:val="20"/>
              </w:rPr>
            </w:pPr>
            <w:ins w:id="1578" w:author="Commodore, Sarah" w:date="2023-03-22T16:21:00Z">
              <w:r w:rsidRPr="00DC2757">
                <w:rPr>
                  <w:rFonts w:ascii="Calibri" w:eastAsia="Times New Roman" w:hAnsi="Calibri" w:cs="Calibri"/>
                  <w:color w:val="000000"/>
                  <w:sz w:val="20"/>
                  <w:szCs w:val="20"/>
                </w:rPr>
                <w:t>2.8E-08</w:t>
              </w:r>
            </w:ins>
          </w:p>
        </w:tc>
        <w:tc>
          <w:tcPr>
            <w:tcW w:w="0" w:type="auto"/>
            <w:tcBorders>
              <w:top w:val="nil"/>
              <w:left w:val="nil"/>
              <w:bottom w:val="nil"/>
              <w:right w:val="nil"/>
            </w:tcBorders>
            <w:shd w:val="clear" w:color="auto" w:fill="auto"/>
            <w:noWrap/>
            <w:vAlign w:val="bottom"/>
            <w:hideMark/>
          </w:tcPr>
          <w:p w14:paraId="7F958324" w14:textId="77777777" w:rsidR="00DC2757" w:rsidRPr="00DC2757" w:rsidRDefault="00DC2757" w:rsidP="00DC2757">
            <w:pPr>
              <w:spacing w:after="0" w:line="240" w:lineRule="auto"/>
              <w:jc w:val="center"/>
              <w:rPr>
                <w:ins w:id="1579" w:author="Commodore, Sarah" w:date="2023-03-22T16:21:00Z"/>
                <w:rFonts w:ascii="Calibri" w:eastAsia="Times New Roman" w:hAnsi="Calibri" w:cs="Calibri"/>
                <w:color w:val="000000"/>
                <w:sz w:val="20"/>
                <w:szCs w:val="20"/>
              </w:rPr>
            </w:pPr>
            <w:ins w:id="1580" w:author="Commodore, Sarah" w:date="2023-03-22T16:21:00Z">
              <w:r w:rsidRPr="00DC2757">
                <w:rPr>
                  <w:rFonts w:ascii="Calibri" w:eastAsia="Times New Roman" w:hAnsi="Calibri" w:cs="Calibri"/>
                  <w:color w:val="000000"/>
                  <w:sz w:val="20"/>
                  <w:szCs w:val="20"/>
                </w:rPr>
                <w:t>3.6E-07</w:t>
              </w:r>
            </w:ins>
          </w:p>
        </w:tc>
        <w:tc>
          <w:tcPr>
            <w:tcW w:w="0" w:type="auto"/>
            <w:tcBorders>
              <w:top w:val="nil"/>
              <w:left w:val="nil"/>
              <w:bottom w:val="nil"/>
              <w:right w:val="nil"/>
            </w:tcBorders>
            <w:shd w:val="clear" w:color="auto" w:fill="auto"/>
            <w:noWrap/>
            <w:vAlign w:val="bottom"/>
            <w:hideMark/>
          </w:tcPr>
          <w:p w14:paraId="25D504D3" w14:textId="77777777" w:rsidR="00DC2757" w:rsidRPr="00DC2757" w:rsidRDefault="00DC2757" w:rsidP="00DC2757">
            <w:pPr>
              <w:spacing w:after="0" w:line="240" w:lineRule="auto"/>
              <w:jc w:val="center"/>
              <w:rPr>
                <w:ins w:id="1581" w:author="Commodore, Sarah" w:date="2023-03-22T16:21:00Z"/>
                <w:rFonts w:ascii="Calibri" w:eastAsia="Times New Roman" w:hAnsi="Calibri" w:cs="Calibri"/>
                <w:color w:val="FF0000"/>
                <w:sz w:val="20"/>
                <w:szCs w:val="20"/>
              </w:rPr>
            </w:pPr>
            <w:ins w:id="1582" w:author="Commodore, Sarah" w:date="2023-03-22T16:21:00Z">
              <w:r w:rsidRPr="00DC2757">
                <w:rPr>
                  <w:rFonts w:ascii="Calibri" w:eastAsia="Times New Roman" w:hAnsi="Calibri" w:cs="Calibri"/>
                  <w:color w:val="FF0000"/>
                  <w:sz w:val="20"/>
                  <w:szCs w:val="20"/>
                </w:rPr>
                <w:t>*</w:t>
              </w:r>
            </w:ins>
          </w:p>
        </w:tc>
      </w:tr>
      <w:tr w:rsidR="00DC2757" w:rsidRPr="00DC2757" w14:paraId="7F502FA7" w14:textId="77777777" w:rsidTr="00DC2757">
        <w:trPr>
          <w:trHeight w:val="260"/>
          <w:ins w:id="1583" w:author="Commodore, Sarah" w:date="2023-03-22T16:21:00Z"/>
        </w:trPr>
        <w:tc>
          <w:tcPr>
            <w:tcW w:w="0" w:type="auto"/>
            <w:tcBorders>
              <w:top w:val="nil"/>
              <w:left w:val="nil"/>
              <w:bottom w:val="nil"/>
              <w:right w:val="nil"/>
            </w:tcBorders>
            <w:shd w:val="clear" w:color="auto" w:fill="auto"/>
            <w:noWrap/>
            <w:vAlign w:val="bottom"/>
            <w:hideMark/>
          </w:tcPr>
          <w:p w14:paraId="0565D0D1" w14:textId="77777777" w:rsidR="00DC2757" w:rsidRPr="00DC2757" w:rsidRDefault="00DC2757" w:rsidP="00DC2757">
            <w:pPr>
              <w:spacing w:after="0" w:line="240" w:lineRule="auto"/>
              <w:rPr>
                <w:ins w:id="1584" w:author="Commodore, Sarah" w:date="2023-03-22T16:21:00Z"/>
                <w:rFonts w:ascii="Calibri" w:eastAsia="Times New Roman" w:hAnsi="Calibri" w:cs="Calibri"/>
                <w:color w:val="000000"/>
                <w:sz w:val="20"/>
                <w:szCs w:val="20"/>
              </w:rPr>
            </w:pPr>
            <w:ins w:id="1585" w:author="Commodore, Sarah" w:date="2023-03-22T16:21:00Z">
              <w:r w:rsidRPr="00DC2757">
                <w:rPr>
                  <w:rFonts w:ascii="Calibri" w:eastAsia="Times New Roman" w:hAnsi="Calibri" w:cs="Calibri"/>
                  <w:color w:val="000000"/>
                  <w:sz w:val="20"/>
                  <w:szCs w:val="20"/>
                </w:rPr>
                <w:lastRenderedPageBreak/>
                <w:t>ENSG00000173947.14</w:t>
              </w:r>
            </w:ins>
          </w:p>
        </w:tc>
        <w:tc>
          <w:tcPr>
            <w:tcW w:w="0" w:type="auto"/>
            <w:tcBorders>
              <w:top w:val="nil"/>
              <w:left w:val="nil"/>
              <w:bottom w:val="nil"/>
              <w:right w:val="nil"/>
            </w:tcBorders>
            <w:shd w:val="clear" w:color="auto" w:fill="auto"/>
            <w:noWrap/>
            <w:vAlign w:val="bottom"/>
            <w:hideMark/>
          </w:tcPr>
          <w:p w14:paraId="2E088A04" w14:textId="77777777" w:rsidR="00DC2757" w:rsidRPr="00DC2757" w:rsidRDefault="00DC2757" w:rsidP="00DC2757">
            <w:pPr>
              <w:spacing w:after="0" w:line="240" w:lineRule="auto"/>
              <w:rPr>
                <w:ins w:id="1586" w:author="Commodore, Sarah" w:date="2023-03-22T16:21:00Z"/>
                <w:rFonts w:ascii="Calibri" w:eastAsia="Times New Roman" w:hAnsi="Calibri" w:cs="Calibri"/>
                <w:color w:val="000000"/>
                <w:sz w:val="20"/>
                <w:szCs w:val="20"/>
              </w:rPr>
            </w:pPr>
            <w:ins w:id="1587" w:author="Commodore, Sarah" w:date="2023-03-22T16:21:00Z">
              <w:r w:rsidRPr="00DC2757">
                <w:rPr>
                  <w:rFonts w:ascii="Calibri" w:eastAsia="Times New Roman" w:hAnsi="Calibri" w:cs="Calibri"/>
                  <w:color w:val="000000"/>
                  <w:sz w:val="20"/>
                  <w:szCs w:val="20"/>
                </w:rPr>
                <w:t>PIFO</w:t>
              </w:r>
            </w:ins>
          </w:p>
        </w:tc>
        <w:tc>
          <w:tcPr>
            <w:tcW w:w="0" w:type="auto"/>
            <w:tcBorders>
              <w:top w:val="nil"/>
              <w:left w:val="nil"/>
              <w:bottom w:val="nil"/>
              <w:right w:val="nil"/>
            </w:tcBorders>
            <w:shd w:val="clear" w:color="auto" w:fill="auto"/>
            <w:noWrap/>
            <w:vAlign w:val="bottom"/>
            <w:hideMark/>
          </w:tcPr>
          <w:p w14:paraId="18A375C0" w14:textId="77777777" w:rsidR="00DC2757" w:rsidRPr="00DC2757" w:rsidRDefault="00DC2757" w:rsidP="00DC2757">
            <w:pPr>
              <w:spacing w:after="0" w:line="240" w:lineRule="auto"/>
              <w:jc w:val="center"/>
              <w:rPr>
                <w:ins w:id="1588" w:author="Commodore, Sarah" w:date="2023-03-22T16:21:00Z"/>
                <w:rFonts w:ascii="Calibri" w:eastAsia="Times New Roman" w:hAnsi="Calibri" w:cs="Calibri"/>
                <w:color w:val="000000"/>
                <w:sz w:val="20"/>
                <w:szCs w:val="20"/>
              </w:rPr>
            </w:pPr>
            <w:ins w:id="158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1E9065D" w14:textId="77777777" w:rsidR="00DC2757" w:rsidRPr="00DC2757" w:rsidRDefault="00DC2757" w:rsidP="00DC2757">
            <w:pPr>
              <w:spacing w:after="0" w:line="240" w:lineRule="auto"/>
              <w:jc w:val="center"/>
              <w:rPr>
                <w:ins w:id="1590" w:author="Commodore, Sarah" w:date="2023-03-22T16:21:00Z"/>
                <w:rFonts w:ascii="Calibri" w:eastAsia="Times New Roman" w:hAnsi="Calibri" w:cs="Calibri"/>
                <w:color w:val="000000"/>
                <w:sz w:val="20"/>
                <w:szCs w:val="20"/>
              </w:rPr>
            </w:pPr>
            <w:ins w:id="1591"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3A5FFCA" w14:textId="77777777" w:rsidR="00DC2757" w:rsidRPr="00DC2757" w:rsidRDefault="00DC2757" w:rsidP="00DC2757">
            <w:pPr>
              <w:spacing w:after="0" w:line="240" w:lineRule="auto"/>
              <w:jc w:val="center"/>
              <w:rPr>
                <w:ins w:id="1592" w:author="Commodore, Sarah" w:date="2023-03-22T16:21:00Z"/>
                <w:rFonts w:ascii="Calibri" w:eastAsia="Times New Roman" w:hAnsi="Calibri" w:cs="Calibri"/>
                <w:color w:val="000000"/>
                <w:sz w:val="20"/>
                <w:szCs w:val="20"/>
              </w:rPr>
            </w:pPr>
            <w:ins w:id="1593" w:author="Commodore, Sarah" w:date="2023-03-22T16:21:00Z">
              <w:r w:rsidRPr="00DC2757">
                <w:rPr>
                  <w:rFonts w:ascii="Calibri" w:eastAsia="Times New Roman" w:hAnsi="Calibri" w:cs="Calibri"/>
                  <w:color w:val="000000"/>
                  <w:sz w:val="20"/>
                  <w:szCs w:val="20"/>
                </w:rPr>
                <w:t>4.9E-10</w:t>
              </w:r>
            </w:ins>
          </w:p>
        </w:tc>
        <w:tc>
          <w:tcPr>
            <w:tcW w:w="0" w:type="auto"/>
            <w:tcBorders>
              <w:top w:val="nil"/>
              <w:left w:val="nil"/>
              <w:bottom w:val="nil"/>
              <w:right w:val="nil"/>
            </w:tcBorders>
            <w:shd w:val="clear" w:color="auto" w:fill="auto"/>
            <w:noWrap/>
            <w:vAlign w:val="bottom"/>
            <w:hideMark/>
          </w:tcPr>
          <w:p w14:paraId="4252D8B3" w14:textId="77777777" w:rsidR="00DC2757" w:rsidRPr="00DC2757" w:rsidRDefault="00DC2757" w:rsidP="00DC2757">
            <w:pPr>
              <w:spacing w:after="0" w:line="240" w:lineRule="auto"/>
              <w:jc w:val="center"/>
              <w:rPr>
                <w:ins w:id="1594" w:author="Commodore, Sarah" w:date="2023-03-22T16:21:00Z"/>
                <w:rFonts w:ascii="Calibri" w:eastAsia="Times New Roman" w:hAnsi="Calibri" w:cs="Calibri"/>
                <w:color w:val="FF0000"/>
                <w:sz w:val="20"/>
                <w:szCs w:val="20"/>
              </w:rPr>
            </w:pPr>
            <w:ins w:id="1595" w:author="Commodore, Sarah" w:date="2023-03-22T16:21:00Z">
              <w:r w:rsidRPr="00DC2757">
                <w:rPr>
                  <w:rFonts w:ascii="Calibri" w:eastAsia="Times New Roman" w:hAnsi="Calibri" w:cs="Calibri"/>
                  <w:color w:val="FF0000"/>
                  <w:sz w:val="20"/>
                  <w:szCs w:val="20"/>
                </w:rPr>
                <w:t>*</w:t>
              </w:r>
            </w:ins>
          </w:p>
        </w:tc>
      </w:tr>
      <w:tr w:rsidR="00DC2757" w:rsidRPr="00DC2757" w14:paraId="4D81805B" w14:textId="77777777" w:rsidTr="00DC2757">
        <w:trPr>
          <w:trHeight w:val="260"/>
          <w:ins w:id="1596" w:author="Commodore, Sarah" w:date="2023-03-22T16:21:00Z"/>
        </w:trPr>
        <w:tc>
          <w:tcPr>
            <w:tcW w:w="0" w:type="auto"/>
            <w:tcBorders>
              <w:top w:val="nil"/>
              <w:left w:val="nil"/>
              <w:bottom w:val="nil"/>
              <w:right w:val="nil"/>
            </w:tcBorders>
            <w:shd w:val="clear" w:color="auto" w:fill="auto"/>
            <w:noWrap/>
            <w:vAlign w:val="bottom"/>
            <w:hideMark/>
          </w:tcPr>
          <w:p w14:paraId="424117B3" w14:textId="77777777" w:rsidR="00DC2757" w:rsidRPr="00DC2757" w:rsidRDefault="00DC2757" w:rsidP="00DC2757">
            <w:pPr>
              <w:spacing w:after="0" w:line="240" w:lineRule="auto"/>
              <w:rPr>
                <w:ins w:id="1597" w:author="Commodore, Sarah" w:date="2023-03-22T16:21:00Z"/>
                <w:rFonts w:ascii="Calibri" w:eastAsia="Times New Roman" w:hAnsi="Calibri" w:cs="Calibri"/>
                <w:color w:val="000000"/>
                <w:sz w:val="20"/>
                <w:szCs w:val="20"/>
              </w:rPr>
            </w:pPr>
            <w:ins w:id="1598" w:author="Commodore, Sarah" w:date="2023-03-22T16:21:00Z">
              <w:r w:rsidRPr="00DC2757">
                <w:rPr>
                  <w:rFonts w:ascii="Calibri" w:eastAsia="Times New Roman" w:hAnsi="Calibri" w:cs="Calibri"/>
                  <w:color w:val="000000"/>
                  <w:sz w:val="20"/>
                  <w:szCs w:val="20"/>
                </w:rPr>
                <w:t>ENSG00000275944.1</w:t>
              </w:r>
            </w:ins>
          </w:p>
        </w:tc>
        <w:tc>
          <w:tcPr>
            <w:tcW w:w="0" w:type="auto"/>
            <w:tcBorders>
              <w:top w:val="nil"/>
              <w:left w:val="nil"/>
              <w:bottom w:val="nil"/>
              <w:right w:val="nil"/>
            </w:tcBorders>
            <w:shd w:val="clear" w:color="auto" w:fill="auto"/>
            <w:noWrap/>
            <w:vAlign w:val="bottom"/>
            <w:hideMark/>
          </w:tcPr>
          <w:p w14:paraId="5636F595" w14:textId="77777777" w:rsidR="00DC2757" w:rsidRPr="00DC2757" w:rsidRDefault="00DC2757" w:rsidP="00DC2757">
            <w:pPr>
              <w:spacing w:after="0" w:line="240" w:lineRule="auto"/>
              <w:rPr>
                <w:ins w:id="1599" w:author="Commodore, Sarah" w:date="2023-03-22T16:21:00Z"/>
                <w:rFonts w:ascii="Calibri" w:eastAsia="Times New Roman" w:hAnsi="Calibri" w:cs="Calibri"/>
                <w:color w:val="000000"/>
                <w:sz w:val="20"/>
                <w:szCs w:val="20"/>
              </w:rPr>
            </w:pPr>
            <w:ins w:id="1600" w:author="Commodore, Sarah" w:date="2023-03-22T16:21:00Z">
              <w:r w:rsidRPr="00DC2757">
                <w:rPr>
                  <w:rFonts w:ascii="Calibri" w:eastAsia="Times New Roman" w:hAnsi="Calibri" w:cs="Calibri"/>
                  <w:color w:val="000000"/>
                  <w:sz w:val="20"/>
                  <w:szCs w:val="20"/>
                </w:rPr>
                <w:t>AC244100.3</w:t>
              </w:r>
            </w:ins>
          </w:p>
        </w:tc>
        <w:tc>
          <w:tcPr>
            <w:tcW w:w="0" w:type="auto"/>
            <w:tcBorders>
              <w:top w:val="nil"/>
              <w:left w:val="nil"/>
              <w:bottom w:val="nil"/>
              <w:right w:val="nil"/>
            </w:tcBorders>
            <w:shd w:val="clear" w:color="auto" w:fill="auto"/>
            <w:noWrap/>
            <w:vAlign w:val="bottom"/>
            <w:hideMark/>
          </w:tcPr>
          <w:p w14:paraId="157840E1" w14:textId="77777777" w:rsidR="00DC2757" w:rsidRPr="00DC2757" w:rsidRDefault="00DC2757" w:rsidP="00DC2757">
            <w:pPr>
              <w:spacing w:after="0" w:line="240" w:lineRule="auto"/>
              <w:jc w:val="center"/>
              <w:rPr>
                <w:ins w:id="1601" w:author="Commodore, Sarah" w:date="2023-03-22T16:21:00Z"/>
                <w:rFonts w:ascii="Calibri" w:eastAsia="Times New Roman" w:hAnsi="Calibri" w:cs="Calibri"/>
                <w:color w:val="000000"/>
                <w:sz w:val="20"/>
                <w:szCs w:val="20"/>
              </w:rPr>
            </w:pPr>
            <w:ins w:id="160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5DB2DB" w14:textId="77777777" w:rsidR="00DC2757" w:rsidRPr="00DC2757" w:rsidRDefault="00DC2757" w:rsidP="00DC2757">
            <w:pPr>
              <w:spacing w:after="0" w:line="240" w:lineRule="auto"/>
              <w:jc w:val="center"/>
              <w:rPr>
                <w:ins w:id="1603" w:author="Commodore, Sarah" w:date="2023-03-22T16:21:00Z"/>
                <w:rFonts w:ascii="Calibri" w:eastAsia="Times New Roman" w:hAnsi="Calibri" w:cs="Calibri"/>
                <w:color w:val="000000"/>
                <w:sz w:val="20"/>
                <w:szCs w:val="20"/>
              </w:rPr>
            </w:pPr>
            <w:ins w:id="1604" w:author="Commodore, Sarah" w:date="2023-03-22T16:21:00Z">
              <w:r w:rsidRPr="00DC2757">
                <w:rPr>
                  <w:rFonts w:ascii="Calibri" w:eastAsia="Times New Roman" w:hAnsi="Calibri" w:cs="Calibri"/>
                  <w:color w:val="000000"/>
                  <w:sz w:val="20"/>
                  <w:szCs w:val="20"/>
                </w:rPr>
                <w:t>1.4E-09</w:t>
              </w:r>
            </w:ins>
          </w:p>
        </w:tc>
        <w:tc>
          <w:tcPr>
            <w:tcW w:w="0" w:type="auto"/>
            <w:tcBorders>
              <w:top w:val="nil"/>
              <w:left w:val="nil"/>
              <w:bottom w:val="nil"/>
              <w:right w:val="nil"/>
            </w:tcBorders>
            <w:shd w:val="clear" w:color="auto" w:fill="auto"/>
            <w:noWrap/>
            <w:vAlign w:val="bottom"/>
            <w:hideMark/>
          </w:tcPr>
          <w:p w14:paraId="42A36176" w14:textId="77777777" w:rsidR="00DC2757" w:rsidRPr="00DC2757" w:rsidRDefault="00DC2757" w:rsidP="00DC2757">
            <w:pPr>
              <w:spacing w:after="0" w:line="240" w:lineRule="auto"/>
              <w:jc w:val="center"/>
              <w:rPr>
                <w:ins w:id="1605" w:author="Commodore, Sarah" w:date="2023-03-22T16:21:00Z"/>
                <w:rFonts w:ascii="Calibri" w:eastAsia="Times New Roman" w:hAnsi="Calibri" w:cs="Calibri"/>
                <w:color w:val="000000"/>
                <w:sz w:val="20"/>
                <w:szCs w:val="20"/>
              </w:rPr>
            </w:pPr>
            <w:ins w:id="1606"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10DEC6E9" w14:textId="77777777" w:rsidR="00DC2757" w:rsidRPr="00DC2757" w:rsidRDefault="00DC2757" w:rsidP="00DC2757">
            <w:pPr>
              <w:spacing w:after="0" w:line="240" w:lineRule="auto"/>
              <w:jc w:val="center"/>
              <w:rPr>
                <w:ins w:id="1607" w:author="Commodore, Sarah" w:date="2023-03-22T16:21:00Z"/>
                <w:rFonts w:ascii="Calibri" w:eastAsia="Times New Roman" w:hAnsi="Calibri" w:cs="Calibri"/>
                <w:color w:val="FF0000"/>
                <w:sz w:val="20"/>
                <w:szCs w:val="20"/>
              </w:rPr>
            </w:pPr>
            <w:ins w:id="1608" w:author="Commodore, Sarah" w:date="2023-03-22T16:21:00Z">
              <w:r w:rsidRPr="00DC2757">
                <w:rPr>
                  <w:rFonts w:ascii="Calibri" w:eastAsia="Times New Roman" w:hAnsi="Calibri" w:cs="Calibri"/>
                  <w:color w:val="FF0000"/>
                  <w:sz w:val="20"/>
                  <w:szCs w:val="20"/>
                </w:rPr>
                <w:t>*</w:t>
              </w:r>
            </w:ins>
          </w:p>
        </w:tc>
      </w:tr>
      <w:tr w:rsidR="00DC2757" w:rsidRPr="00DC2757" w14:paraId="0A40E3C1" w14:textId="77777777" w:rsidTr="00DC2757">
        <w:trPr>
          <w:trHeight w:val="260"/>
          <w:ins w:id="1609" w:author="Commodore, Sarah" w:date="2023-03-22T16:21:00Z"/>
        </w:trPr>
        <w:tc>
          <w:tcPr>
            <w:tcW w:w="0" w:type="auto"/>
            <w:tcBorders>
              <w:top w:val="nil"/>
              <w:left w:val="nil"/>
              <w:bottom w:val="nil"/>
              <w:right w:val="nil"/>
            </w:tcBorders>
            <w:shd w:val="clear" w:color="auto" w:fill="auto"/>
            <w:noWrap/>
            <w:vAlign w:val="bottom"/>
            <w:hideMark/>
          </w:tcPr>
          <w:p w14:paraId="7C26073C" w14:textId="77777777" w:rsidR="00DC2757" w:rsidRPr="00DC2757" w:rsidRDefault="00DC2757" w:rsidP="00DC2757">
            <w:pPr>
              <w:spacing w:after="0" w:line="240" w:lineRule="auto"/>
              <w:rPr>
                <w:ins w:id="1610" w:author="Commodore, Sarah" w:date="2023-03-22T16:21:00Z"/>
                <w:rFonts w:ascii="Calibri" w:eastAsia="Times New Roman" w:hAnsi="Calibri" w:cs="Calibri"/>
                <w:color w:val="000000"/>
                <w:sz w:val="20"/>
                <w:szCs w:val="20"/>
              </w:rPr>
            </w:pPr>
            <w:ins w:id="1611" w:author="Commodore, Sarah" w:date="2023-03-22T16:21:00Z">
              <w:r w:rsidRPr="00DC2757">
                <w:rPr>
                  <w:rFonts w:ascii="Calibri" w:eastAsia="Times New Roman" w:hAnsi="Calibri" w:cs="Calibri"/>
                  <w:color w:val="000000"/>
                  <w:sz w:val="20"/>
                  <w:szCs w:val="20"/>
                </w:rPr>
                <w:t>ENSG00000256209.2</w:t>
              </w:r>
            </w:ins>
          </w:p>
        </w:tc>
        <w:tc>
          <w:tcPr>
            <w:tcW w:w="0" w:type="auto"/>
            <w:tcBorders>
              <w:top w:val="nil"/>
              <w:left w:val="nil"/>
              <w:bottom w:val="nil"/>
              <w:right w:val="nil"/>
            </w:tcBorders>
            <w:shd w:val="clear" w:color="auto" w:fill="auto"/>
            <w:noWrap/>
            <w:vAlign w:val="bottom"/>
            <w:hideMark/>
          </w:tcPr>
          <w:p w14:paraId="59F08361" w14:textId="77777777" w:rsidR="00DC2757" w:rsidRPr="00DC2757" w:rsidRDefault="00DC2757" w:rsidP="00DC2757">
            <w:pPr>
              <w:spacing w:after="0" w:line="240" w:lineRule="auto"/>
              <w:rPr>
                <w:ins w:id="1612" w:author="Commodore, Sarah" w:date="2023-03-22T16:21:00Z"/>
                <w:rFonts w:ascii="Calibri" w:eastAsia="Times New Roman" w:hAnsi="Calibri" w:cs="Calibri"/>
                <w:color w:val="000000"/>
                <w:sz w:val="20"/>
                <w:szCs w:val="20"/>
              </w:rPr>
            </w:pPr>
            <w:ins w:id="1613" w:author="Commodore, Sarah" w:date="2023-03-22T16:21:00Z">
              <w:r w:rsidRPr="00DC2757">
                <w:rPr>
                  <w:rFonts w:ascii="Calibri" w:eastAsia="Times New Roman" w:hAnsi="Calibri" w:cs="Calibri"/>
                  <w:color w:val="000000"/>
                  <w:sz w:val="20"/>
                  <w:szCs w:val="20"/>
                </w:rPr>
                <w:t>AC073578.1</w:t>
              </w:r>
            </w:ins>
          </w:p>
        </w:tc>
        <w:tc>
          <w:tcPr>
            <w:tcW w:w="0" w:type="auto"/>
            <w:tcBorders>
              <w:top w:val="nil"/>
              <w:left w:val="nil"/>
              <w:bottom w:val="nil"/>
              <w:right w:val="nil"/>
            </w:tcBorders>
            <w:shd w:val="clear" w:color="auto" w:fill="auto"/>
            <w:noWrap/>
            <w:vAlign w:val="bottom"/>
            <w:hideMark/>
          </w:tcPr>
          <w:p w14:paraId="7AED005E" w14:textId="77777777" w:rsidR="00DC2757" w:rsidRPr="00DC2757" w:rsidRDefault="00DC2757" w:rsidP="00DC2757">
            <w:pPr>
              <w:spacing w:after="0" w:line="240" w:lineRule="auto"/>
              <w:jc w:val="center"/>
              <w:rPr>
                <w:ins w:id="1614" w:author="Commodore, Sarah" w:date="2023-03-22T16:21:00Z"/>
                <w:rFonts w:ascii="Calibri" w:eastAsia="Times New Roman" w:hAnsi="Calibri" w:cs="Calibri"/>
                <w:color w:val="000000"/>
                <w:sz w:val="20"/>
                <w:szCs w:val="20"/>
              </w:rPr>
            </w:pPr>
            <w:ins w:id="161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341812" w14:textId="77777777" w:rsidR="00DC2757" w:rsidRPr="00DC2757" w:rsidRDefault="00DC2757" w:rsidP="00DC2757">
            <w:pPr>
              <w:spacing w:after="0" w:line="240" w:lineRule="auto"/>
              <w:jc w:val="center"/>
              <w:rPr>
                <w:ins w:id="1616" w:author="Commodore, Sarah" w:date="2023-03-22T16:21:00Z"/>
                <w:rFonts w:ascii="Calibri" w:eastAsia="Times New Roman" w:hAnsi="Calibri" w:cs="Calibri"/>
                <w:color w:val="000000"/>
                <w:sz w:val="20"/>
                <w:szCs w:val="20"/>
              </w:rPr>
            </w:pPr>
            <w:ins w:id="1617"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768C698A" w14:textId="77777777" w:rsidR="00DC2757" w:rsidRPr="00DC2757" w:rsidRDefault="00DC2757" w:rsidP="00DC2757">
            <w:pPr>
              <w:spacing w:after="0" w:line="240" w:lineRule="auto"/>
              <w:jc w:val="center"/>
              <w:rPr>
                <w:ins w:id="1618" w:author="Commodore, Sarah" w:date="2023-03-22T16:21:00Z"/>
                <w:rFonts w:ascii="Calibri" w:eastAsia="Times New Roman" w:hAnsi="Calibri" w:cs="Calibri"/>
                <w:color w:val="000000"/>
                <w:sz w:val="20"/>
                <w:szCs w:val="20"/>
              </w:rPr>
            </w:pPr>
            <w:ins w:id="1619" w:author="Commodore, Sarah" w:date="2023-03-22T16:21:00Z">
              <w:r w:rsidRPr="00DC2757">
                <w:rPr>
                  <w:rFonts w:ascii="Calibri" w:eastAsia="Times New Roman" w:hAnsi="Calibri" w:cs="Calibri"/>
                  <w:color w:val="000000"/>
                  <w:sz w:val="20"/>
                  <w:szCs w:val="20"/>
                </w:rPr>
                <w:t>4.8E-02</w:t>
              </w:r>
            </w:ins>
          </w:p>
        </w:tc>
        <w:tc>
          <w:tcPr>
            <w:tcW w:w="0" w:type="auto"/>
            <w:tcBorders>
              <w:top w:val="nil"/>
              <w:left w:val="nil"/>
              <w:bottom w:val="nil"/>
              <w:right w:val="nil"/>
            </w:tcBorders>
            <w:shd w:val="clear" w:color="auto" w:fill="auto"/>
            <w:noWrap/>
            <w:vAlign w:val="bottom"/>
            <w:hideMark/>
          </w:tcPr>
          <w:p w14:paraId="03B9CED8" w14:textId="77777777" w:rsidR="00DC2757" w:rsidRPr="00DC2757" w:rsidRDefault="00DC2757" w:rsidP="00DC2757">
            <w:pPr>
              <w:spacing w:after="0" w:line="240" w:lineRule="auto"/>
              <w:jc w:val="center"/>
              <w:rPr>
                <w:ins w:id="1620" w:author="Commodore, Sarah" w:date="2023-03-22T16:21:00Z"/>
                <w:rFonts w:ascii="Calibri" w:eastAsia="Times New Roman" w:hAnsi="Calibri" w:cs="Calibri"/>
                <w:color w:val="FF0000"/>
                <w:sz w:val="20"/>
                <w:szCs w:val="20"/>
              </w:rPr>
            </w:pPr>
            <w:ins w:id="1621" w:author="Commodore, Sarah" w:date="2023-03-22T16:21:00Z">
              <w:r w:rsidRPr="00DC2757">
                <w:rPr>
                  <w:rFonts w:ascii="Calibri" w:eastAsia="Times New Roman" w:hAnsi="Calibri" w:cs="Calibri"/>
                  <w:color w:val="FF0000"/>
                  <w:sz w:val="20"/>
                  <w:szCs w:val="20"/>
                </w:rPr>
                <w:t>*</w:t>
              </w:r>
            </w:ins>
          </w:p>
        </w:tc>
      </w:tr>
      <w:tr w:rsidR="00DC2757" w:rsidRPr="00DC2757" w14:paraId="12563623" w14:textId="77777777" w:rsidTr="00DC2757">
        <w:trPr>
          <w:trHeight w:val="260"/>
          <w:ins w:id="1622" w:author="Commodore, Sarah" w:date="2023-03-22T16:21:00Z"/>
        </w:trPr>
        <w:tc>
          <w:tcPr>
            <w:tcW w:w="0" w:type="auto"/>
            <w:tcBorders>
              <w:top w:val="nil"/>
              <w:left w:val="nil"/>
              <w:bottom w:val="nil"/>
              <w:right w:val="nil"/>
            </w:tcBorders>
            <w:shd w:val="clear" w:color="auto" w:fill="auto"/>
            <w:noWrap/>
            <w:vAlign w:val="bottom"/>
            <w:hideMark/>
          </w:tcPr>
          <w:p w14:paraId="766E07D3" w14:textId="77777777" w:rsidR="00DC2757" w:rsidRPr="00DC2757" w:rsidRDefault="00DC2757" w:rsidP="00DC2757">
            <w:pPr>
              <w:spacing w:after="0" w:line="240" w:lineRule="auto"/>
              <w:rPr>
                <w:ins w:id="1623" w:author="Commodore, Sarah" w:date="2023-03-22T16:21:00Z"/>
                <w:rFonts w:ascii="Calibri" w:eastAsia="Times New Roman" w:hAnsi="Calibri" w:cs="Calibri"/>
                <w:color w:val="000000"/>
                <w:sz w:val="20"/>
                <w:szCs w:val="20"/>
              </w:rPr>
            </w:pPr>
            <w:ins w:id="1624" w:author="Commodore, Sarah" w:date="2023-03-22T16:21:00Z">
              <w:r w:rsidRPr="00DC2757">
                <w:rPr>
                  <w:rFonts w:ascii="Calibri" w:eastAsia="Times New Roman" w:hAnsi="Calibri" w:cs="Calibri"/>
                  <w:color w:val="000000"/>
                  <w:sz w:val="20"/>
                  <w:szCs w:val="20"/>
                </w:rPr>
                <w:t>ENSG00000122420.10</w:t>
              </w:r>
            </w:ins>
          </w:p>
        </w:tc>
        <w:tc>
          <w:tcPr>
            <w:tcW w:w="0" w:type="auto"/>
            <w:tcBorders>
              <w:top w:val="nil"/>
              <w:left w:val="nil"/>
              <w:bottom w:val="nil"/>
              <w:right w:val="nil"/>
            </w:tcBorders>
            <w:shd w:val="clear" w:color="auto" w:fill="auto"/>
            <w:noWrap/>
            <w:vAlign w:val="bottom"/>
            <w:hideMark/>
          </w:tcPr>
          <w:p w14:paraId="762F2A00" w14:textId="77777777" w:rsidR="00DC2757" w:rsidRPr="00DC2757" w:rsidRDefault="00DC2757" w:rsidP="00DC2757">
            <w:pPr>
              <w:spacing w:after="0" w:line="240" w:lineRule="auto"/>
              <w:rPr>
                <w:ins w:id="1625" w:author="Commodore, Sarah" w:date="2023-03-22T16:21:00Z"/>
                <w:rFonts w:ascii="Calibri" w:eastAsia="Times New Roman" w:hAnsi="Calibri" w:cs="Calibri"/>
                <w:color w:val="000000"/>
                <w:sz w:val="20"/>
                <w:szCs w:val="20"/>
              </w:rPr>
            </w:pPr>
            <w:ins w:id="1626" w:author="Commodore, Sarah" w:date="2023-03-22T16:21:00Z">
              <w:r w:rsidRPr="00DC2757">
                <w:rPr>
                  <w:rFonts w:ascii="Calibri" w:eastAsia="Times New Roman" w:hAnsi="Calibri" w:cs="Calibri"/>
                  <w:color w:val="000000"/>
                  <w:sz w:val="20"/>
                  <w:szCs w:val="20"/>
                </w:rPr>
                <w:t>PTGFR</w:t>
              </w:r>
            </w:ins>
          </w:p>
        </w:tc>
        <w:tc>
          <w:tcPr>
            <w:tcW w:w="0" w:type="auto"/>
            <w:tcBorders>
              <w:top w:val="nil"/>
              <w:left w:val="nil"/>
              <w:bottom w:val="nil"/>
              <w:right w:val="nil"/>
            </w:tcBorders>
            <w:shd w:val="clear" w:color="auto" w:fill="auto"/>
            <w:noWrap/>
            <w:vAlign w:val="bottom"/>
            <w:hideMark/>
          </w:tcPr>
          <w:p w14:paraId="0A6B480D" w14:textId="77777777" w:rsidR="00DC2757" w:rsidRPr="00DC2757" w:rsidRDefault="00DC2757" w:rsidP="00DC2757">
            <w:pPr>
              <w:spacing w:after="0" w:line="240" w:lineRule="auto"/>
              <w:jc w:val="center"/>
              <w:rPr>
                <w:ins w:id="1627" w:author="Commodore, Sarah" w:date="2023-03-22T16:21:00Z"/>
                <w:rFonts w:ascii="Calibri" w:eastAsia="Times New Roman" w:hAnsi="Calibri" w:cs="Calibri"/>
                <w:color w:val="000000"/>
                <w:sz w:val="20"/>
                <w:szCs w:val="20"/>
              </w:rPr>
            </w:pPr>
            <w:ins w:id="162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0B7CC8D" w14:textId="77777777" w:rsidR="00DC2757" w:rsidRPr="00DC2757" w:rsidRDefault="00DC2757" w:rsidP="00DC2757">
            <w:pPr>
              <w:spacing w:after="0" w:line="240" w:lineRule="auto"/>
              <w:jc w:val="center"/>
              <w:rPr>
                <w:ins w:id="1629" w:author="Commodore, Sarah" w:date="2023-03-22T16:21:00Z"/>
                <w:rFonts w:ascii="Calibri" w:eastAsia="Times New Roman" w:hAnsi="Calibri" w:cs="Calibri"/>
                <w:color w:val="000000"/>
                <w:sz w:val="20"/>
                <w:szCs w:val="20"/>
              </w:rPr>
            </w:pPr>
            <w:ins w:id="1630"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362F0F0C" w14:textId="77777777" w:rsidR="00DC2757" w:rsidRPr="00DC2757" w:rsidRDefault="00DC2757" w:rsidP="00DC2757">
            <w:pPr>
              <w:spacing w:after="0" w:line="240" w:lineRule="auto"/>
              <w:jc w:val="center"/>
              <w:rPr>
                <w:ins w:id="1631" w:author="Commodore, Sarah" w:date="2023-03-22T16:21:00Z"/>
                <w:rFonts w:ascii="Calibri" w:eastAsia="Times New Roman" w:hAnsi="Calibri" w:cs="Calibri"/>
                <w:color w:val="000000"/>
                <w:sz w:val="20"/>
                <w:szCs w:val="20"/>
              </w:rPr>
            </w:pPr>
            <w:ins w:id="1632"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46610052" w14:textId="77777777" w:rsidR="00DC2757" w:rsidRPr="00DC2757" w:rsidRDefault="00DC2757" w:rsidP="00DC2757">
            <w:pPr>
              <w:spacing w:after="0" w:line="240" w:lineRule="auto"/>
              <w:jc w:val="center"/>
              <w:rPr>
                <w:ins w:id="1633" w:author="Commodore, Sarah" w:date="2023-03-22T16:21:00Z"/>
                <w:rFonts w:ascii="Calibri" w:eastAsia="Times New Roman" w:hAnsi="Calibri" w:cs="Calibri"/>
                <w:color w:val="FF0000"/>
                <w:sz w:val="20"/>
                <w:szCs w:val="20"/>
              </w:rPr>
            </w:pPr>
            <w:ins w:id="1634" w:author="Commodore, Sarah" w:date="2023-03-22T16:21:00Z">
              <w:r w:rsidRPr="00DC2757">
                <w:rPr>
                  <w:rFonts w:ascii="Calibri" w:eastAsia="Times New Roman" w:hAnsi="Calibri" w:cs="Calibri"/>
                  <w:color w:val="FF0000"/>
                  <w:sz w:val="20"/>
                  <w:szCs w:val="20"/>
                </w:rPr>
                <w:t>*</w:t>
              </w:r>
            </w:ins>
          </w:p>
        </w:tc>
      </w:tr>
      <w:tr w:rsidR="00DC2757" w:rsidRPr="00DC2757" w14:paraId="78EC07D0" w14:textId="77777777" w:rsidTr="00DC2757">
        <w:trPr>
          <w:trHeight w:val="260"/>
          <w:ins w:id="1635" w:author="Commodore, Sarah" w:date="2023-03-22T16:21:00Z"/>
        </w:trPr>
        <w:tc>
          <w:tcPr>
            <w:tcW w:w="0" w:type="auto"/>
            <w:tcBorders>
              <w:top w:val="nil"/>
              <w:left w:val="nil"/>
              <w:bottom w:val="nil"/>
              <w:right w:val="nil"/>
            </w:tcBorders>
            <w:shd w:val="clear" w:color="auto" w:fill="auto"/>
            <w:noWrap/>
            <w:vAlign w:val="bottom"/>
            <w:hideMark/>
          </w:tcPr>
          <w:p w14:paraId="1067A938" w14:textId="77777777" w:rsidR="00DC2757" w:rsidRPr="00DC2757" w:rsidRDefault="00DC2757" w:rsidP="00DC2757">
            <w:pPr>
              <w:spacing w:after="0" w:line="240" w:lineRule="auto"/>
              <w:rPr>
                <w:ins w:id="1636" w:author="Commodore, Sarah" w:date="2023-03-22T16:21:00Z"/>
                <w:rFonts w:ascii="Calibri" w:eastAsia="Times New Roman" w:hAnsi="Calibri" w:cs="Calibri"/>
                <w:color w:val="000000"/>
                <w:sz w:val="20"/>
                <w:szCs w:val="20"/>
              </w:rPr>
            </w:pPr>
            <w:ins w:id="1637" w:author="Commodore, Sarah" w:date="2023-03-22T16:21:00Z">
              <w:r w:rsidRPr="00DC2757">
                <w:rPr>
                  <w:rFonts w:ascii="Calibri" w:eastAsia="Times New Roman" w:hAnsi="Calibri" w:cs="Calibri"/>
                  <w:color w:val="000000"/>
                  <w:sz w:val="20"/>
                  <w:szCs w:val="20"/>
                </w:rPr>
                <w:t>ENSG00000170324.21</w:t>
              </w:r>
            </w:ins>
          </w:p>
        </w:tc>
        <w:tc>
          <w:tcPr>
            <w:tcW w:w="0" w:type="auto"/>
            <w:tcBorders>
              <w:top w:val="nil"/>
              <w:left w:val="nil"/>
              <w:bottom w:val="nil"/>
              <w:right w:val="nil"/>
            </w:tcBorders>
            <w:shd w:val="clear" w:color="auto" w:fill="auto"/>
            <w:noWrap/>
            <w:vAlign w:val="bottom"/>
            <w:hideMark/>
          </w:tcPr>
          <w:p w14:paraId="73D38E46" w14:textId="77777777" w:rsidR="00DC2757" w:rsidRPr="00DC2757" w:rsidRDefault="00DC2757" w:rsidP="00DC2757">
            <w:pPr>
              <w:spacing w:after="0" w:line="240" w:lineRule="auto"/>
              <w:rPr>
                <w:ins w:id="1638" w:author="Commodore, Sarah" w:date="2023-03-22T16:21:00Z"/>
                <w:rFonts w:ascii="Calibri" w:eastAsia="Times New Roman" w:hAnsi="Calibri" w:cs="Calibri"/>
                <w:color w:val="000000"/>
                <w:sz w:val="20"/>
                <w:szCs w:val="20"/>
              </w:rPr>
            </w:pPr>
            <w:ins w:id="1639" w:author="Commodore, Sarah" w:date="2023-03-22T16:21:00Z">
              <w:r w:rsidRPr="00DC2757">
                <w:rPr>
                  <w:rFonts w:ascii="Calibri" w:eastAsia="Times New Roman" w:hAnsi="Calibri" w:cs="Calibri"/>
                  <w:color w:val="000000"/>
                  <w:sz w:val="20"/>
                  <w:szCs w:val="20"/>
                </w:rPr>
                <w:t>FRMPD2</w:t>
              </w:r>
            </w:ins>
          </w:p>
        </w:tc>
        <w:tc>
          <w:tcPr>
            <w:tcW w:w="0" w:type="auto"/>
            <w:tcBorders>
              <w:top w:val="nil"/>
              <w:left w:val="nil"/>
              <w:bottom w:val="nil"/>
              <w:right w:val="nil"/>
            </w:tcBorders>
            <w:shd w:val="clear" w:color="auto" w:fill="auto"/>
            <w:noWrap/>
            <w:vAlign w:val="bottom"/>
            <w:hideMark/>
          </w:tcPr>
          <w:p w14:paraId="160617D5" w14:textId="77777777" w:rsidR="00DC2757" w:rsidRPr="00DC2757" w:rsidRDefault="00DC2757" w:rsidP="00DC2757">
            <w:pPr>
              <w:spacing w:after="0" w:line="240" w:lineRule="auto"/>
              <w:jc w:val="center"/>
              <w:rPr>
                <w:ins w:id="1640" w:author="Commodore, Sarah" w:date="2023-03-22T16:21:00Z"/>
                <w:rFonts w:ascii="Calibri" w:eastAsia="Times New Roman" w:hAnsi="Calibri" w:cs="Calibri"/>
                <w:color w:val="000000"/>
                <w:sz w:val="20"/>
                <w:szCs w:val="20"/>
              </w:rPr>
            </w:pPr>
            <w:ins w:id="164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2CCF85C" w14:textId="77777777" w:rsidR="00DC2757" w:rsidRPr="00DC2757" w:rsidRDefault="00DC2757" w:rsidP="00DC2757">
            <w:pPr>
              <w:spacing w:after="0" w:line="240" w:lineRule="auto"/>
              <w:jc w:val="center"/>
              <w:rPr>
                <w:ins w:id="1642" w:author="Commodore, Sarah" w:date="2023-03-22T16:21:00Z"/>
                <w:rFonts w:ascii="Calibri" w:eastAsia="Times New Roman" w:hAnsi="Calibri" w:cs="Calibri"/>
                <w:color w:val="000000"/>
                <w:sz w:val="20"/>
                <w:szCs w:val="20"/>
              </w:rPr>
            </w:pPr>
            <w:ins w:id="1643"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609AD2" w14:textId="77777777" w:rsidR="00DC2757" w:rsidRPr="00DC2757" w:rsidRDefault="00DC2757" w:rsidP="00DC2757">
            <w:pPr>
              <w:spacing w:after="0" w:line="240" w:lineRule="auto"/>
              <w:jc w:val="center"/>
              <w:rPr>
                <w:ins w:id="1644" w:author="Commodore, Sarah" w:date="2023-03-22T16:21:00Z"/>
                <w:rFonts w:ascii="Calibri" w:eastAsia="Times New Roman" w:hAnsi="Calibri" w:cs="Calibri"/>
                <w:color w:val="000000"/>
                <w:sz w:val="20"/>
                <w:szCs w:val="20"/>
              </w:rPr>
            </w:pPr>
            <w:ins w:id="1645"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1202302" w14:textId="77777777" w:rsidR="00DC2757" w:rsidRPr="00DC2757" w:rsidRDefault="00DC2757" w:rsidP="00DC2757">
            <w:pPr>
              <w:spacing w:after="0" w:line="240" w:lineRule="auto"/>
              <w:jc w:val="center"/>
              <w:rPr>
                <w:ins w:id="1646" w:author="Commodore, Sarah" w:date="2023-03-22T16:21:00Z"/>
                <w:rFonts w:ascii="Calibri" w:eastAsia="Times New Roman" w:hAnsi="Calibri" w:cs="Calibri"/>
                <w:color w:val="FF0000"/>
                <w:sz w:val="20"/>
                <w:szCs w:val="20"/>
              </w:rPr>
            </w:pPr>
            <w:ins w:id="1647" w:author="Commodore, Sarah" w:date="2023-03-22T16:21:00Z">
              <w:r w:rsidRPr="00DC2757">
                <w:rPr>
                  <w:rFonts w:ascii="Calibri" w:eastAsia="Times New Roman" w:hAnsi="Calibri" w:cs="Calibri"/>
                  <w:color w:val="FF0000"/>
                  <w:sz w:val="20"/>
                  <w:szCs w:val="20"/>
                </w:rPr>
                <w:t>*</w:t>
              </w:r>
            </w:ins>
          </w:p>
        </w:tc>
      </w:tr>
      <w:tr w:rsidR="00DC2757" w:rsidRPr="00DC2757" w14:paraId="513BF7B9" w14:textId="77777777" w:rsidTr="00DC2757">
        <w:trPr>
          <w:trHeight w:val="260"/>
          <w:ins w:id="1648" w:author="Commodore, Sarah" w:date="2023-03-22T16:21:00Z"/>
        </w:trPr>
        <w:tc>
          <w:tcPr>
            <w:tcW w:w="0" w:type="auto"/>
            <w:tcBorders>
              <w:top w:val="nil"/>
              <w:left w:val="nil"/>
              <w:bottom w:val="nil"/>
              <w:right w:val="nil"/>
            </w:tcBorders>
            <w:shd w:val="clear" w:color="auto" w:fill="auto"/>
            <w:noWrap/>
            <w:vAlign w:val="bottom"/>
            <w:hideMark/>
          </w:tcPr>
          <w:p w14:paraId="11F4B079" w14:textId="77777777" w:rsidR="00DC2757" w:rsidRPr="00DC2757" w:rsidRDefault="00DC2757" w:rsidP="00DC2757">
            <w:pPr>
              <w:spacing w:after="0" w:line="240" w:lineRule="auto"/>
              <w:rPr>
                <w:ins w:id="1649" w:author="Commodore, Sarah" w:date="2023-03-22T16:21:00Z"/>
                <w:rFonts w:ascii="Calibri" w:eastAsia="Times New Roman" w:hAnsi="Calibri" w:cs="Calibri"/>
                <w:color w:val="000000"/>
                <w:sz w:val="20"/>
                <w:szCs w:val="20"/>
              </w:rPr>
            </w:pPr>
            <w:ins w:id="1650" w:author="Commodore, Sarah" w:date="2023-03-22T16:21:00Z">
              <w:r w:rsidRPr="00DC2757">
                <w:rPr>
                  <w:rFonts w:ascii="Calibri" w:eastAsia="Times New Roman" w:hAnsi="Calibri" w:cs="Calibri"/>
                  <w:color w:val="000000"/>
                  <w:sz w:val="20"/>
                  <w:szCs w:val="20"/>
                </w:rPr>
                <w:t>ENSG00000204815.10</w:t>
              </w:r>
            </w:ins>
          </w:p>
        </w:tc>
        <w:tc>
          <w:tcPr>
            <w:tcW w:w="0" w:type="auto"/>
            <w:tcBorders>
              <w:top w:val="nil"/>
              <w:left w:val="nil"/>
              <w:bottom w:val="nil"/>
              <w:right w:val="nil"/>
            </w:tcBorders>
            <w:shd w:val="clear" w:color="auto" w:fill="auto"/>
            <w:noWrap/>
            <w:vAlign w:val="bottom"/>
            <w:hideMark/>
          </w:tcPr>
          <w:p w14:paraId="7322D9CF" w14:textId="77777777" w:rsidR="00DC2757" w:rsidRPr="00DC2757" w:rsidRDefault="00DC2757" w:rsidP="00DC2757">
            <w:pPr>
              <w:spacing w:after="0" w:line="240" w:lineRule="auto"/>
              <w:rPr>
                <w:ins w:id="1651" w:author="Commodore, Sarah" w:date="2023-03-22T16:21:00Z"/>
                <w:rFonts w:ascii="Calibri" w:eastAsia="Times New Roman" w:hAnsi="Calibri" w:cs="Calibri"/>
                <w:color w:val="000000"/>
                <w:sz w:val="20"/>
                <w:szCs w:val="20"/>
              </w:rPr>
            </w:pPr>
            <w:ins w:id="1652" w:author="Commodore, Sarah" w:date="2023-03-22T16:21:00Z">
              <w:r w:rsidRPr="00DC2757">
                <w:rPr>
                  <w:rFonts w:ascii="Calibri" w:eastAsia="Times New Roman" w:hAnsi="Calibri" w:cs="Calibri"/>
                  <w:color w:val="000000"/>
                  <w:sz w:val="20"/>
                  <w:szCs w:val="20"/>
                </w:rPr>
                <w:t>TTC25</w:t>
              </w:r>
            </w:ins>
          </w:p>
        </w:tc>
        <w:tc>
          <w:tcPr>
            <w:tcW w:w="0" w:type="auto"/>
            <w:tcBorders>
              <w:top w:val="nil"/>
              <w:left w:val="nil"/>
              <w:bottom w:val="nil"/>
              <w:right w:val="nil"/>
            </w:tcBorders>
            <w:shd w:val="clear" w:color="auto" w:fill="auto"/>
            <w:noWrap/>
            <w:vAlign w:val="bottom"/>
            <w:hideMark/>
          </w:tcPr>
          <w:p w14:paraId="1B0AE1D2" w14:textId="77777777" w:rsidR="00DC2757" w:rsidRPr="00DC2757" w:rsidRDefault="00DC2757" w:rsidP="00DC2757">
            <w:pPr>
              <w:spacing w:after="0" w:line="240" w:lineRule="auto"/>
              <w:jc w:val="center"/>
              <w:rPr>
                <w:ins w:id="1653" w:author="Commodore, Sarah" w:date="2023-03-22T16:21:00Z"/>
                <w:rFonts w:ascii="Calibri" w:eastAsia="Times New Roman" w:hAnsi="Calibri" w:cs="Calibri"/>
                <w:color w:val="000000"/>
                <w:sz w:val="20"/>
                <w:szCs w:val="20"/>
              </w:rPr>
            </w:pPr>
            <w:ins w:id="165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B860671" w14:textId="77777777" w:rsidR="00DC2757" w:rsidRPr="00DC2757" w:rsidRDefault="00DC2757" w:rsidP="00DC2757">
            <w:pPr>
              <w:spacing w:after="0" w:line="240" w:lineRule="auto"/>
              <w:jc w:val="center"/>
              <w:rPr>
                <w:ins w:id="1655" w:author="Commodore, Sarah" w:date="2023-03-22T16:21:00Z"/>
                <w:rFonts w:ascii="Calibri" w:eastAsia="Times New Roman" w:hAnsi="Calibri" w:cs="Calibri"/>
                <w:color w:val="000000"/>
                <w:sz w:val="20"/>
                <w:szCs w:val="20"/>
              </w:rPr>
            </w:pPr>
            <w:ins w:id="1656" w:author="Commodore, Sarah" w:date="2023-03-22T16:21:00Z">
              <w:r w:rsidRPr="00DC2757">
                <w:rPr>
                  <w:rFonts w:ascii="Calibri" w:eastAsia="Times New Roman" w:hAnsi="Calibri" w:cs="Calibri"/>
                  <w:color w:val="000000"/>
                  <w:sz w:val="20"/>
                  <w:szCs w:val="20"/>
                </w:rPr>
                <w:t>7.8E-11</w:t>
              </w:r>
            </w:ins>
          </w:p>
        </w:tc>
        <w:tc>
          <w:tcPr>
            <w:tcW w:w="0" w:type="auto"/>
            <w:tcBorders>
              <w:top w:val="nil"/>
              <w:left w:val="nil"/>
              <w:bottom w:val="nil"/>
              <w:right w:val="nil"/>
            </w:tcBorders>
            <w:shd w:val="clear" w:color="auto" w:fill="auto"/>
            <w:noWrap/>
            <w:vAlign w:val="bottom"/>
            <w:hideMark/>
          </w:tcPr>
          <w:p w14:paraId="2FB1C5AA" w14:textId="77777777" w:rsidR="00DC2757" w:rsidRPr="00DC2757" w:rsidRDefault="00DC2757" w:rsidP="00DC2757">
            <w:pPr>
              <w:spacing w:after="0" w:line="240" w:lineRule="auto"/>
              <w:jc w:val="center"/>
              <w:rPr>
                <w:ins w:id="1657" w:author="Commodore, Sarah" w:date="2023-03-22T16:21:00Z"/>
                <w:rFonts w:ascii="Calibri" w:eastAsia="Times New Roman" w:hAnsi="Calibri" w:cs="Calibri"/>
                <w:color w:val="000000"/>
                <w:sz w:val="20"/>
                <w:szCs w:val="20"/>
              </w:rPr>
            </w:pPr>
            <w:ins w:id="1658"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1F8CF77" w14:textId="77777777" w:rsidR="00DC2757" w:rsidRPr="00DC2757" w:rsidRDefault="00DC2757" w:rsidP="00DC2757">
            <w:pPr>
              <w:spacing w:after="0" w:line="240" w:lineRule="auto"/>
              <w:jc w:val="center"/>
              <w:rPr>
                <w:ins w:id="1659" w:author="Commodore, Sarah" w:date="2023-03-22T16:21:00Z"/>
                <w:rFonts w:ascii="Calibri" w:eastAsia="Times New Roman" w:hAnsi="Calibri" w:cs="Calibri"/>
                <w:color w:val="FF0000"/>
                <w:sz w:val="20"/>
                <w:szCs w:val="20"/>
              </w:rPr>
            </w:pPr>
            <w:ins w:id="1660" w:author="Commodore, Sarah" w:date="2023-03-22T16:21:00Z">
              <w:r w:rsidRPr="00DC2757">
                <w:rPr>
                  <w:rFonts w:ascii="Calibri" w:eastAsia="Times New Roman" w:hAnsi="Calibri" w:cs="Calibri"/>
                  <w:color w:val="FF0000"/>
                  <w:sz w:val="20"/>
                  <w:szCs w:val="20"/>
                </w:rPr>
                <w:t>*</w:t>
              </w:r>
            </w:ins>
          </w:p>
        </w:tc>
      </w:tr>
      <w:tr w:rsidR="00DC2757" w:rsidRPr="00DC2757" w14:paraId="264F8929" w14:textId="77777777" w:rsidTr="00DC2757">
        <w:trPr>
          <w:trHeight w:val="260"/>
          <w:ins w:id="1661" w:author="Commodore, Sarah" w:date="2023-03-22T16:21:00Z"/>
        </w:trPr>
        <w:tc>
          <w:tcPr>
            <w:tcW w:w="0" w:type="auto"/>
            <w:tcBorders>
              <w:top w:val="nil"/>
              <w:left w:val="nil"/>
              <w:bottom w:val="nil"/>
              <w:right w:val="nil"/>
            </w:tcBorders>
            <w:shd w:val="clear" w:color="auto" w:fill="auto"/>
            <w:noWrap/>
            <w:vAlign w:val="bottom"/>
            <w:hideMark/>
          </w:tcPr>
          <w:p w14:paraId="049B58D7" w14:textId="77777777" w:rsidR="00DC2757" w:rsidRPr="00DC2757" w:rsidRDefault="00DC2757" w:rsidP="00DC2757">
            <w:pPr>
              <w:spacing w:after="0" w:line="240" w:lineRule="auto"/>
              <w:rPr>
                <w:ins w:id="1662" w:author="Commodore, Sarah" w:date="2023-03-22T16:21:00Z"/>
                <w:rFonts w:ascii="Calibri" w:eastAsia="Times New Roman" w:hAnsi="Calibri" w:cs="Calibri"/>
                <w:color w:val="000000"/>
                <w:sz w:val="20"/>
                <w:szCs w:val="20"/>
              </w:rPr>
            </w:pPr>
            <w:ins w:id="1663" w:author="Commodore, Sarah" w:date="2023-03-22T16:21:00Z">
              <w:r w:rsidRPr="00DC2757">
                <w:rPr>
                  <w:rFonts w:ascii="Calibri" w:eastAsia="Times New Roman" w:hAnsi="Calibri" w:cs="Calibri"/>
                  <w:color w:val="000000"/>
                  <w:sz w:val="20"/>
                  <w:szCs w:val="20"/>
                </w:rPr>
                <w:t>ENSG00000171962.18</w:t>
              </w:r>
            </w:ins>
          </w:p>
        </w:tc>
        <w:tc>
          <w:tcPr>
            <w:tcW w:w="0" w:type="auto"/>
            <w:tcBorders>
              <w:top w:val="nil"/>
              <w:left w:val="nil"/>
              <w:bottom w:val="nil"/>
              <w:right w:val="nil"/>
            </w:tcBorders>
            <w:shd w:val="clear" w:color="auto" w:fill="auto"/>
            <w:noWrap/>
            <w:vAlign w:val="bottom"/>
            <w:hideMark/>
          </w:tcPr>
          <w:p w14:paraId="56ABE168" w14:textId="77777777" w:rsidR="00DC2757" w:rsidRPr="00DC2757" w:rsidRDefault="00DC2757" w:rsidP="00DC2757">
            <w:pPr>
              <w:spacing w:after="0" w:line="240" w:lineRule="auto"/>
              <w:rPr>
                <w:ins w:id="1664" w:author="Commodore, Sarah" w:date="2023-03-22T16:21:00Z"/>
                <w:rFonts w:ascii="Calibri" w:eastAsia="Times New Roman" w:hAnsi="Calibri" w:cs="Calibri"/>
                <w:color w:val="000000"/>
                <w:sz w:val="20"/>
                <w:szCs w:val="20"/>
              </w:rPr>
            </w:pPr>
            <w:ins w:id="1665" w:author="Commodore, Sarah" w:date="2023-03-22T16:21:00Z">
              <w:r w:rsidRPr="00DC2757">
                <w:rPr>
                  <w:rFonts w:ascii="Calibri" w:eastAsia="Times New Roman" w:hAnsi="Calibri" w:cs="Calibri"/>
                  <w:color w:val="000000"/>
                  <w:sz w:val="20"/>
                  <w:szCs w:val="20"/>
                </w:rPr>
                <w:t>DRC3</w:t>
              </w:r>
            </w:ins>
          </w:p>
        </w:tc>
        <w:tc>
          <w:tcPr>
            <w:tcW w:w="0" w:type="auto"/>
            <w:tcBorders>
              <w:top w:val="nil"/>
              <w:left w:val="nil"/>
              <w:bottom w:val="nil"/>
              <w:right w:val="nil"/>
            </w:tcBorders>
            <w:shd w:val="clear" w:color="auto" w:fill="auto"/>
            <w:noWrap/>
            <w:vAlign w:val="bottom"/>
            <w:hideMark/>
          </w:tcPr>
          <w:p w14:paraId="1AF3408E" w14:textId="77777777" w:rsidR="00DC2757" w:rsidRPr="00DC2757" w:rsidRDefault="00DC2757" w:rsidP="00DC2757">
            <w:pPr>
              <w:spacing w:after="0" w:line="240" w:lineRule="auto"/>
              <w:jc w:val="center"/>
              <w:rPr>
                <w:ins w:id="1666" w:author="Commodore, Sarah" w:date="2023-03-22T16:21:00Z"/>
                <w:rFonts w:ascii="Calibri" w:eastAsia="Times New Roman" w:hAnsi="Calibri" w:cs="Calibri"/>
                <w:color w:val="000000"/>
                <w:sz w:val="20"/>
                <w:szCs w:val="20"/>
              </w:rPr>
            </w:pPr>
            <w:ins w:id="166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1003F09" w14:textId="77777777" w:rsidR="00DC2757" w:rsidRPr="00DC2757" w:rsidRDefault="00DC2757" w:rsidP="00DC2757">
            <w:pPr>
              <w:spacing w:after="0" w:line="240" w:lineRule="auto"/>
              <w:jc w:val="center"/>
              <w:rPr>
                <w:ins w:id="1668" w:author="Commodore, Sarah" w:date="2023-03-22T16:21:00Z"/>
                <w:rFonts w:ascii="Calibri" w:eastAsia="Times New Roman" w:hAnsi="Calibri" w:cs="Calibri"/>
                <w:color w:val="000000"/>
                <w:sz w:val="20"/>
                <w:szCs w:val="20"/>
              </w:rPr>
            </w:pPr>
            <w:ins w:id="1669"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017EFFA2" w14:textId="77777777" w:rsidR="00DC2757" w:rsidRPr="00DC2757" w:rsidRDefault="00DC2757" w:rsidP="00DC2757">
            <w:pPr>
              <w:spacing w:after="0" w:line="240" w:lineRule="auto"/>
              <w:jc w:val="center"/>
              <w:rPr>
                <w:ins w:id="1670" w:author="Commodore, Sarah" w:date="2023-03-22T16:21:00Z"/>
                <w:rFonts w:ascii="Calibri" w:eastAsia="Times New Roman" w:hAnsi="Calibri" w:cs="Calibri"/>
                <w:color w:val="000000"/>
                <w:sz w:val="20"/>
                <w:szCs w:val="20"/>
              </w:rPr>
            </w:pPr>
            <w:ins w:id="1671"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0021A8A6" w14:textId="77777777" w:rsidR="00DC2757" w:rsidRPr="00DC2757" w:rsidRDefault="00DC2757" w:rsidP="00DC2757">
            <w:pPr>
              <w:spacing w:after="0" w:line="240" w:lineRule="auto"/>
              <w:jc w:val="center"/>
              <w:rPr>
                <w:ins w:id="1672" w:author="Commodore, Sarah" w:date="2023-03-22T16:21:00Z"/>
                <w:rFonts w:ascii="Calibri" w:eastAsia="Times New Roman" w:hAnsi="Calibri" w:cs="Calibri"/>
                <w:color w:val="FF0000"/>
                <w:sz w:val="20"/>
                <w:szCs w:val="20"/>
              </w:rPr>
            </w:pPr>
            <w:ins w:id="1673" w:author="Commodore, Sarah" w:date="2023-03-22T16:21:00Z">
              <w:r w:rsidRPr="00DC2757">
                <w:rPr>
                  <w:rFonts w:ascii="Calibri" w:eastAsia="Times New Roman" w:hAnsi="Calibri" w:cs="Calibri"/>
                  <w:color w:val="FF0000"/>
                  <w:sz w:val="20"/>
                  <w:szCs w:val="20"/>
                </w:rPr>
                <w:t>*</w:t>
              </w:r>
            </w:ins>
          </w:p>
        </w:tc>
      </w:tr>
      <w:tr w:rsidR="00DC2757" w:rsidRPr="00DC2757" w14:paraId="6556A36A" w14:textId="77777777" w:rsidTr="00DC2757">
        <w:trPr>
          <w:trHeight w:val="260"/>
          <w:ins w:id="1674" w:author="Commodore, Sarah" w:date="2023-03-22T16:21:00Z"/>
        </w:trPr>
        <w:tc>
          <w:tcPr>
            <w:tcW w:w="0" w:type="auto"/>
            <w:tcBorders>
              <w:top w:val="nil"/>
              <w:left w:val="nil"/>
              <w:bottom w:val="nil"/>
              <w:right w:val="nil"/>
            </w:tcBorders>
            <w:shd w:val="clear" w:color="auto" w:fill="auto"/>
            <w:noWrap/>
            <w:vAlign w:val="bottom"/>
            <w:hideMark/>
          </w:tcPr>
          <w:p w14:paraId="544DB278" w14:textId="77777777" w:rsidR="00DC2757" w:rsidRPr="00DC2757" w:rsidRDefault="00DC2757" w:rsidP="00DC2757">
            <w:pPr>
              <w:spacing w:after="0" w:line="240" w:lineRule="auto"/>
              <w:rPr>
                <w:ins w:id="1675" w:author="Commodore, Sarah" w:date="2023-03-22T16:21:00Z"/>
                <w:rFonts w:ascii="Calibri" w:eastAsia="Times New Roman" w:hAnsi="Calibri" w:cs="Calibri"/>
                <w:color w:val="000000"/>
                <w:sz w:val="20"/>
                <w:szCs w:val="20"/>
              </w:rPr>
            </w:pPr>
            <w:ins w:id="1676" w:author="Commodore, Sarah" w:date="2023-03-22T16:21:00Z">
              <w:r w:rsidRPr="00DC2757">
                <w:rPr>
                  <w:rFonts w:ascii="Calibri" w:eastAsia="Times New Roman" w:hAnsi="Calibri" w:cs="Calibri"/>
                  <w:color w:val="000000"/>
                  <w:sz w:val="20"/>
                  <w:szCs w:val="20"/>
                </w:rPr>
                <w:t>ENSG00000253474.2</w:t>
              </w:r>
            </w:ins>
          </w:p>
        </w:tc>
        <w:tc>
          <w:tcPr>
            <w:tcW w:w="0" w:type="auto"/>
            <w:tcBorders>
              <w:top w:val="nil"/>
              <w:left w:val="nil"/>
              <w:bottom w:val="nil"/>
              <w:right w:val="nil"/>
            </w:tcBorders>
            <w:shd w:val="clear" w:color="auto" w:fill="auto"/>
            <w:noWrap/>
            <w:vAlign w:val="bottom"/>
            <w:hideMark/>
          </w:tcPr>
          <w:p w14:paraId="43C49623" w14:textId="77777777" w:rsidR="00DC2757" w:rsidRPr="00DC2757" w:rsidRDefault="00DC2757" w:rsidP="00DC2757">
            <w:pPr>
              <w:spacing w:after="0" w:line="240" w:lineRule="auto"/>
              <w:rPr>
                <w:ins w:id="1677" w:author="Commodore, Sarah" w:date="2023-03-22T16:21:00Z"/>
                <w:rFonts w:ascii="Calibri" w:eastAsia="Times New Roman" w:hAnsi="Calibri" w:cs="Calibri"/>
                <w:color w:val="000000"/>
                <w:sz w:val="20"/>
                <w:szCs w:val="20"/>
              </w:rPr>
            </w:pPr>
            <w:ins w:id="1678" w:author="Commodore, Sarah" w:date="2023-03-22T16:21:00Z">
              <w:r w:rsidRPr="00DC2757">
                <w:rPr>
                  <w:rFonts w:ascii="Calibri" w:eastAsia="Times New Roman" w:hAnsi="Calibri" w:cs="Calibri"/>
                  <w:color w:val="000000"/>
                  <w:sz w:val="20"/>
                  <w:szCs w:val="20"/>
                </w:rPr>
                <w:t>AC044893.1</w:t>
              </w:r>
            </w:ins>
          </w:p>
        </w:tc>
        <w:tc>
          <w:tcPr>
            <w:tcW w:w="0" w:type="auto"/>
            <w:tcBorders>
              <w:top w:val="nil"/>
              <w:left w:val="nil"/>
              <w:bottom w:val="nil"/>
              <w:right w:val="nil"/>
            </w:tcBorders>
            <w:shd w:val="clear" w:color="auto" w:fill="auto"/>
            <w:noWrap/>
            <w:vAlign w:val="bottom"/>
            <w:hideMark/>
          </w:tcPr>
          <w:p w14:paraId="67C08FCF" w14:textId="77777777" w:rsidR="00DC2757" w:rsidRPr="00DC2757" w:rsidRDefault="00DC2757" w:rsidP="00DC2757">
            <w:pPr>
              <w:spacing w:after="0" w:line="240" w:lineRule="auto"/>
              <w:jc w:val="center"/>
              <w:rPr>
                <w:ins w:id="1679" w:author="Commodore, Sarah" w:date="2023-03-22T16:21:00Z"/>
                <w:rFonts w:ascii="Calibri" w:eastAsia="Times New Roman" w:hAnsi="Calibri" w:cs="Calibri"/>
                <w:color w:val="000000"/>
                <w:sz w:val="20"/>
                <w:szCs w:val="20"/>
              </w:rPr>
            </w:pPr>
            <w:ins w:id="168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159E2E5" w14:textId="77777777" w:rsidR="00DC2757" w:rsidRPr="00DC2757" w:rsidRDefault="00DC2757" w:rsidP="00DC2757">
            <w:pPr>
              <w:spacing w:after="0" w:line="240" w:lineRule="auto"/>
              <w:jc w:val="center"/>
              <w:rPr>
                <w:ins w:id="1681" w:author="Commodore, Sarah" w:date="2023-03-22T16:21:00Z"/>
                <w:rFonts w:ascii="Calibri" w:eastAsia="Times New Roman" w:hAnsi="Calibri" w:cs="Calibri"/>
                <w:color w:val="000000"/>
                <w:sz w:val="20"/>
                <w:szCs w:val="20"/>
              </w:rPr>
            </w:pPr>
            <w:ins w:id="1682" w:author="Commodore, Sarah" w:date="2023-03-22T16:21:00Z">
              <w:r w:rsidRPr="00DC2757">
                <w:rPr>
                  <w:rFonts w:ascii="Calibri" w:eastAsia="Times New Roman" w:hAnsi="Calibri" w:cs="Calibri"/>
                  <w:color w:val="000000"/>
                  <w:sz w:val="20"/>
                  <w:szCs w:val="20"/>
                </w:rPr>
                <w:t>1.3E-05</w:t>
              </w:r>
            </w:ins>
          </w:p>
        </w:tc>
        <w:tc>
          <w:tcPr>
            <w:tcW w:w="0" w:type="auto"/>
            <w:tcBorders>
              <w:top w:val="nil"/>
              <w:left w:val="nil"/>
              <w:bottom w:val="nil"/>
              <w:right w:val="nil"/>
            </w:tcBorders>
            <w:shd w:val="clear" w:color="auto" w:fill="auto"/>
            <w:noWrap/>
            <w:vAlign w:val="bottom"/>
            <w:hideMark/>
          </w:tcPr>
          <w:p w14:paraId="50625E35" w14:textId="77777777" w:rsidR="00DC2757" w:rsidRPr="00DC2757" w:rsidRDefault="00DC2757" w:rsidP="00DC2757">
            <w:pPr>
              <w:spacing w:after="0" w:line="240" w:lineRule="auto"/>
              <w:jc w:val="center"/>
              <w:rPr>
                <w:ins w:id="1683" w:author="Commodore, Sarah" w:date="2023-03-22T16:21:00Z"/>
                <w:rFonts w:ascii="Calibri" w:eastAsia="Times New Roman" w:hAnsi="Calibri" w:cs="Calibri"/>
                <w:color w:val="000000"/>
                <w:sz w:val="20"/>
                <w:szCs w:val="20"/>
              </w:rPr>
            </w:pPr>
            <w:ins w:id="1684"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68C4EA1F" w14:textId="77777777" w:rsidR="00DC2757" w:rsidRPr="00DC2757" w:rsidRDefault="00DC2757" w:rsidP="00DC2757">
            <w:pPr>
              <w:spacing w:after="0" w:line="240" w:lineRule="auto"/>
              <w:jc w:val="center"/>
              <w:rPr>
                <w:ins w:id="1685" w:author="Commodore, Sarah" w:date="2023-03-22T16:21:00Z"/>
                <w:rFonts w:ascii="Calibri" w:eastAsia="Times New Roman" w:hAnsi="Calibri" w:cs="Calibri"/>
                <w:color w:val="FF0000"/>
                <w:sz w:val="20"/>
                <w:szCs w:val="20"/>
              </w:rPr>
            </w:pPr>
            <w:ins w:id="1686" w:author="Commodore, Sarah" w:date="2023-03-22T16:21:00Z">
              <w:r w:rsidRPr="00DC2757">
                <w:rPr>
                  <w:rFonts w:ascii="Calibri" w:eastAsia="Times New Roman" w:hAnsi="Calibri" w:cs="Calibri"/>
                  <w:color w:val="FF0000"/>
                  <w:sz w:val="20"/>
                  <w:szCs w:val="20"/>
                </w:rPr>
                <w:t>*</w:t>
              </w:r>
            </w:ins>
          </w:p>
        </w:tc>
      </w:tr>
      <w:tr w:rsidR="00DC2757" w:rsidRPr="00DC2757" w14:paraId="4B319336" w14:textId="77777777" w:rsidTr="00DC2757">
        <w:trPr>
          <w:trHeight w:val="260"/>
          <w:ins w:id="1687" w:author="Commodore, Sarah" w:date="2023-03-22T16:21:00Z"/>
        </w:trPr>
        <w:tc>
          <w:tcPr>
            <w:tcW w:w="0" w:type="auto"/>
            <w:tcBorders>
              <w:top w:val="nil"/>
              <w:left w:val="nil"/>
              <w:bottom w:val="nil"/>
              <w:right w:val="nil"/>
            </w:tcBorders>
            <w:shd w:val="clear" w:color="auto" w:fill="auto"/>
            <w:noWrap/>
            <w:vAlign w:val="bottom"/>
            <w:hideMark/>
          </w:tcPr>
          <w:p w14:paraId="47C818E3" w14:textId="77777777" w:rsidR="00DC2757" w:rsidRPr="00DC2757" w:rsidRDefault="00DC2757" w:rsidP="00DC2757">
            <w:pPr>
              <w:spacing w:after="0" w:line="240" w:lineRule="auto"/>
              <w:rPr>
                <w:ins w:id="1688" w:author="Commodore, Sarah" w:date="2023-03-22T16:21:00Z"/>
                <w:rFonts w:ascii="Calibri" w:eastAsia="Times New Roman" w:hAnsi="Calibri" w:cs="Calibri"/>
                <w:color w:val="000000"/>
                <w:sz w:val="20"/>
                <w:szCs w:val="20"/>
              </w:rPr>
            </w:pPr>
            <w:ins w:id="1689" w:author="Commodore, Sarah" w:date="2023-03-22T16:21:00Z">
              <w:r w:rsidRPr="00DC2757">
                <w:rPr>
                  <w:rFonts w:ascii="Calibri" w:eastAsia="Times New Roman" w:hAnsi="Calibri" w:cs="Calibri"/>
                  <w:color w:val="000000"/>
                  <w:sz w:val="20"/>
                  <w:szCs w:val="20"/>
                </w:rPr>
                <w:t>ENSG00000164185.6</w:t>
              </w:r>
            </w:ins>
          </w:p>
        </w:tc>
        <w:tc>
          <w:tcPr>
            <w:tcW w:w="0" w:type="auto"/>
            <w:tcBorders>
              <w:top w:val="nil"/>
              <w:left w:val="nil"/>
              <w:bottom w:val="nil"/>
              <w:right w:val="nil"/>
            </w:tcBorders>
            <w:shd w:val="clear" w:color="auto" w:fill="auto"/>
            <w:noWrap/>
            <w:vAlign w:val="bottom"/>
            <w:hideMark/>
          </w:tcPr>
          <w:p w14:paraId="626F8E36" w14:textId="77777777" w:rsidR="00DC2757" w:rsidRPr="00DC2757" w:rsidRDefault="00DC2757" w:rsidP="00DC2757">
            <w:pPr>
              <w:spacing w:after="0" w:line="240" w:lineRule="auto"/>
              <w:rPr>
                <w:ins w:id="1690" w:author="Commodore, Sarah" w:date="2023-03-22T16:21:00Z"/>
                <w:rFonts w:ascii="Calibri" w:eastAsia="Times New Roman" w:hAnsi="Calibri" w:cs="Calibri"/>
                <w:color w:val="000000"/>
                <w:sz w:val="20"/>
                <w:szCs w:val="20"/>
              </w:rPr>
            </w:pPr>
            <w:ins w:id="1691" w:author="Commodore, Sarah" w:date="2023-03-22T16:21:00Z">
              <w:r w:rsidRPr="00DC2757">
                <w:rPr>
                  <w:rFonts w:ascii="Calibri" w:eastAsia="Times New Roman" w:hAnsi="Calibri" w:cs="Calibri"/>
                  <w:color w:val="000000"/>
                  <w:sz w:val="20"/>
                  <w:szCs w:val="20"/>
                </w:rPr>
                <w:t>ZNF474</w:t>
              </w:r>
            </w:ins>
          </w:p>
        </w:tc>
        <w:tc>
          <w:tcPr>
            <w:tcW w:w="0" w:type="auto"/>
            <w:tcBorders>
              <w:top w:val="nil"/>
              <w:left w:val="nil"/>
              <w:bottom w:val="nil"/>
              <w:right w:val="nil"/>
            </w:tcBorders>
            <w:shd w:val="clear" w:color="auto" w:fill="auto"/>
            <w:noWrap/>
            <w:vAlign w:val="bottom"/>
            <w:hideMark/>
          </w:tcPr>
          <w:p w14:paraId="6CAF8DF9" w14:textId="77777777" w:rsidR="00DC2757" w:rsidRPr="00DC2757" w:rsidRDefault="00DC2757" w:rsidP="00DC2757">
            <w:pPr>
              <w:spacing w:after="0" w:line="240" w:lineRule="auto"/>
              <w:jc w:val="center"/>
              <w:rPr>
                <w:ins w:id="1692" w:author="Commodore, Sarah" w:date="2023-03-22T16:21:00Z"/>
                <w:rFonts w:ascii="Calibri" w:eastAsia="Times New Roman" w:hAnsi="Calibri" w:cs="Calibri"/>
                <w:color w:val="000000"/>
                <w:sz w:val="20"/>
                <w:szCs w:val="20"/>
              </w:rPr>
            </w:pPr>
            <w:ins w:id="169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E679ED" w14:textId="77777777" w:rsidR="00DC2757" w:rsidRPr="00DC2757" w:rsidRDefault="00DC2757" w:rsidP="00DC2757">
            <w:pPr>
              <w:spacing w:after="0" w:line="240" w:lineRule="auto"/>
              <w:jc w:val="center"/>
              <w:rPr>
                <w:ins w:id="1694" w:author="Commodore, Sarah" w:date="2023-03-22T16:21:00Z"/>
                <w:rFonts w:ascii="Calibri" w:eastAsia="Times New Roman" w:hAnsi="Calibri" w:cs="Calibri"/>
                <w:color w:val="000000"/>
                <w:sz w:val="20"/>
                <w:szCs w:val="20"/>
              </w:rPr>
            </w:pPr>
            <w:ins w:id="1695"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15E0454D" w14:textId="77777777" w:rsidR="00DC2757" w:rsidRPr="00DC2757" w:rsidRDefault="00DC2757" w:rsidP="00DC2757">
            <w:pPr>
              <w:spacing w:after="0" w:line="240" w:lineRule="auto"/>
              <w:jc w:val="center"/>
              <w:rPr>
                <w:ins w:id="1696" w:author="Commodore, Sarah" w:date="2023-03-22T16:21:00Z"/>
                <w:rFonts w:ascii="Calibri" w:eastAsia="Times New Roman" w:hAnsi="Calibri" w:cs="Calibri"/>
                <w:color w:val="000000"/>
                <w:sz w:val="20"/>
                <w:szCs w:val="20"/>
              </w:rPr>
            </w:pPr>
            <w:ins w:id="1697"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57CF6A65" w14:textId="77777777" w:rsidR="00DC2757" w:rsidRPr="00DC2757" w:rsidRDefault="00DC2757" w:rsidP="00DC2757">
            <w:pPr>
              <w:spacing w:after="0" w:line="240" w:lineRule="auto"/>
              <w:jc w:val="center"/>
              <w:rPr>
                <w:ins w:id="1698" w:author="Commodore, Sarah" w:date="2023-03-22T16:21:00Z"/>
                <w:rFonts w:ascii="Calibri" w:eastAsia="Times New Roman" w:hAnsi="Calibri" w:cs="Calibri"/>
                <w:color w:val="FF0000"/>
                <w:sz w:val="20"/>
                <w:szCs w:val="20"/>
              </w:rPr>
            </w:pPr>
            <w:ins w:id="1699" w:author="Commodore, Sarah" w:date="2023-03-22T16:21:00Z">
              <w:r w:rsidRPr="00DC2757">
                <w:rPr>
                  <w:rFonts w:ascii="Calibri" w:eastAsia="Times New Roman" w:hAnsi="Calibri" w:cs="Calibri"/>
                  <w:color w:val="FF0000"/>
                  <w:sz w:val="20"/>
                  <w:szCs w:val="20"/>
                </w:rPr>
                <w:t>*</w:t>
              </w:r>
            </w:ins>
          </w:p>
        </w:tc>
      </w:tr>
      <w:tr w:rsidR="00DC2757" w:rsidRPr="00DC2757" w14:paraId="43F1F557" w14:textId="77777777" w:rsidTr="00DC2757">
        <w:trPr>
          <w:trHeight w:val="260"/>
          <w:ins w:id="1700" w:author="Commodore, Sarah" w:date="2023-03-22T16:21:00Z"/>
        </w:trPr>
        <w:tc>
          <w:tcPr>
            <w:tcW w:w="0" w:type="auto"/>
            <w:tcBorders>
              <w:top w:val="nil"/>
              <w:left w:val="nil"/>
              <w:bottom w:val="nil"/>
              <w:right w:val="nil"/>
            </w:tcBorders>
            <w:shd w:val="clear" w:color="auto" w:fill="auto"/>
            <w:noWrap/>
            <w:vAlign w:val="bottom"/>
            <w:hideMark/>
          </w:tcPr>
          <w:p w14:paraId="47E95562" w14:textId="77777777" w:rsidR="00DC2757" w:rsidRPr="00DC2757" w:rsidRDefault="00DC2757" w:rsidP="00DC2757">
            <w:pPr>
              <w:spacing w:after="0" w:line="240" w:lineRule="auto"/>
              <w:rPr>
                <w:ins w:id="1701" w:author="Commodore, Sarah" w:date="2023-03-22T16:21:00Z"/>
                <w:rFonts w:ascii="Calibri" w:eastAsia="Times New Roman" w:hAnsi="Calibri" w:cs="Calibri"/>
                <w:color w:val="000000"/>
                <w:sz w:val="20"/>
                <w:szCs w:val="20"/>
              </w:rPr>
            </w:pPr>
            <w:ins w:id="1702" w:author="Commodore, Sarah" w:date="2023-03-22T16:21:00Z">
              <w:r w:rsidRPr="00DC2757">
                <w:rPr>
                  <w:rFonts w:ascii="Calibri" w:eastAsia="Times New Roman" w:hAnsi="Calibri" w:cs="Calibri"/>
                  <w:color w:val="000000"/>
                  <w:sz w:val="20"/>
                  <w:szCs w:val="20"/>
                </w:rPr>
                <w:t>ENSG00000164972.13</w:t>
              </w:r>
            </w:ins>
          </w:p>
        </w:tc>
        <w:tc>
          <w:tcPr>
            <w:tcW w:w="0" w:type="auto"/>
            <w:tcBorders>
              <w:top w:val="nil"/>
              <w:left w:val="nil"/>
              <w:bottom w:val="nil"/>
              <w:right w:val="nil"/>
            </w:tcBorders>
            <w:shd w:val="clear" w:color="auto" w:fill="auto"/>
            <w:noWrap/>
            <w:vAlign w:val="bottom"/>
            <w:hideMark/>
          </w:tcPr>
          <w:p w14:paraId="5D7D777A" w14:textId="77777777" w:rsidR="00DC2757" w:rsidRPr="00DC2757" w:rsidRDefault="00DC2757" w:rsidP="00DC2757">
            <w:pPr>
              <w:spacing w:after="0" w:line="240" w:lineRule="auto"/>
              <w:rPr>
                <w:ins w:id="1703" w:author="Commodore, Sarah" w:date="2023-03-22T16:21:00Z"/>
                <w:rFonts w:ascii="Calibri" w:eastAsia="Times New Roman" w:hAnsi="Calibri" w:cs="Calibri"/>
                <w:color w:val="000000"/>
                <w:sz w:val="20"/>
                <w:szCs w:val="20"/>
              </w:rPr>
            </w:pPr>
            <w:ins w:id="1704" w:author="Commodore, Sarah" w:date="2023-03-22T16:21:00Z">
              <w:r w:rsidRPr="00DC2757">
                <w:rPr>
                  <w:rFonts w:ascii="Calibri" w:eastAsia="Times New Roman" w:hAnsi="Calibri" w:cs="Calibri"/>
                  <w:color w:val="000000"/>
                  <w:sz w:val="20"/>
                  <w:szCs w:val="20"/>
                </w:rPr>
                <w:t>C9orf24</w:t>
              </w:r>
            </w:ins>
          </w:p>
        </w:tc>
        <w:tc>
          <w:tcPr>
            <w:tcW w:w="0" w:type="auto"/>
            <w:tcBorders>
              <w:top w:val="nil"/>
              <w:left w:val="nil"/>
              <w:bottom w:val="nil"/>
              <w:right w:val="nil"/>
            </w:tcBorders>
            <w:shd w:val="clear" w:color="auto" w:fill="auto"/>
            <w:noWrap/>
            <w:vAlign w:val="bottom"/>
            <w:hideMark/>
          </w:tcPr>
          <w:p w14:paraId="315D6C39" w14:textId="77777777" w:rsidR="00DC2757" w:rsidRPr="00DC2757" w:rsidRDefault="00DC2757" w:rsidP="00DC2757">
            <w:pPr>
              <w:spacing w:after="0" w:line="240" w:lineRule="auto"/>
              <w:jc w:val="center"/>
              <w:rPr>
                <w:ins w:id="1705" w:author="Commodore, Sarah" w:date="2023-03-22T16:21:00Z"/>
                <w:rFonts w:ascii="Calibri" w:eastAsia="Times New Roman" w:hAnsi="Calibri" w:cs="Calibri"/>
                <w:color w:val="000000"/>
                <w:sz w:val="20"/>
                <w:szCs w:val="20"/>
              </w:rPr>
            </w:pPr>
            <w:ins w:id="170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80D8592" w14:textId="77777777" w:rsidR="00DC2757" w:rsidRPr="00DC2757" w:rsidRDefault="00DC2757" w:rsidP="00DC2757">
            <w:pPr>
              <w:spacing w:after="0" w:line="240" w:lineRule="auto"/>
              <w:jc w:val="center"/>
              <w:rPr>
                <w:ins w:id="1707" w:author="Commodore, Sarah" w:date="2023-03-22T16:21:00Z"/>
                <w:rFonts w:ascii="Calibri" w:eastAsia="Times New Roman" w:hAnsi="Calibri" w:cs="Calibri"/>
                <w:color w:val="000000"/>
                <w:sz w:val="20"/>
                <w:szCs w:val="20"/>
              </w:rPr>
            </w:pPr>
            <w:ins w:id="1708"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69CA1B16" w14:textId="77777777" w:rsidR="00DC2757" w:rsidRPr="00DC2757" w:rsidRDefault="00DC2757" w:rsidP="00DC2757">
            <w:pPr>
              <w:spacing w:after="0" w:line="240" w:lineRule="auto"/>
              <w:jc w:val="center"/>
              <w:rPr>
                <w:ins w:id="1709" w:author="Commodore, Sarah" w:date="2023-03-22T16:21:00Z"/>
                <w:rFonts w:ascii="Calibri" w:eastAsia="Times New Roman" w:hAnsi="Calibri" w:cs="Calibri"/>
                <w:color w:val="000000"/>
                <w:sz w:val="20"/>
                <w:szCs w:val="20"/>
              </w:rPr>
            </w:pPr>
            <w:ins w:id="1710"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097E0E29" w14:textId="77777777" w:rsidR="00DC2757" w:rsidRPr="00DC2757" w:rsidRDefault="00DC2757" w:rsidP="00DC2757">
            <w:pPr>
              <w:spacing w:after="0" w:line="240" w:lineRule="auto"/>
              <w:jc w:val="center"/>
              <w:rPr>
                <w:ins w:id="1711" w:author="Commodore, Sarah" w:date="2023-03-22T16:21:00Z"/>
                <w:rFonts w:ascii="Calibri" w:eastAsia="Times New Roman" w:hAnsi="Calibri" w:cs="Calibri"/>
                <w:color w:val="FF0000"/>
                <w:sz w:val="20"/>
                <w:szCs w:val="20"/>
              </w:rPr>
            </w:pPr>
            <w:ins w:id="1712" w:author="Commodore, Sarah" w:date="2023-03-22T16:21:00Z">
              <w:r w:rsidRPr="00DC2757">
                <w:rPr>
                  <w:rFonts w:ascii="Calibri" w:eastAsia="Times New Roman" w:hAnsi="Calibri" w:cs="Calibri"/>
                  <w:color w:val="FF0000"/>
                  <w:sz w:val="20"/>
                  <w:szCs w:val="20"/>
                </w:rPr>
                <w:t>*</w:t>
              </w:r>
            </w:ins>
          </w:p>
        </w:tc>
      </w:tr>
      <w:tr w:rsidR="00DC2757" w:rsidRPr="00DC2757" w14:paraId="4089DE0C" w14:textId="77777777" w:rsidTr="00DC2757">
        <w:trPr>
          <w:trHeight w:val="260"/>
          <w:ins w:id="1713" w:author="Commodore, Sarah" w:date="2023-03-22T16:21:00Z"/>
        </w:trPr>
        <w:tc>
          <w:tcPr>
            <w:tcW w:w="0" w:type="auto"/>
            <w:tcBorders>
              <w:top w:val="nil"/>
              <w:left w:val="nil"/>
              <w:bottom w:val="nil"/>
              <w:right w:val="nil"/>
            </w:tcBorders>
            <w:shd w:val="clear" w:color="auto" w:fill="auto"/>
            <w:noWrap/>
            <w:vAlign w:val="bottom"/>
            <w:hideMark/>
          </w:tcPr>
          <w:p w14:paraId="345DD828" w14:textId="77777777" w:rsidR="00DC2757" w:rsidRPr="00DC2757" w:rsidRDefault="00DC2757" w:rsidP="00DC2757">
            <w:pPr>
              <w:spacing w:after="0" w:line="240" w:lineRule="auto"/>
              <w:rPr>
                <w:ins w:id="1714" w:author="Commodore, Sarah" w:date="2023-03-22T16:21:00Z"/>
                <w:rFonts w:ascii="Calibri" w:eastAsia="Times New Roman" w:hAnsi="Calibri" w:cs="Calibri"/>
                <w:color w:val="000000"/>
                <w:sz w:val="20"/>
                <w:szCs w:val="20"/>
              </w:rPr>
            </w:pPr>
            <w:ins w:id="1715" w:author="Commodore, Sarah" w:date="2023-03-22T16:21:00Z">
              <w:r w:rsidRPr="00DC2757">
                <w:rPr>
                  <w:rFonts w:ascii="Calibri" w:eastAsia="Times New Roman" w:hAnsi="Calibri" w:cs="Calibri"/>
                  <w:color w:val="000000"/>
                  <w:sz w:val="20"/>
                  <w:szCs w:val="20"/>
                </w:rPr>
                <w:t>ENSG00000186952.15</w:t>
              </w:r>
            </w:ins>
          </w:p>
        </w:tc>
        <w:tc>
          <w:tcPr>
            <w:tcW w:w="0" w:type="auto"/>
            <w:tcBorders>
              <w:top w:val="nil"/>
              <w:left w:val="nil"/>
              <w:bottom w:val="nil"/>
              <w:right w:val="nil"/>
            </w:tcBorders>
            <w:shd w:val="clear" w:color="auto" w:fill="auto"/>
            <w:noWrap/>
            <w:vAlign w:val="bottom"/>
            <w:hideMark/>
          </w:tcPr>
          <w:p w14:paraId="0F3A504C" w14:textId="77777777" w:rsidR="00DC2757" w:rsidRPr="00DC2757" w:rsidRDefault="00DC2757" w:rsidP="00DC2757">
            <w:pPr>
              <w:spacing w:after="0" w:line="240" w:lineRule="auto"/>
              <w:rPr>
                <w:ins w:id="1716" w:author="Commodore, Sarah" w:date="2023-03-22T16:21:00Z"/>
                <w:rFonts w:ascii="Calibri" w:eastAsia="Times New Roman" w:hAnsi="Calibri" w:cs="Calibri"/>
                <w:color w:val="000000"/>
                <w:sz w:val="20"/>
                <w:szCs w:val="20"/>
              </w:rPr>
            </w:pPr>
            <w:ins w:id="1717" w:author="Commodore, Sarah" w:date="2023-03-22T16:21:00Z">
              <w:r w:rsidRPr="00DC2757">
                <w:rPr>
                  <w:rFonts w:ascii="Calibri" w:eastAsia="Times New Roman" w:hAnsi="Calibri" w:cs="Calibri"/>
                  <w:color w:val="000000"/>
                  <w:sz w:val="20"/>
                  <w:szCs w:val="20"/>
                </w:rPr>
                <w:t>TMEM232</w:t>
              </w:r>
            </w:ins>
          </w:p>
        </w:tc>
        <w:tc>
          <w:tcPr>
            <w:tcW w:w="0" w:type="auto"/>
            <w:tcBorders>
              <w:top w:val="nil"/>
              <w:left w:val="nil"/>
              <w:bottom w:val="nil"/>
              <w:right w:val="nil"/>
            </w:tcBorders>
            <w:shd w:val="clear" w:color="auto" w:fill="auto"/>
            <w:noWrap/>
            <w:vAlign w:val="bottom"/>
            <w:hideMark/>
          </w:tcPr>
          <w:p w14:paraId="4B273E50" w14:textId="77777777" w:rsidR="00DC2757" w:rsidRPr="00DC2757" w:rsidRDefault="00DC2757" w:rsidP="00DC2757">
            <w:pPr>
              <w:spacing w:after="0" w:line="240" w:lineRule="auto"/>
              <w:jc w:val="center"/>
              <w:rPr>
                <w:ins w:id="1718" w:author="Commodore, Sarah" w:date="2023-03-22T16:21:00Z"/>
                <w:rFonts w:ascii="Calibri" w:eastAsia="Times New Roman" w:hAnsi="Calibri" w:cs="Calibri"/>
                <w:color w:val="000000"/>
                <w:sz w:val="20"/>
                <w:szCs w:val="20"/>
              </w:rPr>
            </w:pPr>
            <w:ins w:id="171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E6093" w14:textId="77777777" w:rsidR="00DC2757" w:rsidRPr="00DC2757" w:rsidRDefault="00DC2757" w:rsidP="00DC2757">
            <w:pPr>
              <w:spacing w:after="0" w:line="240" w:lineRule="auto"/>
              <w:jc w:val="center"/>
              <w:rPr>
                <w:ins w:id="1720" w:author="Commodore, Sarah" w:date="2023-03-22T16:21:00Z"/>
                <w:rFonts w:ascii="Calibri" w:eastAsia="Times New Roman" w:hAnsi="Calibri" w:cs="Calibri"/>
                <w:color w:val="000000"/>
                <w:sz w:val="20"/>
                <w:szCs w:val="20"/>
              </w:rPr>
            </w:pPr>
            <w:ins w:id="1721" w:author="Commodore, Sarah" w:date="2023-03-22T16:21:00Z">
              <w:r w:rsidRPr="00DC2757">
                <w:rPr>
                  <w:rFonts w:ascii="Calibri" w:eastAsia="Times New Roman" w:hAnsi="Calibri" w:cs="Calibri"/>
                  <w:color w:val="000000"/>
                  <w:sz w:val="20"/>
                  <w:szCs w:val="20"/>
                </w:rPr>
                <w:t>4.2E-15</w:t>
              </w:r>
            </w:ins>
          </w:p>
        </w:tc>
        <w:tc>
          <w:tcPr>
            <w:tcW w:w="0" w:type="auto"/>
            <w:tcBorders>
              <w:top w:val="nil"/>
              <w:left w:val="nil"/>
              <w:bottom w:val="nil"/>
              <w:right w:val="nil"/>
            </w:tcBorders>
            <w:shd w:val="clear" w:color="auto" w:fill="auto"/>
            <w:noWrap/>
            <w:vAlign w:val="bottom"/>
            <w:hideMark/>
          </w:tcPr>
          <w:p w14:paraId="601BB540" w14:textId="77777777" w:rsidR="00DC2757" w:rsidRPr="00DC2757" w:rsidRDefault="00DC2757" w:rsidP="00DC2757">
            <w:pPr>
              <w:spacing w:after="0" w:line="240" w:lineRule="auto"/>
              <w:jc w:val="center"/>
              <w:rPr>
                <w:ins w:id="1722" w:author="Commodore, Sarah" w:date="2023-03-22T16:21:00Z"/>
                <w:rFonts w:ascii="Calibri" w:eastAsia="Times New Roman" w:hAnsi="Calibri" w:cs="Calibri"/>
                <w:color w:val="000000"/>
                <w:sz w:val="20"/>
                <w:szCs w:val="20"/>
              </w:rPr>
            </w:pPr>
            <w:ins w:id="1723" w:author="Commodore, Sarah" w:date="2023-03-22T16:21:00Z">
              <w:r w:rsidRPr="00DC2757">
                <w:rPr>
                  <w:rFonts w:ascii="Calibri" w:eastAsia="Times New Roman" w:hAnsi="Calibri" w:cs="Calibri"/>
                  <w:color w:val="000000"/>
                  <w:sz w:val="20"/>
                  <w:szCs w:val="20"/>
                </w:rPr>
                <w:t>3.3E-13</w:t>
              </w:r>
            </w:ins>
          </w:p>
        </w:tc>
        <w:tc>
          <w:tcPr>
            <w:tcW w:w="0" w:type="auto"/>
            <w:tcBorders>
              <w:top w:val="nil"/>
              <w:left w:val="nil"/>
              <w:bottom w:val="nil"/>
              <w:right w:val="nil"/>
            </w:tcBorders>
            <w:shd w:val="clear" w:color="auto" w:fill="auto"/>
            <w:noWrap/>
            <w:vAlign w:val="bottom"/>
            <w:hideMark/>
          </w:tcPr>
          <w:p w14:paraId="22054DE4" w14:textId="77777777" w:rsidR="00DC2757" w:rsidRPr="00DC2757" w:rsidRDefault="00DC2757" w:rsidP="00DC2757">
            <w:pPr>
              <w:spacing w:after="0" w:line="240" w:lineRule="auto"/>
              <w:jc w:val="center"/>
              <w:rPr>
                <w:ins w:id="1724" w:author="Commodore, Sarah" w:date="2023-03-22T16:21:00Z"/>
                <w:rFonts w:ascii="Calibri" w:eastAsia="Times New Roman" w:hAnsi="Calibri" w:cs="Calibri"/>
                <w:color w:val="FF0000"/>
                <w:sz w:val="20"/>
                <w:szCs w:val="20"/>
              </w:rPr>
            </w:pPr>
            <w:ins w:id="1725" w:author="Commodore, Sarah" w:date="2023-03-22T16:21:00Z">
              <w:r w:rsidRPr="00DC2757">
                <w:rPr>
                  <w:rFonts w:ascii="Calibri" w:eastAsia="Times New Roman" w:hAnsi="Calibri" w:cs="Calibri"/>
                  <w:color w:val="FF0000"/>
                  <w:sz w:val="20"/>
                  <w:szCs w:val="20"/>
                </w:rPr>
                <w:t>*</w:t>
              </w:r>
            </w:ins>
          </w:p>
        </w:tc>
      </w:tr>
      <w:tr w:rsidR="00DC2757" w:rsidRPr="00DC2757" w14:paraId="3732B3F6" w14:textId="77777777" w:rsidTr="00DC2757">
        <w:trPr>
          <w:trHeight w:val="260"/>
          <w:ins w:id="1726" w:author="Commodore, Sarah" w:date="2023-03-22T16:21:00Z"/>
        </w:trPr>
        <w:tc>
          <w:tcPr>
            <w:tcW w:w="0" w:type="auto"/>
            <w:tcBorders>
              <w:top w:val="nil"/>
              <w:left w:val="nil"/>
              <w:bottom w:val="nil"/>
              <w:right w:val="nil"/>
            </w:tcBorders>
            <w:shd w:val="clear" w:color="auto" w:fill="auto"/>
            <w:noWrap/>
            <w:vAlign w:val="bottom"/>
            <w:hideMark/>
          </w:tcPr>
          <w:p w14:paraId="0418515F" w14:textId="77777777" w:rsidR="00DC2757" w:rsidRPr="00DC2757" w:rsidRDefault="00DC2757" w:rsidP="00DC2757">
            <w:pPr>
              <w:spacing w:after="0" w:line="240" w:lineRule="auto"/>
              <w:rPr>
                <w:ins w:id="1727" w:author="Commodore, Sarah" w:date="2023-03-22T16:21:00Z"/>
                <w:rFonts w:ascii="Calibri" w:eastAsia="Times New Roman" w:hAnsi="Calibri" w:cs="Calibri"/>
                <w:color w:val="000000"/>
                <w:sz w:val="20"/>
                <w:szCs w:val="20"/>
              </w:rPr>
            </w:pPr>
            <w:ins w:id="1728" w:author="Commodore, Sarah" w:date="2023-03-22T16:21:00Z">
              <w:r w:rsidRPr="00DC2757">
                <w:rPr>
                  <w:rFonts w:ascii="Calibri" w:eastAsia="Times New Roman" w:hAnsi="Calibri" w:cs="Calibri"/>
                  <w:color w:val="000000"/>
                  <w:sz w:val="20"/>
                  <w:szCs w:val="20"/>
                </w:rPr>
                <w:t>ENSG00000188452.14</w:t>
              </w:r>
            </w:ins>
          </w:p>
        </w:tc>
        <w:tc>
          <w:tcPr>
            <w:tcW w:w="0" w:type="auto"/>
            <w:tcBorders>
              <w:top w:val="nil"/>
              <w:left w:val="nil"/>
              <w:bottom w:val="nil"/>
              <w:right w:val="nil"/>
            </w:tcBorders>
            <w:shd w:val="clear" w:color="auto" w:fill="auto"/>
            <w:noWrap/>
            <w:vAlign w:val="bottom"/>
            <w:hideMark/>
          </w:tcPr>
          <w:p w14:paraId="33F66947" w14:textId="77777777" w:rsidR="00DC2757" w:rsidRPr="00DC2757" w:rsidRDefault="00DC2757" w:rsidP="00DC2757">
            <w:pPr>
              <w:spacing w:after="0" w:line="240" w:lineRule="auto"/>
              <w:rPr>
                <w:ins w:id="1729" w:author="Commodore, Sarah" w:date="2023-03-22T16:21:00Z"/>
                <w:rFonts w:ascii="Calibri" w:eastAsia="Times New Roman" w:hAnsi="Calibri" w:cs="Calibri"/>
                <w:color w:val="000000"/>
                <w:sz w:val="20"/>
                <w:szCs w:val="20"/>
              </w:rPr>
            </w:pPr>
            <w:ins w:id="1730" w:author="Commodore, Sarah" w:date="2023-03-22T16:21:00Z">
              <w:r w:rsidRPr="00DC2757">
                <w:rPr>
                  <w:rFonts w:ascii="Calibri" w:eastAsia="Times New Roman" w:hAnsi="Calibri" w:cs="Calibri"/>
                  <w:color w:val="000000"/>
                  <w:sz w:val="20"/>
                  <w:szCs w:val="20"/>
                </w:rPr>
                <w:t>CERKL</w:t>
              </w:r>
            </w:ins>
          </w:p>
        </w:tc>
        <w:tc>
          <w:tcPr>
            <w:tcW w:w="0" w:type="auto"/>
            <w:tcBorders>
              <w:top w:val="nil"/>
              <w:left w:val="nil"/>
              <w:bottom w:val="nil"/>
              <w:right w:val="nil"/>
            </w:tcBorders>
            <w:shd w:val="clear" w:color="auto" w:fill="auto"/>
            <w:noWrap/>
            <w:vAlign w:val="bottom"/>
            <w:hideMark/>
          </w:tcPr>
          <w:p w14:paraId="0F319260" w14:textId="77777777" w:rsidR="00DC2757" w:rsidRPr="00DC2757" w:rsidRDefault="00DC2757" w:rsidP="00DC2757">
            <w:pPr>
              <w:spacing w:after="0" w:line="240" w:lineRule="auto"/>
              <w:jc w:val="center"/>
              <w:rPr>
                <w:ins w:id="1731" w:author="Commodore, Sarah" w:date="2023-03-22T16:21:00Z"/>
                <w:rFonts w:ascii="Calibri" w:eastAsia="Times New Roman" w:hAnsi="Calibri" w:cs="Calibri"/>
                <w:color w:val="000000"/>
                <w:sz w:val="20"/>
                <w:szCs w:val="20"/>
              </w:rPr>
            </w:pPr>
            <w:ins w:id="173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BC92E95" w14:textId="77777777" w:rsidR="00DC2757" w:rsidRPr="00DC2757" w:rsidRDefault="00DC2757" w:rsidP="00DC2757">
            <w:pPr>
              <w:spacing w:after="0" w:line="240" w:lineRule="auto"/>
              <w:jc w:val="center"/>
              <w:rPr>
                <w:ins w:id="1733" w:author="Commodore, Sarah" w:date="2023-03-22T16:21:00Z"/>
                <w:rFonts w:ascii="Calibri" w:eastAsia="Times New Roman" w:hAnsi="Calibri" w:cs="Calibri"/>
                <w:color w:val="000000"/>
                <w:sz w:val="20"/>
                <w:szCs w:val="20"/>
              </w:rPr>
            </w:pPr>
            <w:ins w:id="1734"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700D15CB" w14:textId="77777777" w:rsidR="00DC2757" w:rsidRPr="00DC2757" w:rsidRDefault="00DC2757" w:rsidP="00DC2757">
            <w:pPr>
              <w:spacing w:after="0" w:line="240" w:lineRule="auto"/>
              <w:jc w:val="center"/>
              <w:rPr>
                <w:ins w:id="1735" w:author="Commodore, Sarah" w:date="2023-03-22T16:21:00Z"/>
                <w:rFonts w:ascii="Calibri" w:eastAsia="Times New Roman" w:hAnsi="Calibri" w:cs="Calibri"/>
                <w:color w:val="000000"/>
                <w:sz w:val="20"/>
                <w:szCs w:val="20"/>
              </w:rPr>
            </w:pPr>
            <w:ins w:id="1736"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109FCC4" w14:textId="77777777" w:rsidR="00DC2757" w:rsidRPr="00DC2757" w:rsidRDefault="00DC2757" w:rsidP="00DC2757">
            <w:pPr>
              <w:spacing w:after="0" w:line="240" w:lineRule="auto"/>
              <w:jc w:val="center"/>
              <w:rPr>
                <w:ins w:id="1737" w:author="Commodore, Sarah" w:date="2023-03-22T16:21:00Z"/>
                <w:rFonts w:ascii="Calibri" w:eastAsia="Times New Roman" w:hAnsi="Calibri" w:cs="Calibri"/>
                <w:color w:val="FF0000"/>
                <w:sz w:val="20"/>
                <w:szCs w:val="20"/>
              </w:rPr>
            </w:pPr>
            <w:ins w:id="1738" w:author="Commodore, Sarah" w:date="2023-03-22T16:21:00Z">
              <w:r w:rsidRPr="00DC2757">
                <w:rPr>
                  <w:rFonts w:ascii="Calibri" w:eastAsia="Times New Roman" w:hAnsi="Calibri" w:cs="Calibri"/>
                  <w:color w:val="FF0000"/>
                  <w:sz w:val="20"/>
                  <w:szCs w:val="20"/>
                </w:rPr>
                <w:t>*</w:t>
              </w:r>
            </w:ins>
          </w:p>
        </w:tc>
      </w:tr>
      <w:tr w:rsidR="00DC2757" w:rsidRPr="00DC2757" w14:paraId="7A72B9EA" w14:textId="77777777" w:rsidTr="00DC2757">
        <w:trPr>
          <w:trHeight w:val="260"/>
          <w:ins w:id="1739" w:author="Commodore, Sarah" w:date="2023-03-22T16:21:00Z"/>
        </w:trPr>
        <w:tc>
          <w:tcPr>
            <w:tcW w:w="0" w:type="auto"/>
            <w:tcBorders>
              <w:top w:val="nil"/>
              <w:left w:val="nil"/>
              <w:bottom w:val="nil"/>
              <w:right w:val="nil"/>
            </w:tcBorders>
            <w:shd w:val="clear" w:color="auto" w:fill="auto"/>
            <w:noWrap/>
            <w:vAlign w:val="bottom"/>
            <w:hideMark/>
          </w:tcPr>
          <w:p w14:paraId="2F2EA628" w14:textId="77777777" w:rsidR="00DC2757" w:rsidRPr="00DC2757" w:rsidRDefault="00DC2757" w:rsidP="00DC2757">
            <w:pPr>
              <w:spacing w:after="0" w:line="240" w:lineRule="auto"/>
              <w:rPr>
                <w:ins w:id="1740" w:author="Commodore, Sarah" w:date="2023-03-22T16:21:00Z"/>
                <w:rFonts w:ascii="Calibri" w:eastAsia="Times New Roman" w:hAnsi="Calibri" w:cs="Calibri"/>
                <w:color w:val="000000"/>
                <w:sz w:val="20"/>
                <w:szCs w:val="20"/>
              </w:rPr>
            </w:pPr>
            <w:ins w:id="1741" w:author="Commodore, Sarah" w:date="2023-03-22T16:21:00Z">
              <w:r w:rsidRPr="00DC2757">
                <w:rPr>
                  <w:rFonts w:ascii="Calibri" w:eastAsia="Times New Roman" w:hAnsi="Calibri" w:cs="Calibri"/>
                  <w:color w:val="000000"/>
                  <w:sz w:val="20"/>
                  <w:szCs w:val="20"/>
                </w:rPr>
                <w:t>ENSG00000170482.17</w:t>
              </w:r>
            </w:ins>
          </w:p>
        </w:tc>
        <w:tc>
          <w:tcPr>
            <w:tcW w:w="0" w:type="auto"/>
            <w:tcBorders>
              <w:top w:val="nil"/>
              <w:left w:val="nil"/>
              <w:bottom w:val="nil"/>
              <w:right w:val="nil"/>
            </w:tcBorders>
            <w:shd w:val="clear" w:color="auto" w:fill="auto"/>
            <w:noWrap/>
            <w:vAlign w:val="bottom"/>
            <w:hideMark/>
          </w:tcPr>
          <w:p w14:paraId="2BA91271" w14:textId="77777777" w:rsidR="00DC2757" w:rsidRPr="00DC2757" w:rsidRDefault="00DC2757" w:rsidP="00DC2757">
            <w:pPr>
              <w:spacing w:after="0" w:line="240" w:lineRule="auto"/>
              <w:rPr>
                <w:ins w:id="1742" w:author="Commodore, Sarah" w:date="2023-03-22T16:21:00Z"/>
                <w:rFonts w:ascii="Calibri" w:eastAsia="Times New Roman" w:hAnsi="Calibri" w:cs="Calibri"/>
                <w:color w:val="000000"/>
                <w:sz w:val="20"/>
                <w:szCs w:val="20"/>
              </w:rPr>
            </w:pPr>
            <w:ins w:id="1743" w:author="Commodore, Sarah" w:date="2023-03-22T16:21:00Z">
              <w:r w:rsidRPr="00DC2757">
                <w:rPr>
                  <w:rFonts w:ascii="Calibri" w:eastAsia="Times New Roman" w:hAnsi="Calibri" w:cs="Calibri"/>
                  <w:color w:val="000000"/>
                  <w:sz w:val="20"/>
                  <w:szCs w:val="20"/>
                </w:rPr>
                <w:t>SLC23A1</w:t>
              </w:r>
            </w:ins>
          </w:p>
        </w:tc>
        <w:tc>
          <w:tcPr>
            <w:tcW w:w="0" w:type="auto"/>
            <w:tcBorders>
              <w:top w:val="nil"/>
              <w:left w:val="nil"/>
              <w:bottom w:val="nil"/>
              <w:right w:val="nil"/>
            </w:tcBorders>
            <w:shd w:val="clear" w:color="auto" w:fill="auto"/>
            <w:noWrap/>
            <w:vAlign w:val="bottom"/>
            <w:hideMark/>
          </w:tcPr>
          <w:p w14:paraId="10353E96" w14:textId="77777777" w:rsidR="00DC2757" w:rsidRPr="00DC2757" w:rsidRDefault="00DC2757" w:rsidP="00DC2757">
            <w:pPr>
              <w:spacing w:after="0" w:line="240" w:lineRule="auto"/>
              <w:jc w:val="center"/>
              <w:rPr>
                <w:ins w:id="1744" w:author="Commodore, Sarah" w:date="2023-03-22T16:21:00Z"/>
                <w:rFonts w:ascii="Calibri" w:eastAsia="Times New Roman" w:hAnsi="Calibri" w:cs="Calibri"/>
                <w:color w:val="000000"/>
                <w:sz w:val="20"/>
                <w:szCs w:val="20"/>
              </w:rPr>
            </w:pPr>
            <w:ins w:id="174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5AEC98C" w14:textId="77777777" w:rsidR="00DC2757" w:rsidRPr="00DC2757" w:rsidRDefault="00DC2757" w:rsidP="00DC2757">
            <w:pPr>
              <w:spacing w:after="0" w:line="240" w:lineRule="auto"/>
              <w:jc w:val="center"/>
              <w:rPr>
                <w:ins w:id="1746" w:author="Commodore, Sarah" w:date="2023-03-22T16:21:00Z"/>
                <w:rFonts w:ascii="Calibri" w:eastAsia="Times New Roman" w:hAnsi="Calibri" w:cs="Calibri"/>
                <w:color w:val="000000"/>
                <w:sz w:val="20"/>
                <w:szCs w:val="20"/>
              </w:rPr>
            </w:pPr>
            <w:ins w:id="1747"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7D76DD84" w14:textId="77777777" w:rsidR="00DC2757" w:rsidRPr="00DC2757" w:rsidRDefault="00DC2757" w:rsidP="00DC2757">
            <w:pPr>
              <w:spacing w:after="0" w:line="240" w:lineRule="auto"/>
              <w:jc w:val="center"/>
              <w:rPr>
                <w:ins w:id="1748" w:author="Commodore, Sarah" w:date="2023-03-22T16:21:00Z"/>
                <w:rFonts w:ascii="Calibri" w:eastAsia="Times New Roman" w:hAnsi="Calibri" w:cs="Calibri"/>
                <w:color w:val="000000"/>
                <w:sz w:val="20"/>
                <w:szCs w:val="20"/>
              </w:rPr>
            </w:pPr>
            <w:ins w:id="1749" w:author="Commodore, Sarah" w:date="2023-03-22T16:21:00Z">
              <w:r w:rsidRPr="00DC2757">
                <w:rPr>
                  <w:rFonts w:ascii="Calibri" w:eastAsia="Times New Roman" w:hAnsi="Calibri" w:cs="Calibri"/>
                  <w:color w:val="000000"/>
                  <w:sz w:val="20"/>
                  <w:szCs w:val="20"/>
                </w:rPr>
                <w:t>8.5E-12</w:t>
              </w:r>
            </w:ins>
          </w:p>
        </w:tc>
        <w:tc>
          <w:tcPr>
            <w:tcW w:w="0" w:type="auto"/>
            <w:tcBorders>
              <w:top w:val="nil"/>
              <w:left w:val="nil"/>
              <w:bottom w:val="nil"/>
              <w:right w:val="nil"/>
            </w:tcBorders>
            <w:shd w:val="clear" w:color="auto" w:fill="auto"/>
            <w:noWrap/>
            <w:vAlign w:val="bottom"/>
            <w:hideMark/>
          </w:tcPr>
          <w:p w14:paraId="541D131A" w14:textId="77777777" w:rsidR="00DC2757" w:rsidRPr="00DC2757" w:rsidRDefault="00DC2757" w:rsidP="00DC2757">
            <w:pPr>
              <w:spacing w:after="0" w:line="240" w:lineRule="auto"/>
              <w:jc w:val="center"/>
              <w:rPr>
                <w:ins w:id="1750" w:author="Commodore, Sarah" w:date="2023-03-22T16:21:00Z"/>
                <w:rFonts w:ascii="Calibri" w:eastAsia="Times New Roman" w:hAnsi="Calibri" w:cs="Calibri"/>
                <w:color w:val="FF0000"/>
                <w:sz w:val="20"/>
                <w:szCs w:val="20"/>
              </w:rPr>
            </w:pPr>
            <w:ins w:id="1751" w:author="Commodore, Sarah" w:date="2023-03-22T16:21:00Z">
              <w:r w:rsidRPr="00DC2757">
                <w:rPr>
                  <w:rFonts w:ascii="Calibri" w:eastAsia="Times New Roman" w:hAnsi="Calibri" w:cs="Calibri"/>
                  <w:color w:val="FF0000"/>
                  <w:sz w:val="20"/>
                  <w:szCs w:val="20"/>
                </w:rPr>
                <w:t>*</w:t>
              </w:r>
            </w:ins>
          </w:p>
        </w:tc>
      </w:tr>
      <w:tr w:rsidR="00DC2757" w:rsidRPr="00DC2757" w14:paraId="74CBF2A6" w14:textId="77777777" w:rsidTr="00DC2757">
        <w:trPr>
          <w:trHeight w:val="260"/>
          <w:ins w:id="1752" w:author="Commodore, Sarah" w:date="2023-03-22T16:21:00Z"/>
        </w:trPr>
        <w:tc>
          <w:tcPr>
            <w:tcW w:w="0" w:type="auto"/>
            <w:tcBorders>
              <w:top w:val="nil"/>
              <w:left w:val="nil"/>
              <w:bottom w:val="nil"/>
              <w:right w:val="nil"/>
            </w:tcBorders>
            <w:shd w:val="clear" w:color="auto" w:fill="auto"/>
            <w:noWrap/>
            <w:vAlign w:val="bottom"/>
            <w:hideMark/>
          </w:tcPr>
          <w:p w14:paraId="1E532E4F" w14:textId="77777777" w:rsidR="00DC2757" w:rsidRPr="00DC2757" w:rsidRDefault="00DC2757" w:rsidP="00DC2757">
            <w:pPr>
              <w:spacing w:after="0" w:line="240" w:lineRule="auto"/>
              <w:rPr>
                <w:ins w:id="1753" w:author="Commodore, Sarah" w:date="2023-03-22T16:21:00Z"/>
                <w:rFonts w:ascii="Calibri" w:eastAsia="Times New Roman" w:hAnsi="Calibri" w:cs="Calibri"/>
                <w:color w:val="000000"/>
                <w:sz w:val="20"/>
                <w:szCs w:val="20"/>
              </w:rPr>
            </w:pPr>
            <w:ins w:id="1754" w:author="Commodore, Sarah" w:date="2023-03-22T16:21:00Z">
              <w:r w:rsidRPr="00DC2757">
                <w:rPr>
                  <w:rFonts w:ascii="Calibri" w:eastAsia="Times New Roman" w:hAnsi="Calibri" w:cs="Calibri"/>
                  <w:color w:val="000000"/>
                  <w:sz w:val="20"/>
                  <w:szCs w:val="20"/>
                </w:rPr>
                <w:t>ENSG00000110900.16</w:t>
              </w:r>
            </w:ins>
          </w:p>
        </w:tc>
        <w:tc>
          <w:tcPr>
            <w:tcW w:w="0" w:type="auto"/>
            <w:tcBorders>
              <w:top w:val="nil"/>
              <w:left w:val="nil"/>
              <w:bottom w:val="nil"/>
              <w:right w:val="nil"/>
            </w:tcBorders>
            <w:shd w:val="clear" w:color="auto" w:fill="auto"/>
            <w:noWrap/>
            <w:vAlign w:val="bottom"/>
            <w:hideMark/>
          </w:tcPr>
          <w:p w14:paraId="7824608A" w14:textId="77777777" w:rsidR="00DC2757" w:rsidRPr="00DC2757" w:rsidRDefault="00DC2757" w:rsidP="00DC2757">
            <w:pPr>
              <w:spacing w:after="0" w:line="240" w:lineRule="auto"/>
              <w:rPr>
                <w:ins w:id="1755" w:author="Commodore, Sarah" w:date="2023-03-22T16:21:00Z"/>
                <w:rFonts w:ascii="Calibri" w:eastAsia="Times New Roman" w:hAnsi="Calibri" w:cs="Calibri"/>
                <w:color w:val="000000"/>
                <w:sz w:val="20"/>
                <w:szCs w:val="20"/>
              </w:rPr>
            </w:pPr>
            <w:ins w:id="1756" w:author="Commodore, Sarah" w:date="2023-03-22T16:21:00Z">
              <w:r w:rsidRPr="00DC2757">
                <w:rPr>
                  <w:rFonts w:ascii="Calibri" w:eastAsia="Times New Roman" w:hAnsi="Calibri" w:cs="Calibri"/>
                  <w:color w:val="000000"/>
                  <w:sz w:val="20"/>
                  <w:szCs w:val="20"/>
                </w:rPr>
                <w:t>TSPAN11</w:t>
              </w:r>
            </w:ins>
          </w:p>
        </w:tc>
        <w:tc>
          <w:tcPr>
            <w:tcW w:w="0" w:type="auto"/>
            <w:tcBorders>
              <w:top w:val="nil"/>
              <w:left w:val="nil"/>
              <w:bottom w:val="nil"/>
              <w:right w:val="nil"/>
            </w:tcBorders>
            <w:shd w:val="clear" w:color="auto" w:fill="auto"/>
            <w:noWrap/>
            <w:vAlign w:val="bottom"/>
            <w:hideMark/>
          </w:tcPr>
          <w:p w14:paraId="26989827" w14:textId="77777777" w:rsidR="00DC2757" w:rsidRPr="00DC2757" w:rsidRDefault="00DC2757" w:rsidP="00DC2757">
            <w:pPr>
              <w:spacing w:after="0" w:line="240" w:lineRule="auto"/>
              <w:jc w:val="center"/>
              <w:rPr>
                <w:ins w:id="1757" w:author="Commodore, Sarah" w:date="2023-03-22T16:21:00Z"/>
                <w:rFonts w:ascii="Calibri" w:eastAsia="Times New Roman" w:hAnsi="Calibri" w:cs="Calibri"/>
                <w:color w:val="000000"/>
                <w:sz w:val="20"/>
                <w:szCs w:val="20"/>
              </w:rPr>
            </w:pPr>
            <w:ins w:id="175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711DA1F" w14:textId="77777777" w:rsidR="00DC2757" w:rsidRPr="00DC2757" w:rsidRDefault="00DC2757" w:rsidP="00DC2757">
            <w:pPr>
              <w:spacing w:after="0" w:line="240" w:lineRule="auto"/>
              <w:jc w:val="center"/>
              <w:rPr>
                <w:ins w:id="1759" w:author="Commodore, Sarah" w:date="2023-03-22T16:21:00Z"/>
                <w:rFonts w:ascii="Calibri" w:eastAsia="Times New Roman" w:hAnsi="Calibri" w:cs="Calibri"/>
                <w:color w:val="000000"/>
                <w:sz w:val="20"/>
                <w:szCs w:val="20"/>
              </w:rPr>
            </w:pPr>
            <w:ins w:id="1760" w:author="Commodore, Sarah" w:date="2023-03-22T16:21:00Z">
              <w:r w:rsidRPr="00DC2757">
                <w:rPr>
                  <w:rFonts w:ascii="Calibri" w:eastAsia="Times New Roman" w:hAnsi="Calibri" w:cs="Calibri"/>
                  <w:color w:val="000000"/>
                  <w:sz w:val="20"/>
                  <w:szCs w:val="20"/>
                </w:rPr>
                <w:t>3.9E-07</w:t>
              </w:r>
            </w:ins>
          </w:p>
        </w:tc>
        <w:tc>
          <w:tcPr>
            <w:tcW w:w="0" w:type="auto"/>
            <w:tcBorders>
              <w:top w:val="nil"/>
              <w:left w:val="nil"/>
              <w:bottom w:val="nil"/>
              <w:right w:val="nil"/>
            </w:tcBorders>
            <w:shd w:val="clear" w:color="auto" w:fill="auto"/>
            <w:noWrap/>
            <w:vAlign w:val="bottom"/>
            <w:hideMark/>
          </w:tcPr>
          <w:p w14:paraId="12E9BBD2" w14:textId="77777777" w:rsidR="00DC2757" w:rsidRPr="00DC2757" w:rsidRDefault="00DC2757" w:rsidP="00DC2757">
            <w:pPr>
              <w:spacing w:after="0" w:line="240" w:lineRule="auto"/>
              <w:jc w:val="center"/>
              <w:rPr>
                <w:ins w:id="1761" w:author="Commodore, Sarah" w:date="2023-03-22T16:21:00Z"/>
                <w:rFonts w:ascii="Calibri" w:eastAsia="Times New Roman" w:hAnsi="Calibri" w:cs="Calibri"/>
                <w:color w:val="000000"/>
                <w:sz w:val="20"/>
                <w:szCs w:val="20"/>
              </w:rPr>
            </w:pPr>
            <w:ins w:id="1762"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2BD711A0" w14:textId="77777777" w:rsidR="00DC2757" w:rsidRPr="00DC2757" w:rsidRDefault="00DC2757" w:rsidP="00DC2757">
            <w:pPr>
              <w:spacing w:after="0" w:line="240" w:lineRule="auto"/>
              <w:jc w:val="center"/>
              <w:rPr>
                <w:ins w:id="1763" w:author="Commodore, Sarah" w:date="2023-03-22T16:21:00Z"/>
                <w:rFonts w:ascii="Calibri" w:eastAsia="Times New Roman" w:hAnsi="Calibri" w:cs="Calibri"/>
                <w:color w:val="FF0000"/>
                <w:sz w:val="20"/>
                <w:szCs w:val="20"/>
              </w:rPr>
            </w:pPr>
            <w:ins w:id="1764" w:author="Commodore, Sarah" w:date="2023-03-22T16:21:00Z">
              <w:r w:rsidRPr="00DC2757">
                <w:rPr>
                  <w:rFonts w:ascii="Calibri" w:eastAsia="Times New Roman" w:hAnsi="Calibri" w:cs="Calibri"/>
                  <w:color w:val="FF0000"/>
                  <w:sz w:val="20"/>
                  <w:szCs w:val="20"/>
                </w:rPr>
                <w:t>*</w:t>
              </w:r>
            </w:ins>
          </w:p>
        </w:tc>
      </w:tr>
      <w:tr w:rsidR="00DC2757" w:rsidRPr="00DC2757" w14:paraId="3BC559AB" w14:textId="77777777" w:rsidTr="00DC2757">
        <w:trPr>
          <w:trHeight w:val="260"/>
          <w:ins w:id="1765" w:author="Commodore, Sarah" w:date="2023-03-22T16:21:00Z"/>
        </w:trPr>
        <w:tc>
          <w:tcPr>
            <w:tcW w:w="0" w:type="auto"/>
            <w:tcBorders>
              <w:top w:val="nil"/>
              <w:left w:val="nil"/>
              <w:bottom w:val="nil"/>
              <w:right w:val="nil"/>
            </w:tcBorders>
            <w:shd w:val="clear" w:color="auto" w:fill="auto"/>
            <w:noWrap/>
            <w:vAlign w:val="bottom"/>
            <w:hideMark/>
          </w:tcPr>
          <w:p w14:paraId="4F28CE1A" w14:textId="77777777" w:rsidR="00DC2757" w:rsidRPr="00DC2757" w:rsidRDefault="00DC2757" w:rsidP="00DC2757">
            <w:pPr>
              <w:spacing w:after="0" w:line="240" w:lineRule="auto"/>
              <w:rPr>
                <w:ins w:id="1766" w:author="Commodore, Sarah" w:date="2023-03-22T16:21:00Z"/>
                <w:rFonts w:ascii="Calibri" w:eastAsia="Times New Roman" w:hAnsi="Calibri" w:cs="Calibri"/>
                <w:color w:val="000000"/>
                <w:sz w:val="20"/>
                <w:szCs w:val="20"/>
              </w:rPr>
            </w:pPr>
            <w:ins w:id="1767" w:author="Commodore, Sarah" w:date="2023-03-22T16:21:00Z">
              <w:r w:rsidRPr="00DC2757">
                <w:rPr>
                  <w:rFonts w:ascii="Calibri" w:eastAsia="Times New Roman" w:hAnsi="Calibri" w:cs="Calibri"/>
                  <w:color w:val="000000"/>
                  <w:sz w:val="20"/>
                  <w:szCs w:val="20"/>
                </w:rPr>
                <w:t>ENSG00000123977.10</w:t>
              </w:r>
            </w:ins>
          </w:p>
        </w:tc>
        <w:tc>
          <w:tcPr>
            <w:tcW w:w="0" w:type="auto"/>
            <w:tcBorders>
              <w:top w:val="nil"/>
              <w:left w:val="nil"/>
              <w:bottom w:val="nil"/>
              <w:right w:val="nil"/>
            </w:tcBorders>
            <w:shd w:val="clear" w:color="auto" w:fill="auto"/>
            <w:noWrap/>
            <w:vAlign w:val="bottom"/>
            <w:hideMark/>
          </w:tcPr>
          <w:p w14:paraId="6B77A8C3" w14:textId="77777777" w:rsidR="00DC2757" w:rsidRPr="00DC2757" w:rsidRDefault="00DC2757" w:rsidP="00DC2757">
            <w:pPr>
              <w:spacing w:after="0" w:line="240" w:lineRule="auto"/>
              <w:rPr>
                <w:ins w:id="1768" w:author="Commodore, Sarah" w:date="2023-03-22T16:21:00Z"/>
                <w:rFonts w:ascii="Calibri" w:eastAsia="Times New Roman" w:hAnsi="Calibri" w:cs="Calibri"/>
                <w:color w:val="000000"/>
                <w:sz w:val="20"/>
                <w:szCs w:val="20"/>
              </w:rPr>
            </w:pPr>
            <w:ins w:id="1769" w:author="Commodore, Sarah" w:date="2023-03-22T16:21:00Z">
              <w:r w:rsidRPr="00DC2757">
                <w:rPr>
                  <w:rFonts w:ascii="Calibri" w:eastAsia="Times New Roman" w:hAnsi="Calibri" w:cs="Calibri"/>
                  <w:color w:val="000000"/>
                  <w:sz w:val="20"/>
                  <w:szCs w:val="20"/>
                </w:rPr>
                <w:t>DAW1</w:t>
              </w:r>
            </w:ins>
          </w:p>
        </w:tc>
        <w:tc>
          <w:tcPr>
            <w:tcW w:w="0" w:type="auto"/>
            <w:tcBorders>
              <w:top w:val="nil"/>
              <w:left w:val="nil"/>
              <w:bottom w:val="nil"/>
              <w:right w:val="nil"/>
            </w:tcBorders>
            <w:shd w:val="clear" w:color="auto" w:fill="auto"/>
            <w:noWrap/>
            <w:vAlign w:val="bottom"/>
            <w:hideMark/>
          </w:tcPr>
          <w:p w14:paraId="68924191" w14:textId="77777777" w:rsidR="00DC2757" w:rsidRPr="00DC2757" w:rsidRDefault="00DC2757" w:rsidP="00DC2757">
            <w:pPr>
              <w:spacing w:after="0" w:line="240" w:lineRule="auto"/>
              <w:jc w:val="center"/>
              <w:rPr>
                <w:ins w:id="1770" w:author="Commodore, Sarah" w:date="2023-03-22T16:21:00Z"/>
                <w:rFonts w:ascii="Calibri" w:eastAsia="Times New Roman" w:hAnsi="Calibri" w:cs="Calibri"/>
                <w:color w:val="000000"/>
                <w:sz w:val="20"/>
                <w:szCs w:val="20"/>
              </w:rPr>
            </w:pPr>
            <w:ins w:id="177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DEA33E9" w14:textId="77777777" w:rsidR="00DC2757" w:rsidRPr="00DC2757" w:rsidRDefault="00DC2757" w:rsidP="00DC2757">
            <w:pPr>
              <w:spacing w:after="0" w:line="240" w:lineRule="auto"/>
              <w:jc w:val="center"/>
              <w:rPr>
                <w:ins w:id="1772" w:author="Commodore, Sarah" w:date="2023-03-22T16:21:00Z"/>
                <w:rFonts w:ascii="Calibri" w:eastAsia="Times New Roman" w:hAnsi="Calibri" w:cs="Calibri"/>
                <w:color w:val="000000"/>
                <w:sz w:val="20"/>
                <w:szCs w:val="20"/>
              </w:rPr>
            </w:pPr>
            <w:ins w:id="1773"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2CD6627D" w14:textId="77777777" w:rsidR="00DC2757" w:rsidRPr="00DC2757" w:rsidRDefault="00DC2757" w:rsidP="00DC2757">
            <w:pPr>
              <w:spacing w:after="0" w:line="240" w:lineRule="auto"/>
              <w:jc w:val="center"/>
              <w:rPr>
                <w:ins w:id="1774" w:author="Commodore, Sarah" w:date="2023-03-22T16:21:00Z"/>
                <w:rFonts w:ascii="Calibri" w:eastAsia="Times New Roman" w:hAnsi="Calibri" w:cs="Calibri"/>
                <w:color w:val="000000"/>
                <w:sz w:val="20"/>
                <w:szCs w:val="20"/>
              </w:rPr>
            </w:pPr>
            <w:ins w:id="1775"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378D1E04" w14:textId="77777777" w:rsidR="00DC2757" w:rsidRPr="00DC2757" w:rsidRDefault="00DC2757" w:rsidP="00DC2757">
            <w:pPr>
              <w:spacing w:after="0" w:line="240" w:lineRule="auto"/>
              <w:jc w:val="center"/>
              <w:rPr>
                <w:ins w:id="1776" w:author="Commodore, Sarah" w:date="2023-03-22T16:21:00Z"/>
                <w:rFonts w:ascii="Calibri" w:eastAsia="Times New Roman" w:hAnsi="Calibri" w:cs="Calibri"/>
                <w:color w:val="FF0000"/>
                <w:sz w:val="20"/>
                <w:szCs w:val="20"/>
              </w:rPr>
            </w:pPr>
            <w:ins w:id="1777" w:author="Commodore, Sarah" w:date="2023-03-22T16:21:00Z">
              <w:r w:rsidRPr="00DC2757">
                <w:rPr>
                  <w:rFonts w:ascii="Calibri" w:eastAsia="Times New Roman" w:hAnsi="Calibri" w:cs="Calibri"/>
                  <w:color w:val="FF0000"/>
                  <w:sz w:val="20"/>
                  <w:szCs w:val="20"/>
                </w:rPr>
                <w:t>*</w:t>
              </w:r>
            </w:ins>
          </w:p>
        </w:tc>
      </w:tr>
      <w:tr w:rsidR="00DC2757" w:rsidRPr="00DC2757" w14:paraId="477D062C" w14:textId="77777777" w:rsidTr="00DC2757">
        <w:trPr>
          <w:trHeight w:val="260"/>
          <w:ins w:id="1778" w:author="Commodore, Sarah" w:date="2023-03-22T16:21:00Z"/>
        </w:trPr>
        <w:tc>
          <w:tcPr>
            <w:tcW w:w="0" w:type="auto"/>
            <w:tcBorders>
              <w:top w:val="nil"/>
              <w:left w:val="nil"/>
              <w:bottom w:val="nil"/>
              <w:right w:val="nil"/>
            </w:tcBorders>
            <w:shd w:val="clear" w:color="auto" w:fill="auto"/>
            <w:noWrap/>
            <w:vAlign w:val="bottom"/>
            <w:hideMark/>
          </w:tcPr>
          <w:p w14:paraId="1D0DC346" w14:textId="77777777" w:rsidR="00DC2757" w:rsidRPr="00DC2757" w:rsidRDefault="00DC2757" w:rsidP="00DC2757">
            <w:pPr>
              <w:spacing w:after="0" w:line="240" w:lineRule="auto"/>
              <w:rPr>
                <w:ins w:id="1779" w:author="Commodore, Sarah" w:date="2023-03-22T16:21:00Z"/>
                <w:rFonts w:ascii="Calibri" w:eastAsia="Times New Roman" w:hAnsi="Calibri" w:cs="Calibri"/>
                <w:color w:val="000000"/>
                <w:sz w:val="20"/>
                <w:szCs w:val="20"/>
              </w:rPr>
            </w:pPr>
            <w:ins w:id="1780" w:author="Commodore, Sarah" w:date="2023-03-22T16:21:00Z">
              <w:r w:rsidRPr="00DC2757">
                <w:rPr>
                  <w:rFonts w:ascii="Calibri" w:eastAsia="Times New Roman" w:hAnsi="Calibri" w:cs="Calibri"/>
                  <w:color w:val="000000"/>
                  <w:sz w:val="20"/>
                  <w:szCs w:val="20"/>
                </w:rPr>
                <w:t>ENSG00000149201.10</w:t>
              </w:r>
            </w:ins>
          </w:p>
        </w:tc>
        <w:tc>
          <w:tcPr>
            <w:tcW w:w="0" w:type="auto"/>
            <w:tcBorders>
              <w:top w:val="nil"/>
              <w:left w:val="nil"/>
              <w:bottom w:val="nil"/>
              <w:right w:val="nil"/>
            </w:tcBorders>
            <w:shd w:val="clear" w:color="auto" w:fill="auto"/>
            <w:noWrap/>
            <w:vAlign w:val="bottom"/>
            <w:hideMark/>
          </w:tcPr>
          <w:p w14:paraId="34091937" w14:textId="77777777" w:rsidR="00DC2757" w:rsidRPr="00DC2757" w:rsidRDefault="00DC2757" w:rsidP="00DC2757">
            <w:pPr>
              <w:spacing w:after="0" w:line="240" w:lineRule="auto"/>
              <w:rPr>
                <w:ins w:id="1781" w:author="Commodore, Sarah" w:date="2023-03-22T16:21:00Z"/>
                <w:rFonts w:ascii="Calibri" w:eastAsia="Times New Roman" w:hAnsi="Calibri" w:cs="Calibri"/>
                <w:color w:val="000000"/>
                <w:sz w:val="20"/>
                <w:szCs w:val="20"/>
              </w:rPr>
            </w:pPr>
            <w:ins w:id="1782" w:author="Commodore, Sarah" w:date="2023-03-22T16:21:00Z">
              <w:r w:rsidRPr="00DC2757">
                <w:rPr>
                  <w:rFonts w:ascii="Calibri" w:eastAsia="Times New Roman" w:hAnsi="Calibri" w:cs="Calibri"/>
                  <w:color w:val="000000"/>
                  <w:sz w:val="20"/>
                  <w:szCs w:val="20"/>
                </w:rPr>
                <w:t>CCDC81</w:t>
              </w:r>
            </w:ins>
          </w:p>
        </w:tc>
        <w:tc>
          <w:tcPr>
            <w:tcW w:w="0" w:type="auto"/>
            <w:tcBorders>
              <w:top w:val="nil"/>
              <w:left w:val="nil"/>
              <w:bottom w:val="nil"/>
              <w:right w:val="nil"/>
            </w:tcBorders>
            <w:shd w:val="clear" w:color="auto" w:fill="auto"/>
            <w:noWrap/>
            <w:vAlign w:val="bottom"/>
            <w:hideMark/>
          </w:tcPr>
          <w:p w14:paraId="5C192314" w14:textId="77777777" w:rsidR="00DC2757" w:rsidRPr="00DC2757" w:rsidRDefault="00DC2757" w:rsidP="00DC2757">
            <w:pPr>
              <w:spacing w:after="0" w:line="240" w:lineRule="auto"/>
              <w:jc w:val="center"/>
              <w:rPr>
                <w:ins w:id="1783" w:author="Commodore, Sarah" w:date="2023-03-22T16:21:00Z"/>
                <w:rFonts w:ascii="Calibri" w:eastAsia="Times New Roman" w:hAnsi="Calibri" w:cs="Calibri"/>
                <w:color w:val="000000"/>
                <w:sz w:val="20"/>
                <w:szCs w:val="20"/>
              </w:rPr>
            </w:pPr>
            <w:ins w:id="178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B6396C6" w14:textId="77777777" w:rsidR="00DC2757" w:rsidRPr="00DC2757" w:rsidRDefault="00DC2757" w:rsidP="00DC2757">
            <w:pPr>
              <w:spacing w:after="0" w:line="240" w:lineRule="auto"/>
              <w:jc w:val="center"/>
              <w:rPr>
                <w:ins w:id="1785" w:author="Commodore, Sarah" w:date="2023-03-22T16:21:00Z"/>
                <w:rFonts w:ascii="Calibri" w:eastAsia="Times New Roman" w:hAnsi="Calibri" w:cs="Calibri"/>
                <w:color w:val="000000"/>
                <w:sz w:val="20"/>
                <w:szCs w:val="20"/>
              </w:rPr>
            </w:pPr>
            <w:ins w:id="1786"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469C01F8" w14:textId="77777777" w:rsidR="00DC2757" w:rsidRPr="00DC2757" w:rsidRDefault="00DC2757" w:rsidP="00DC2757">
            <w:pPr>
              <w:spacing w:after="0" w:line="240" w:lineRule="auto"/>
              <w:jc w:val="center"/>
              <w:rPr>
                <w:ins w:id="1787" w:author="Commodore, Sarah" w:date="2023-03-22T16:21:00Z"/>
                <w:rFonts w:ascii="Calibri" w:eastAsia="Times New Roman" w:hAnsi="Calibri" w:cs="Calibri"/>
                <w:color w:val="000000"/>
                <w:sz w:val="20"/>
                <w:szCs w:val="20"/>
              </w:rPr>
            </w:pPr>
            <w:ins w:id="1788" w:author="Commodore, Sarah" w:date="2023-03-22T16:21:00Z">
              <w:r w:rsidRPr="00DC2757">
                <w:rPr>
                  <w:rFonts w:ascii="Calibri" w:eastAsia="Times New Roman" w:hAnsi="Calibri" w:cs="Calibri"/>
                  <w:color w:val="000000"/>
                  <w:sz w:val="20"/>
                  <w:szCs w:val="20"/>
                </w:rPr>
                <w:t>8.9E-12</w:t>
              </w:r>
            </w:ins>
          </w:p>
        </w:tc>
        <w:tc>
          <w:tcPr>
            <w:tcW w:w="0" w:type="auto"/>
            <w:tcBorders>
              <w:top w:val="nil"/>
              <w:left w:val="nil"/>
              <w:bottom w:val="nil"/>
              <w:right w:val="nil"/>
            </w:tcBorders>
            <w:shd w:val="clear" w:color="auto" w:fill="auto"/>
            <w:noWrap/>
            <w:vAlign w:val="bottom"/>
            <w:hideMark/>
          </w:tcPr>
          <w:p w14:paraId="6A047157" w14:textId="77777777" w:rsidR="00DC2757" w:rsidRPr="00DC2757" w:rsidRDefault="00DC2757" w:rsidP="00DC2757">
            <w:pPr>
              <w:spacing w:after="0" w:line="240" w:lineRule="auto"/>
              <w:jc w:val="center"/>
              <w:rPr>
                <w:ins w:id="1789" w:author="Commodore, Sarah" w:date="2023-03-22T16:21:00Z"/>
                <w:rFonts w:ascii="Calibri" w:eastAsia="Times New Roman" w:hAnsi="Calibri" w:cs="Calibri"/>
                <w:color w:val="FF0000"/>
                <w:sz w:val="20"/>
                <w:szCs w:val="20"/>
              </w:rPr>
            </w:pPr>
            <w:ins w:id="1790" w:author="Commodore, Sarah" w:date="2023-03-22T16:21:00Z">
              <w:r w:rsidRPr="00DC2757">
                <w:rPr>
                  <w:rFonts w:ascii="Calibri" w:eastAsia="Times New Roman" w:hAnsi="Calibri" w:cs="Calibri"/>
                  <w:color w:val="FF0000"/>
                  <w:sz w:val="20"/>
                  <w:szCs w:val="20"/>
                </w:rPr>
                <w:t>*</w:t>
              </w:r>
            </w:ins>
          </w:p>
        </w:tc>
      </w:tr>
      <w:tr w:rsidR="00DC2757" w:rsidRPr="00DC2757" w14:paraId="4824F875" w14:textId="77777777" w:rsidTr="00DC2757">
        <w:trPr>
          <w:trHeight w:val="260"/>
          <w:ins w:id="1791" w:author="Commodore, Sarah" w:date="2023-03-22T16:21:00Z"/>
        </w:trPr>
        <w:tc>
          <w:tcPr>
            <w:tcW w:w="0" w:type="auto"/>
            <w:tcBorders>
              <w:top w:val="nil"/>
              <w:left w:val="nil"/>
              <w:bottom w:val="nil"/>
              <w:right w:val="nil"/>
            </w:tcBorders>
            <w:shd w:val="clear" w:color="auto" w:fill="auto"/>
            <w:noWrap/>
            <w:vAlign w:val="bottom"/>
            <w:hideMark/>
          </w:tcPr>
          <w:p w14:paraId="2262B195" w14:textId="77777777" w:rsidR="00DC2757" w:rsidRPr="00DC2757" w:rsidRDefault="00DC2757" w:rsidP="00DC2757">
            <w:pPr>
              <w:spacing w:after="0" w:line="240" w:lineRule="auto"/>
              <w:rPr>
                <w:ins w:id="1792" w:author="Commodore, Sarah" w:date="2023-03-22T16:21:00Z"/>
                <w:rFonts w:ascii="Calibri" w:eastAsia="Times New Roman" w:hAnsi="Calibri" w:cs="Calibri"/>
                <w:color w:val="000000"/>
                <w:sz w:val="20"/>
                <w:szCs w:val="20"/>
              </w:rPr>
            </w:pPr>
            <w:ins w:id="1793" w:author="Commodore, Sarah" w:date="2023-03-22T16:21:00Z">
              <w:r w:rsidRPr="00DC2757">
                <w:rPr>
                  <w:rFonts w:ascii="Calibri" w:eastAsia="Times New Roman" w:hAnsi="Calibri" w:cs="Calibri"/>
                  <w:color w:val="000000"/>
                  <w:sz w:val="20"/>
                  <w:szCs w:val="20"/>
                </w:rPr>
                <w:t>ENSG00000184385.2</w:t>
              </w:r>
            </w:ins>
          </w:p>
        </w:tc>
        <w:tc>
          <w:tcPr>
            <w:tcW w:w="0" w:type="auto"/>
            <w:tcBorders>
              <w:top w:val="nil"/>
              <w:left w:val="nil"/>
              <w:bottom w:val="nil"/>
              <w:right w:val="nil"/>
            </w:tcBorders>
            <w:shd w:val="clear" w:color="auto" w:fill="auto"/>
            <w:noWrap/>
            <w:vAlign w:val="bottom"/>
            <w:hideMark/>
          </w:tcPr>
          <w:p w14:paraId="3F4374AD" w14:textId="77777777" w:rsidR="00DC2757" w:rsidRPr="00DC2757" w:rsidRDefault="00DC2757" w:rsidP="00DC2757">
            <w:pPr>
              <w:spacing w:after="0" w:line="240" w:lineRule="auto"/>
              <w:rPr>
                <w:ins w:id="1794" w:author="Commodore, Sarah" w:date="2023-03-22T16:21:00Z"/>
                <w:rFonts w:ascii="Calibri" w:eastAsia="Times New Roman" w:hAnsi="Calibri" w:cs="Calibri"/>
                <w:color w:val="000000"/>
                <w:sz w:val="20"/>
                <w:szCs w:val="20"/>
              </w:rPr>
            </w:pPr>
            <w:ins w:id="1795" w:author="Commodore, Sarah" w:date="2023-03-22T16:21:00Z">
              <w:r w:rsidRPr="00DC2757">
                <w:rPr>
                  <w:rFonts w:ascii="Calibri" w:eastAsia="Times New Roman" w:hAnsi="Calibri" w:cs="Calibri"/>
                  <w:color w:val="000000"/>
                  <w:sz w:val="20"/>
                  <w:szCs w:val="20"/>
                </w:rPr>
                <w:t>UMODL1-AS1</w:t>
              </w:r>
            </w:ins>
          </w:p>
        </w:tc>
        <w:tc>
          <w:tcPr>
            <w:tcW w:w="0" w:type="auto"/>
            <w:tcBorders>
              <w:top w:val="nil"/>
              <w:left w:val="nil"/>
              <w:bottom w:val="nil"/>
              <w:right w:val="nil"/>
            </w:tcBorders>
            <w:shd w:val="clear" w:color="auto" w:fill="auto"/>
            <w:noWrap/>
            <w:vAlign w:val="bottom"/>
            <w:hideMark/>
          </w:tcPr>
          <w:p w14:paraId="19DFD8A2" w14:textId="77777777" w:rsidR="00DC2757" w:rsidRPr="00DC2757" w:rsidRDefault="00DC2757" w:rsidP="00DC2757">
            <w:pPr>
              <w:spacing w:after="0" w:line="240" w:lineRule="auto"/>
              <w:jc w:val="center"/>
              <w:rPr>
                <w:ins w:id="1796" w:author="Commodore, Sarah" w:date="2023-03-22T16:21:00Z"/>
                <w:rFonts w:ascii="Calibri" w:eastAsia="Times New Roman" w:hAnsi="Calibri" w:cs="Calibri"/>
                <w:color w:val="000000"/>
                <w:sz w:val="20"/>
                <w:szCs w:val="20"/>
              </w:rPr>
            </w:pPr>
            <w:ins w:id="179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672C7" w14:textId="77777777" w:rsidR="00DC2757" w:rsidRPr="00DC2757" w:rsidRDefault="00DC2757" w:rsidP="00DC2757">
            <w:pPr>
              <w:spacing w:after="0" w:line="240" w:lineRule="auto"/>
              <w:jc w:val="center"/>
              <w:rPr>
                <w:ins w:id="1798" w:author="Commodore, Sarah" w:date="2023-03-22T16:21:00Z"/>
                <w:rFonts w:ascii="Calibri" w:eastAsia="Times New Roman" w:hAnsi="Calibri" w:cs="Calibri"/>
                <w:color w:val="000000"/>
                <w:sz w:val="20"/>
                <w:szCs w:val="20"/>
              </w:rPr>
            </w:pPr>
            <w:ins w:id="1799" w:author="Commodore, Sarah" w:date="2023-03-22T16:21:00Z">
              <w:r w:rsidRPr="00DC2757">
                <w:rPr>
                  <w:rFonts w:ascii="Calibri" w:eastAsia="Times New Roman" w:hAnsi="Calibri" w:cs="Calibri"/>
                  <w:color w:val="000000"/>
                  <w:sz w:val="20"/>
                  <w:szCs w:val="20"/>
                </w:rPr>
                <w:t>9.2E-15</w:t>
              </w:r>
            </w:ins>
          </w:p>
        </w:tc>
        <w:tc>
          <w:tcPr>
            <w:tcW w:w="0" w:type="auto"/>
            <w:tcBorders>
              <w:top w:val="nil"/>
              <w:left w:val="nil"/>
              <w:bottom w:val="nil"/>
              <w:right w:val="nil"/>
            </w:tcBorders>
            <w:shd w:val="clear" w:color="auto" w:fill="auto"/>
            <w:noWrap/>
            <w:vAlign w:val="bottom"/>
            <w:hideMark/>
          </w:tcPr>
          <w:p w14:paraId="2FEE116A" w14:textId="77777777" w:rsidR="00DC2757" w:rsidRPr="00DC2757" w:rsidRDefault="00DC2757" w:rsidP="00DC2757">
            <w:pPr>
              <w:spacing w:after="0" w:line="240" w:lineRule="auto"/>
              <w:jc w:val="center"/>
              <w:rPr>
                <w:ins w:id="1800" w:author="Commodore, Sarah" w:date="2023-03-22T16:21:00Z"/>
                <w:rFonts w:ascii="Calibri" w:eastAsia="Times New Roman" w:hAnsi="Calibri" w:cs="Calibri"/>
                <w:color w:val="000000"/>
                <w:sz w:val="20"/>
                <w:szCs w:val="20"/>
              </w:rPr>
            </w:pPr>
            <w:ins w:id="1801" w:author="Commodore, Sarah" w:date="2023-03-22T16:21:00Z">
              <w:r w:rsidRPr="00DC2757">
                <w:rPr>
                  <w:rFonts w:ascii="Calibri" w:eastAsia="Times New Roman" w:hAnsi="Calibri" w:cs="Calibri"/>
                  <w:color w:val="000000"/>
                  <w:sz w:val="20"/>
                  <w:szCs w:val="20"/>
                </w:rPr>
                <w:t>6.3E-13</w:t>
              </w:r>
            </w:ins>
          </w:p>
        </w:tc>
        <w:tc>
          <w:tcPr>
            <w:tcW w:w="0" w:type="auto"/>
            <w:tcBorders>
              <w:top w:val="nil"/>
              <w:left w:val="nil"/>
              <w:bottom w:val="nil"/>
              <w:right w:val="nil"/>
            </w:tcBorders>
            <w:shd w:val="clear" w:color="auto" w:fill="auto"/>
            <w:noWrap/>
            <w:vAlign w:val="bottom"/>
            <w:hideMark/>
          </w:tcPr>
          <w:p w14:paraId="5B1ED02B" w14:textId="77777777" w:rsidR="00DC2757" w:rsidRPr="00DC2757" w:rsidRDefault="00DC2757" w:rsidP="00DC2757">
            <w:pPr>
              <w:spacing w:after="0" w:line="240" w:lineRule="auto"/>
              <w:jc w:val="center"/>
              <w:rPr>
                <w:ins w:id="1802" w:author="Commodore, Sarah" w:date="2023-03-22T16:21:00Z"/>
                <w:rFonts w:ascii="Calibri" w:eastAsia="Times New Roman" w:hAnsi="Calibri" w:cs="Calibri"/>
                <w:color w:val="FF0000"/>
                <w:sz w:val="20"/>
                <w:szCs w:val="20"/>
              </w:rPr>
            </w:pPr>
            <w:ins w:id="1803" w:author="Commodore, Sarah" w:date="2023-03-22T16:21:00Z">
              <w:r w:rsidRPr="00DC2757">
                <w:rPr>
                  <w:rFonts w:ascii="Calibri" w:eastAsia="Times New Roman" w:hAnsi="Calibri" w:cs="Calibri"/>
                  <w:color w:val="FF0000"/>
                  <w:sz w:val="20"/>
                  <w:szCs w:val="20"/>
                </w:rPr>
                <w:t>*</w:t>
              </w:r>
            </w:ins>
          </w:p>
        </w:tc>
      </w:tr>
      <w:tr w:rsidR="00DC2757" w:rsidRPr="00DC2757" w14:paraId="2FF4BB6C" w14:textId="77777777" w:rsidTr="00DC2757">
        <w:trPr>
          <w:trHeight w:val="260"/>
          <w:ins w:id="1804" w:author="Commodore, Sarah" w:date="2023-03-22T16:21:00Z"/>
        </w:trPr>
        <w:tc>
          <w:tcPr>
            <w:tcW w:w="0" w:type="auto"/>
            <w:tcBorders>
              <w:top w:val="nil"/>
              <w:left w:val="nil"/>
              <w:bottom w:val="nil"/>
              <w:right w:val="nil"/>
            </w:tcBorders>
            <w:shd w:val="clear" w:color="auto" w:fill="auto"/>
            <w:noWrap/>
            <w:vAlign w:val="bottom"/>
            <w:hideMark/>
          </w:tcPr>
          <w:p w14:paraId="4D5C7D7D" w14:textId="77777777" w:rsidR="00DC2757" w:rsidRPr="00DC2757" w:rsidRDefault="00DC2757" w:rsidP="00DC2757">
            <w:pPr>
              <w:spacing w:after="0" w:line="240" w:lineRule="auto"/>
              <w:rPr>
                <w:ins w:id="1805" w:author="Commodore, Sarah" w:date="2023-03-22T16:21:00Z"/>
                <w:rFonts w:ascii="Calibri" w:eastAsia="Times New Roman" w:hAnsi="Calibri" w:cs="Calibri"/>
                <w:color w:val="000000"/>
                <w:sz w:val="20"/>
                <w:szCs w:val="20"/>
              </w:rPr>
            </w:pPr>
            <w:ins w:id="1806" w:author="Commodore, Sarah" w:date="2023-03-22T16:21:00Z">
              <w:r w:rsidRPr="00DC2757">
                <w:rPr>
                  <w:rFonts w:ascii="Calibri" w:eastAsia="Times New Roman" w:hAnsi="Calibri" w:cs="Calibri"/>
                  <w:color w:val="000000"/>
                  <w:sz w:val="20"/>
                  <w:szCs w:val="20"/>
                </w:rPr>
                <w:t>ENSG00000260220.7</w:t>
              </w:r>
            </w:ins>
          </w:p>
        </w:tc>
        <w:tc>
          <w:tcPr>
            <w:tcW w:w="0" w:type="auto"/>
            <w:tcBorders>
              <w:top w:val="nil"/>
              <w:left w:val="nil"/>
              <w:bottom w:val="nil"/>
              <w:right w:val="nil"/>
            </w:tcBorders>
            <w:shd w:val="clear" w:color="auto" w:fill="auto"/>
            <w:noWrap/>
            <w:vAlign w:val="bottom"/>
            <w:hideMark/>
          </w:tcPr>
          <w:p w14:paraId="70470E35" w14:textId="77777777" w:rsidR="00DC2757" w:rsidRPr="00DC2757" w:rsidRDefault="00DC2757" w:rsidP="00DC2757">
            <w:pPr>
              <w:spacing w:after="0" w:line="240" w:lineRule="auto"/>
              <w:rPr>
                <w:ins w:id="1807" w:author="Commodore, Sarah" w:date="2023-03-22T16:21:00Z"/>
                <w:rFonts w:ascii="Calibri" w:eastAsia="Times New Roman" w:hAnsi="Calibri" w:cs="Calibri"/>
                <w:color w:val="000000"/>
                <w:sz w:val="20"/>
                <w:szCs w:val="20"/>
              </w:rPr>
            </w:pPr>
            <w:ins w:id="1808" w:author="Commodore, Sarah" w:date="2023-03-22T16:21:00Z">
              <w:r w:rsidRPr="00DC2757">
                <w:rPr>
                  <w:rFonts w:ascii="Calibri" w:eastAsia="Times New Roman" w:hAnsi="Calibri" w:cs="Calibri"/>
                  <w:color w:val="000000"/>
                  <w:sz w:val="20"/>
                  <w:szCs w:val="20"/>
                </w:rPr>
                <w:t>CCDC187</w:t>
              </w:r>
            </w:ins>
          </w:p>
        </w:tc>
        <w:tc>
          <w:tcPr>
            <w:tcW w:w="0" w:type="auto"/>
            <w:tcBorders>
              <w:top w:val="nil"/>
              <w:left w:val="nil"/>
              <w:bottom w:val="nil"/>
              <w:right w:val="nil"/>
            </w:tcBorders>
            <w:shd w:val="clear" w:color="auto" w:fill="auto"/>
            <w:noWrap/>
            <w:vAlign w:val="bottom"/>
            <w:hideMark/>
          </w:tcPr>
          <w:p w14:paraId="70F8F35F" w14:textId="77777777" w:rsidR="00DC2757" w:rsidRPr="00DC2757" w:rsidRDefault="00DC2757" w:rsidP="00DC2757">
            <w:pPr>
              <w:spacing w:after="0" w:line="240" w:lineRule="auto"/>
              <w:jc w:val="center"/>
              <w:rPr>
                <w:ins w:id="1809" w:author="Commodore, Sarah" w:date="2023-03-22T16:21:00Z"/>
                <w:rFonts w:ascii="Calibri" w:eastAsia="Times New Roman" w:hAnsi="Calibri" w:cs="Calibri"/>
                <w:color w:val="000000"/>
                <w:sz w:val="20"/>
                <w:szCs w:val="20"/>
              </w:rPr>
            </w:pPr>
            <w:ins w:id="181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9D87EA" w14:textId="77777777" w:rsidR="00DC2757" w:rsidRPr="00DC2757" w:rsidRDefault="00DC2757" w:rsidP="00DC2757">
            <w:pPr>
              <w:spacing w:after="0" w:line="240" w:lineRule="auto"/>
              <w:jc w:val="center"/>
              <w:rPr>
                <w:ins w:id="1811" w:author="Commodore, Sarah" w:date="2023-03-22T16:21:00Z"/>
                <w:rFonts w:ascii="Calibri" w:eastAsia="Times New Roman" w:hAnsi="Calibri" w:cs="Calibri"/>
                <w:color w:val="000000"/>
                <w:sz w:val="20"/>
                <w:szCs w:val="20"/>
              </w:rPr>
            </w:pPr>
            <w:ins w:id="1812" w:author="Commodore, Sarah" w:date="2023-03-22T16:21:00Z">
              <w:r w:rsidRPr="00DC2757">
                <w:rPr>
                  <w:rFonts w:ascii="Calibri" w:eastAsia="Times New Roman" w:hAnsi="Calibri" w:cs="Calibri"/>
                  <w:color w:val="000000"/>
                  <w:sz w:val="20"/>
                  <w:szCs w:val="20"/>
                </w:rPr>
                <w:t>2.1E-11</w:t>
              </w:r>
            </w:ins>
          </w:p>
        </w:tc>
        <w:tc>
          <w:tcPr>
            <w:tcW w:w="0" w:type="auto"/>
            <w:tcBorders>
              <w:top w:val="nil"/>
              <w:left w:val="nil"/>
              <w:bottom w:val="nil"/>
              <w:right w:val="nil"/>
            </w:tcBorders>
            <w:shd w:val="clear" w:color="auto" w:fill="auto"/>
            <w:noWrap/>
            <w:vAlign w:val="bottom"/>
            <w:hideMark/>
          </w:tcPr>
          <w:p w14:paraId="4B73CDFC" w14:textId="77777777" w:rsidR="00DC2757" w:rsidRPr="00DC2757" w:rsidRDefault="00DC2757" w:rsidP="00DC2757">
            <w:pPr>
              <w:spacing w:after="0" w:line="240" w:lineRule="auto"/>
              <w:jc w:val="center"/>
              <w:rPr>
                <w:ins w:id="1813" w:author="Commodore, Sarah" w:date="2023-03-22T16:21:00Z"/>
                <w:rFonts w:ascii="Calibri" w:eastAsia="Times New Roman" w:hAnsi="Calibri" w:cs="Calibri"/>
                <w:color w:val="000000"/>
                <w:sz w:val="20"/>
                <w:szCs w:val="20"/>
              </w:rPr>
            </w:pPr>
            <w:ins w:id="1814" w:author="Commodore, Sarah" w:date="2023-03-22T16:21:00Z">
              <w:r w:rsidRPr="00DC2757">
                <w:rPr>
                  <w:rFonts w:ascii="Calibri" w:eastAsia="Times New Roman" w:hAnsi="Calibri" w:cs="Calibri"/>
                  <w:color w:val="000000"/>
                  <w:sz w:val="20"/>
                  <w:szCs w:val="20"/>
                </w:rPr>
                <w:t>6.0E-10</w:t>
              </w:r>
            </w:ins>
          </w:p>
        </w:tc>
        <w:tc>
          <w:tcPr>
            <w:tcW w:w="0" w:type="auto"/>
            <w:tcBorders>
              <w:top w:val="nil"/>
              <w:left w:val="nil"/>
              <w:bottom w:val="nil"/>
              <w:right w:val="nil"/>
            </w:tcBorders>
            <w:shd w:val="clear" w:color="auto" w:fill="auto"/>
            <w:noWrap/>
            <w:vAlign w:val="bottom"/>
            <w:hideMark/>
          </w:tcPr>
          <w:p w14:paraId="34B21C4E" w14:textId="77777777" w:rsidR="00DC2757" w:rsidRPr="00DC2757" w:rsidRDefault="00DC2757" w:rsidP="00DC2757">
            <w:pPr>
              <w:spacing w:after="0" w:line="240" w:lineRule="auto"/>
              <w:jc w:val="center"/>
              <w:rPr>
                <w:ins w:id="1815" w:author="Commodore, Sarah" w:date="2023-03-22T16:21:00Z"/>
                <w:rFonts w:ascii="Calibri" w:eastAsia="Times New Roman" w:hAnsi="Calibri" w:cs="Calibri"/>
                <w:color w:val="FF0000"/>
                <w:sz w:val="20"/>
                <w:szCs w:val="20"/>
              </w:rPr>
            </w:pPr>
            <w:ins w:id="1816" w:author="Commodore, Sarah" w:date="2023-03-22T16:21:00Z">
              <w:r w:rsidRPr="00DC2757">
                <w:rPr>
                  <w:rFonts w:ascii="Calibri" w:eastAsia="Times New Roman" w:hAnsi="Calibri" w:cs="Calibri"/>
                  <w:color w:val="FF0000"/>
                  <w:sz w:val="20"/>
                  <w:szCs w:val="20"/>
                </w:rPr>
                <w:t>*</w:t>
              </w:r>
            </w:ins>
          </w:p>
        </w:tc>
      </w:tr>
      <w:tr w:rsidR="00DC2757" w:rsidRPr="00DC2757" w14:paraId="1F044AB8" w14:textId="77777777" w:rsidTr="00DC2757">
        <w:trPr>
          <w:trHeight w:val="260"/>
          <w:ins w:id="1817" w:author="Commodore, Sarah" w:date="2023-03-22T16:21:00Z"/>
        </w:trPr>
        <w:tc>
          <w:tcPr>
            <w:tcW w:w="0" w:type="auto"/>
            <w:tcBorders>
              <w:top w:val="nil"/>
              <w:left w:val="nil"/>
              <w:bottom w:val="nil"/>
              <w:right w:val="nil"/>
            </w:tcBorders>
            <w:shd w:val="clear" w:color="auto" w:fill="auto"/>
            <w:noWrap/>
            <w:vAlign w:val="bottom"/>
            <w:hideMark/>
          </w:tcPr>
          <w:p w14:paraId="5AC6E4F7" w14:textId="77777777" w:rsidR="00DC2757" w:rsidRPr="00DC2757" w:rsidRDefault="00DC2757" w:rsidP="00DC2757">
            <w:pPr>
              <w:spacing w:after="0" w:line="240" w:lineRule="auto"/>
              <w:rPr>
                <w:ins w:id="1818" w:author="Commodore, Sarah" w:date="2023-03-22T16:21:00Z"/>
                <w:rFonts w:ascii="Calibri" w:eastAsia="Times New Roman" w:hAnsi="Calibri" w:cs="Calibri"/>
                <w:color w:val="000000"/>
                <w:sz w:val="20"/>
                <w:szCs w:val="20"/>
              </w:rPr>
            </w:pPr>
            <w:ins w:id="1819" w:author="Commodore, Sarah" w:date="2023-03-22T16:21:00Z">
              <w:r w:rsidRPr="00DC2757">
                <w:rPr>
                  <w:rFonts w:ascii="Calibri" w:eastAsia="Times New Roman" w:hAnsi="Calibri" w:cs="Calibri"/>
                  <w:color w:val="000000"/>
                  <w:sz w:val="20"/>
                  <w:szCs w:val="20"/>
                </w:rPr>
                <w:t>ENSG00000165084.16</w:t>
              </w:r>
            </w:ins>
          </w:p>
        </w:tc>
        <w:tc>
          <w:tcPr>
            <w:tcW w:w="0" w:type="auto"/>
            <w:tcBorders>
              <w:top w:val="nil"/>
              <w:left w:val="nil"/>
              <w:bottom w:val="nil"/>
              <w:right w:val="nil"/>
            </w:tcBorders>
            <w:shd w:val="clear" w:color="auto" w:fill="auto"/>
            <w:noWrap/>
            <w:vAlign w:val="bottom"/>
            <w:hideMark/>
          </w:tcPr>
          <w:p w14:paraId="1B4AC38E" w14:textId="77777777" w:rsidR="00DC2757" w:rsidRPr="00DC2757" w:rsidRDefault="00DC2757" w:rsidP="00DC2757">
            <w:pPr>
              <w:spacing w:after="0" w:line="240" w:lineRule="auto"/>
              <w:rPr>
                <w:ins w:id="1820" w:author="Commodore, Sarah" w:date="2023-03-22T16:21:00Z"/>
                <w:rFonts w:ascii="Calibri" w:eastAsia="Times New Roman" w:hAnsi="Calibri" w:cs="Calibri"/>
                <w:color w:val="000000"/>
                <w:sz w:val="20"/>
                <w:szCs w:val="20"/>
              </w:rPr>
            </w:pPr>
            <w:ins w:id="1821" w:author="Commodore, Sarah" w:date="2023-03-22T16:21:00Z">
              <w:r w:rsidRPr="00DC2757">
                <w:rPr>
                  <w:rFonts w:ascii="Calibri" w:eastAsia="Times New Roman" w:hAnsi="Calibri" w:cs="Calibri"/>
                  <w:color w:val="000000"/>
                  <w:sz w:val="20"/>
                  <w:szCs w:val="20"/>
                </w:rPr>
                <w:t>C8orf34</w:t>
              </w:r>
            </w:ins>
          </w:p>
        </w:tc>
        <w:tc>
          <w:tcPr>
            <w:tcW w:w="0" w:type="auto"/>
            <w:tcBorders>
              <w:top w:val="nil"/>
              <w:left w:val="nil"/>
              <w:bottom w:val="nil"/>
              <w:right w:val="nil"/>
            </w:tcBorders>
            <w:shd w:val="clear" w:color="auto" w:fill="auto"/>
            <w:noWrap/>
            <w:vAlign w:val="bottom"/>
            <w:hideMark/>
          </w:tcPr>
          <w:p w14:paraId="1E3CE0AD" w14:textId="77777777" w:rsidR="00DC2757" w:rsidRPr="00DC2757" w:rsidRDefault="00DC2757" w:rsidP="00DC2757">
            <w:pPr>
              <w:spacing w:after="0" w:line="240" w:lineRule="auto"/>
              <w:jc w:val="center"/>
              <w:rPr>
                <w:ins w:id="1822" w:author="Commodore, Sarah" w:date="2023-03-22T16:21:00Z"/>
                <w:rFonts w:ascii="Calibri" w:eastAsia="Times New Roman" w:hAnsi="Calibri" w:cs="Calibri"/>
                <w:color w:val="000000"/>
                <w:sz w:val="20"/>
                <w:szCs w:val="20"/>
              </w:rPr>
            </w:pPr>
            <w:ins w:id="182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840845" w14:textId="77777777" w:rsidR="00DC2757" w:rsidRPr="00DC2757" w:rsidRDefault="00DC2757" w:rsidP="00DC2757">
            <w:pPr>
              <w:spacing w:after="0" w:line="240" w:lineRule="auto"/>
              <w:jc w:val="center"/>
              <w:rPr>
                <w:ins w:id="1824" w:author="Commodore, Sarah" w:date="2023-03-22T16:21:00Z"/>
                <w:rFonts w:ascii="Calibri" w:eastAsia="Times New Roman" w:hAnsi="Calibri" w:cs="Calibri"/>
                <w:color w:val="000000"/>
                <w:sz w:val="20"/>
                <w:szCs w:val="20"/>
              </w:rPr>
            </w:pPr>
            <w:ins w:id="1825"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043DF41F" w14:textId="77777777" w:rsidR="00DC2757" w:rsidRPr="00DC2757" w:rsidRDefault="00DC2757" w:rsidP="00DC2757">
            <w:pPr>
              <w:spacing w:after="0" w:line="240" w:lineRule="auto"/>
              <w:jc w:val="center"/>
              <w:rPr>
                <w:ins w:id="1826" w:author="Commodore, Sarah" w:date="2023-03-22T16:21:00Z"/>
                <w:rFonts w:ascii="Calibri" w:eastAsia="Times New Roman" w:hAnsi="Calibri" w:cs="Calibri"/>
                <w:color w:val="000000"/>
                <w:sz w:val="20"/>
                <w:szCs w:val="20"/>
              </w:rPr>
            </w:pPr>
            <w:ins w:id="1827" w:author="Commodore, Sarah" w:date="2023-03-22T16:21:00Z">
              <w:r w:rsidRPr="00DC2757">
                <w:rPr>
                  <w:rFonts w:ascii="Calibri" w:eastAsia="Times New Roman" w:hAnsi="Calibri" w:cs="Calibri"/>
                  <w:color w:val="000000"/>
                  <w:sz w:val="20"/>
                  <w:szCs w:val="20"/>
                </w:rPr>
                <w:t>7.3E-04</w:t>
              </w:r>
            </w:ins>
          </w:p>
        </w:tc>
        <w:tc>
          <w:tcPr>
            <w:tcW w:w="0" w:type="auto"/>
            <w:tcBorders>
              <w:top w:val="nil"/>
              <w:left w:val="nil"/>
              <w:bottom w:val="nil"/>
              <w:right w:val="nil"/>
            </w:tcBorders>
            <w:shd w:val="clear" w:color="auto" w:fill="auto"/>
            <w:noWrap/>
            <w:vAlign w:val="bottom"/>
            <w:hideMark/>
          </w:tcPr>
          <w:p w14:paraId="57CAED73" w14:textId="77777777" w:rsidR="00DC2757" w:rsidRPr="00DC2757" w:rsidRDefault="00DC2757" w:rsidP="00DC2757">
            <w:pPr>
              <w:spacing w:after="0" w:line="240" w:lineRule="auto"/>
              <w:jc w:val="center"/>
              <w:rPr>
                <w:ins w:id="1828" w:author="Commodore, Sarah" w:date="2023-03-22T16:21:00Z"/>
                <w:rFonts w:ascii="Calibri" w:eastAsia="Times New Roman" w:hAnsi="Calibri" w:cs="Calibri"/>
                <w:color w:val="FF0000"/>
                <w:sz w:val="20"/>
                <w:szCs w:val="20"/>
              </w:rPr>
            </w:pPr>
            <w:ins w:id="1829" w:author="Commodore, Sarah" w:date="2023-03-22T16:21:00Z">
              <w:r w:rsidRPr="00DC2757">
                <w:rPr>
                  <w:rFonts w:ascii="Calibri" w:eastAsia="Times New Roman" w:hAnsi="Calibri" w:cs="Calibri"/>
                  <w:color w:val="FF0000"/>
                  <w:sz w:val="20"/>
                  <w:szCs w:val="20"/>
                </w:rPr>
                <w:t>*</w:t>
              </w:r>
            </w:ins>
          </w:p>
        </w:tc>
      </w:tr>
      <w:tr w:rsidR="00DC2757" w:rsidRPr="00DC2757" w14:paraId="35253EC8" w14:textId="77777777" w:rsidTr="00DC2757">
        <w:trPr>
          <w:trHeight w:val="260"/>
          <w:ins w:id="1830" w:author="Commodore, Sarah" w:date="2023-03-22T16:21:00Z"/>
        </w:trPr>
        <w:tc>
          <w:tcPr>
            <w:tcW w:w="0" w:type="auto"/>
            <w:tcBorders>
              <w:top w:val="nil"/>
              <w:left w:val="nil"/>
              <w:bottom w:val="nil"/>
              <w:right w:val="nil"/>
            </w:tcBorders>
            <w:shd w:val="clear" w:color="auto" w:fill="auto"/>
            <w:noWrap/>
            <w:vAlign w:val="bottom"/>
            <w:hideMark/>
          </w:tcPr>
          <w:p w14:paraId="02B32494" w14:textId="77777777" w:rsidR="00DC2757" w:rsidRPr="00DC2757" w:rsidRDefault="00DC2757" w:rsidP="00DC2757">
            <w:pPr>
              <w:spacing w:after="0" w:line="240" w:lineRule="auto"/>
              <w:rPr>
                <w:ins w:id="1831" w:author="Commodore, Sarah" w:date="2023-03-22T16:21:00Z"/>
                <w:rFonts w:ascii="Calibri" w:eastAsia="Times New Roman" w:hAnsi="Calibri" w:cs="Calibri"/>
                <w:color w:val="000000"/>
                <w:sz w:val="20"/>
                <w:szCs w:val="20"/>
              </w:rPr>
            </w:pPr>
            <w:ins w:id="1832" w:author="Commodore, Sarah" w:date="2023-03-22T16:21:00Z">
              <w:r w:rsidRPr="00DC2757">
                <w:rPr>
                  <w:rFonts w:ascii="Calibri" w:eastAsia="Times New Roman" w:hAnsi="Calibri" w:cs="Calibri"/>
                  <w:color w:val="000000"/>
                  <w:sz w:val="20"/>
                  <w:szCs w:val="20"/>
                </w:rPr>
                <w:t>ENSG00000205240.4</w:t>
              </w:r>
            </w:ins>
          </w:p>
        </w:tc>
        <w:tc>
          <w:tcPr>
            <w:tcW w:w="0" w:type="auto"/>
            <w:tcBorders>
              <w:top w:val="nil"/>
              <w:left w:val="nil"/>
              <w:bottom w:val="nil"/>
              <w:right w:val="nil"/>
            </w:tcBorders>
            <w:shd w:val="clear" w:color="auto" w:fill="auto"/>
            <w:noWrap/>
            <w:vAlign w:val="bottom"/>
            <w:hideMark/>
          </w:tcPr>
          <w:p w14:paraId="2D8EE9EE" w14:textId="77777777" w:rsidR="00DC2757" w:rsidRPr="00DC2757" w:rsidRDefault="00DC2757" w:rsidP="00DC2757">
            <w:pPr>
              <w:spacing w:after="0" w:line="240" w:lineRule="auto"/>
              <w:rPr>
                <w:ins w:id="1833" w:author="Commodore, Sarah" w:date="2023-03-22T16:21:00Z"/>
                <w:rFonts w:ascii="Calibri" w:eastAsia="Times New Roman" w:hAnsi="Calibri" w:cs="Calibri"/>
                <w:color w:val="000000"/>
                <w:sz w:val="20"/>
                <w:szCs w:val="20"/>
              </w:rPr>
            </w:pPr>
            <w:ins w:id="1834" w:author="Commodore, Sarah" w:date="2023-03-22T16:21:00Z">
              <w:r w:rsidRPr="00DC2757">
                <w:rPr>
                  <w:rFonts w:ascii="Calibri" w:eastAsia="Times New Roman" w:hAnsi="Calibri" w:cs="Calibri"/>
                  <w:color w:val="000000"/>
                  <w:sz w:val="20"/>
                  <w:szCs w:val="20"/>
                </w:rPr>
                <w:t>OR7E36P</w:t>
              </w:r>
            </w:ins>
          </w:p>
        </w:tc>
        <w:tc>
          <w:tcPr>
            <w:tcW w:w="0" w:type="auto"/>
            <w:tcBorders>
              <w:top w:val="nil"/>
              <w:left w:val="nil"/>
              <w:bottom w:val="nil"/>
              <w:right w:val="nil"/>
            </w:tcBorders>
            <w:shd w:val="clear" w:color="auto" w:fill="auto"/>
            <w:noWrap/>
            <w:vAlign w:val="bottom"/>
            <w:hideMark/>
          </w:tcPr>
          <w:p w14:paraId="5EB110B9" w14:textId="77777777" w:rsidR="00DC2757" w:rsidRPr="00DC2757" w:rsidRDefault="00DC2757" w:rsidP="00DC2757">
            <w:pPr>
              <w:spacing w:after="0" w:line="240" w:lineRule="auto"/>
              <w:jc w:val="center"/>
              <w:rPr>
                <w:ins w:id="1835" w:author="Commodore, Sarah" w:date="2023-03-22T16:21:00Z"/>
                <w:rFonts w:ascii="Calibri" w:eastAsia="Times New Roman" w:hAnsi="Calibri" w:cs="Calibri"/>
                <w:color w:val="000000"/>
                <w:sz w:val="20"/>
                <w:szCs w:val="20"/>
              </w:rPr>
            </w:pPr>
            <w:ins w:id="183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9DB8211" w14:textId="77777777" w:rsidR="00DC2757" w:rsidRPr="00DC2757" w:rsidRDefault="00DC2757" w:rsidP="00DC2757">
            <w:pPr>
              <w:spacing w:after="0" w:line="240" w:lineRule="auto"/>
              <w:jc w:val="center"/>
              <w:rPr>
                <w:ins w:id="1837" w:author="Commodore, Sarah" w:date="2023-03-22T16:21:00Z"/>
                <w:rFonts w:ascii="Calibri" w:eastAsia="Times New Roman" w:hAnsi="Calibri" w:cs="Calibri"/>
                <w:color w:val="000000"/>
                <w:sz w:val="20"/>
                <w:szCs w:val="20"/>
              </w:rPr>
            </w:pPr>
            <w:ins w:id="1838"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05199F7F" w14:textId="77777777" w:rsidR="00DC2757" w:rsidRPr="00DC2757" w:rsidRDefault="00DC2757" w:rsidP="00DC2757">
            <w:pPr>
              <w:spacing w:after="0" w:line="240" w:lineRule="auto"/>
              <w:jc w:val="center"/>
              <w:rPr>
                <w:ins w:id="1839" w:author="Commodore, Sarah" w:date="2023-03-22T16:21:00Z"/>
                <w:rFonts w:ascii="Calibri" w:eastAsia="Times New Roman" w:hAnsi="Calibri" w:cs="Calibri"/>
                <w:color w:val="000000"/>
                <w:sz w:val="20"/>
                <w:szCs w:val="20"/>
              </w:rPr>
            </w:pPr>
            <w:ins w:id="1840"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43086C08" w14:textId="77777777" w:rsidR="00DC2757" w:rsidRPr="00DC2757" w:rsidRDefault="00DC2757" w:rsidP="00DC2757">
            <w:pPr>
              <w:spacing w:after="0" w:line="240" w:lineRule="auto"/>
              <w:jc w:val="center"/>
              <w:rPr>
                <w:ins w:id="1841" w:author="Commodore, Sarah" w:date="2023-03-22T16:21:00Z"/>
                <w:rFonts w:ascii="Calibri" w:eastAsia="Times New Roman" w:hAnsi="Calibri" w:cs="Calibri"/>
                <w:color w:val="FF0000"/>
                <w:sz w:val="20"/>
                <w:szCs w:val="20"/>
              </w:rPr>
            </w:pPr>
            <w:ins w:id="1842" w:author="Commodore, Sarah" w:date="2023-03-22T16:21:00Z">
              <w:r w:rsidRPr="00DC2757">
                <w:rPr>
                  <w:rFonts w:ascii="Calibri" w:eastAsia="Times New Roman" w:hAnsi="Calibri" w:cs="Calibri"/>
                  <w:color w:val="FF0000"/>
                  <w:sz w:val="20"/>
                  <w:szCs w:val="20"/>
                </w:rPr>
                <w:t>*</w:t>
              </w:r>
            </w:ins>
          </w:p>
        </w:tc>
      </w:tr>
      <w:tr w:rsidR="00DC2757" w:rsidRPr="00DC2757" w14:paraId="2ED01F2C" w14:textId="77777777" w:rsidTr="00DC2757">
        <w:trPr>
          <w:trHeight w:val="260"/>
          <w:ins w:id="1843" w:author="Commodore, Sarah" w:date="2023-03-22T16:21:00Z"/>
        </w:trPr>
        <w:tc>
          <w:tcPr>
            <w:tcW w:w="0" w:type="auto"/>
            <w:tcBorders>
              <w:top w:val="nil"/>
              <w:left w:val="nil"/>
              <w:bottom w:val="nil"/>
              <w:right w:val="nil"/>
            </w:tcBorders>
            <w:shd w:val="clear" w:color="auto" w:fill="auto"/>
            <w:noWrap/>
            <w:vAlign w:val="bottom"/>
            <w:hideMark/>
          </w:tcPr>
          <w:p w14:paraId="70E64A42" w14:textId="77777777" w:rsidR="00DC2757" w:rsidRPr="00DC2757" w:rsidRDefault="00DC2757" w:rsidP="00DC2757">
            <w:pPr>
              <w:spacing w:after="0" w:line="240" w:lineRule="auto"/>
              <w:rPr>
                <w:ins w:id="1844" w:author="Commodore, Sarah" w:date="2023-03-22T16:21:00Z"/>
                <w:rFonts w:ascii="Calibri" w:eastAsia="Times New Roman" w:hAnsi="Calibri" w:cs="Calibri"/>
                <w:color w:val="000000"/>
                <w:sz w:val="20"/>
                <w:szCs w:val="20"/>
              </w:rPr>
            </w:pPr>
            <w:ins w:id="1845" w:author="Commodore, Sarah" w:date="2023-03-22T16:21:00Z">
              <w:r w:rsidRPr="00DC2757">
                <w:rPr>
                  <w:rFonts w:ascii="Calibri" w:eastAsia="Times New Roman" w:hAnsi="Calibri" w:cs="Calibri"/>
                  <w:color w:val="000000"/>
                  <w:sz w:val="20"/>
                  <w:szCs w:val="20"/>
                </w:rPr>
                <w:t>ENSG00000247311.3</w:t>
              </w:r>
            </w:ins>
          </w:p>
        </w:tc>
        <w:tc>
          <w:tcPr>
            <w:tcW w:w="0" w:type="auto"/>
            <w:tcBorders>
              <w:top w:val="nil"/>
              <w:left w:val="nil"/>
              <w:bottom w:val="nil"/>
              <w:right w:val="nil"/>
            </w:tcBorders>
            <w:shd w:val="clear" w:color="auto" w:fill="auto"/>
            <w:noWrap/>
            <w:vAlign w:val="bottom"/>
            <w:hideMark/>
          </w:tcPr>
          <w:p w14:paraId="4DBBAA61" w14:textId="77777777" w:rsidR="00DC2757" w:rsidRPr="00DC2757" w:rsidRDefault="00DC2757" w:rsidP="00DC2757">
            <w:pPr>
              <w:spacing w:after="0" w:line="240" w:lineRule="auto"/>
              <w:rPr>
                <w:ins w:id="1846" w:author="Commodore, Sarah" w:date="2023-03-22T16:21:00Z"/>
                <w:rFonts w:ascii="Calibri" w:eastAsia="Times New Roman" w:hAnsi="Calibri" w:cs="Calibri"/>
                <w:color w:val="000000"/>
                <w:sz w:val="20"/>
                <w:szCs w:val="20"/>
              </w:rPr>
            </w:pPr>
            <w:ins w:id="1847" w:author="Commodore, Sarah" w:date="2023-03-22T16:21:00Z">
              <w:r w:rsidRPr="00DC2757">
                <w:rPr>
                  <w:rFonts w:ascii="Calibri" w:eastAsia="Times New Roman" w:hAnsi="Calibri" w:cs="Calibri"/>
                  <w:color w:val="000000"/>
                  <w:sz w:val="20"/>
                  <w:szCs w:val="20"/>
                </w:rPr>
                <w:t>AC010255.1</w:t>
              </w:r>
            </w:ins>
          </w:p>
        </w:tc>
        <w:tc>
          <w:tcPr>
            <w:tcW w:w="0" w:type="auto"/>
            <w:tcBorders>
              <w:top w:val="nil"/>
              <w:left w:val="nil"/>
              <w:bottom w:val="nil"/>
              <w:right w:val="nil"/>
            </w:tcBorders>
            <w:shd w:val="clear" w:color="auto" w:fill="auto"/>
            <w:noWrap/>
            <w:vAlign w:val="bottom"/>
            <w:hideMark/>
          </w:tcPr>
          <w:p w14:paraId="3384345D" w14:textId="77777777" w:rsidR="00DC2757" w:rsidRPr="00DC2757" w:rsidRDefault="00DC2757" w:rsidP="00DC2757">
            <w:pPr>
              <w:spacing w:after="0" w:line="240" w:lineRule="auto"/>
              <w:jc w:val="center"/>
              <w:rPr>
                <w:ins w:id="1848" w:author="Commodore, Sarah" w:date="2023-03-22T16:21:00Z"/>
                <w:rFonts w:ascii="Calibri" w:eastAsia="Times New Roman" w:hAnsi="Calibri" w:cs="Calibri"/>
                <w:color w:val="000000"/>
                <w:sz w:val="20"/>
                <w:szCs w:val="20"/>
              </w:rPr>
            </w:pPr>
            <w:ins w:id="184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D9A78D" w14:textId="77777777" w:rsidR="00DC2757" w:rsidRPr="00DC2757" w:rsidRDefault="00DC2757" w:rsidP="00DC2757">
            <w:pPr>
              <w:spacing w:after="0" w:line="240" w:lineRule="auto"/>
              <w:jc w:val="center"/>
              <w:rPr>
                <w:ins w:id="1850" w:author="Commodore, Sarah" w:date="2023-03-22T16:21:00Z"/>
                <w:rFonts w:ascii="Calibri" w:eastAsia="Times New Roman" w:hAnsi="Calibri" w:cs="Calibri"/>
                <w:color w:val="000000"/>
                <w:sz w:val="20"/>
                <w:szCs w:val="20"/>
              </w:rPr>
            </w:pPr>
            <w:ins w:id="1851"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45FDCF46" w14:textId="77777777" w:rsidR="00DC2757" w:rsidRPr="00DC2757" w:rsidRDefault="00DC2757" w:rsidP="00DC2757">
            <w:pPr>
              <w:spacing w:after="0" w:line="240" w:lineRule="auto"/>
              <w:jc w:val="center"/>
              <w:rPr>
                <w:ins w:id="1852" w:author="Commodore, Sarah" w:date="2023-03-22T16:21:00Z"/>
                <w:rFonts w:ascii="Calibri" w:eastAsia="Times New Roman" w:hAnsi="Calibri" w:cs="Calibri"/>
                <w:color w:val="000000"/>
                <w:sz w:val="20"/>
                <w:szCs w:val="20"/>
              </w:rPr>
            </w:pPr>
            <w:ins w:id="1853"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5057E6E" w14:textId="77777777" w:rsidR="00DC2757" w:rsidRPr="00DC2757" w:rsidRDefault="00DC2757" w:rsidP="00DC2757">
            <w:pPr>
              <w:spacing w:after="0" w:line="240" w:lineRule="auto"/>
              <w:jc w:val="center"/>
              <w:rPr>
                <w:ins w:id="1854" w:author="Commodore, Sarah" w:date="2023-03-22T16:21:00Z"/>
                <w:rFonts w:ascii="Calibri" w:eastAsia="Times New Roman" w:hAnsi="Calibri" w:cs="Calibri"/>
                <w:color w:val="FF0000"/>
                <w:sz w:val="20"/>
                <w:szCs w:val="20"/>
              </w:rPr>
            </w:pPr>
            <w:ins w:id="1855" w:author="Commodore, Sarah" w:date="2023-03-22T16:21:00Z">
              <w:r w:rsidRPr="00DC2757">
                <w:rPr>
                  <w:rFonts w:ascii="Calibri" w:eastAsia="Times New Roman" w:hAnsi="Calibri" w:cs="Calibri"/>
                  <w:color w:val="FF0000"/>
                  <w:sz w:val="20"/>
                  <w:szCs w:val="20"/>
                </w:rPr>
                <w:t>*</w:t>
              </w:r>
            </w:ins>
          </w:p>
        </w:tc>
      </w:tr>
      <w:tr w:rsidR="00DC2757" w:rsidRPr="00DC2757" w14:paraId="3DBA76AD" w14:textId="77777777" w:rsidTr="00DC2757">
        <w:trPr>
          <w:trHeight w:val="260"/>
          <w:ins w:id="1856" w:author="Commodore, Sarah" w:date="2023-03-22T16:21:00Z"/>
        </w:trPr>
        <w:tc>
          <w:tcPr>
            <w:tcW w:w="0" w:type="auto"/>
            <w:tcBorders>
              <w:top w:val="nil"/>
              <w:left w:val="nil"/>
              <w:bottom w:val="nil"/>
              <w:right w:val="nil"/>
            </w:tcBorders>
            <w:shd w:val="clear" w:color="auto" w:fill="auto"/>
            <w:noWrap/>
            <w:vAlign w:val="bottom"/>
            <w:hideMark/>
          </w:tcPr>
          <w:p w14:paraId="0148B354" w14:textId="77777777" w:rsidR="00DC2757" w:rsidRPr="00DC2757" w:rsidRDefault="00DC2757" w:rsidP="00DC2757">
            <w:pPr>
              <w:spacing w:after="0" w:line="240" w:lineRule="auto"/>
              <w:rPr>
                <w:ins w:id="1857" w:author="Commodore, Sarah" w:date="2023-03-22T16:21:00Z"/>
                <w:rFonts w:ascii="Calibri" w:eastAsia="Times New Roman" w:hAnsi="Calibri" w:cs="Calibri"/>
                <w:color w:val="000000"/>
                <w:sz w:val="20"/>
                <w:szCs w:val="20"/>
              </w:rPr>
            </w:pPr>
            <w:ins w:id="1858" w:author="Commodore, Sarah" w:date="2023-03-22T16:21:00Z">
              <w:r w:rsidRPr="00DC2757">
                <w:rPr>
                  <w:rFonts w:ascii="Calibri" w:eastAsia="Times New Roman" w:hAnsi="Calibri" w:cs="Calibri"/>
                  <w:color w:val="000000"/>
                  <w:sz w:val="20"/>
                  <w:szCs w:val="20"/>
                </w:rPr>
                <w:t>ENSG00000163576.18</w:t>
              </w:r>
            </w:ins>
          </w:p>
        </w:tc>
        <w:tc>
          <w:tcPr>
            <w:tcW w:w="0" w:type="auto"/>
            <w:tcBorders>
              <w:top w:val="nil"/>
              <w:left w:val="nil"/>
              <w:bottom w:val="nil"/>
              <w:right w:val="nil"/>
            </w:tcBorders>
            <w:shd w:val="clear" w:color="auto" w:fill="auto"/>
            <w:noWrap/>
            <w:vAlign w:val="bottom"/>
            <w:hideMark/>
          </w:tcPr>
          <w:p w14:paraId="5D1456E9" w14:textId="77777777" w:rsidR="00DC2757" w:rsidRPr="00DC2757" w:rsidRDefault="00DC2757" w:rsidP="00DC2757">
            <w:pPr>
              <w:spacing w:after="0" w:line="240" w:lineRule="auto"/>
              <w:rPr>
                <w:ins w:id="1859" w:author="Commodore, Sarah" w:date="2023-03-22T16:21:00Z"/>
                <w:rFonts w:ascii="Calibri" w:eastAsia="Times New Roman" w:hAnsi="Calibri" w:cs="Calibri"/>
                <w:color w:val="000000"/>
                <w:sz w:val="20"/>
                <w:szCs w:val="20"/>
              </w:rPr>
            </w:pPr>
            <w:ins w:id="1860" w:author="Commodore, Sarah" w:date="2023-03-22T16:21:00Z">
              <w:r w:rsidRPr="00DC2757">
                <w:rPr>
                  <w:rFonts w:ascii="Calibri" w:eastAsia="Times New Roman" w:hAnsi="Calibri" w:cs="Calibri"/>
                  <w:color w:val="000000"/>
                  <w:sz w:val="20"/>
                  <w:szCs w:val="20"/>
                </w:rPr>
                <w:t>EFHB</w:t>
              </w:r>
            </w:ins>
          </w:p>
        </w:tc>
        <w:tc>
          <w:tcPr>
            <w:tcW w:w="0" w:type="auto"/>
            <w:tcBorders>
              <w:top w:val="nil"/>
              <w:left w:val="nil"/>
              <w:bottom w:val="nil"/>
              <w:right w:val="nil"/>
            </w:tcBorders>
            <w:shd w:val="clear" w:color="auto" w:fill="auto"/>
            <w:noWrap/>
            <w:vAlign w:val="bottom"/>
            <w:hideMark/>
          </w:tcPr>
          <w:p w14:paraId="705707BA" w14:textId="77777777" w:rsidR="00DC2757" w:rsidRPr="00DC2757" w:rsidRDefault="00DC2757" w:rsidP="00DC2757">
            <w:pPr>
              <w:spacing w:after="0" w:line="240" w:lineRule="auto"/>
              <w:jc w:val="center"/>
              <w:rPr>
                <w:ins w:id="1861" w:author="Commodore, Sarah" w:date="2023-03-22T16:21:00Z"/>
                <w:rFonts w:ascii="Calibri" w:eastAsia="Times New Roman" w:hAnsi="Calibri" w:cs="Calibri"/>
                <w:color w:val="000000"/>
                <w:sz w:val="20"/>
                <w:szCs w:val="20"/>
              </w:rPr>
            </w:pPr>
            <w:ins w:id="186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5D06321" w14:textId="77777777" w:rsidR="00DC2757" w:rsidRPr="00DC2757" w:rsidRDefault="00DC2757" w:rsidP="00DC2757">
            <w:pPr>
              <w:spacing w:after="0" w:line="240" w:lineRule="auto"/>
              <w:jc w:val="center"/>
              <w:rPr>
                <w:ins w:id="1863" w:author="Commodore, Sarah" w:date="2023-03-22T16:21:00Z"/>
                <w:rFonts w:ascii="Calibri" w:eastAsia="Times New Roman" w:hAnsi="Calibri" w:cs="Calibri"/>
                <w:color w:val="000000"/>
                <w:sz w:val="20"/>
                <w:szCs w:val="20"/>
              </w:rPr>
            </w:pPr>
            <w:ins w:id="1864" w:author="Commodore, Sarah" w:date="2023-03-22T16:21:00Z">
              <w:r w:rsidRPr="00DC2757">
                <w:rPr>
                  <w:rFonts w:ascii="Calibri" w:eastAsia="Times New Roman" w:hAnsi="Calibri" w:cs="Calibri"/>
                  <w:color w:val="000000"/>
                  <w:sz w:val="20"/>
                  <w:szCs w:val="20"/>
                </w:rPr>
                <w:t>8.1E-13</w:t>
              </w:r>
            </w:ins>
          </w:p>
        </w:tc>
        <w:tc>
          <w:tcPr>
            <w:tcW w:w="0" w:type="auto"/>
            <w:tcBorders>
              <w:top w:val="nil"/>
              <w:left w:val="nil"/>
              <w:bottom w:val="nil"/>
              <w:right w:val="nil"/>
            </w:tcBorders>
            <w:shd w:val="clear" w:color="auto" w:fill="auto"/>
            <w:noWrap/>
            <w:vAlign w:val="bottom"/>
            <w:hideMark/>
          </w:tcPr>
          <w:p w14:paraId="3677CCDE" w14:textId="77777777" w:rsidR="00DC2757" w:rsidRPr="00DC2757" w:rsidRDefault="00DC2757" w:rsidP="00DC2757">
            <w:pPr>
              <w:spacing w:after="0" w:line="240" w:lineRule="auto"/>
              <w:jc w:val="center"/>
              <w:rPr>
                <w:ins w:id="1865" w:author="Commodore, Sarah" w:date="2023-03-22T16:21:00Z"/>
                <w:rFonts w:ascii="Calibri" w:eastAsia="Times New Roman" w:hAnsi="Calibri" w:cs="Calibri"/>
                <w:color w:val="000000"/>
                <w:sz w:val="20"/>
                <w:szCs w:val="20"/>
              </w:rPr>
            </w:pPr>
            <w:ins w:id="1866" w:author="Commodore, Sarah" w:date="2023-03-22T16:21:00Z">
              <w:r w:rsidRPr="00DC2757">
                <w:rPr>
                  <w:rFonts w:ascii="Calibri" w:eastAsia="Times New Roman" w:hAnsi="Calibri" w:cs="Calibri"/>
                  <w:color w:val="000000"/>
                  <w:sz w:val="20"/>
                  <w:szCs w:val="20"/>
                </w:rPr>
                <w:t>3.3E-11</w:t>
              </w:r>
            </w:ins>
          </w:p>
        </w:tc>
        <w:tc>
          <w:tcPr>
            <w:tcW w:w="0" w:type="auto"/>
            <w:tcBorders>
              <w:top w:val="nil"/>
              <w:left w:val="nil"/>
              <w:bottom w:val="nil"/>
              <w:right w:val="nil"/>
            </w:tcBorders>
            <w:shd w:val="clear" w:color="auto" w:fill="auto"/>
            <w:noWrap/>
            <w:vAlign w:val="bottom"/>
            <w:hideMark/>
          </w:tcPr>
          <w:p w14:paraId="2CFB3F5C" w14:textId="77777777" w:rsidR="00DC2757" w:rsidRPr="00DC2757" w:rsidRDefault="00DC2757" w:rsidP="00DC2757">
            <w:pPr>
              <w:spacing w:after="0" w:line="240" w:lineRule="auto"/>
              <w:jc w:val="center"/>
              <w:rPr>
                <w:ins w:id="1867" w:author="Commodore, Sarah" w:date="2023-03-22T16:21:00Z"/>
                <w:rFonts w:ascii="Calibri" w:eastAsia="Times New Roman" w:hAnsi="Calibri" w:cs="Calibri"/>
                <w:color w:val="FF0000"/>
                <w:sz w:val="20"/>
                <w:szCs w:val="20"/>
              </w:rPr>
            </w:pPr>
            <w:ins w:id="1868" w:author="Commodore, Sarah" w:date="2023-03-22T16:21:00Z">
              <w:r w:rsidRPr="00DC2757">
                <w:rPr>
                  <w:rFonts w:ascii="Calibri" w:eastAsia="Times New Roman" w:hAnsi="Calibri" w:cs="Calibri"/>
                  <w:color w:val="FF0000"/>
                  <w:sz w:val="20"/>
                  <w:szCs w:val="20"/>
                </w:rPr>
                <w:t>*</w:t>
              </w:r>
            </w:ins>
          </w:p>
        </w:tc>
      </w:tr>
      <w:tr w:rsidR="00DC2757" w:rsidRPr="00DC2757" w14:paraId="596F5DF8" w14:textId="77777777" w:rsidTr="00DC2757">
        <w:trPr>
          <w:trHeight w:val="260"/>
          <w:ins w:id="1869" w:author="Commodore, Sarah" w:date="2023-03-22T16:21:00Z"/>
        </w:trPr>
        <w:tc>
          <w:tcPr>
            <w:tcW w:w="0" w:type="auto"/>
            <w:tcBorders>
              <w:top w:val="nil"/>
              <w:left w:val="nil"/>
              <w:bottom w:val="nil"/>
              <w:right w:val="nil"/>
            </w:tcBorders>
            <w:shd w:val="clear" w:color="auto" w:fill="auto"/>
            <w:noWrap/>
            <w:vAlign w:val="bottom"/>
            <w:hideMark/>
          </w:tcPr>
          <w:p w14:paraId="3567A4EA" w14:textId="77777777" w:rsidR="00DC2757" w:rsidRPr="00DC2757" w:rsidRDefault="00DC2757" w:rsidP="00DC2757">
            <w:pPr>
              <w:spacing w:after="0" w:line="240" w:lineRule="auto"/>
              <w:rPr>
                <w:ins w:id="1870" w:author="Commodore, Sarah" w:date="2023-03-22T16:21:00Z"/>
                <w:rFonts w:ascii="Calibri" w:eastAsia="Times New Roman" w:hAnsi="Calibri" w:cs="Calibri"/>
                <w:color w:val="000000"/>
                <w:sz w:val="20"/>
                <w:szCs w:val="20"/>
              </w:rPr>
            </w:pPr>
            <w:ins w:id="1871" w:author="Commodore, Sarah" w:date="2023-03-22T16:21:00Z">
              <w:r w:rsidRPr="00DC2757">
                <w:rPr>
                  <w:rFonts w:ascii="Calibri" w:eastAsia="Times New Roman" w:hAnsi="Calibri" w:cs="Calibri"/>
                  <w:color w:val="000000"/>
                  <w:sz w:val="20"/>
                  <w:szCs w:val="20"/>
                </w:rPr>
                <w:t>ENSG00000286277.1</w:t>
              </w:r>
            </w:ins>
          </w:p>
        </w:tc>
        <w:tc>
          <w:tcPr>
            <w:tcW w:w="0" w:type="auto"/>
            <w:tcBorders>
              <w:top w:val="nil"/>
              <w:left w:val="nil"/>
              <w:bottom w:val="nil"/>
              <w:right w:val="nil"/>
            </w:tcBorders>
            <w:shd w:val="clear" w:color="auto" w:fill="auto"/>
            <w:noWrap/>
            <w:vAlign w:val="bottom"/>
            <w:hideMark/>
          </w:tcPr>
          <w:p w14:paraId="642E6538" w14:textId="77777777" w:rsidR="00DC2757" w:rsidRPr="00DC2757" w:rsidRDefault="00DC2757" w:rsidP="00DC2757">
            <w:pPr>
              <w:spacing w:after="0" w:line="240" w:lineRule="auto"/>
              <w:rPr>
                <w:ins w:id="1872" w:author="Commodore, Sarah" w:date="2023-03-22T16:21:00Z"/>
                <w:rFonts w:ascii="Calibri" w:eastAsia="Times New Roman" w:hAnsi="Calibri" w:cs="Calibri"/>
                <w:color w:val="000000"/>
                <w:sz w:val="20"/>
                <w:szCs w:val="20"/>
              </w:rPr>
            </w:pPr>
            <w:ins w:id="1873" w:author="Commodore, Sarah" w:date="2023-03-22T16:21:00Z">
              <w:r w:rsidRPr="00DC2757">
                <w:rPr>
                  <w:rFonts w:ascii="Calibri" w:eastAsia="Times New Roman" w:hAnsi="Calibri" w:cs="Calibri"/>
                  <w:color w:val="000000"/>
                  <w:sz w:val="20"/>
                  <w:szCs w:val="20"/>
                </w:rPr>
                <w:t>AL009177.1</w:t>
              </w:r>
            </w:ins>
          </w:p>
        </w:tc>
        <w:tc>
          <w:tcPr>
            <w:tcW w:w="0" w:type="auto"/>
            <w:tcBorders>
              <w:top w:val="nil"/>
              <w:left w:val="nil"/>
              <w:bottom w:val="nil"/>
              <w:right w:val="nil"/>
            </w:tcBorders>
            <w:shd w:val="clear" w:color="auto" w:fill="auto"/>
            <w:noWrap/>
            <w:vAlign w:val="bottom"/>
            <w:hideMark/>
          </w:tcPr>
          <w:p w14:paraId="62EE08BB" w14:textId="77777777" w:rsidR="00DC2757" w:rsidRPr="00DC2757" w:rsidRDefault="00DC2757" w:rsidP="00DC2757">
            <w:pPr>
              <w:spacing w:after="0" w:line="240" w:lineRule="auto"/>
              <w:jc w:val="center"/>
              <w:rPr>
                <w:ins w:id="1874" w:author="Commodore, Sarah" w:date="2023-03-22T16:21:00Z"/>
                <w:rFonts w:ascii="Calibri" w:eastAsia="Times New Roman" w:hAnsi="Calibri" w:cs="Calibri"/>
                <w:color w:val="000000"/>
                <w:sz w:val="20"/>
                <w:szCs w:val="20"/>
              </w:rPr>
            </w:pPr>
            <w:ins w:id="187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0D1E3A5" w14:textId="77777777" w:rsidR="00DC2757" w:rsidRPr="00DC2757" w:rsidRDefault="00DC2757" w:rsidP="00DC2757">
            <w:pPr>
              <w:spacing w:after="0" w:line="240" w:lineRule="auto"/>
              <w:jc w:val="center"/>
              <w:rPr>
                <w:ins w:id="1876" w:author="Commodore, Sarah" w:date="2023-03-22T16:21:00Z"/>
                <w:rFonts w:ascii="Calibri" w:eastAsia="Times New Roman" w:hAnsi="Calibri" w:cs="Calibri"/>
                <w:color w:val="000000"/>
                <w:sz w:val="20"/>
                <w:szCs w:val="20"/>
              </w:rPr>
            </w:pPr>
            <w:ins w:id="1877"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6F17187D" w14:textId="77777777" w:rsidR="00DC2757" w:rsidRPr="00DC2757" w:rsidRDefault="00DC2757" w:rsidP="00DC2757">
            <w:pPr>
              <w:spacing w:after="0" w:line="240" w:lineRule="auto"/>
              <w:jc w:val="center"/>
              <w:rPr>
                <w:ins w:id="1878" w:author="Commodore, Sarah" w:date="2023-03-22T16:21:00Z"/>
                <w:rFonts w:ascii="Calibri" w:eastAsia="Times New Roman" w:hAnsi="Calibri" w:cs="Calibri"/>
                <w:color w:val="000000"/>
                <w:sz w:val="20"/>
                <w:szCs w:val="20"/>
              </w:rPr>
            </w:pPr>
            <w:ins w:id="1879"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641374A9" w14:textId="77777777" w:rsidR="00DC2757" w:rsidRPr="00DC2757" w:rsidRDefault="00DC2757" w:rsidP="00DC2757">
            <w:pPr>
              <w:spacing w:after="0" w:line="240" w:lineRule="auto"/>
              <w:jc w:val="center"/>
              <w:rPr>
                <w:ins w:id="1880" w:author="Commodore, Sarah" w:date="2023-03-22T16:21:00Z"/>
                <w:rFonts w:ascii="Calibri" w:eastAsia="Times New Roman" w:hAnsi="Calibri" w:cs="Calibri"/>
                <w:color w:val="FF0000"/>
                <w:sz w:val="20"/>
                <w:szCs w:val="20"/>
              </w:rPr>
            </w:pPr>
            <w:ins w:id="1881" w:author="Commodore, Sarah" w:date="2023-03-22T16:21:00Z">
              <w:r w:rsidRPr="00DC2757">
                <w:rPr>
                  <w:rFonts w:ascii="Calibri" w:eastAsia="Times New Roman" w:hAnsi="Calibri" w:cs="Calibri"/>
                  <w:color w:val="FF0000"/>
                  <w:sz w:val="20"/>
                  <w:szCs w:val="20"/>
                </w:rPr>
                <w:t>*</w:t>
              </w:r>
            </w:ins>
          </w:p>
        </w:tc>
      </w:tr>
      <w:tr w:rsidR="00DC2757" w:rsidRPr="00DC2757" w14:paraId="1FFEA8B4" w14:textId="77777777" w:rsidTr="00DC2757">
        <w:trPr>
          <w:trHeight w:val="260"/>
          <w:ins w:id="1882" w:author="Commodore, Sarah" w:date="2023-03-22T16:21:00Z"/>
        </w:trPr>
        <w:tc>
          <w:tcPr>
            <w:tcW w:w="0" w:type="auto"/>
            <w:tcBorders>
              <w:top w:val="nil"/>
              <w:left w:val="nil"/>
              <w:bottom w:val="nil"/>
              <w:right w:val="nil"/>
            </w:tcBorders>
            <w:shd w:val="clear" w:color="auto" w:fill="auto"/>
            <w:noWrap/>
            <w:vAlign w:val="bottom"/>
            <w:hideMark/>
          </w:tcPr>
          <w:p w14:paraId="2074E67C" w14:textId="77777777" w:rsidR="00DC2757" w:rsidRPr="00DC2757" w:rsidRDefault="00DC2757" w:rsidP="00DC2757">
            <w:pPr>
              <w:spacing w:after="0" w:line="240" w:lineRule="auto"/>
              <w:rPr>
                <w:ins w:id="1883" w:author="Commodore, Sarah" w:date="2023-03-22T16:21:00Z"/>
                <w:rFonts w:ascii="Calibri" w:eastAsia="Times New Roman" w:hAnsi="Calibri" w:cs="Calibri"/>
                <w:color w:val="000000"/>
                <w:sz w:val="20"/>
                <w:szCs w:val="20"/>
              </w:rPr>
            </w:pPr>
            <w:ins w:id="1884" w:author="Commodore, Sarah" w:date="2023-03-22T16:21:00Z">
              <w:r w:rsidRPr="00DC2757">
                <w:rPr>
                  <w:rFonts w:ascii="Calibri" w:eastAsia="Times New Roman" w:hAnsi="Calibri" w:cs="Calibri"/>
                  <w:color w:val="000000"/>
                  <w:sz w:val="20"/>
                  <w:szCs w:val="20"/>
                </w:rPr>
                <w:t>ENSG00000215160.3</w:t>
              </w:r>
            </w:ins>
          </w:p>
        </w:tc>
        <w:tc>
          <w:tcPr>
            <w:tcW w:w="0" w:type="auto"/>
            <w:tcBorders>
              <w:top w:val="nil"/>
              <w:left w:val="nil"/>
              <w:bottom w:val="nil"/>
              <w:right w:val="nil"/>
            </w:tcBorders>
            <w:shd w:val="clear" w:color="auto" w:fill="auto"/>
            <w:noWrap/>
            <w:vAlign w:val="bottom"/>
            <w:hideMark/>
          </w:tcPr>
          <w:p w14:paraId="3FBAF265" w14:textId="77777777" w:rsidR="00DC2757" w:rsidRPr="00DC2757" w:rsidRDefault="00DC2757" w:rsidP="00DC2757">
            <w:pPr>
              <w:spacing w:after="0" w:line="240" w:lineRule="auto"/>
              <w:rPr>
                <w:ins w:id="1885" w:author="Commodore, Sarah" w:date="2023-03-22T16:21:00Z"/>
                <w:rFonts w:ascii="Calibri" w:eastAsia="Times New Roman" w:hAnsi="Calibri" w:cs="Calibri"/>
                <w:color w:val="000000"/>
                <w:sz w:val="20"/>
                <w:szCs w:val="20"/>
              </w:rPr>
            </w:pPr>
            <w:ins w:id="1886" w:author="Commodore, Sarah" w:date="2023-03-22T16:21:00Z">
              <w:r w:rsidRPr="00DC2757">
                <w:rPr>
                  <w:rFonts w:ascii="Calibri" w:eastAsia="Times New Roman" w:hAnsi="Calibri" w:cs="Calibri"/>
                  <w:color w:val="000000"/>
                  <w:sz w:val="20"/>
                  <w:szCs w:val="20"/>
                </w:rPr>
                <w:t>OR7E122P</w:t>
              </w:r>
            </w:ins>
          </w:p>
        </w:tc>
        <w:tc>
          <w:tcPr>
            <w:tcW w:w="0" w:type="auto"/>
            <w:tcBorders>
              <w:top w:val="nil"/>
              <w:left w:val="nil"/>
              <w:bottom w:val="nil"/>
              <w:right w:val="nil"/>
            </w:tcBorders>
            <w:shd w:val="clear" w:color="auto" w:fill="auto"/>
            <w:noWrap/>
            <w:vAlign w:val="bottom"/>
            <w:hideMark/>
          </w:tcPr>
          <w:p w14:paraId="01F1F43F" w14:textId="77777777" w:rsidR="00DC2757" w:rsidRPr="00DC2757" w:rsidRDefault="00DC2757" w:rsidP="00DC2757">
            <w:pPr>
              <w:spacing w:after="0" w:line="240" w:lineRule="auto"/>
              <w:jc w:val="center"/>
              <w:rPr>
                <w:ins w:id="1887" w:author="Commodore, Sarah" w:date="2023-03-22T16:21:00Z"/>
                <w:rFonts w:ascii="Calibri" w:eastAsia="Times New Roman" w:hAnsi="Calibri" w:cs="Calibri"/>
                <w:color w:val="000000"/>
                <w:sz w:val="20"/>
                <w:szCs w:val="20"/>
              </w:rPr>
            </w:pPr>
            <w:ins w:id="188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A33C96A" w14:textId="77777777" w:rsidR="00DC2757" w:rsidRPr="00DC2757" w:rsidRDefault="00DC2757" w:rsidP="00DC2757">
            <w:pPr>
              <w:spacing w:after="0" w:line="240" w:lineRule="auto"/>
              <w:jc w:val="center"/>
              <w:rPr>
                <w:ins w:id="1889" w:author="Commodore, Sarah" w:date="2023-03-22T16:21:00Z"/>
                <w:rFonts w:ascii="Calibri" w:eastAsia="Times New Roman" w:hAnsi="Calibri" w:cs="Calibri"/>
                <w:color w:val="000000"/>
                <w:sz w:val="20"/>
                <w:szCs w:val="20"/>
              </w:rPr>
            </w:pPr>
            <w:ins w:id="1890" w:author="Commodore, Sarah" w:date="2023-03-22T16:21:00Z">
              <w:r w:rsidRPr="00DC2757">
                <w:rPr>
                  <w:rFonts w:ascii="Calibri" w:eastAsia="Times New Roman" w:hAnsi="Calibri" w:cs="Calibri"/>
                  <w:color w:val="000000"/>
                  <w:sz w:val="20"/>
                  <w:szCs w:val="20"/>
                </w:rPr>
                <w:t>2.3E-06</w:t>
              </w:r>
            </w:ins>
          </w:p>
        </w:tc>
        <w:tc>
          <w:tcPr>
            <w:tcW w:w="0" w:type="auto"/>
            <w:tcBorders>
              <w:top w:val="nil"/>
              <w:left w:val="nil"/>
              <w:bottom w:val="nil"/>
              <w:right w:val="nil"/>
            </w:tcBorders>
            <w:shd w:val="clear" w:color="auto" w:fill="auto"/>
            <w:noWrap/>
            <w:vAlign w:val="bottom"/>
            <w:hideMark/>
          </w:tcPr>
          <w:p w14:paraId="6FC2A7A5" w14:textId="77777777" w:rsidR="00DC2757" w:rsidRPr="00DC2757" w:rsidRDefault="00DC2757" w:rsidP="00DC2757">
            <w:pPr>
              <w:spacing w:after="0" w:line="240" w:lineRule="auto"/>
              <w:jc w:val="center"/>
              <w:rPr>
                <w:ins w:id="1891" w:author="Commodore, Sarah" w:date="2023-03-22T16:21:00Z"/>
                <w:rFonts w:ascii="Calibri" w:eastAsia="Times New Roman" w:hAnsi="Calibri" w:cs="Calibri"/>
                <w:color w:val="000000"/>
                <w:sz w:val="20"/>
                <w:szCs w:val="20"/>
              </w:rPr>
            </w:pPr>
            <w:ins w:id="1892" w:author="Commodore, Sarah" w:date="2023-03-22T16:21:00Z">
              <w:r w:rsidRPr="00DC2757">
                <w:rPr>
                  <w:rFonts w:ascii="Calibri" w:eastAsia="Times New Roman" w:hAnsi="Calibri" w:cs="Calibri"/>
                  <w:color w:val="000000"/>
                  <w:sz w:val="20"/>
                  <w:szCs w:val="20"/>
                </w:rPr>
                <w:t>1.8E-05</w:t>
              </w:r>
            </w:ins>
          </w:p>
        </w:tc>
        <w:tc>
          <w:tcPr>
            <w:tcW w:w="0" w:type="auto"/>
            <w:tcBorders>
              <w:top w:val="nil"/>
              <w:left w:val="nil"/>
              <w:bottom w:val="nil"/>
              <w:right w:val="nil"/>
            </w:tcBorders>
            <w:shd w:val="clear" w:color="auto" w:fill="auto"/>
            <w:noWrap/>
            <w:vAlign w:val="bottom"/>
            <w:hideMark/>
          </w:tcPr>
          <w:p w14:paraId="19A6685E" w14:textId="77777777" w:rsidR="00DC2757" w:rsidRPr="00DC2757" w:rsidRDefault="00DC2757" w:rsidP="00DC2757">
            <w:pPr>
              <w:spacing w:after="0" w:line="240" w:lineRule="auto"/>
              <w:jc w:val="center"/>
              <w:rPr>
                <w:ins w:id="1893" w:author="Commodore, Sarah" w:date="2023-03-22T16:21:00Z"/>
                <w:rFonts w:ascii="Calibri" w:eastAsia="Times New Roman" w:hAnsi="Calibri" w:cs="Calibri"/>
                <w:color w:val="FF0000"/>
                <w:sz w:val="20"/>
                <w:szCs w:val="20"/>
              </w:rPr>
            </w:pPr>
            <w:ins w:id="1894" w:author="Commodore, Sarah" w:date="2023-03-22T16:21:00Z">
              <w:r w:rsidRPr="00DC2757">
                <w:rPr>
                  <w:rFonts w:ascii="Calibri" w:eastAsia="Times New Roman" w:hAnsi="Calibri" w:cs="Calibri"/>
                  <w:color w:val="FF0000"/>
                  <w:sz w:val="20"/>
                  <w:szCs w:val="20"/>
                </w:rPr>
                <w:t>*</w:t>
              </w:r>
            </w:ins>
          </w:p>
        </w:tc>
      </w:tr>
      <w:tr w:rsidR="00DC2757" w:rsidRPr="00DC2757" w14:paraId="479E8BD9" w14:textId="77777777" w:rsidTr="00DC2757">
        <w:trPr>
          <w:trHeight w:val="260"/>
          <w:ins w:id="1895" w:author="Commodore, Sarah" w:date="2023-03-22T16:21:00Z"/>
        </w:trPr>
        <w:tc>
          <w:tcPr>
            <w:tcW w:w="0" w:type="auto"/>
            <w:tcBorders>
              <w:top w:val="nil"/>
              <w:left w:val="nil"/>
              <w:bottom w:val="nil"/>
              <w:right w:val="nil"/>
            </w:tcBorders>
            <w:shd w:val="clear" w:color="auto" w:fill="auto"/>
            <w:noWrap/>
            <w:vAlign w:val="bottom"/>
            <w:hideMark/>
          </w:tcPr>
          <w:p w14:paraId="079AD0F8" w14:textId="77777777" w:rsidR="00DC2757" w:rsidRPr="00DC2757" w:rsidRDefault="00DC2757" w:rsidP="00DC2757">
            <w:pPr>
              <w:spacing w:after="0" w:line="240" w:lineRule="auto"/>
              <w:rPr>
                <w:ins w:id="1896" w:author="Commodore, Sarah" w:date="2023-03-22T16:21:00Z"/>
                <w:rFonts w:ascii="Calibri" w:eastAsia="Times New Roman" w:hAnsi="Calibri" w:cs="Calibri"/>
                <w:color w:val="000000"/>
                <w:sz w:val="20"/>
                <w:szCs w:val="20"/>
              </w:rPr>
            </w:pPr>
            <w:ins w:id="1897" w:author="Commodore, Sarah" w:date="2023-03-22T16:21:00Z">
              <w:r w:rsidRPr="00DC2757">
                <w:rPr>
                  <w:rFonts w:ascii="Calibri" w:eastAsia="Times New Roman" w:hAnsi="Calibri" w:cs="Calibri"/>
                  <w:color w:val="000000"/>
                  <w:sz w:val="20"/>
                  <w:szCs w:val="20"/>
                </w:rPr>
                <w:t>ENSG00000236833.1</w:t>
              </w:r>
            </w:ins>
          </w:p>
        </w:tc>
        <w:tc>
          <w:tcPr>
            <w:tcW w:w="0" w:type="auto"/>
            <w:tcBorders>
              <w:top w:val="nil"/>
              <w:left w:val="nil"/>
              <w:bottom w:val="nil"/>
              <w:right w:val="nil"/>
            </w:tcBorders>
            <w:shd w:val="clear" w:color="auto" w:fill="auto"/>
            <w:noWrap/>
            <w:vAlign w:val="bottom"/>
            <w:hideMark/>
          </w:tcPr>
          <w:p w14:paraId="594F69D2" w14:textId="77777777" w:rsidR="00DC2757" w:rsidRPr="00DC2757" w:rsidRDefault="00DC2757" w:rsidP="00DC2757">
            <w:pPr>
              <w:spacing w:after="0" w:line="240" w:lineRule="auto"/>
              <w:rPr>
                <w:ins w:id="1898" w:author="Commodore, Sarah" w:date="2023-03-22T16:21:00Z"/>
                <w:rFonts w:ascii="Calibri" w:eastAsia="Times New Roman" w:hAnsi="Calibri" w:cs="Calibri"/>
                <w:color w:val="000000"/>
                <w:sz w:val="20"/>
                <w:szCs w:val="20"/>
              </w:rPr>
            </w:pPr>
            <w:ins w:id="1899" w:author="Commodore, Sarah" w:date="2023-03-22T16:21:00Z">
              <w:r w:rsidRPr="00DC2757">
                <w:rPr>
                  <w:rFonts w:ascii="Calibri" w:eastAsia="Times New Roman" w:hAnsi="Calibri" w:cs="Calibri"/>
                  <w:color w:val="000000"/>
                  <w:sz w:val="20"/>
                  <w:szCs w:val="20"/>
                </w:rPr>
                <w:t>AC024560.1</w:t>
              </w:r>
            </w:ins>
          </w:p>
        </w:tc>
        <w:tc>
          <w:tcPr>
            <w:tcW w:w="0" w:type="auto"/>
            <w:tcBorders>
              <w:top w:val="nil"/>
              <w:left w:val="nil"/>
              <w:bottom w:val="nil"/>
              <w:right w:val="nil"/>
            </w:tcBorders>
            <w:shd w:val="clear" w:color="auto" w:fill="auto"/>
            <w:noWrap/>
            <w:vAlign w:val="bottom"/>
            <w:hideMark/>
          </w:tcPr>
          <w:p w14:paraId="569B922D" w14:textId="77777777" w:rsidR="00DC2757" w:rsidRPr="00DC2757" w:rsidRDefault="00DC2757" w:rsidP="00DC2757">
            <w:pPr>
              <w:spacing w:after="0" w:line="240" w:lineRule="auto"/>
              <w:jc w:val="center"/>
              <w:rPr>
                <w:ins w:id="1900" w:author="Commodore, Sarah" w:date="2023-03-22T16:21:00Z"/>
                <w:rFonts w:ascii="Calibri" w:eastAsia="Times New Roman" w:hAnsi="Calibri" w:cs="Calibri"/>
                <w:color w:val="000000"/>
                <w:sz w:val="20"/>
                <w:szCs w:val="20"/>
              </w:rPr>
            </w:pPr>
            <w:ins w:id="190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943AFFA" w14:textId="77777777" w:rsidR="00DC2757" w:rsidRPr="00DC2757" w:rsidRDefault="00DC2757" w:rsidP="00DC2757">
            <w:pPr>
              <w:spacing w:after="0" w:line="240" w:lineRule="auto"/>
              <w:jc w:val="center"/>
              <w:rPr>
                <w:ins w:id="1902" w:author="Commodore, Sarah" w:date="2023-03-22T16:21:00Z"/>
                <w:rFonts w:ascii="Calibri" w:eastAsia="Times New Roman" w:hAnsi="Calibri" w:cs="Calibri"/>
                <w:color w:val="000000"/>
                <w:sz w:val="20"/>
                <w:szCs w:val="20"/>
              </w:rPr>
            </w:pPr>
            <w:ins w:id="1903"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4C2C551" w14:textId="77777777" w:rsidR="00DC2757" w:rsidRPr="00DC2757" w:rsidRDefault="00DC2757" w:rsidP="00DC2757">
            <w:pPr>
              <w:spacing w:after="0" w:line="240" w:lineRule="auto"/>
              <w:jc w:val="center"/>
              <w:rPr>
                <w:ins w:id="1904" w:author="Commodore, Sarah" w:date="2023-03-22T16:21:00Z"/>
                <w:rFonts w:ascii="Calibri" w:eastAsia="Times New Roman" w:hAnsi="Calibri" w:cs="Calibri"/>
                <w:color w:val="000000"/>
                <w:sz w:val="20"/>
                <w:szCs w:val="20"/>
              </w:rPr>
            </w:pPr>
            <w:ins w:id="1905"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5F187071" w14:textId="77777777" w:rsidR="00DC2757" w:rsidRPr="00DC2757" w:rsidRDefault="00DC2757" w:rsidP="00DC2757">
            <w:pPr>
              <w:spacing w:after="0" w:line="240" w:lineRule="auto"/>
              <w:jc w:val="center"/>
              <w:rPr>
                <w:ins w:id="1906" w:author="Commodore, Sarah" w:date="2023-03-22T16:21:00Z"/>
                <w:rFonts w:ascii="Calibri" w:eastAsia="Times New Roman" w:hAnsi="Calibri" w:cs="Calibri"/>
                <w:color w:val="FF0000"/>
                <w:sz w:val="20"/>
                <w:szCs w:val="20"/>
              </w:rPr>
            </w:pPr>
            <w:ins w:id="1907" w:author="Commodore, Sarah" w:date="2023-03-22T16:21:00Z">
              <w:r w:rsidRPr="00DC2757">
                <w:rPr>
                  <w:rFonts w:ascii="Calibri" w:eastAsia="Times New Roman" w:hAnsi="Calibri" w:cs="Calibri"/>
                  <w:color w:val="FF0000"/>
                  <w:sz w:val="20"/>
                  <w:szCs w:val="20"/>
                </w:rPr>
                <w:t>*</w:t>
              </w:r>
            </w:ins>
          </w:p>
        </w:tc>
      </w:tr>
      <w:tr w:rsidR="00DC2757" w:rsidRPr="00DC2757" w14:paraId="45BC59A7" w14:textId="77777777" w:rsidTr="00DC2757">
        <w:trPr>
          <w:trHeight w:val="260"/>
          <w:ins w:id="1908" w:author="Commodore, Sarah" w:date="2023-03-22T16:21:00Z"/>
        </w:trPr>
        <w:tc>
          <w:tcPr>
            <w:tcW w:w="0" w:type="auto"/>
            <w:tcBorders>
              <w:top w:val="nil"/>
              <w:left w:val="nil"/>
              <w:bottom w:val="nil"/>
              <w:right w:val="nil"/>
            </w:tcBorders>
            <w:shd w:val="clear" w:color="auto" w:fill="auto"/>
            <w:noWrap/>
            <w:vAlign w:val="bottom"/>
            <w:hideMark/>
          </w:tcPr>
          <w:p w14:paraId="2867D3C8" w14:textId="77777777" w:rsidR="00DC2757" w:rsidRPr="00DC2757" w:rsidRDefault="00DC2757" w:rsidP="00DC2757">
            <w:pPr>
              <w:spacing w:after="0" w:line="240" w:lineRule="auto"/>
              <w:rPr>
                <w:ins w:id="1909" w:author="Commodore, Sarah" w:date="2023-03-22T16:21:00Z"/>
                <w:rFonts w:ascii="Calibri" w:eastAsia="Times New Roman" w:hAnsi="Calibri" w:cs="Calibri"/>
                <w:color w:val="000000"/>
                <w:sz w:val="20"/>
                <w:szCs w:val="20"/>
              </w:rPr>
            </w:pPr>
            <w:ins w:id="1910" w:author="Commodore, Sarah" w:date="2023-03-22T16:21:00Z">
              <w:r w:rsidRPr="00DC2757">
                <w:rPr>
                  <w:rFonts w:ascii="Calibri" w:eastAsia="Times New Roman" w:hAnsi="Calibri" w:cs="Calibri"/>
                  <w:color w:val="000000"/>
                  <w:sz w:val="20"/>
                  <w:szCs w:val="20"/>
                </w:rPr>
                <w:t>ENSG00000187151.7</w:t>
              </w:r>
            </w:ins>
          </w:p>
        </w:tc>
        <w:tc>
          <w:tcPr>
            <w:tcW w:w="0" w:type="auto"/>
            <w:tcBorders>
              <w:top w:val="nil"/>
              <w:left w:val="nil"/>
              <w:bottom w:val="nil"/>
              <w:right w:val="nil"/>
            </w:tcBorders>
            <w:shd w:val="clear" w:color="auto" w:fill="auto"/>
            <w:noWrap/>
            <w:vAlign w:val="bottom"/>
            <w:hideMark/>
          </w:tcPr>
          <w:p w14:paraId="3234723A" w14:textId="77777777" w:rsidR="00DC2757" w:rsidRPr="00DC2757" w:rsidRDefault="00DC2757" w:rsidP="00DC2757">
            <w:pPr>
              <w:spacing w:after="0" w:line="240" w:lineRule="auto"/>
              <w:rPr>
                <w:ins w:id="1911" w:author="Commodore, Sarah" w:date="2023-03-22T16:21:00Z"/>
                <w:rFonts w:ascii="Calibri" w:eastAsia="Times New Roman" w:hAnsi="Calibri" w:cs="Calibri"/>
                <w:color w:val="000000"/>
                <w:sz w:val="20"/>
                <w:szCs w:val="20"/>
              </w:rPr>
            </w:pPr>
            <w:ins w:id="1912" w:author="Commodore, Sarah" w:date="2023-03-22T16:21:00Z">
              <w:r w:rsidRPr="00DC2757">
                <w:rPr>
                  <w:rFonts w:ascii="Calibri" w:eastAsia="Times New Roman" w:hAnsi="Calibri" w:cs="Calibri"/>
                  <w:color w:val="000000"/>
                  <w:sz w:val="20"/>
                  <w:szCs w:val="20"/>
                </w:rPr>
                <w:t>ANGPTL5</w:t>
              </w:r>
            </w:ins>
          </w:p>
        </w:tc>
        <w:tc>
          <w:tcPr>
            <w:tcW w:w="0" w:type="auto"/>
            <w:tcBorders>
              <w:top w:val="nil"/>
              <w:left w:val="nil"/>
              <w:bottom w:val="nil"/>
              <w:right w:val="nil"/>
            </w:tcBorders>
            <w:shd w:val="clear" w:color="auto" w:fill="auto"/>
            <w:noWrap/>
            <w:vAlign w:val="bottom"/>
            <w:hideMark/>
          </w:tcPr>
          <w:p w14:paraId="210EFB5B" w14:textId="77777777" w:rsidR="00DC2757" w:rsidRPr="00DC2757" w:rsidRDefault="00DC2757" w:rsidP="00DC2757">
            <w:pPr>
              <w:spacing w:after="0" w:line="240" w:lineRule="auto"/>
              <w:jc w:val="center"/>
              <w:rPr>
                <w:ins w:id="1913" w:author="Commodore, Sarah" w:date="2023-03-22T16:21:00Z"/>
                <w:rFonts w:ascii="Calibri" w:eastAsia="Times New Roman" w:hAnsi="Calibri" w:cs="Calibri"/>
                <w:color w:val="000000"/>
                <w:sz w:val="20"/>
                <w:szCs w:val="20"/>
              </w:rPr>
            </w:pPr>
            <w:ins w:id="191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6CD9531" w14:textId="77777777" w:rsidR="00DC2757" w:rsidRPr="00DC2757" w:rsidRDefault="00DC2757" w:rsidP="00DC2757">
            <w:pPr>
              <w:spacing w:after="0" w:line="240" w:lineRule="auto"/>
              <w:jc w:val="center"/>
              <w:rPr>
                <w:ins w:id="1915" w:author="Commodore, Sarah" w:date="2023-03-22T16:21:00Z"/>
                <w:rFonts w:ascii="Calibri" w:eastAsia="Times New Roman" w:hAnsi="Calibri" w:cs="Calibri"/>
                <w:color w:val="000000"/>
                <w:sz w:val="20"/>
                <w:szCs w:val="20"/>
              </w:rPr>
            </w:pPr>
            <w:ins w:id="1916"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27E16F6A" w14:textId="77777777" w:rsidR="00DC2757" w:rsidRPr="00DC2757" w:rsidRDefault="00DC2757" w:rsidP="00DC2757">
            <w:pPr>
              <w:spacing w:after="0" w:line="240" w:lineRule="auto"/>
              <w:jc w:val="center"/>
              <w:rPr>
                <w:ins w:id="1917" w:author="Commodore, Sarah" w:date="2023-03-22T16:21:00Z"/>
                <w:rFonts w:ascii="Calibri" w:eastAsia="Times New Roman" w:hAnsi="Calibri" w:cs="Calibri"/>
                <w:color w:val="000000"/>
                <w:sz w:val="20"/>
                <w:szCs w:val="20"/>
              </w:rPr>
            </w:pPr>
            <w:ins w:id="1918"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0E7BFD98" w14:textId="77777777" w:rsidR="00DC2757" w:rsidRPr="00DC2757" w:rsidRDefault="00DC2757" w:rsidP="00DC2757">
            <w:pPr>
              <w:spacing w:after="0" w:line="240" w:lineRule="auto"/>
              <w:jc w:val="center"/>
              <w:rPr>
                <w:ins w:id="1919" w:author="Commodore, Sarah" w:date="2023-03-22T16:21:00Z"/>
                <w:rFonts w:ascii="Calibri" w:eastAsia="Times New Roman" w:hAnsi="Calibri" w:cs="Calibri"/>
                <w:color w:val="FF0000"/>
                <w:sz w:val="20"/>
                <w:szCs w:val="20"/>
              </w:rPr>
            </w:pPr>
            <w:ins w:id="1920" w:author="Commodore, Sarah" w:date="2023-03-22T16:21:00Z">
              <w:r w:rsidRPr="00DC2757">
                <w:rPr>
                  <w:rFonts w:ascii="Calibri" w:eastAsia="Times New Roman" w:hAnsi="Calibri" w:cs="Calibri"/>
                  <w:color w:val="FF0000"/>
                  <w:sz w:val="20"/>
                  <w:szCs w:val="20"/>
                </w:rPr>
                <w:t>*</w:t>
              </w:r>
            </w:ins>
          </w:p>
        </w:tc>
      </w:tr>
      <w:tr w:rsidR="00DC2757" w:rsidRPr="00DC2757" w14:paraId="45F3C550" w14:textId="77777777" w:rsidTr="00DC2757">
        <w:trPr>
          <w:trHeight w:val="260"/>
          <w:ins w:id="1921" w:author="Commodore, Sarah" w:date="2023-03-22T16:21:00Z"/>
        </w:trPr>
        <w:tc>
          <w:tcPr>
            <w:tcW w:w="0" w:type="auto"/>
            <w:tcBorders>
              <w:top w:val="nil"/>
              <w:left w:val="nil"/>
              <w:bottom w:val="nil"/>
              <w:right w:val="nil"/>
            </w:tcBorders>
            <w:shd w:val="clear" w:color="auto" w:fill="auto"/>
            <w:noWrap/>
            <w:vAlign w:val="bottom"/>
            <w:hideMark/>
          </w:tcPr>
          <w:p w14:paraId="65C846AA" w14:textId="77777777" w:rsidR="00DC2757" w:rsidRPr="00DC2757" w:rsidRDefault="00DC2757" w:rsidP="00DC2757">
            <w:pPr>
              <w:spacing w:after="0" w:line="240" w:lineRule="auto"/>
              <w:rPr>
                <w:ins w:id="1922" w:author="Commodore, Sarah" w:date="2023-03-22T16:21:00Z"/>
                <w:rFonts w:ascii="Calibri" w:eastAsia="Times New Roman" w:hAnsi="Calibri" w:cs="Calibri"/>
                <w:color w:val="000000"/>
                <w:sz w:val="20"/>
                <w:szCs w:val="20"/>
              </w:rPr>
            </w:pPr>
            <w:ins w:id="1923" w:author="Commodore, Sarah" w:date="2023-03-22T16:21:00Z">
              <w:r w:rsidRPr="00DC2757">
                <w:rPr>
                  <w:rFonts w:ascii="Calibri" w:eastAsia="Times New Roman" w:hAnsi="Calibri" w:cs="Calibri"/>
                  <w:color w:val="000000"/>
                  <w:sz w:val="20"/>
                  <w:szCs w:val="20"/>
                </w:rPr>
                <w:t>ENSG00000185055.11</w:t>
              </w:r>
            </w:ins>
          </w:p>
        </w:tc>
        <w:tc>
          <w:tcPr>
            <w:tcW w:w="0" w:type="auto"/>
            <w:tcBorders>
              <w:top w:val="nil"/>
              <w:left w:val="nil"/>
              <w:bottom w:val="nil"/>
              <w:right w:val="nil"/>
            </w:tcBorders>
            <w:shd w:val="clear" w:color="auto" w:fill="auto"/>
            <w:noWrap/>
            <w:vAlign w:val="bottom"/>
            <w:hideMark/>
          </w:tcPr>
          <w:p w14:paraId="4F4BD048" w14:textId="77777777" w:rsidR="00DC2757" w:rsidRPr="00DC2757" w:rsidRDefault="00DC2757" w:rsidP="00DC2757">
            <w:pPr>
              <w:spacing w:after="0" w:line="240" w:lineRule="auto"/>
              <w:rPr>
                <w:ins w:id="1924" w:author="Commodore, Sarah" w:date="2023-03-22T16:21:00Z"/>
                <w:rFonts w:ascii="Calibri" w:eastAsia="Times New Roman" w:hAnsi="Calibri" w:cs="Calibri"/>
                <w:color w:val="000000"/>
                <w:sz w:val="20"/>
                <w:szCs w:val="20"/>
              </w:rPr>
            </w:pPr>
            <w:ins w:id="1925" w:author="Commodore, Sarah" w:date="2023-03-22T16:21:00Z">
              <w:r w:rsidRPr="00DC2757">
                <w:rPr>
                  <w:rFonts w:ascii="Calibri" w:eastAsia="Times New Roman" w:hAnsi="Calibri" w:cs="Calibri"/>
                  <w:color w:val="000000"/>
                  <w:sz w:val="20"/>
                  <w:szCs w:val="20"/>
                </w:rPr>
                <w:t>EFCAB10</w:t>
              </w:r>
            </w:ins>
          </w:p>
        </w:tc>
        <w:tc>
          <w:tcPr>
            <w:tcW w:w="0" w:type="auto"/>
            <w:tcBorders>
              <w:top w:val="nil"/>
              <w:left w:val="nil"/>
              <w:bottom w:val="nil"/>
              <w:right w:val="nil"/>
            </w:tcBorders>
            <w:shd w:val="clear" w:color="auto" w:fill="auto"/>
            <w:noWrap/>
            <w:vAlign w:val="bottom"/>
            <w:hideMark/>
          </w:tcPr>
          <w:p w14:paraId="2A8242E8" w14:textId="77777777" w:rsidR="00DC2757" w:rsidRPr="00DC2757" w:rsidRDefault="00DC2757" w:rsidP="00DC2757">
            <w:pPr>
              <w:spacing w:after="0" w:line="240" w:lineRule="auto"/>
              <w:jc w:val="center"/>
              <w:rPr>
                <w:ins w:id="1926" w:author="Commodore, Sarah" w:date="2023-03-22T16:21:00Z"/>
                <w:rFonts w:ascii="Calibri" w:eastAsia="Times New Roman" w:hAnsi="Calibri" w:cs="Calibri"/>
                <w:color w:val="000000"/>
                <w:sz w:val="20"/>
                <w:szCs w:val="20"/>
              </w:rPr>
            </w:pPr>
            <w:ins w:id="192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24D9592" w14:textId="77777777" w:rsidR="00DC2757" w:rsidRPr="00DC2757" w:rsidRDefault="00DC2757" w:rsidP="00DC2757">
            <w:pPr>
              <w:spacing w:after="0" w:line="240" w:lineRule="auto"/>
              <w:jc w:val="center"/>
              <w:rPr>
                <w:ins w:id="1928" w:author="Commodore, Sarah" w:date="2023-03-22T16:21:00Z"/>
                <w:rFonts w:ascii="Calibri" w:eastAsia="Times New Roman" w:hAnsi="Calibri" w:cs="Calibri"/>
                <w:color w:val="000000"/>
                <w:sz w:val="20"/>
                <w:szCs w:val="20"/>
              </w:rPr>
            </w:pPr>
            <w:ins w:id="1929" w:author="Commodore, Sarah" w:date="2023-03-22T16:21:00Z">
              <w:r w:rsidRPr="00DC2757">
                <w:rPr>
                  <w:rFonts w:ascii="Calibri" w:eastAsia="Times New Roman" w:hAnsi="Calibri" w:cs="Calibri"/>
                  <w:color w:val="000000"/>
                  <w:sz w:val="20"/>
                  <w:szCs w:val="20"/>
                </w:rPr>
                <w:t>1.9E-12</w:t>
              </w:r>
            </w:ins>
          </w:p>
        </w:tc>
        <w:tc>
          <w:tcPr>
            <w:tcW w:w="0" w:type="auto"/>
            <w:tcBorders>
              <w:top w:val="nil"/>
              <w:left w:val="nil"/>
              <w:bottom w:val="nil"/>
              <w:right w:val="nil"/>
            </w:tcBorders>
            <w:shd w:val="clear" w:color="auto" w:fill="auto"/>
            <w:noWrap/>
            <w:vAlign w:val="bottom"/>
            <w:hideMark/>
          </w:tcPr>
          <w:p w14:paraId="556FF354" w14:textId="77777777" w:rsidR="00DC2757" w:rsidRPr="00DC2757" w:rsidRDefault="00DC2757" w:rsidP="00DC2757">
            <w:pPr>
              <w:spacing w:after="0" w:line="240" w:lineRule="auto"/>
              <w:jc w:val="center"/>
              <w:rPr>
                <w:ins w:id="1930" w:author="Commodore, Sarah" w:date="2023-03-22T16:21:00Z"/>
                <w:rFonts w:ascii="Calibri" w:eastAsia="Times New Roman" w:hAnsi="Calibri" w:cs="Calibri"/>
                <w:color w:val="000000"/>
                <w:sz w:val="20"/>
                <w:szCs w:val="20"/>
              </w:rPr>
            </w:pPr>
            <w:ins w:id="1931" w:author="Commodore, Sarah" w:date="2023-03-22T16:21:00Z">
              <w:r w:rsidRPr="00DC2757">
                <w:rPr>
                  <w:rFonts w:ascii="Calibri" w:eastAsia="Times New Roman" w:hAnsi="Calibri" w:cs="Calibri"/>
                  <w:color w:val="000000"/>
                  <w:sz w:val="20"/>
                  <w:szCs w:val="20"/>
                </w:rPr>
                <w:t>7.3E-11</w:t>
              </w:r>
            </w:ins>
          </w:p>
        </w:tc>
        <w:tc>
          <w:tcPr>
            <w:tcW w:w="0" w:type="auto"/>
            <w:tcBorders>
              <w:top w:val="nil"/>
              <w:left w:val="nil"/>
              <w:bottom w:val="nil"/>
              <w:right w:val="nil"/>
            </w:tcBorders>
            <w:shd w:val="clear" w:color="auto" w:fill="auto"/>
            <w:noWrap/>
            <w:vAlign w:val="bottom"/>
            <w:hideMark/>
          </w:tcPr>
          <w:p w14:paraId="42D6CFEE" w14:textId="77777777" w:rsidR="00DC2757" w:rsidRPr="00DC2757" w:rsidRDefault="00DC2757" w:rsidP="00DC2757">
            <w:pPr>
              <w:spacing w:after="0" w:line="240" w:lineRule="auto"/>
              <w:jc w:val="center"/>
              <w:rPr>
                <w:ins w:id="1932" w:author="Commodore, Sarah" w:date="2023-03-22T16:21:00Z"/>
                <w:rFonts w:ascii="Calibri" w:eastAsia="Times New Roman" w:hAnsi="Calibri" w:cs="Calibri"/>
                <w:color w:val="FF0000"/>
                <w:sz w:val="20"/>
                <w:szCs w:val="20"/>
              </w:rPr>
            </w:pPr>
            <w:ins w:id="1933" w:author="Commodore, Sarah" w:date="2023-03-22T16:21:00Z">
              <w:r w:rsidRPr="00DC2757">
                <w:rPr>
                  <w:rFonts w:ascii="Calibri" w:eastAsia="Times New Roman" w:hAnsi="Calibri" w:cs="Calibri"/>
                  <w:color w:val="FF0000"/>
                  <w:sz w:val="20"/>
                  <w:szCs w:val="20"/>
                </w:rPr>
                <w:t>*</w:t>
              </w:r>
            </w:ins>
          </w:p>
        </w:tc>
      </w:tr>
      <w:tr w:rsidR="00DC2757" w:rsidRPr="00DC2757" w14:paraId="3BAC387F" w14:textId="77777777" w:rsidTr="00DC2757">
        <w:trPr>
          <w:trHeight w:val="260"/>
          <w:ins w:id="1934" w:author="Commodore, Sarah" w:date="2023-03-22T16:21:00Z"/>
        </w:trPr>
        <w:tc>
          <w:tcPr>
            <w:tcW w:w="0" w:type="auto"/>
            <w:tcBorders>
              <w:top w:val="nil"/>
              <w:left w:val="nil"/>
              <w:bottom w:val="nil"/>
              <w:right w:val="nil"/>
            </w:tcBorders>
            <w:shd w:val="clear" w:color="auto" w:fill="auto"/>
            <w:noWrap/>
            <w:vAlign w:val="bottom"/>
            <w:hideMark/>
          </w:tcPr>
          <w:p w14:paraId="33E55E76" w14:textId="77777777" w:rsidR="00DC2757" w:rsidRPr="00DC2757" w:rsidRDefault="00DC2757" w:rsidP="00DC2757">
            <w:pPr>
              <w:spacing w:after="0" w:line="240" w:lineRule="auto"/>
              <w:rPr>
                <w:ins w:id="1935" w:author="Commodore, Sarah" w:date="2023-03-22T16:21:00Z"/>
                <w:rFonts w:ascii="Calibri" w:eastAsia="Times New Roman" w:hAnsi="Calibri" w:cs="Calibri"/>
                <w:color w:val="000000"/>
                <w:sz w:val="20"/>
                <w:szCs w:val="20"/>
              </w:rPr>
            </w:pPr>
            <w:ins w:id="1936" w:author="Commodore, Sarah" w:date="2023-03-22T16:21:00Z">
              <w:r w:rsidRPr="00DC2757">
                <w:rPr>
                  <w:rFonts w:ascii="Calibri" w:eastAsia="Times New Roman" w:hAnsi="Calibri" w:cs="Calibri"/>
                  <w:color w:val="000000"/>
                  <w:sz w:val="20"/>
                  <w:szCs w:val="20"/>
                </w:rPr>
                <w:t>ENSG00000162814.11</w:t>
              </w:r>
            </w:ins>
          </w:p>
        </w:tc>
        <w:tc>
          <w:tcPr>
            <w:tcW w:w="0" w:type="auto"/>
            <w:tcBorders>
              <w:top w:val="nil"/>
              <w:left w:val="nil"/>
              <w:bottom w:val="nil"/>
              <w:right w:val="nil"/>
            </w:tcBorders>
            <w:shd w:val="clear" w:color="auto" w:fill="auto"/>
            <w:noWrap/>
            <w:vAlign w:val="bottom"/>
            <w:hideMark/>
          </w:tcPr>
          <w:p w14:paraId="0165AAE4" w14:textId="77777777" w:rsidR="00DC2757" w:rsidRPr="00DC2757" w:rsidRDefault="00DC2757" w:rsidP="00DC2757">
            <w:pPr>
              <w:spacing w:after="0" w:line="240" w:lineRule="auto"/>
              <w:rPr>
                <w:ins w:id="1937" w:author="Commodore, Sarah" w:date="2023-03-22T16:21:00Z"/>
                <w:rFonts w:ascii="Calibri" w:eastAsia="Times New Roman" w:hAnsi="Calibri" w:cs="Calibri"/>
                <w:color w:val="000000"/>
                <w:sz w:val="20"/>
                <w:szCs w:val="20"/>
              </w:rPr>
            </w:pPr>
            <w:ins w:id="1938" w:author="Commodore, Sarah" w:date="2023-03-22T16:21:00Z">
              <w:r w:rsidRPr="00DC2757">
                <w:rPr>
                  <w:rFonts w:ascii="Calibri" w:eastAsia="Times New Roman" w:hAnsi="Calibri" w:cs="Calibri"/>
                  <w:color w:val="000000"/>
                  <w:sz w:val="20"/>
                  <w:szCs w:val="20"/>
                </w:rPr>
                <w:t>SPATA17</w:t>
              </w:r>
            </w:ins>
          </w:p>
        </w:tc>
        <w:tc>
          <w:tcPr>
            <w:tcW w:w="0" w:type="auto"/>
            <w:tcBorders>
              <w:top w:val="nil"/>
              <w:left w:val="nil"/>
              <w:bottom w:val="nil"/>
              <w:right w:val="nil"/>
            </w:tcBorders>
            <w:shd w:val="clear" w:color="auto" w:fill="auto"/>
            <w:noWrap/>
            <w:vAlign w:val="bottom"/>
            <w:hideMark/>
          </w:tcPr>
          <w:p w14:paraId="34598E06" w14:textId="77777777" w:rsidR="00DC2757" w:rsidRPr="00DC2757" w:rsidRDefault="00DC2757" w:rsidP="00DC2757">
            <w:pPr>
              <w:spacing w:after="0" w:line="240" w:lineRule="auto"/>
              <w:jc w:val="center"/>
              <w:rPr>
                <w:ins w:id="1939" w:author="Commodore, Sarah" w:date="2023-03-22T16:21:00Z"/>
                <w:rFonts w:ascii="Calibri" w:eastAsia="Times New Roman" w:hAnsi="Calibri" w:cs="Calibri"/>
                <w:color w:val="000000"/>
                <w:sz w:val="20"/>
                <w:szCs w:val="20"/>
              </w:rPr>
            </w:pPr>
            <w:ins w:id="194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AA4190" w14:textId="77777777" w:rsidR="00DC2757" w:rsidRPr="00DC2757" w:rsidRDefault="00DC2757" w:rsidP="00DC2757">
            <w:pPr>
              <w:spacing w:after="0" w:line="240" w:lineRule="auto"/>
              <w:jc w:val="center"/>
              <w:rPr>
                <w:ins w:id="1941" w:author="Commodore, Sarah" w:date="2023-03-22T16:21:00Z"/>
                <w:rFonts w:ascii="Calibri" w:eastAsia="Times New Roman" w:hAnsi="Calibri" w:cs="Calibri"/>
                <w:color w:val="000000"/>
                <w:sz w:val="20"/>
                <w:szCs w:val="20"/>
              </w:rPr>
            </w:pPr>
            <w:ins w:id="1942"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20A21E4C" w14:textId="77777777" w:rsidR="00DC2757" w:rsidRPr="00DC2757" w:rsidRDefault="00DC2757" w:rsidP="00DC2757">
            <w:pPr>
              <w:spacing w:after="0" w:line="240" w:lineRule="auto"/>
              <w:jc w:val="center"/>
              <w:rPr>
                <w:ins w:id="1943" w:author="Commodore, Sarah" w:date="2023-03-22T16:21:00Z"/>
                <w:rFonts w:ascii="Calibri" w:eastAsia="Times New Roman" w:hAnsi="Calibri" w:cs="Calibri"/>
                <w:color w:val="000000"/>
                <w:sz w:val="20"/>
                <w:szCs w:val="20"/>
              </w:rPr>
            </w:pPr>
            <w:ins w:id="1944"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67117D7" w14:textId="77777777" w:rsidR="00DC2757" w:rsidRPr="00DC2757" w:rsidRDefault="00DC2757" w:rsidP="00DC2757">
            <w:pPr>
              <w:spacing w:after="0" w:line="240" w:lineRule="auto"/>
              <w:jc w:val="center"/>
              <w:rPr>
                <w:ins w:id="1945" w:author="Commodore, Sarah" w:date="2023-03-22T16:21:00Z"/>
                <w:rFonts w:ascii="Calibri" w:eastAsia="Times New Roman" w:hAnsi="Calibri" w:cs="Calibri"/>
                <w:color w:val="FF0000"/>
                <w:sz w:val="20"/>
                <w:szCs w:val="20"/>
              </w:rPr>
            </w:pPr>
            <w:ins w:id="1946" w:author="Commodore, Sarah" w:date="2023-03-22T16:21:00Z">
              <w:r w:rsidRPr="00DC2757">
                <w:rPr>
                  <w:rFonts w:ascii="Calibri" w:eastAsia="Times New Roman" w:hAnsi="Calibri" w:cs="Calibri"/>
                  <w:color w:val="FF0000"/>
                  <w:sz w:val="20"/>
                  <w:szCs w:val="20"/>
                </w:rPr>
                <w:t>*</w:t>
              </w:r>
            </w:ins>
          </w:p>
        </w:tc>
      </w:tr>
      <w:tr w:rsidR="00DC2757" w:rsidRPr="00DC2757" w14:paraId="70D6F515" w14:textId="77777777" w:rsidTr="00DC2757">
        <w:trPr>
          <w:trHeight w:val="260"/>
          <w:ins w:id="1947" w:author="Commodore, Sarah" w:date="2023-03-22T16:21:00Z"/>
        </w:trPr>
        <w:tc>
          <w:tcPr>
            <w:tcW w:w="0" w:type="auto"/>
            <w:tcBorders>
              <w:top w:val="nil"/>
              <w:left w:val="nil"/>
              <w:bottom w:val="nil"/>
              <w:right w:val="nil"/>
            </w:tcBorders>
            <w:shd w:val="clear" w:color="auto" w:fill="auto"/>
            <w:noWrap/>
            <w:vAlign w:val="bottom"/>
            <w:hideMark/>
          </w:tcPr>
          <w:p w14:paraId="59002C1D" w14:textId="77777777" w:rsidR="00DC2757" w:rsidRPr="00DC2757" w:rsidRDefault="00DC2757" w:rsidP="00DC2757">
            <w:pPr>
              <w:spacing w:after="0" w:line="240" w:lineRule="auto"/>
              <w:rPr>
                <w:ins w:id="1948" w:author="Commodore, Sarah" w:date="2023-03-22T16:21:00Z"/>
                <w:rFonts w:ascii="Calibri" w:eastAsia="Times New Roman" w:hAnsi="Calibri" w:cs="Calibri"/>
                <w:color w:val="000000"/>
                <w:sz w:val="20"/>
                <w:szCs w:val="20"/>
              </w:rPr>
            </w:pPr>
            <w:ins w:id="1949" w:author="Commodore, Sarah" w:date="2023-03-22T16:21:00Z">
              <w:r w:rsidRPr="00DC2757">
                <w:rPr>
                  <w:rFonts w:ascii="Calibri" w:eastAsia="Times New Roman" w:hAnsi="Calibri" w:cs="Calibri"/>
                  <w:color w:val="000000"/>
                  <w:sz w:val="20"/>
                  <w:szCs w:val="20"/>
                </w:rPr>
                <w:t>ENSG00000230368.2</w:t>
              </w:r>
            </w:ins>
          </w:p>
        </w:tc>
        <w:tc>
          <w:tcPr>
            <w:tcW w:w="0" w:type="auto"/>
            <w:tcBorders>
              <w:top w:val="nil"/>
              <w:left w:val="nil"/>
              <w:bottom w:val="nil"/>
              <w:right w:val="nil"/>
            </w:tcBorders>
            <w:shd w:val="clear" w:color="auto" w:fill="auto"/>
            <w:noWrap/>
            <w:vAlign w:val="bottom"/>
            <w:hideMark/>
          </w:tcPr>
          <w:p w14:paraId="76A9356A" w14:textId="77777777" w:rsidR="00DC2757" w:rsidRPr="00DC2757" w:rsidRDefault="00DC2757" w:rsidP="00DC2757">
            <w:pPr>
              <w:spacing w:after="0" w:line="240" w:lineRule="auto"/>
              <w:rPr>
                <w:ins w:id="1950" w:author="Commodore, Sarah" w:date="2023-03-22T16:21:00Z"/>
                <w:rFonts w:ascii="Calibri" w:eastAsia="Times New Roman" w:hAnsi="Calibri" w:cs="Calibri"/>
                <w:color w:val="000000"/>
                <w:sz w:val="20"/>
                <w:szCs w:val="20"/>
              </w:rPr>
            </w:pPr>
            <w:ins w:id="1951" w:author="Commodore, Sarah" w:date="2023-03-22T16:21:00Z">
              <w:r w:rsidRPr="00DC2757">
                <w:rPr>
                  <w:rFonts w:ascii="Calibri" w:eastAsia="Times New Roman" w:hAnsi="Calibri" w:cs="Calibri"/>
                  <w:color w:val="000000"/>
                  <w:sz w:val="20"/>
                  <w:szCs w:val="20"/>
                </w:rPr>
                <w:t>FAM41C</w:t>
              </w:r>
            </w:ins>
          </w:p>
        </w:tc>
        <w:tc>
          <w:tcPr>
            <w:tcW w:w="0" w:type="auto"/>
            <w:tcBorders>
              <w:top w:val="nil"/>
              <w:left w:val="nil"/>
              <w:bottom w:val="nil"/>
              <w:right w:val="nil"/>
            </w:tcBorders>
            <w:shd w:val="clear" w:color="auto" w:fill="auto"/>
            <w:noWrap/>
            <w:vAlign w:val="bottom"/>
            <w:hideMark/>
          </w:tcPr>
          <w:p w14:paraId="54731E64" w14:textId="77777777" w:rsidR="00DC2757" w:rsidRPr="00DC2757" w:rsidRDefault="00DC2757" w:rsidP="00DC2757">
            <w:pPr>
              <w:spacing w:after="0" w:line="240" w:lineRule="auto"/>
              <w:jc w:val="center"/>
              <w:rPr>
                <w:ins w:id="1952" w:author="Commodore, Sarah" w:date="2023-03-22T16:21:00Z"/>
                <w:rFonts w:ascii="Calibri" w:eastAsia="Times New Roman" w:hAnsi="Calibri" w:cs="Calibri"/>
                <w:color w:val="000000"/>
                <w:sz w:val="20"/>
                <w:szCs w:val="20"/>
              </w:rPr>
            </w:pPr>
            <w:ins w:id="195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61B7F8" w14:textId="77777777" w:rsidR="00DC2757" w:rsidRPr="00DC2757" w:rsidRDefault="00DC2757" w:rsidP="00DC2757">
            <w:pPr>
              <w:spacing w:after="0" w:line="240" w:lineRule="auto"/>
              <w:jc w:val="center"/>
              <w:rPr>
                <w:ins w:id="1954" w:author="Commodore, Sarah" w:date="2023-03-22T16:21:00Z"/>
                <w:rFonts w:ascii="Calibri" w:eastAsia="Times New Roman" w:hAnsi="Calibri" w:cs="Calibri"/>
                <w:color w:val="000000"/>
                <w:sz w:val="20"/>
                <w:szCs w:val="20"/>
              </w:rPr>
            </w:pPr>
            <w:ins w:id="1955" w:author="Commodore, Sarah" w:date="2023-03-22T16:21:00Z">
              <w:r w:rsidRPr="00DC2757">
                <w:rPr>
                  <w:rFonts w:ascii="Calibri" w:eastAsia="Times New Roman" w:hAnsi="Calibri" w:cs="Calibri"/>
                  <w:color w:val="000000"/>
                  <w:sz w:val="20"/>
                  <w:szCs w:val="20"/>
                </w:rPr>
                <w:t>8.7E-03</w:t>
              </w:r>
            </w:ins>
          </w:p>
        </w:tc>
        <w:tc>
          <w:tcPr>
            <w:tcW w:w="0" w:type="auto"/>
            <w:tcBorders>
              <w:top w:val="nil"/>
              <w:left w:val="nil"/>
              <w:bottom w:val="nil"/>
              <w:right w:val="nil"/>
            </w:tcBorders>
            <w:shd w:val="clear" w:color="auto" w:fill="auto"/>
            <w:noWrap/>
            <w:vAlign w:val="bottom"/>
            <w:hideMark/>
          </w:tcPr>
          <w:p w14:paraId="42DB9689" w14:textId="77777777" w:rsidR="00DC2757" w:rsidRPr="00DC2757" w:rsidRDefault="00DC2757" w:rsidP="00DC2757">
            <w:pPr>
              <w:spacing w:after="0" w:line="240" w:lineRule="auto"/>
              <w:jc w:val="center"/>
              <w:rPr>
                <w:ins w:id="1956" w:author="Commodore, Sarah" w:date="2023-03-22T16:21:00Z"/>
                <w:rFonts w:ascii="Calibri" w:eastAsia="Times New Roman" w:hAnsi="Calibri" w:cs="Calibri"/>
                <w:color w:val="000000"/>
                <w:sz w:val="20"/>
                <w:szCs w:val="20"/>
              </w:rPr>
            </w:pPr>
            <w:ins w:id="1957"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7D2ADFC1" w14:textId="77777777" w:rsidR="00DC2757" w:rsidRPr="00DC2757" w:rsidRDefault="00DC2757" w:rsidP="00DC2757">
            <w:pPr>
              <w:spacing w:after="0" w:line="240" w:lineRule="auto"/>
              <w:jc w:val="center"/>
              <w:rPr>
                <w:ins w:id="1958" w:author="Commodore, Sarah" w:date="2023-03-22T16:21:00Z"/>
                <w:rFonts w:ascii="Calibri" w:eastAsia="Times New Roman" w:hAnsi="Calibri" w:cs="Calibri"/>
                <w:color w:val="FF0000"/>
                <w:sz w:val="20"/>
                <w:szCs w:val="20"/>
              </w:rPr>
            </w:pPr>
            <w:ins w:id="1959" w:author="Commodore, Sarah" w:date="2023-03-22T16:21:00Z">
              <w:r w:rsidRPr="00DC2757">
                <w:rPr>
                  <w:rFonts w:ascii="Calibri" w:eastAsia="Times New Roman" w:hAnsi="Calibri" w:cs="Calibri"/>
                  <w:color w:val="FF0000"/>
                  <w:sz w:val="20"/>
                  <w:szCs w:val="20"/>
                </w:rPr>
                <w:t>*</w:t>
              </w:r>
            </w:ins>
          </w:p>
        </w:tc>
      </w:tr>
      <w:tr w:rsidR="00DC2757" w:rsidRPr="00DC2757" w14:paraId="5737BD27" w14:textId="77777777" w:rsidTr="00DC2757">
        <w:trPr>
          <w:trHeight w:val="260"/>
          <w:ins w:id="1960" w:author="Commodore, Sarah" w:date="2023-03-22T16:21:00Z"/>
        </w:trPr>
        <w:tc>
          <w:tcPr>
            <w:tcW w:w="0" w:type="auto"/>
            <w:tcBorders>
              <w:top w:val="nil"/>
              <w:left w:val="nil"/>
              <w:bottom w:val="nil"/>
              <w:right w:val="nil"/>
            </w:tcBorders>
            <w:shd w:val="clear" w:color="auto" w:fill="auto"/>
            <w:noWrap/>
            <w:vAlign w:val="bottom"/>
            <w:hideMark/>
          </w:tcPr>
          <w:p w14:paraId="01851E25" w14:textId="77777777" w:rsidR="00DC2757" w:rsidRPr="00DC2757" w:rsidRDefault="00DC2757" w:rsidP="00DC2757">
            <w:pPr>
              <w:spacing w:after="0" w:line="240" w:lineRule="auto"/>
              <w:rPr>
                <w:ins w:id="1961" w:author="Commodore, Sarah" w:date="2023-03-22T16:21:00Z"/>
                <w:rFonts w:ascii="Calibri" w:eastAsia="Times New Roman" w:hAnsi="Calibri" w:cs="Calibri"/>
                <w:color w:val="000000"/>
                <w:sz w:val="20"/>
                <w:szCs w:val="20"/>
              </w:rPr>
            </w:pPr>
            <w:ins w:id="1962" w:author="Commodore, Sarah" w:date="2023-03-22T16:21:00Z">
              <w:r w:rsidRPr="00DC2757">
                <w:rPr>
                  <w:rFonts w:ascii="Calibri" w:eastAsia="Times New Roman" w:hAnsi="Calibri" w:cs="Calibri"/>
                  <w:color w:val="000000"/>
                  <w:sz w:val="20"/>
                  <w:szCs w:val="20"/>
                </w:rPr>
                <w:t>ENSG00000171798.18</w:t>
              </w:r>
            </w:ins>
          </w:p>
        </w:tc>
        <w:tc>
          <w:tcPr>
            <w:tcW w:w="0" w:type="auto"/>
            <w:tcBorders>
              <w:top w:val="nil"/>
              <w:left w:val="nil"/>
              <w:bottom w:val="nil"/>
              <w:right w:val="nil"/>
            </w:tcBorders>
            <w:shd w:val="clear" w:color="auto" w:fill="auto"/>
            <w:noWrap/>
            <w:vAlign w:val="bottom"/>
            <w:hideMark/>
          </w:tcPr>
          <w:p w14:paraId="6AE21A20" w14:textId="77777777" w:rsidR="00DC2757" w:rsidRPr="00DC2757" w:rsidRDefault="00DC2757" w:rsidP="00DC2757">
            <w:pPr>
              <w:spacing w:after="0" w:line="240" w:lineRule="auto"/>
              <w:rPr>
                <w:ins w:id="1963" w:author="Commodore, Sarah" w:date="2023-03-22T16:21:00Z"/>
                <w:rFonts w:ascii="Calibri" w:eastAsia="Times New Roman" w:hAnsi="Calibri" w:cs="Calibri"/>
                <w:color w:val="000000"/>
                <w:sz w:val="20"/>
                <w:szCs w:val="20"/>
              </w:rPr>
            </w:pPr>
            <w:ins w:id="1964" w:author="Commodore, Sarah" w:date="2023-03-22T16:21:00Z">
              <w:r w:rsidRPr="00DC2757">
                <w:rPr>
                  <w:rFonts w:ascii="Calibri" w:eastAsia="Times New Roman" w:hAnsi="Calibri" w:cs="Calibri"/>
                  <w:color w:val="000000"/>
                  <w:sz w:val="20"/>
                  <w:szCs w:val="20"/>
                </w:rPr>
                <w:t>KNDC1</w:t>
              </w:r>
            </w:ins>
          </w:p>
        </w:tc>
        <w:tc>
          <w:tcPr>
            <w:tcW w:w="0" w:type="auto"/>
            <w:tcBorders>
              <w:top w:val="nil"/>
              <w:left w:val="nil"/>
              <w:bottom w:val="nil"/>
              <w:right w:val="nil"/>
            </w:tcBorders>
            <w:shd w:val="clear" w:color="auto" w:fill="auto"/>
            <w:noWrap/>
            <w:vAlign w:val="bottom"/>
            <w:hideMark/>
          </w:tcPr>
          <w:p w14:paraId="7F112FAA" w14:textId="77777777" w:rsidR="00DC2757" w:rsidRPr="00DC2757" w:rsidRDefault="00DC2757" w:rsidP="00DC2757">
            <w:pPr>
              <w:spacing w:after="0" w:line="240" w:lineRule="auto"/>
              <w:jc w:val="center"/>
              <w:rPr>
                <w:ins w:id="1965" w:author="Commodore, Sarah" w:date="2023-03-22T16:21:00Z"/>
                <w:rFonts w:ascii="Calibri" w:eastAsia="Times New Roman" w:hAnsi="Calibri" w:cs="Calibri"/>
                <w:color w:val="000000"/>
                <w:sz w:val="20"/>
                <w:szCs w:val="20"/>
              </w:rPr>
            </w:pPr>
            <w:ins w:id="196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15E83AB" w14:textId="77777777" w:rsidR="00DC2757" w:rsidRPr="00DC2757" w:rsidRDefault="00DC2757" w:rsidP="00DC2757">
            <w:pPr>
              <w:spacing w:after="0" w:line="240" w:lineRule="auto"/>
              <w:jc w:val="center"/>
              <w:rPr>
                <w:ins w:id="1967" w:author="Commodore, Sarah" w:date="2023-03-22T16:21:00Z"/>
                <w:rFonts w:ascii="Calibri" w:eastAsia="Times New Roman" w:hAnsi="Calibri" w:cs="Calibri"/>
                <w:color w:val="000000"/>
                <w:sz w:val="20"/>
                <w:szCs w:val="20"/>
              </w:rPr>
            </w:pPr>
            <w:ins w:id="1968" w:author="Commodore, Sarah" w:date="2023-03-22T16:21:00Z">
              <w:r w:rsidRPr="00DC2757">
                <w:rPr>
                  <w:rFonts w:ascii="Calibri" w:eastAsia="Times New Roman" w:hAnsi="Calibri" w:cs="Calibri"/>
                  <w:color w:val="000000"/>
                  <w:sz w:val="20"/>
                  <w:szCs w:val="20"/>
                </w:rPr>
                <w:t>1.2E-11</w:t>
              </w:r>
            </w:ins>
          </w:p>
        </w:tc>
        <w:tc>
          <w:tcPr>
            <w:tcW w:w="0" w:type="auto"/>
            <w:tcBorders>
              <w:top w:val="nil"/>
              <w:left w:val="nil"/>
              <w:bottom w:val="nil"/>
              <w:right w:val="nil"/>
            </w:tcBorders>
            <w:shd w:val="clear" w:color="auto" w:fill="auto"/>
            <w:noWrap/>
            <w:vAlign w:val="bottom"/>
            <w:hideMark/>
          </w:tcPr>
          <w:p w14:paraId="31EE1B27" w14:textId="77777777" w:rsidR="00DC2757" w:rsidRPr="00DC2757" w:rsidRDefault="00DC2757" w:rsidP="00DC2757">
            <w:pPr>
              <w:spacing w:after="0" w:line="240" w:lineRule="auto"/>
              <w:jc w:val="center"/>
              <w:rPr>
                <w:ins w:id="1969" w:author="Commodore, Sarah" w:date="2023-03-22T16:21:00Z"/>
                <w:rFonts w:ascii="Calibri" w:eastAsia="Times New Roman" w:hAnsi="Calibri" w:cs="Calibri"/>
                <w:color w:val="000000"/>
                <w:sz w:val="20"/>
                <w:szCs w:val="20"/>
              </w:rPr>
            </w:pPr>
            <w:ins w:id="1970" w:author="Commodore, Sarah" w:date="2023-03-22T16:21:00Z">
              <w:r w:rsidRPr="00DC2757">
                <w:rPr>
                  <w:rFonts w:ascii="Calibri" w:eastAsia="Times New Roman" w:hAnsi="Calibri" w:cs="Calibri"/>
                  <w:color w:val="000000"/>
                  <w:sz w:val="20"/>
                  <w:szCs w:val="20"/>
                </w:rPr>
                <w:t>3.7E-10</w:t>
              </w:r>
            </w:ins>
          </w:p>
        </w:tc>
        <w:tc>
          <w:tcPr>
            <w:tcW w:w="0" w:type="auto"/>
            <w:tcBorders>
              <w:top w:val="nil"/>
              <w:left w:val="nil"/>
              <w:bottom w:val="nil"/>
              <w:right w:val="nil"/>
            </w:tcBorders>
            <w:shd w:val="clear" w:color="auto" w:fill="auto"/>
            <w:noWrap/>
            <w:vAlign w:val="bottom"/>
            <w:hideMark/>
          </w:tcPr>
          <w:p w14:paraId="16946D74" w14:textId="77777777" w:rsidR="00DC2757" w:rsidRPr="00DC2757" w:rsidRDefault="00DC2757" w:rsidP="00DC2757">
            <w:pPr>
              <w:spacing w:after="0" w:line="240" w:lineRule="auto"/>
              <w:jc w:val="center"/>
              <w:rPr>
                <w:ins w:id="1971" w:author="Commodore, Sarah" w:date="2023-03-22T16:21:00Z"/>
                <w:rFonts w:ascii="Calibri" w:eastAsia="Times New Roman" w:hAnsi="Calibri" w:cs="Calibri"/>
                <w:color w:val="FF0000"/>
                <w:sz w:val="20"/>
                <w:szCs w:val="20"/>
              </w:rPr>
            </w:pPr>
            <w:ins w:id="1972" w:author="Commodore, Sarah" w:date="2023-03-22T16:21:00Z">
              <w:r w:rsidRPr="00DC2757">
                <w:rPr>
                  <w:rFonts w:ascii="Calibri" w:eastAsia="Times New Roman" w:hAnsi="Calibri" w:cs="Calibri"/>
                  <w:color w:val="FF0000"/>
                  <w:sz w:val="20"/>
                  <w:szCs w:val="20"/>
                </w:rPr>
                <w:t>*</w:t>
              </w:r>
            </w:ins>
          </w:p>
        </w:tc>
      </w:tr>
      <w:tr w:rsidR="00DC2757" w:rsidRPr="00DC2757" w14:paraId="2F454D73" w14:textId="77777777" w:rsidTr="00DC2757">
        <w:trPr>
          <w:trHeight w:val="260"/>
          <w:ins w:id="1973" w:author="Commodore, Sarah" w:date="2023-03-22T16:21:00Z"/>
        </w:trPr>
        <w:tc>
          <w:tcPr>
            <w:tcW w:w="0" w:type="auto"/>
            <w:tcBorders>
              <w:top w:val="nil"/>
              <w:left w:val="nil"/>
              <w:bottom w:val="nil"/>
              <w:right w:val="nil"/>
            </w:tcBorders>
            <w:shd w:val="clear" w:color="auto" w:fill="auto"/>
            <w:noWrap/>
            <w:vAlign w:val="bottom"/>
            <w:hideMark/>
          </w:tcPr>
          <w:p w14:paraId="10605BFC" w14:textId="77777777" w:rsidR="00DC2757" w:rsidRPr="00DC2757" w:rsidRDefault="00DC2757" w:rsidP="00DC2757">
            <w:pPr>
              <w:spacing w:after="0" w:line="240" w:lineRule="auto"/>
              <w:rPr>
                <w:ins w:id="1974" w:author="Commodore, Sarah" w:date="2023-03-22T16:21:00Z"/>
                <w:rFonts w:ascii="Calibri" w:eastAsia="Times New Roman" w:hAnsi="Calibri" w:cs="Calibri"/>
                <w:color w:val="000000"/>
                <w:sz w:val="20"/>
                <w:szCs w:val="20"/>
              </w:rPr>
            </w:pPr>
            <w:ins w:id="1975" w:author="Commodore, Sarah" w:date="2023-03-22T16:21:00Z">
              <w:r w:rsidRPr="00DC2757">
                <w:rPr>
                  <w:rFonts w:ascii="Calibri" w:eastAsia="Times New Roman" w:hAnsi="Calibri" w:cs="Calibri"/>
                  <w:color w:val="000000"/>
                  <w:sz w:val="20"/>
                  <w:szCs w:val="20"/>
                </w:rPr>
                <w:t>ENSG00000183346.9</w:t>
              </w:r>
            </w:ins>
          </w:p>
        </w:tc>
        <w:tc>
          <w:tcPr>
            <w:tcW w:w="0" w:type="auto"/>
            <w:tcBorders>
              <w:top w:val="nil"/>
              <w:left w:val="nil"/>
              <w:bottom w:val="nil"/>
              <w:right w:val="nil"/>
            </w:tcBorders>
            <w:shd w:val="clear" w:color="auto" w:fill="auto"/>
            <w:noWrap/>
            <w:vAlign w:val="bottom"/>
            <w:hideMark/>
          </w:tcPr>
          <w:p w14:paraId="5BB58BB7" w14:textId="77777777" w:rsidR="00DC2757" w:rsidRPr="00DC2757" w:rsidRDefault="00DC2757" w:rsidP="00DC2757">
            <w:pPr>
              <w:spacing w:after="0" w:line="240" w:lineRule="auto"/>
              <w:rPr>
                <w:ins w:id="1976" w:author="Commodore, Sarah" w:date="2023-03-22T16:21:00Z"/>
                <w:rFonts w:ascii="Calibri" w:eastAsia="Times New Roman" w:hAnsi="Calibri" w:cs="Calibri"/>
                <w:color w:val="000000"/>
                <w:sz w:val="20"/>
                <w:szCs w:val="20"/>
              </w:rPr>
            </w:pPr>
            <w:ins w:id="1977" w:author="Commodore, Sarah" w:date="2023-03-22T16:21:00Z">
              <w:r w:rsidRPr="00DC2757">
                <w:rPr>
                  <w:rFonts w:ascii="Calibri" w:eastAsia="Times New Roman" w:hAnsi="Calibri" w:cs="Calibri"/>
                  <w:color w:val="000000"/>
                  <w:sz w:val="20"/>
                  <w:szCs w:val="20"/>
                </w:rPr>
                <w:t>CABCOCO1</w:t>
              </w:r>
            </w:ins>
          </w:p>
        </w:tc>
        <w:tc>
          <w:tcPr>
            <w:tcW w:w="0" w:type="auto"/>
            <w:tcBorders>
              <w:top w:val="nil"/>
              <w:left w:val="nil"/>
              <w:bottom w:val="nil"/>
              <w:right w:val="nil"/>
            </w:tcBorders>
            <w:shd w:val="clear" w:color="auto" w:fill="auto"/>
            <w:noWrap/>
            <w:vAlign w:val="bottom"/>
            <w:hideMark/>
          </w:tcPr>
          <w:p w14:paraId="5EBDDC05" w14:textId="77777777" w:rsidR="00DC2757" w:rsidRPr="00DC2757" w:rsidRDefault="00DC2757" w:rsidP="00DC2757">
            <w:pPr>
              <w:spacing w:after="0" w:line="240" w:lineRule="auto"/>
              <w:jc w:val="center"/>
              <w:rPr>
                <w:ins w:id="1978" w:author="Commodore, Sarah" w:date="2023-03-22T16:21:00Z"/>
                <w:rFonts w:ascii="Calibri" w:eastAsia="Times New Roman" w:hAnsi="Calibri" w:cs="Calibri"/>
                <w:color w:val="000000"/>
                <w:sz w:val="20"/>
                <w:szCs w:val="20"/>
              </w:rPr>
            </w:pPr>
            <w:ins w:id="197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4AEA547" w14:textId="77777777" w:rsidR="00DC2757" w:rsidRPr="00DC2757" w:rsidRDefault="00DC2757" w:rsidP="00DC2757">
            <w:pPr>
              <w:spacing w:after="0" w:line="240" w:lineRule="auto"/>
              <w:jc w:val="center"/>
              <w:rPr>
                <w:ins w:id="1980" w:author="Commodore, Sarah" w:date="2023-03-22T16:21:00Z"/>
                <w:rFonts w:ascii="Calibri" w:eastAsia="Times New Roman" w:hAnsi="Calibri" w:cs="Calibri"/>
                <w:color w:val="000000"/>
                <w:sz w:val="20"/>
                <w:szCs w:val="20"/>
              </w:rPr>
            </w:pPr>
            <w:ins w:id="1981"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2B075921" w14:textId="77777777" w:rsidR="00DC2757" w:rsidRPr="00DC2757" w:rsidRDefault="00DC2757" w:rsidP="00DC2757">
            <w:pPr>
              <w:spacing w:after="0" w:line="240" w:lineRule="auto"/>
              <w:jc w:val="center"/>
              <w:rPr>
                <w:ins w:id="1982" w:author="Commodore, Sarah" w:date="2023-03-22T16:21:00Z"/>
                <w:rFonts w:ascii="Calibri" w:eastAsia="Times New Roman" w:hAnsi="Calibri" w:cs="Calibri"/>
                <w:color w:val="000000"/>
                <w:sz w:val="20"/>
                <w:szCs w:val="20"/>
              </w:rPr>
            </w:pPr>
            <w:ins w:id="1983"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53F313A4" w14:textId="77777777" w:rsidR="00DC2757" w:rsidRPr="00DC2757" w:rsidRDefault="00DC2757" w:rsidP="00DC2757">
            <w:pPr>
              <w:spacing w:after="0" w:line="240" w:lineRule="auto"/>
              <w:jc w:val="center"/>
              <w:rPr>
                <w:ins w:id="1984" w:author="Commodore, Sarah" w:date="2023-03-22T16:21:00Z"/>
                <w:rFonts w:ascii="Calibri" w:eastAsia="Times New Roman" w:hAnsi="Calibri" w:cs="Calibri"/>
                <w:color w:val="FF0000"/>
                <w:sz w:val="20"/>
                <w:szCs w:val="20"/>
              </w:rPr>
            </w:pPr>
            <w:ins w:id="1985" w:author="Commodore, Sarah" w:date="2023-03-22T16:21:00Z">
              <w:r w:rsidRPr="00DC2757">
                <w:rPr>
                  <w:rFonts w:ascii="Calibri" w:eastAsia="Times New Roman" w:hAnsi="Calibri" w:cs="Calibri"/>
                  <w:color w:val="FF0000"/>
                  <w:sz w:val="20"/>
                  <w:szCs w:val="20"/>
                </w:rPr>
                <w:t>*</w:t>
              </w:r>
            </w:ins>
          </w:p>
        </w:tc>
      </w:tr>
      <w:tr w:rsidR="00DC2757" w:rsidRPr="00DC2757" w14:paraId="337E2D35" w14:textId="77777777" w:rsidTr="00DC2757">
        <w:trPr>
          <w:trHeight w:val="260"/>
          <w:ins w:id="1986" w:author="Commodore, Sarah" w:date="2023-03-22T16:21:00Z"/>
        </w:trPr>
        <w:tc>
          <w:tcPr>
            <w:tcW w:w="0" w:type="auto"/>
            <w:tcBorders>
              <w:top w:val="nil"/>
              <w:left w:val="nil"/>
              <w:bottom w:val="nil"/>
              <w:right w:val="nil"/>
            </w:tcBorders>
            <w:shd w:val="clear" w:color="auto" w:fill="auto"/>
            <w:noWrap/>
            <w:vAlign w:val="bottom"/>
            <w:hideMark/>
          </w:tcPr>
          <w:p w14:paraId="10B90A93" w14:textId="77777777" w:rsidR="00DC2757" w:rsidRPr="00DC2757" w:rsidRDefault="00DC2757" w:rsidP="00DC2757">
            <w:pPr>
              <w:spacing w:after="0" w:line="240" w:lineRule="auto"/>
              <w:rPr>
                <w:ins w:id="1987" w:author="Commodore, Sarah" w:date="2023-03-22T16:21:00Z"/>
                <w:rFonts w:ascii="Calibri" w:eastAsia="Times New Roman" w:hAnsi="Calibri" w:cs="Calibri"/>
                <w:color w:val="000000"/>
                <w:sz w:val="20"/>
                <w:szCs w:val="20"/>
              </w:rPr>
            </w:pPr>
            <w:ins w:id="1988" w:author="Commodore, Sarah" w:date="2023-03-22T16:21:00Z">
              <w:r w:rsidRPr="00DC2757">
                <w:rPr>
                  <w:rFonts w:ascii="Calibri" w:eastAsia="Times New Roman" w:hAnsi="Calibri" w:cs="Calibri"/>
                  <w:color w:val="000000"/>
                  <w:sz w:val="20"/>
                  <w:szCs w:val="20"/>
                </w:rPr>
                <w:t>ENSG00000157150.5</w:t>
              </w:r>
            </w:ins>
          </w:p>
        </w:tc>
        <w:tc>
          <w:tcPr>
            <w:tcW w:w="0" w:type="auto"/>
            <w:tcBorders>
              <w:top w:val="nil"/>
              <w:left w:val="nil"/>
              <w:bottom w:val="nil"/>
              <w:right w:val="nil"/>
            </w:tcBorders>
            <w:shd w:val="clear" w:color="auto" w:fill="auto"/>
            <w:noWrap/>
            <w:vAlign w:val="bottom"/>
            <w:hideMark/>
          </w:tcPr>
          <w:p w14:paraId="25D75C0E" w14:textId="77777777" w:rsidR="00DC2757" w:rsidRPr="00DC2757" w:rsidRDefault="00DC2757" w:rsidP="00DC2757">
            <w:pPr>
              <w:spacing w:after="0" w:line="240" w:lineRule="auto"/>
              <w:rPr>
                <w:ins w:id="1989" w:author="Commodore, Sarah" w:date="2023-03-22T16:21:00Z"/>
                <w:rFonts w:ascii="Calibri" w:eastAsia="Times New Roman" w:hAnsi="Calibri" w:cs="Calibri"/>
                <w:color w:val="000000"/>
                <w:sz w:val="20"/>
                <w:szCs w:val="20"/>
              </w:rPr>
            </w:pPr>
            <w:ins w:id="1990" w:author="Commodore, Sarah" w:date="2023-03-22T16:21:00Z">
              <w:r w:rsidRPr="00DC2757">
                <w:rPr>
                  <w:rFonts w:ascii="Calibri" w:eastAsia="Times New Roman" w:hAnsi="Calibri" w:cs="Calibri"/>
                  <w:color w:val="000000"/>
                  <w:sz w:val="20"/>
                  <w:szCs w:val="20"/>
                </w:rPr>
                <w:t>TIMP4</w:t>
              </w:r>
            </w:ins>
          </w:p>
        </w:tc>
        <w:tc>
          <w:tcPr>
            <w:tcW w:w="0" w:type="auto"/>
            <w:tcBorders>
              <w:top w:val="nil"/>
              <w:left w:val="nil"/>
              <w:bottom w:val="nil"/>
              <w:right w:val="nil"/>
            </w:tcBorders>
            <w:shd w:val="clear" w:color="auto" w:fill="auto"/>
            <w:noWrap/>
            <w:vAlign w:val="bottom"/>
            <w:hideMark/>
          </w:tcPr>
          <w:p w14:paraId="51F356D5" w14:textId="77777777" w:rsidR="00DC2757" w:rsidRPr="00DC2757" w:rsidRDefault="00DC2757" w:rsidP="00DC2757">
            <w:pPr>
              <w:spacing w:after="0" w:line="240" w:lineRule="auto"/>
              <w:jc w:val="center"/>
              <w:rPr>
                <w:ins w:id="1991" w:author="Commodore, Sarah" w:date="2023-03-22T16:21:00Z"/>
                <w:rFonts w:ascii="Calibri" w:eastAsia="Times New Roman" w:hAnsi="Calibri" w:cs="Calibri"/>
                <w:color w:val="000000"/>
                <w:sz w:val="20"/>
                <w:szCs w:val="20"/>
              </w:rPr>
            </w:pPr>
            <w:ins w:id="199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F5709BC" w14:textId="77777777" w:rsidR="00DC2757" w:rsidRPr="00DC2757" w:rsidRDefault="00DC2757" w:rsidP="00DC2757">
            <w:pPr>
              <w:spacing w:after="0" w:line="240" w:lineRule="auto"/>
              <w:jc w:val="center"/>
              <w:rPr>
                <w:ins w:id="1993" w:author="Commodore, Sarah" w:date="2023-03-22T16:21:00Z"/>
                <w:rFonts w:ascii="Calibri" w:eastAsia="Times New Roman" w:hAnsi="Calibri" w:cs="Calibri"/>
                <w:color w:val="000000"/>
                <w:sz w:val="20"/>
                <w:szCs w:val="20"/>
              </w:rPr>
            </w:pPr>
            <w:ins w:id="1994" w:author="Commodore, Sarah" w:date="2023-03-22T16:21:00Z">
              <w:r w:rsidRPr="00DC2757">
                <w:rPr>
                  <w:rFonts w:ascii="Calibri" w:eastAsia="Times New Roman" w:hAnsi="Calibri" w:cs="Calibri"/>
                  <w:color w:val="000000"/>
                  <w:sz w:val="20"/>
                  <w:szCs w:val="20"/>
                </w:rPr>
                <w:t>2.9E-15</w:t>
              </w:r>
            </w:ins>
          </w:p>
        </w:tc>
        <w:tc>
          <w:tcPr>
            <w:tcW w:w="0" w:type="auto"/>
            <w:tcBorders>
              <w:top w:val="nil"/>
              <w:left w:val="nil"/>
              <w:bottom w:val="nil"/>
              <w:right w:val="nil"/>
            </w:tcBorders>
            <w:shd w:val="clear" w:color="auto" w:fill="auto"/>
            <w:noWrap/>
            <w:vAlign w:val="bottom"/>
            <w:hideMark/>
          </w:tcPr>
          <w:p w14:paraId="491D61C4" w14:textId="77777777" w:rsidR="00DC2757" w:rsidRPr="00DC2757" w:rsidRDefault="00DC2757" w:rsidP="00DC2757">
            <w:pPr>
              <w:spacing w:after="0" w:line="240" w:lineRule="auto"/>
              <w:jc w:val="center"/>
              <w:rPr>
                <w:ins w:id="1995" w:author="Commodore, Sarah" w:date="2023-03-22T16:21:00Z"/>
                <w:rFonts w:ascii="Calibri" w:eastAsia="Times New Roman" w:hAnsi="Calibri" w:cs="Calibri"/>
                <w:color w:val="000000"/>
                <w:sz w:val="20"/>
                <w:szCs w:val="20"/>
              </w:rPr>
            </w:pPr>
            <w:ins w:id="1996" w:author="Commodore, Sarah" w:date="2023-03-22T16:21:00Z">
              <w:r w:rsidRPr="00DC2757">
                <w:rPr>
                  <w:rFonts w:ascii="Calibri" w:eastAsia="Times New Roman" w:hAnsi="Calibri" w:cs="Calibri"/>
                  <w:color w:val="000000"/>
                  <w:sz w:val="20"/>
                  <w:szCs w:val="20"/>
                </w:rPr>
                <w:t>2.4E-13</w:t>
              </w:r>
            </w:ins>
          </w:p>
        </w:tc>
        <w:tc>
          <w:tcPr>
            <w:tcW w:w="0" w:type="auto"/>
            <w:tcBorders>
              <w:top w:val="nil"/>
              <w:left w:val="nil"/>
              <w:bottom w:val="nil"/>
              <w:right w:val="nil"/>
            </w:tcBorders>
            <w:shd w:val="clear" w:color="auto" w:fill="auto"/>
            <w:noWrap/>
            <w:vAlign w:val="bottom"/>
            <w:hideMark/>
          </w:tcPr>
          <w:p w14:paraId="073C6869" w14:textId="77777777" w:rsidR="00DC2757" w:rsidRPr="00DC2757" w:rsidRDefault="00DC2757" w:rsidP="00DC2757">
            <w:pPr>
              <w:spacing w:after="0" w:line="240" w:lineRule="auto"/>
              <w:jc w:val="center"/>
              <w:rPr>
                <w:ins w:id="1997" w:author="Commodore, Sarah" w:date="2023-03-22T16:21:00Z"/>
                <w:rFonts w:ascii="Calibri" w:eastAsia="Times New Roman" w:hAnsi="Calibri" w:cs="Calibri"/>
                <w:color w:val="FF0000"/>
                <w:sz w:val="20"/>
                <w:szCs w:val="20"/>
              </w:rPr>
            </w:pPr>
            <w:ins w:id="1998" w:author="Commodore, Sarah" w:date="2023-03-22T16:21:00Z">
              <w:r w:rsidRPr="00DC2757">
                <w:rPr>
                  <w:rFonts w:ascii="Calibri" w:eastAsia="Times New Roman" w:hAnsi="Calibri" w:cs="Calibri"/>
                  <w:color w:val="FF0000"/>
                  <w:sz w:val="20"/>
                  <w:szCs w:val="20"/>
                </w:rPr>
                <w:t>*</w:t>
              </w:r>
            </w:ins>
          </w:p>
        </w:tc>
      </w:tr>
      <w:tr w:rsidR="00DC2757" w:rsidRPr="00DC2757" w14:paraId="0B71EA24" w14:textId="77777777" w:rsidTr="00DC2757">
        <w:trPr>
          <w:trHeight w:val="260"/>
          <w:ins w:id="1999" w:author="Commodore, Sarah" w:date="2023-03-22T16:21:00Z"/>
        </w:trPr>
        <w:tc>
          <w:tcPr>
            <w:tcW w:w="0" w:type="auto"/>
            <w:tcBorders>
              <w:top w:val="nil"/>
              <w:left w:val="nil"/>
              <w:bottom w:val="nil"/>
              <w:right w:val="nil"/>
            </w:tcBorders>
            <w:shd w:val="clear" w:color="auto" w:fill="auto"/>
            <w:noWrap/>
            <w:vAlign w:val="bottom"/>
            <w:hideMark/>
          </w:tcPr>
          <w:p w14:paraId="0A99126A" w14:textId="77777777" w:rsidR="00DC2757" w:rsidRPr="00DC2757" w:rsidRDefault="00DC2757" w:rsidP="00DC2757">
            <w:pPr>
              <w:spacing w:after="0" w:line="240" w:lineRule="auto"/>
              <w:rPr>
                <w:ins w:id="2000" w:author="Commodore, Sarah" w:date="2023-03-22T16:21:00Z"/>
                <w:rFonts w:ascii="Calibri" w:eastAsia="Times New Roman" w:hAnsi="Calibri" w:cs="Calibri"/>
                <w:color w:val="000000"/>
                <w:sz w:val="20"/>
                <w:szCs w:val="20"/>
              </w:rPr>
            </w:pPr>
            <w:ins w:id="2001" w:author="Commodore, Sarah" w:date="2023-03-22T16:21:00Z">
              <w:r w:rsidRPr="00DC2757">
                <w:rPr>
                  <w:rFonts w:ascii="Calibri" w:eastAsia="Times New Roman" w:hAnsi="Calibri" w:cs="Calibri"/>
                  <w:color w:val="000000"/>
                  <w:sz w:val="20"/>
                  <w:szCs w:val="20"/>
                </w:rPr>
                <w:t>ENSG00000234911.2</w:t>
              </w:r>
            </w:ins>
          </w:p>
        </w:tc>
        <w:tc>
          <w:tcPr>
            <w:tcW w:w="0" w:type="auto"/>
            <w:tcBorders>
              <w:top w:val="nil"/>
              <w:left w:val="nil"/>
              <w:bottom w:val="nil"/>
              <w:right w:val="nil"/>
            </w:tcBorders>
            <w:shd w:val="clear" w:color="auto" w:fill="auto"/>
            <w:noWrap/>
            <w:vAlign w:val="bottom"/>
            <w:hideMark/>
          </w:tcPr>
          <w:p w14:paraId="2D641CEA" w14:textId="77777777" w:rsidR="00DC2757" w:rsidRPr="00DC2757" w:rsidRDefault="00DC2757" w:rsidP="00DC2757">
            <w:pPr>
              <w:spacing w:after="0" w:line="240" w:lineRule="auto"/>
              <w:rPr>
                <w:ins w:id="2002" w:author="Commodore, Sarah" w:date="2023-03-22T16:21:00Z"/>
                <w:rFonts w:ascii="Calibri" w:eastAsia="Times New Roman" w:hAnsi="Calibri" w:cs="Calibri"/>
                <w:color w:val="000000"/>
                <w:sz w:val="20"/>
                <w:szCs w:val="20"/>
              </w:rPr>
            </w:pPr>
            <w:ins w:id="2003" w:author="Commodore, Sarah" w:date="2023-03-22T16:21:00Z">
              <w:r w:rsidRPr="00DC2757">
                <w:rPr>
                  <w:rFonts w:ascii="Calibri" w:eastAsia="Times New Roman" w:hAnsi="Calibri" w:cs="Calibri"/>
                  <w:color w:val="000000"/>
                  <w:sz w:val="20"/>
                  <w:szCs w:val="20"/>
                </w:rPr>
                <w:t>TEX21P</w:t>
              </w:r>
            </w:ins>
          </w:p>
        </w:tc>
        <w:tc>
          <w:tcPr>
            <w:tcW w:w="0" w:type="auto"/>
            <w:tcBorders>
              <w:top w:val="nil"/>
              <w:left w:val="nil"/>
              <w:bottom w:val="nil"/>
              <w:right w:val="nil"/>
            </w:tcBorders>
            <w:shd w:val="clear" w:color="auto" w:fill="auto"/>
            <w:noWrap/>
            <w:vAlign w:val="bottom"/>
            <w:hideMark/>
          </w:tcPr>
          <w:p w14:paraId="74B5FD85" w14:textId="77777777" w:rsidR="00DC2757" w:rsidRPr="00DC2757" w:rsidRDefault="00DC2757" w:rsidP="00DC2757">
            <w:pPr>
              <w:spacing w:after="0" w:line="240" w:lineRule="auto"/>
              <w:jc w:val="center"/>
              <w:rPr>
                <w:ins w:id="2004" w:author="Commodore, Sarah" w:date="2023-03-22T16:21:00Z"/>
                <w:rFonts w:ascii="Calibri" w:eastAsia="Times New Roman" w:hAnsi="Calibri" w:cs="Calibri"/>
                <w:color w:val="000000"/>
                <w:sz w:val="20"/>
                <w:szCs w:val="20"/>
              </w:rPr>
            </w:pPr>
            <w:ins w:id="200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4CBC038" w14:textId="77777777" w:rsidR="00DC2757" w:rsidRPr="00DC2757" w:rsidRDefault="00DC2757" w:rsidP="00DC2757">
            <w:pPr>
              <w:spacing w:after="0" w:line="240" w:lineRule="auto"/>
              <w:jc w:val="center"/>
              <w:rPr>
                <w:ins w:id="2006" w:author="Commodore, Sarah" w:date="2023-03-22T16:21:00Z"/>
                <w:rFonts w:ascii="Calibri" w:eastAsia="Times New Roman" w:hAnsi="Calibri" w:cs="Calibri"/>
                <w:color w:val="000000"/>
                <w:sz w:val="20"/>
                <w:szCs w:val="20"/>
              </w:rPr>
            </w:pPr>
            <w:ins w:id="2007" w:author="Commodore, Sarah" w:date="2023-03-22T16:21:00Z">
              <w:r w:rsidRPr="00DC2757">
                <w:rPr>
                  <w:rFonts w:ascii="Calibri" w:eastAsia="Times New Roman" w:hAnsi="Calibri" w:cs="Calibri"/>
                  <w:color w:val="000000"/>
                  <w:sz w:val="20"/>
                  <w:szCs w:val="20"/>
                </w:rPr>
                <w:t>8.9E-15</w:t>
              </w:r>
            </w:ins>
          </w:p>
        </w:tc>
        <w:tc>
          <w:tcPr>
            <w:tcW w:w="0" w:type="auto"/>
            <w:tcBorders>
              <w:top w:val="nil"/>
              <w:left w:val="nil"/>
              <w:bottom w:val="nil"/>
              <w:right w:val="nil"/>
            </w:tcBorders>
            <w:shd w:val="clear" w:color="auto" w:fill="auto"/>
            <w:noWrap/>
            <w:vAlign w:val="bottom"/>
            <w:hideMark/>
          </w:tcPr>
          <w:p w14:paraId="1799E336" w14:textId="77777777" w:rsidR="00DC2757" w:rsidRPr="00DC2757" w:rsidRDefault="00DC2757" w:rsidP="00DC2757">
            <w:pPr>
              <w:spacing w:after="0" w:line="240" w:lineRule="auto"/>
              <w:jc w:val="center"/>
              <w:rPr>
                <w:ins w:id="2008" w:author="Commodore, Sarah" w:date="2023-03-22T16:21:00Z"/>
                <w:rFonts w:ascii="Calibri" w:eastAsia="Times New Roman" w:hAnsi="Calibri" w:cs="Calibri"/>
                <w:color w:val="000000"/>
                <w:sz w:val="20"/>
                <w:szCs w:val="20"/>
              </w:rPr>
            </w:pPr>
            <w:ins w:id="2009" w:author="Commodore, Sarah" w:date="2023-03-22T16:21:00Z">
              <w:r w:rsidRPr="00DC2757">
                <w:rPr>
                  <w:rFonts w:ascii="Calibri" w:eastAsia="Times New Roman" w:hAnsi="Calibri" w:cs="Calibri"/>
                  <w:color w:val="000000"/>
                  <w:sz w:val="20"/>
                  <w:szCs w:val="20"/>
                </w:rPr>
                <w:t>6.2E-13</w:t>
              </w:r>
            </w:ins>
          </w:p>
        </w:tc>
        <w:tc>
          <w:tcPr>
            <w:tcW w:w="0" w:type="auto"/>
            <w:tcBorders>
              <w:top w:val="nil"/>
              <w:left w:val="nil"/>
              <w:bottom w:val="nil"/>
              <w:right w:val="nil"/>
            </w:tcBorders>
            <w:shd w:val="clear" w:color="auto" w:fill="auto"/>
            <w:noWrap/>
            <w:vAlign w:val="bottom"/>
            <w:hideMark/>
          </w:tcPr>
          <w:p w14:paraId="05AE514F" w14:textId="77777777" w:rsidR="00DC2757" w:rsidRPr="00DC2757" w:rsidRDefault="00DC2757" w:rsidP="00DC2757">
            <w:pPr>
              <w:spacing w:after="0" w:line="240" w:lineRule="auto"/>
              <w:jc w:val="center"/>
              <w:rPr>
                <w:ins w:id="2010" w:author="Commodore, Sarah" w:date="2023-03-22T16:21:00Z"/>
                <w:rFonts w:ascii="Calibri" w:eastAsia="Times New Roman" w:hAnsi="Calibri" w:cs="Calibri"/>
                <w:color w:val="FF0000"/>
                <w:sz w:val="20"/>
                <w:szCs w:val="20"/>
              </w:rPr>
            </w:pPr>
            <w:ins w:id="2011" w:author="Commodore, Sarah" w:date="2023-03-22T16:21:00Z">
              <w:r w:rsidRPr="00DC2757">
                <w:rPr>
                  <w:rFonts w:ascii="Calibri" w:eastAsia="Times New Roman" w:hAnsi="Calibri" w:cs="Calibri"/>
                  <w:color w:val="FF0000"/>
                  <w:sz w:val="20"/>
                  <w:szCs w:val="20"/>
                </w:rPr>
                <w:t>*</w:t>
              </w:r>
            </w:ins>
          </w:p>
        </w:tc>
      </w:tr>
      <w:tr w:rsidR="00DC2757" w:rsidRPr="00DC2757" w14:paraId="3C68CE7A" w14:textId="77777777" w:rsidTr="00DC2757">
        <w:trPr>
          <w:trHeight w:val="260"/>
          <w:ins w:id="2012" w:author="Commodore, Sarah" w:date="2023-03-22T16:21:00Z"/>
        </w:trPr>
        <w:tc>
          <w:tcPr>
            <w:tcW w:w="0" w:type="auto"/>
            <w:tcBorders>
              <w:top w:val="nil"/>
              <w:left w:val="nil"/>
              <w:bottom w:val="nil"/>
              <w:right w:val="nil"/>
            </w:tcBorders>
            <w:shd w:val="clear" w:color="auto" w:fill="auto"/>
            <w:noWrap/>
            <w:vAlign w:val="bottom"/>
            <w:hideMark/>
          </w:tcPr>
          <w:p w14:paraId="2C302186" w14:textId="77777777" w:rsidR="00DC2757" w:rsidRPr="00DC2757" w:rsidRDefault="00DC2757" w:rsidP="00DC2757">
            <w:pPr>
              <w:spacing w:after="0" w:line="240" w:lineRule="auto"/>
              <w:rPr>
                <w:ins w:id="2013" w:author="Commodore, Sarah" w:date="2023-03-22T16:21:00Z"/>
                <w:rFonts w:ascii="Calibri" w:eastAsia="Times New Roman" w:hAnsi="Calibri" w:cs="Calibri"/>
                <w:color w:val="000000"/>
                <w:sz w:val="20"/>
                <w:szCs w:val="20"/>
              </w:rPr>
            </w:pPr>
            <w:ins w:id="2014" w:author="Commodore, Sarah" w:date="2023-03-22T16:21:00Z">
              <w:r w:rsidRPr="00DC2757">
                <w:rPr>
                  <w:rFonts w:ascii="Calibri" w:eastAsia="Times New Roman" w:hAnsi="Calibri" w:cs="Calibri"/>
                  <w:color w:val="000000"/>
                  <w:sz w:val="20"/>
                  <w:szCs w:val="20"/>
                </w:rPr>
                <w:t>ENSG00000158445.10</w:t>
              </w:r>
            </w:ins>
          </w:p>
        </w:tc>
        <w:tc>
          <w:tcPr>
            <w:tcW w:w="0" w:type="auto"/>
            <w:tcBorders>
              <w:top w:val="nil"/>
              <w:left w:val="nil"/>
              <w:bottom w:val="nil"/>
              <w:right w:val="nil"/>
            </w:tcBorders>
            <w:shd w:val="clear" w:color="auto" w:fill="auto"/>
            <w:noWrap/>
            <w:vAlign w:val="bottom"/>
            <w:hideMark/>
          </w:tcPr>
          <w:p w14:paraId="4D82DF3B" w14:textId="77777777" w:rsidR="00DC2757" w:rsidRPr="00DC2757" w:rsidRDefault="00DC2757" w:rsidP="00DC2757">
            <w:pPr>
              <w:spacing w:after="0" w:line="240" w:lineRule="auto"/>
              <w:rPr>
                <w:ins w:id="2015" w:author="Commodore, Sarah" w:date="2023-03-22T16:21:00Z"/>
                <w:rFonts w:ascii="Calibri" w:eastAsia="Times New Roman" w:hAnsi="Calibri" w:cs="Calibri"/>
                <w:color w:val="000000"/>
                <w:sz w:val="20"/>
                <w:szCs w:val="20"/>
              </w:rPr>
            </w:pPr>
            <w:ins w:id="2016" w:author="Commodore, Sarah" w:date="2023-03-22T16:21:00Z">
              <w:r w:rsidRPr="00DC2757">
                <w:rPr>
                  <w:rFonts w:ascii="Calibri" w:eastAsia="Times New Roman" w:hAnsi="Calibri" w:cs="Calibri"/>
                  <w:color w:val="000000"/>
                  <w:sz w:val="20"/>
                  <w:szCs w:val="20"/>
                </w:rPr>
                <w:t>KCNB1</w:t>
              </w:r>
            </w:ins>
          </w:p>
        </w:tc>
        <w:tc>
          <w:tcPr>
            <w:tcW w:w="0" w:type="auto"/>
            <w:tcBorders>
              <w:top w:val="nil"/>
              <w:left w:val="nil"/>
              <w:bottom w:val="nil"/>
              <w:right w:val="nil"/>
            </w:tcBorders>
            <w:shd w:val="clear" w:color="auto" w:fill="auto"/>
            <w:noWrap/>
            <w:vAlign w:val="bottom"/>
            <w:hideMark/>
          </w:tcPr>
          <w:p w14:paraId="30BAB433" w14:textId="77777777" w:rsidR="00DC2757" w:rsidRPr="00DC2757" w:rsidRDefault="00DC2757" w:rsidP="00DC2757">
            <w:pPr>
              <w:spacing w:after="0" w:line="240" w:lineRule="auto"/>
              <w:jc w:val="center"/>
              <w:rPr>
                <w:ins w:id="2017" w:author="Commodore, Sarah" w:date="2023-03-22T16:21:00Z"/>
                <w:rFonts w:ascii="Calibri" w:eastAsia="Times New Roman" w:hAnsi="Calibri" w:cs="Calibri"/>
                <w:color w:val="000000"/>
                <w:sz w:val="20"/>
                <w:szCs w:val="20"/>
              </w:rPr>
            </w:pPr>
            <w:ins w:id="201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59FD33C" w14:textId="77777777" w:rsidR="00DC2757" w:rsidRPr="00DC2757" w:rsidRDefault="00DC2757" w:rsidP="00DC2757">
            <w:pPr>
              <w:spacing w:after="0" w:line="240" w:lineRule="auto"/>
              <w:jc w:val="center"/>
              <w:rPr>
                <w:ins w:id="2019" w:author="Commodore, Sarah" w:date="2023-03-22T16:21:00Z"/>
                <w:rFonts w:ascii="Calibri" w:eastAsia="Times New Roman" w:hAnsi="Calibri" w:cs="Calibri"/>
                <w:color w:val="000000"/>
                <w:sz w:val="20"/>
                <w:szCs w:val="20"/>
              </w:rPr>
            </w:pPr>
            <w:ins w:id="2020" w:author="Commodore, Sarah" w:date="2023-03-22T16:21:00Z">
              <w:r w:rsidRPr="00DC2757">
                <w:rPr>
                  <w:rFonts w:ascii="Calibri" w:eastAsia="Times New Roman" w:hAnsi="Calibri" w:cs="Calibri"/>
                  <w:color w:val="000000"/>
                  <w:sz w:val="20"/>
                  <w:szCs w:val="20"/>
                </w:rPr>
                <w:t>5.8E-09</w:t>
              </w:r>
            </w:ins>
          </w:p>
        </w:tc>
        <w:tc>
          <w:tcPr>
            <w:tcW w:w="0" w:type="auto"/>
            <w:tcBorders>
              <w:top w:val="nil"/>
              <w:left w:val="nil"/>
              <w:bottom w:val="nil"/>
              <w:right w:val="nil"/>
            </w:tcBorders>
            <w:shd w:val="clear" w:color="auto" w:fill="auto"/>
            <w:noWrap/>
            <w:vAlign w:val="bottom"/>
            <w:hideMark/>
          </w:tcPr>
          <w:p w14:paraId="5F775BF1" w14:textId="77777777" w:rsidR="00DC2757" w:rsidRPr="00DC2757" w:rsidRDefault="00DC2757" w:rsidP="00DC2757">
            <w:pPr>
              <w:spacing w:after="0" w:line="240" w:lineRule="auto"/>
              <w:jc w:val="center"/>
              <w:rPr>
                <w:ins w:id="2021" w:author="Commodore, Sarah" w:date="2023-03-22T16:21:00Z"/>
                <w:rFonts w:ascii="Calibri" w:eastAsia="Times New Roman" w:hAnsi="Calibri" w:cs="Calibri"/>
                <w:color w:val="000000"/>
                <w:sz w:val="20"/>
                <w:szCs w:val="20"/>
              </w:rPr>
            </w:pPr>
            <w:ins w:id="2022" w:author="Commodore, Sarah" w:date="2023-03-22T16:21:00Z">
              <w:r w:rsidRPr="00DC2757">
                <w:rPr>
                  <w:rFonts w:ascii="Calibri" w:eastAsia="Times New Roman" w:hAnsi="Calibri" w:cs="Calibri"/>
                  <w:color w:val="000000"/>
                  <w:sz w:val="20"/>
                  <w:szCs w:val="20"/>
                </w:rPr>
                <w:t>8.7E-08</w:t>
              </w:r>
            </w:ins>
          </w:p>
        </w:tc>
        <w:tc>
          <w:tcPr>
            <w:tcW w:w="0" w:type="auto"/>
            <w:tcBorders>
              <w:top w:val="nil"/>
              <w:left w:val="nil"/>
              <w:bottom w:val="nil"/>
              <w:right w:val="nil"/>
            </w:tcBorders>
            <w:shd w:val="clear" w:color="auto" w:fill="auto"/>
            <w:noWrap/>
            <w:vAlign w:val="bottom"/>
            <w:hideMark/>
          </w:tcPr>
          <w:p w14:paraId="010F20C5" w14:textId="77777777" w:rsidR="00DC2757" w:rsidRPr="00DC2757" w:rsidRDefault="00DC2757" w:rsidP="00DC2757">
            <w:pPr>
              <w:spacing w:after="0" w:line="240" w:lineRule="auto"/>
              <w:jc w:val="center"/>
              <w:rPr>
                <w:ins w:id="2023" w:author="Commodore, Sarah" w:date="2023-03-22T16:21:00Z"/>
                <w:rFonts w:ascii="Calibri" w:eastAsia="Times New Roman" w:hAnsi="Calibri" w:cs="Calibri"/>
                <w:color w:val="FF0000"/>
                <w:sz w:val="20"/>
                <w:szCs w:val="20"/>
              </w:rPr>
            </w:pPr>
            <w:ins w:id="2024" w:author="Commodore, Sarah" w:date="2023-03-22T16:21:00Z">
              <w:r w:rsidRPr="00DC2757">
                <w:rPr>
                  <w:rFonts w:ascii="Calibri" w:eastAsia="Times New Roman" w:hAnsi="Calibri" w:cs="Calibri"/>
                  <w:color w:val="FF0000"/>
                  <w:sz w:val="20"/>
                  <w:szCs w:val="20"/>
                </w:rPr>
                <w:t>*</w:t>
              </w:r>
            </w:ins>
          </w:p>
        </w:tc>
      </w:tr>
      <w:tr w:rsidR="00DC2757" w:rsidRPr="00DC2757" w14:paraId="5F801ED6" w14:textId="77777777" w:rsidTr="00DC2757">
        <w:trPr>
          <w:trHeight w:val="260"/>
          <w:ins w:id="2025" w:author="Commodore, Sarah" w:date="2023-03-22T16:21:00Z"/>
        </w:trPr>
        <w:tc>
          <w:tcPr>
            <w:tcW w:w="0" w:type="auto"/>
            <w:tcBorders>
              <w:top w:val="nil"/>
              <w:left w:val="nil"/>
              <w:bottom w:val="nil"/>
              <w:right w:val="nil"/>
            </w:tcBorders>
            <w:shd w:val="clear" w:color="auto" w:fill="auto"/>
            <w:noWrap/>
            <w:vAlign w:val="bottom"/>
            <w:hideMark/>
          </w:tcPr>
          <w:p w14:paraId="1BC5FEE8" w14:textId="77777777" w:rsidR="00DC2757" w:rsidRPr="00DC2757" w:rsidRDefault="00DC2757" w:rsidP="00DC2757">
            <w:pPr>
              <w:spacing w:after="0" w:line="240" w:lineRule="auto"/>
              <w:rPr>
                <w:ins w:id="2026" w:author="Commodore, Sarah" w:date="2023-03-22T16:21:00Z"/>
                <w:rFonts w:ascii="Calibri" w:eastAsia="Times New Roman" w:hAnsi="Calibri" w:cs="Calibri"/>
                <w:color w:val="000000"/>
                <w:sz w:val="20"/>
                <w:szCs w:val="20"/>
              </w:rPr>
            </w:pPr>
            <w:ins w:id="2027" w:author="Commodore, Sarah" w:date="2023-03-22T16:21:00Z">
              <w:r w:rsidRPr="00DC2757">
                <w:rPr>
                  <w:rFonts w:ascii="Calibri" w:eastAsia="Times New Roman" w:hAnsi="Calibri" w:cs="Calibri"/>
                  <w:color w:val="000000"/>
                  <w:sz w:val="20"/>
                  <w:szCs w:val="20"/>
                </w:rPr>
                <w:t>ENSG00000181378.14</w:t>
              </w:r>
            </w:ins>
          </w:p>
        </w:tc>
        <w:tc>
          <w:tcPr>
            <w:tcW w:w="0" w:type="auto"/>
            <w:tcBorders>
              <w:top w:val="nil"/>
              <w:left w:val="nil"/>
              <w:bottom w:val="nil"/>
              <w:right w:val="nil"/>
            </w:tcBorders>
            <w:shd w:val="clear" w:color="auto" w:fill="auto"/>
            <w:noWrap/>
            <w:vAlign w:val="bottom"/>
            <w:hideMark/>
          </w:tcPr>
          <w:p w14:paraId="15D0CE65" w14:textId="77777777" w:rsidR="00DC2757" w:rsidRPr="00DC2757" w:rsidRDefault="00DC2757" w:rsidP="00DC2757">
            <w:pPr>
              <w:spacing w:after="0" w:line="240" w:lineRule="auto"/>
              <w:rPr>
                <w:ins w:id="2028" w:author="Commodore, Sarah" w:date="2023-03-22T16:21:00Z"/>
                <w:rFonts w:ascii="Calibri" w:eastAsia="Times New Roman" w:hAnsi="Calibri" w:cs="Calibri"/>
                <w:color w:val="000000"/>
                <w:sz w:val="20"/>
                <w:szCs w:val="20"/>
              </w:rPr>
            </w:pPr>
            <w:ins w:id="2029" w:author="Commodore, Sarah" w:date="2023-03-22T16:21:00Z">
              <w:r w:rsidRPr="00DC2757">
                <w:rPr>
                  <w:rFonts w:ascii="Calibri" w:eastAsia="Times New Roman" w:hAnsi="Calibri" w:cs="Calibri"/>
                  <w:color w:val="000000"/>
                  <w:sz w:val="20"/>
                  <w:szCs w:val="20"/>
                </w:rPr>
                <w:t>CFAP65</w:t>
              </w:r>
            </w:ins>
          </w:p>
        </w:tc>
        <w:tc>
          <w:tcPr>
            <w:tcW w:w="0" w:type="auto"/>
            <w:tcBorders>
              <w:top w:val="nil"/>
              <w:left w:val="nil"/>
              <w:bottom w:val="nil"/>
              <w:right w:val="nil"/>
            </w:tcBorders>
            <w:shd w:val="clear" w:color="auto" w:fill="auto"/>
            <w:noWrap/>
            <w:vAlign w:val="bottom"/>
            <w:hideMark/>
          </w:tcPr>
          <w:p w14:paraId="068AB071" w14:textId="77777777" w:rsidR="00DC2757" w:rsidRPr="00DC2757" w:rsidRDefault="00DC2757" w:rsidP="00DC2757">
            <w:pPr>
              <w:spacing w:after="0" w:line="240" w:lineRule="auto"/>
              <w:jc w:val="center"/>
              <w:rPr>
                <w:ins w:id="2030" w:author="Commodore, Sarah" w:date="2023-03-22T16:21:00Z"/>
                <w:rFonts w:ascii="Calibri" w:eastAsia="Times New Roman" w:hAnsi="Calibri" w:cs="Calibri"/>
                <w:color w:val="000000"/>
                <w:sz w:val="20"/>
                <w:szCs w:val="20"/>
              </w:rPr>
            </w:pPr>
            <w:ins w:id="203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9F97ED" w14:textId="77777777" w:rsidR="00DC2757" w:rsidRPr="00DC2757" w:rsidRDefault="00DC2757" w:rsidP="00DC2757">
            <w:pPr>
              <w:spacing w:after="0" w:line="240" w:lineRule="auto"/>
              <w:jc w:val="center"/>
              <w:rPr>
                <w:ins w:id="2032" w:author="Commodore, Sarah" w:date="2023-03-22T16:21:00Z"/>
                <w:rFonts w:ascii="Calibri" w:eastAsia="Times New Roman" w:hAnsi="Calibri" w:cs="Calibri"/>
                <w:color w:val="000000"/>
                <w:sz w:val="20"/>
                <w:szCs w:val="20"/>
              </w:rPr>
            </w:pPr>
            <w:ins w:id="2033"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32940D68" w14:textId="77777777" w:rsidR="00DC2757" w:rsidRPr="00DC2757" w:rsidRDefault="00DC2757" w:rsidP="00DC2757">
            <w:pPr>
              <w:spacing w:after="0" w:line="240" w:lineRule="auto"/>
              <w:jc w:val="center"/>
              <w:rPr>
                <w:ins w:id="2034" w:author="Commodore, Sarah" w:date="2023-03-22T16:21:00Z"/>
                <w:rFonts w:ascii="Calibri" w:eastAsia="Times New Roman" w:hAnsi="Calibri" w:cs="Calibri"/>
                <w:color w:val="000000"/>
                <w:sz w:val="20"/>
                <w:szCs w:val="20"/>
              </w:rPr>
            </w:pPr>
            <w:ins w:id="2035"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74D30BFF" w14:textId="77777777" w:rsidR="00DC2757" w:rsidRPr="00DC2757" w:rsidRDefault="00DC2757" w:rsidP="00DC2757">
            <w:pPr>
              <w:spacing w:after="0" w:line="240" w:lineRule="auto"/>
              <w:jc w:val="center"/>
              <w:rPr>
                <w:ins w:id="2036" w:author="Commodore, Sarah" w:date="2023-03-22T16:21:00Z"/>
                <w:rFonts w:ascii="Calibri" w:eastAsia="Times New Roman" w:hAnsi="Calibri" w:cs="Calibri"/>
                <w:color w:val="FF0000"/>
                <w:sz w:val="20"/>
                <w:szCs w:val="20"/>
              </w:rPr>
            </w:pPr>
            <w:ins w:id="2037" w:author="Commodore, Sarah" w:date="2023-03-22T16:21:00Z">
              <w:r w:rsidRPr="00DC2757">
                <w:rPr>
                  <w:rFonts w:ascii="Calibri" w:eastAsia="Times New Roman" w:hAnsi="Calibri" w:cs="Calibri"/>
                  <w:color w:val="FF0000"/>
                  <w:sz w:val="20"/>
                  <w:szCs w:val="20"/>
                </w:rPr>
                <w:t>*</w:t>
              </w:r>
            </w:ins>
          </w:p>
        </w:tc>
      </w:tr>
      <w:tr w:rsidR="00DC2757" w:rsidRPr="00DC2757" w14:paraId="16C591A7" w14:textId="77777777" w:rsidTr="00DC2757">
        <w:trPr>
          <w:trHeight w:val="260"/>
          <w:ins w:id="2038" w:author="Commodore, Sarah" w:date="2023-03-22T16:21:00Z"/>
        </w:trPr>
        <w:tc>
          <w:tcPr>
            <w:tcW w:w="0" w:type="auto"/>
            <w:tcBorders>
              <w:top w:val="nil"/>
              <w:left w:val="nil"/>
              <w:bottom w:val="nil"/>
              <w:right w:val="nil"/>
            </w:tcBorders>
            <w:shd w:val="clear" w:color="auto" w:fill="auto"/>
            <w:noWrap/>
            <w:vAlign w:val="bottom"/>
            <w:hideMark/>
          </w:tcPr>
          <w:p w14:paraId="512BD27B" w14:textId="77777777" w:rsidR="00DC2757" w:rsidRPr="00DC2757" w:rsidRDefault="00DC2757" w:rsidP="00DC2757">
            <w:pPr>
              <w:spacing w:after="0" w:line="240" w:lineRule="auto"/>
              <w:rPr>
                <w:ins w:id="2039" w:author="Commodore, Sarah" w:date="2023-03-22T16:21:00Z"/>
                <w:rFonts w:ascii="Calibri" w:eastAsia="Times New Roman" w:hAnsi="Calibri" w:cs="Calibri"/>
                <w:color w:val="000000"/>
                <w:sz w:val="20"/>
                <w:szCs w:val="20"/>
              </w:rPr>
            </w:pPr>
            <w:ins w:id="2040" w:author="Commodore, Sarah" w:date="2023-03-22T16:21:00Z">
              <w:r w:rsidRPr="00DC2757">
                <w:rPr>
                  <w:rFonts w:ascii="Calibri" w:eastAsia="Times New Roman" w:hAnsi="Calibri" w:cs="Calibri"/>
                  <w:color w:val="000000"/>
                  <w:sz w:val="20"/>
                  <w:szCs w:val="20"/>
                </w:rPr>
                <w:t>ENSG00000263450.1</w:t>
              </w:r>
            </w:ins>
          </w:p>
        </w:tc>
        <w:tc>
          <w:tcPr>
            <w:tcW w:w="0" w:type="auto"/>
            <w:tcBorders>
              <w:top w:val="nil"/>
              <w:left w:val="nil"/>
              <w:bottom w:val="nil"/>
              <w:right w:val="nil"/>
            </w:tcBorders>
            <w:shd w:val="clear" w:color="auto" w:fill="auto"/>
            <w:noWrap/>
            <w:vAlign w:val="bottom"/>
            <w:hideMark/>
          </w:tcPr>
          <w:p w14:paraId="19369140" w14:textId="77777777" w:rsidR="00DC2757" w:rsidRPr="00DC2757" w:rsidRDefault="00DC2757" w:rsidP="00DC2757">
            <w:pPr>
              <w:spacing w:after="0" w:line="240" w:lineRule="auto"/>
              <w:rPr>
                <w:ins w:id="2041" w:author="Commodore, Sarah" w:date="2023-03-22T16:21:00Z"/>
                <w:rFonts w:ascii="Calibri" w:eastAsia="Times New Roman" w:hAnsi="Calibri" w:cs="Calibri"/>
                <w:color w:val="000000"/>
                <w:sz w:val="20"/>
                <w:szCs w:val="20"/>
              </w:rPr>
            </w:pPr>
            <w:ins w:id="2042" w:author="Commodore, Sarah" w:date="2023-03-22T16:21:00Z">
              <w:r w:rsidRPr="00DC2757">
                <w:rPr>
                  <w:rFonts w:ascii="Calibri" w:eastAsia="Times New Roman" w:hAnsi="Calibri" w:cs="Calibri"/>
                  <w:color w:val="000000"/>
                  <w:sz w:val="20"/>
                  <w:szCs w:val="20"/>
                </w:rPr>
                <w:t>AC090371.1</w:t>
              </w:r>
            </w:ins>
          </w:p>
        </w:tc>
        <w:tc>
          <w:tcPr>
            <w:tcW w:w="0" w:type="auto"/>
            <w:tcBorders>
              <w:top w:val="nil"/>
              <w:left w:val="nil"/>
              <w:bottom w:val="nil"/>
              <w:right w:val="nil"/>
            </w:tcBorders>
            <w:shd w:val="clear" w:color="auto" w:fill="auto"/>
            <w:noWrap/>
            <w:vAlign w:val="bottom"/>
            <w:hideMark/>
          </w:tcPr>
          <w:p w14:paraId="5D6F128C" w14:textId="77777777" w:rsidR="00DC2757" w:rsidRPr="00DC2757" w:rsidRDefault="00DC2757" w:rsidP="00DC2757">
            <w:pPr>
              <w:spacing w:after="0" w:line="240" w:lineRule="auto"/>
              <w:jc w:val="center"/>
              <w:rPr>
                <w:ins w:id="2043" w:author="Commodore, Sarah" w:date="2023-03-22T16:21:00Z"/>
                <w:rFonts w:ascii="Calibri" w:eastAsia="Times New Roman" w:hAnsi="Calibri" w:cs="Calibri"/>
                <w:color w:val="000000"/>
                <w:sz w:val="20"/>
                <w:szCs w:val="20"/>
              </w:rPr>
            </w:pPr>
            <w:ins w:id="204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277DF2" w14:textId="77777777" w:rsidR="00DC2757" w:rsidRPr="00DC2757" w:rsidRDefault="00DC2757" w:rsidP="00DC2757">
            <w:pPr>
              <w:spacing w:after="0" w:line="240" w:lineRule="auto"/>
              <w:jc w:val="center"/>
              <w:rPr>
                <w:ins w:id="2045" w:author="Commodore, Sarah" w:date="2023-03-22T16:21:00Z"/>
                <w:rFonts w:ascii="Calibri" w:eastAsia="Times New Roman" w:hAnsi="Calibri" w:cs="Calibri"/>
                <w:color w:val="000000"/>
                <w:sz w:val="20"/>
                <w:szCs w:val="20"/>
              </w:rPr>
            </w:pPr>
            <w:ins w:id="2046" w:author="Commodore, Sarah" w:date="2023-03-22T16:21:00Z">
              <w:r w:rsidRPr="00DC2757">
                <w:rPr>
                  <w:rFonts w:ascii="Calibri" w:eastAsia="Times New Roman" w:hAnsi="Calibri" w:cs="Calibri"/>
                  <w:color w:val="000000"/>
                  <w:sz w:val="20"/>
                  <w:szCs w:val="20"/>
                </w:rPr>
                <w:t>5.3E-08</w:t>
              </w:r>
            </w:ins>
          </w:p>
        </w:tc>
        <w:tc>
          <w:tcPr>
            <w:tcW w:w="0" w:type="auto"/>
            <w:tcBorders>
              <w:top w:val="nil"/>
              <w:left w:val="nil"/>
              <w:bottom w:val="nil"/>
              <w:right w:val="nil"/>
            </w:tcBorders>
            <w:shd w:val="clear" w:color="auto" w:fill="auto"/>
            <w:noWrap/>
            <w:vAlign w:val="bottom"/>
            <w:hideMark/>
          </w:tcPr>
          <w:p w14:paraId="4B1774C5" w14:textId="77777777" w:rsidR="00DC2757" w:rsidRPr="00DC2757" w:rsidRDefault="00DC2757" w:rsidP="00DC2757">
            <w:pPr>
              <w:spacing w:after="0" w:line="240" w:lineRule="auto"/>
              <w:jc w:val="center"/>
              <w:rPr>
                <w:ins w:id="2047" w:author="Commodore, Sarah" w:date="2023-03-22T16:21:00Z"/>
                <w:rFonts w:ascii="Calibri" w:eastAsia="Times New Roman" w:hAnsi="Calibri" w:cs="Calibri"/>
                <w:color w:val="000000"/>
                <w:sz w:val="20"/>
                <w:szCs w:val="20"/>
              </w:rPr>
            </w:pPr>
            <w:ins w:id="2048" w:author="Commodore, Sarah" w:date="2023-03-22T16:21:00Z">
              <w:r w:rsidRPr="00DC2757">
                <w:rPr>
                  <w:rFonts w:ascii="Calibri" w:eastAsia="Times New Roman" w:hAnsi="Calibri" w:cs="Calibri"/>
                  <w:color w:val="000000"/>
                  <w:sz w:val="20"/>
                  <w:szCs w:val="20"/>
                </w:rPr>
                <w:t>6.2E-07</w:t>
              </w:r>
            </w:ins>
          </w:p>
        </w:tc>
        <w:tc>
          <w:tcPr>
            <w:tcW w:w="0" w:type="auto"/>
            <w:tcBorders>
              <w:top w:val="nil"/>
              <w:left w:val="nil"/>
              <w:bottom w:val="nil"/>
              <w:right w:val="nil"/>
            </w:tcBorders>
            <w:shd w:val="clear" w:color="auto" w:fill="auto"/>
            <w:noWrap/>
            <w:vAlign w:val="bottom"/>
            <w:hideMark/>
          </w:tcPr>
          <w:p w14:paraId="5DE78AD2" w14:textId="77777777" w:rsidR="00DC2757" w:rsidRPr="00DC2757" w:rsidRDefault="00DC2757" w:rsidP="00DC2757">
            <w:pPr>
              <w:spacing w:after="0" w:line="240" w:lineRule="auto"/>
              <w:jc w:val="center"/>
              <w:rPr>
                <w:ins w:id="2049" w:author="Commodore, Sarah" w:date="2023-03-22T16:21:00Z"/>
                <w:rFonts w:ascii="Calibri" w:eastAsia="Times New Roman" w:hAnsi="Calibri" w:cs="Calibri"/>
                <w:color w:val="FF0000"/>
                <w:sz w:val="20"/>
                <w:szCs w:val="20"/>
              </w:rPr>
            </w:pPr>
            <w:ins w:id="2050" w:author="Commodore, Sarah" w:date="2023-03-22T16:21:00Z">
              <w:r w:rsidRPr="00DC2757">
                <w:rPr>
                  <w:rFonts w:ascii="Calibri" w:eastAsia="Times New Roman" w:hAnsi="Calibri" w:cs="Calibri"/>
                  <w:color w:val="FF0000"/>
                  <w:sz w:val="20"/>
                  <w:szCs w:val="20"/>
                </w:rPr>
                <w:t>*</w:t>
              </w:r>
            </w:ins>
          </w:p>
        </w:tc>
      </w:tr>
      <w:tr w:rsidR="00DC2757" w:rsidRPr="00DC2757" w14:paraId="0D31A739" w14:textId="77777777" w:rsidTr="00DC2757">
        <w:trPr>
          <w:trHeight w:val="260"/>
          <w:ins w:id="2051" w:author="Commodore, Sarah" w:date="2023-03-22T16:21:00Z"/>
        </w:trPr>
        <w:tc>
          <w:tcPr>
            <w:tcW w:w="0" w:type="auto"/>
            <w:tcBorders>
              <w:top w:val="nil"/>
              <w:left w:val="nil"/>
              <w:bottom w:val="nil"/>
              <w:right w:val="nil"/>
            </w:tcBorders>
            <w:shd w:val="clear" w:color="auto" w:fill="auto"/>
            <w:noWrap/>
            <w:vAlign w:val="bottom"/>
            <w:hideMark/>
          </w:tcPr>
          <w:p w14:paraId="347174B5" w14:textId="77777777" w:rsidR="00DC2757" w:rsidRPr="00DC2757" w:rsidRDefault="00DC2757" w:rsidP="00DC2757">
            <w:pPr>
              <w:spacing w:after="0" w:line="240" w:lineRule="auto"/>
              <w:rPr>
                <w:ins w:id="2052" w:author="Commodore, Sarah" w:date="2023-03-22T16:21:00Z"/>
                <w:rFonts w:ascii="Calibri" w:eastAsia="Times New Roman" w:hAnsi="Calibri" w:cs="Calibri"/>
                <w:color w:val="000000"/>
                <w:sz w:val="20"/>
                <w:szCs w:val="20"/>
              </w:rPr>
            </w:pPr>
            <w:ins w:id="2053" w:author="Commodore, Sarah" w:date="2023-03-22T16:21:00Z">
              <w:r w:rsidRPr="00DC2757">
                <w:rPr>
                  <w:rFonts w:ascii="Calibri" w:eastAsia="Times New Roman" w:hAnsi="Calibri" w:cs="Calibri"/>
                  <w:color w:val="000000"/>
                  <w:sz w:val="20"/>
                  <w:szCs w:val="20"/>
                </w:rPr>
                <w:lastRenderedPageBreak/>
                <w:t>ENSG00000222046.2</w:t>
              </w:r>
            </w:ins>
          </w:p>
        </w:tc>
        <w:tc>
          <w:tcPr>
            <w:tcW w:w="0" w:type="auto"/>
            <w:tcBorders>
              <w:top w:val="nil"/>
              <w:left w:val="nil"/>
              <w:bottom w:val="nil"/>
              <w:right w:val="nil"/>
            </w:tcBorders>
            <w:shd w:val="clear" w:color="auto" w:fill="auto"/>
            <w:noWrap/>
            <w:vAlign w:val="bottom"/>
            <w:hideMark/>
          </w:tcPr>
          <w:p w14:paraId="7F9710B4" w14:textId="77777777" w:rsidR="00DC2757" w:rsidRPr="00DC2757" w:rsidRDefault="00DC2757" w:rsidP="00DC2757">
            <w:pPr>
              <w:spacing w:after="0" w:line="240" w:lineRule="auto"/>
              <w:rPr>
                <w:ins w:id="2054" w:author="Commodore, Sarah" w:date="2023-03-22T16:21:00Z"/>
                <w:rFonts w:ascii="Calibri" w:eastAsia="Times New Roman" w:hAnsi="Calibri" w:cs="Calibri"/>
                <w:color w:val="000000"/>
                <w:sz w:val="20"/>
                <w:szCs w:val="20"/>
              </w:rPr>
            </w:pPr>
            <w:ins w:id="2055" w:author="Commodore, Sarah" w:date="2023-03-22T16:21:00Z">
              <w:r w:rsidRPr="00DC2757">
                <w:rPr>
                  <w:rFonts w:ascii="Calibri" w:eastAsia="Times New Roman" w:hAnsi="Calibri" w:cs="Calibri"/>
                  <w:color w:val="000000"/>
                  <w:sz w:val="20"/>
                  <w:szCs w:val="20"/>
                </w:rPr>
                <w:t>DCDC2B</w:t>
              </w:r>
            </w:ins>
          </w:p>
        </w:tc>
        <w:tc>
          <w:tcPr>
            <w:tcW w:w="0" w:type="auto"/>
            <w:tcBorders>
              <w:top w:val="nil"/>
              <w:left w:val="nil"/>
              <w:bottom w:val="nil"/>
              <w:right w:val="nil"/>
            </w:tcBorders>
            <w:shd w:val="clear" w:color="auto" w:fill="auto"/>
            <w:noWrap/>
            <w:vAlign w:val="bottom"/>
            <w:hideMark/>
          </w:tcPr>
          <w:p w14:paraId="6168B822" w14:textId="77777777" w:rsidR="00DC2757" w:rsidRPr="00DC2757" w:rsidRDefault="00DC2757" w:rsidP="00DC2757">
            <w:pPr>
              <w:spacing w:after="0" w:line="240" w:lineRule="auto"/>
              <w:jc w:val="center"/>
              <w:rPr>
                <w:ins w:id="2056" w:author="Commodore, Sarah" w:date="2023-03-22T16:21:00Z"/>
                <w:rFonts w:ascii="Calibri" w:eastAsia="Times New Roman" w:hAnsi="Calibri" w:cs="Calibri"/>
                <w:color w:val="000000"/>
                <w:sz w:val="20"/>
                <w:szCs w:val="20"/>
              </w:rPr>
            </w:pPr>
            <w:ins w:id="205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6CDC2D" w14:textId="77777777" w:rsidR="00DC2757" w:rsidRPr="00DC2757" w:rsidRDefault="00DC2757" w:rsidP="00DC2757">
            <w:pPr>
              <w:spacing w:after="0" w:line="240" w:lineRule="auto"/>
              <w:jc w:val="center"/>
              <w:rPr>
                <w:ins w:id="2058" w:author="Commodore, Sarah" w:date="2023-03-22T16:21:00Z"/>
                <w:rFonts w:ascii="Calibri" w:eastAsia="Times New Roman" w:hAnsi="Calibri" w:cs="Calibri"/>
                <w:color w:val="000000"/>
                <w:sz w:val="20"/>
                <w:szCs w:val="20"/>
              </w:rPr>
            </w:pPr>
            <w:ins w:id="2059"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30476C70" w14:textId="77777777" w:rsidR="00DC2757" w:rsidRPr="00DC2757" w:rsidRDefault="00DC2757" w:rsidP="00DC2757">
            <w:pPr>
              <w:spacing w:after="0" w:line="240" w:lineRule="auto"/>
              <w:jc w:val="center"/>
              <w:rPr>
                <w:ins w:id="2060" w:author="Commodore, Sarah" w:date="2023-03-22T16:21:00Z"/>
                <w:rFonts w:ascii="Calibri" w:eastAsia="Times New Roman" w:hAnsi="Calibri" w:cs="Calibri"/>
                <w:color w:val="000000"/>
                <w:sz w:val="20"/>
                <w:szCs w:val="20"/>
              </w:rPr>
            </w:pPr>
            <w:ins w:id="2061" w:author="Commodore, Sarah" w:date="2023-03-22T16:21:00Z">
              <w:r w:rsidRPr="00DC2757">
                <w:rPr>
                  <w:rFonts w:ascii="Calibri" w:eastAsia="Times New Roman" w:hAnsi="Calibri" w:cs="Calibri"/>
                  <w:color w:val="000000"/>
                  <w:sz w:val="20"/>
                  <w:szCs w:val="20"/>
                </w:rPr>
                <w:t>2.9E-11</w:t>
              </w:r>
            </w:ins>
          </w:p>
        </w:tc>
        <w:tc>
          <w:tcPr>
            <w:tcW w:w="0" w:type="auto"/>
            <w:tcBorders>
              <w:top w:val="nil"/>
              <w:left w:val="nil"/>
              <w:bottom w:val="nil"/>
              <w:right w:val="nil"/>
            </w:tcBorders>
            <w:shd w:val="clear" w:color="auto" w:fill="auto"/>
            <w:noWrap/>
            <w:vAlign w:val="bottom"/>
            <w:hideMark/>
          </w:tcPr>
          <w:p w14:paraId="3F17C01B" w14:textId="77777777" w:rsidR="00DC2757" w:rsidRPr="00DC2757" w:rsidRDefault="00DC2757" w:rsidP="00DC2757">
            <w:pPr>
              <w:spacing w:after="0" w:line="240" w:lineRule="auto"/>
              <w:jc w:val="center"/>
              <w:rPr>
                <w:ins w:id="2062" w:author="Commodore, Sarah" w:date="2023-03-22T16:21:00Z"/>
                <w:rFonts w:ascii="Calibri" w:eastAsia="Times New Roman" w:hAnsi="Calibri" w:cs="Calibri"/>
                <w:color w:val="FF0000"/>
                <w:sz w:val="20"/>
                <w:szCs w:val="20"/>
              </w:rPr>
            </w:pPr>
            <w:ins w:id="2063" w:author="Commodore, Sarah" w:date="2023-03-22T16:21:00Z">
              <w:r w:rsidRPr="00DC2757">
                <w:rPr>
                  <w:rFonts w:ascii="Calibri" w:eastAsia="Times New Roman" w:hAnsi="Calibri" w:cs="Calibri"/>
                  <w:color w:val="FF0000"/>
                  <w:sz w:val="20"/>
                  <w:szCs w:val="20"/>
                </w:rPr>
                <w:t>*</w:t>
              </w:r>
            </w:ins>
          </w:p>
        </w:tc>
      </w:tr>
      <w:tr w:rsidR="00DC2757" w:rsidRPr="00DC2757" w14:paraId="526A4469" w14:textId="77777777" w:rsidTr="00DC2757">
        <w:trPr>
          <w:trHeight w:val="260"/>
          <w:ins w:id="2064" w:author="Commodore, Sarah" w:date="2023-03-22T16:21:00Z"/>
        </w:trPr>
        <w:tc>
          <w:tcPr>
            <w:tcW w:w="0" w:type="auto"/>
            <w:tcBorders>
              <w:top w:val="nil"/>
              <w:left w:val="nil"/>
              <w:bottom w:val="nil"/>
              <w:right w:val="nil"/>
            </w:tcBorders>
            <w:shd w:val="clear" w:color="auto" w:fill="auto"/>
            <w:noWrap/>
            <w:vAlign w:val="bottom"/>
            <w:hideMark/>
          </w:tcPr>
          <w:p w14:paraId="44E90043" w14:textId="77777777" w:rsidR="00DC2757" w:rsidRPr="00DC2757" w:rsidRDefault="00DC2757" w:rsidP="00DC2757">
            <w:pPr>
              <w:spacing w:after="0" w:line="240" w:lineRule="auto"/>
              <w:rPr>
                <w:ins w:id="2065" w:author="Commodore, Sarah" w:date="2023-03-22T16:21:00Z"/>
                <w:rFonts w:ascii="Calibri" w:eastAsia="Times New Roman" w:hAnsi="Calibri" w:cs="Calibri"/>
                <w:color w:val="000000"/>
                <w:sz w:val="20"/>
                <w:szCs w:val="20"/>
              </w:rPr>
            </w:pPr>
            <w:ins w:id="2066" w:author="Commodore, Sarah" w:date="2023-03-22T16:21:00Z">
              <w:r w:rsidRPr="00DC2757">
                <w:rPr>
                  <w:rFonts w:ascii="Calibri" w:eastAsia="Times New Roman" w:hAnsi="Calibri" w:cs="Calibri"/>
                  <w:color w:val="000000"/>
                  <w:sz w:val="20"/>
                  <w:szCs w:val="20"/>
                </w:rPr>
                <w:t>ENSG00000224049.1</w:t>
              </w:r>
            </w:ins>
          </w:p>
        </w:tc>
        <w:tc>
          <w:tcPr>
            <w:tcW w:w="0" w:type="auto"/>
            <w:tcBorders>
              <w:top w:val="nil"/>
              <w:left w:val="nil"/>
              <w:bottom w:val="nil"/>
              <w:right w:val="nil"/>
            </w:tcBorders>
            <w:shd w:val="clear" w:color="auto" w:fill="auto"/>
            <w:noWrap/>
            <w:vAlign w:val="bottom"/>
            <w:hideMark/>
          </w:tcPr>
          <w:p w14:paraId="39BBD9EA" w14:textId="77777777" w:rsidR="00DC2757" w:rsidRPr="00DC2757" w:rsidRDefault="00DC2757" w:rsidP="00DC2757">
            <w:pPr>
              <w:spacing w:after="0" w:line="240" w:lineRule="auto"/>
              <w:rPr>
                <w:ins w:id="2067" w:author="Commodore, Sarah" w:date="2023-03-22T16:21:00Z"/>
                <w:rFonts w:ascii="Calibri" w:eastAsia="Times New Roman" w:hAnsi="Calibri" w:cs="Calibri"/>
                <w:color w:val="000000"/>
                <w:sz w:val="20"/>
                <w:szCs w:val="20"/>
              </w:rPr>
            </w:pPr>
            <w:ins w:id="2068" w:author="Commodore, Sarah" w:date="2023-03-22T16:21:00Z">
              <w:r w:rsidRPr="00DC2757">
                <w:rPr>
                  <w:rFonts w:ascii="Calibri" w:eastAsia="Times New Roman" w:hAnsi="Calibri" w:cs="Calibri"/>
                  <w:color w:val="000000"/>
                  <w:sz w:val="20"/>
                  <w:szCs w:val="20"/>
                </w:rPr>
                <w:t>AC108681.1</w:t>
              </w:r>
            </w:ins>
          </w:p>
        </w:tc>
        <w:tc>
          <w:tcPr>
            <w:tcW w:w="0" w:type="auto"/>
            <w:tcBorders>
              <w:top w:val="nil"/>
              <w:left w:val="nil"/>
              <w:bottom w:val="nil"/>
              <w:right w:val="nil"/>
            </w:tcBorders>
            <w:shd w:val="clear" w:color="auto" w:fill="auto"/>
            <w:noWrap/>
            <w:vAlign w:val="bottom"/>
            <w:hideMark/>
          </w:tcPr>
          <w:p w14:paraId="76A3BC19" w14:textId="77777777" w:rsidR="00DC2757" w:rsidRPr="00DC2757" w:rsidRDefault="00DC2757" w:rsidP="00DC2757">
            <w:pPr>
              <w:spacing w:after="0" w:line="240" w:lineRule="auto"/>
              <w:jc w:val="center"/>
              <w:rPr>
                <w:ins w:id="2069" w:author="Commodore, Sarah" w:date="2023-03-22T16:21:00Z"/>
                <w:rFonts w:ascii="Calibri" w:eastAsia="Times New Roman" w:hAnsi="Calibri" w:cs="Calibri"/>
                <w:color w:val="000000"/>
                <w:sz w:val="20"/>
                <w:szCs w:val="20"/>
              </w:rPr>
            </w:pPr>
            <w:ins w:id="207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73FFF9" w14:textId="77777777" w:rsidR="00DC2757" w:rsidRPr="00DC2757" w:rsidRDefault="00DC2757" w:rsidP="00DC2757">
            <w:pPr>
              <w:spacing w:after="0" w:line="240" w:lineRule="auto"/>
              <w:jc w:val="center"/>
              <w:rPr>
                <w:ins w:id="2071" w:author="Commodore, Sarah" w:date="2023-03-22T16:21:00Z"/>
                <w:rFonts w:ascii="Calibri" w:eastAsia="Times New Roman" w:hAnsi="Calibri" w:cs="Calibri"/>
                <w:color w:val="000000"/>
                <w:sz w:val="20"/>
                <w:szCs w:val="20"/>
              </w:rPr>
            </w:pPr>
            <w:ins w:id="2072"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372FB4B8" w14:textId="77777777" w:rsidR="00DC2757" w:rsidRPr="00DC2757" w:rsidRDefault="00DC2757" w:rsidP="00DC2757">
            <w:pPr>
              <w:spacing w:after="0" w:line="240" w:lineRule="auto"/>
              <w:jc w:val="center"/>
              <w:rPr>
                <w:ins w:id="2073" w:author="Commodore, Sarah" w:date="2023-03-22T16:21:00Z"/>
                <w:rFonts w:ascii="Calibri" w:eastAsia="Times New Roman" w:hAnsi="Calibri" w:cs="Calibri"/>
                <w:color w:val="000000"/>
                <w:sz w:val="20"/>
                <w:szCs w:val="20"/>
              </w:rPr>
            </w:pPr>
            <w:ins w:id="2074"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3C34D8B4" w14:textId="77777777" w:rsidR="00DC2757" w:rsidRPr="00DC2757" w:rsidRDefault="00DC2757" w:rsidP="00DC2757">
            <w:pPr>
              <w:spacing w:after="0" w:line="240" w:lineRule="auto"/>
              <w:jc w:val="center"/>
              <w:rPr>
                <w:ins w:id="2075" w:author="Commodore, Sarah" w:date="2023-03-22T16:21:00Z"/>
                <w:rFonts w:ascii="Calibri" w:eastAsia="Times New Roman" w:hAnsi="Calibri" w:cs="Calibri"/>
                <w:color w:val="FF0000"/>
                <w:sz w:val="20"/>
                <w:szCs w:val="20"/>
              </w:rPr>
            </w:pPr>
            <w:ins w:id="2076" w:author="Commodore, Sarah" w:date="2023-03-22T16:21:00Z">
              <w:r w:rsidRPr="00DC2757">
                <w:rPr>
                  <w:rFonts w:ascii="Calibri" w:eastAsia="Times New Roman" w:hAnsi="Calibri" w:cs="Calibri"/>
                  <w:color w:val="FF0000"/>
                  <w:sz w:val="20"/>
                  <w:szCs w:val="20"/>
                </w:rPr>
                <w:t>*</w:t>
              </w:r>
            </w:ins>
          </w:p>
        </w:tc>
      </w:tr>
      <w:tr w:rsidR="00DC2757" w:rsidRPr="00DC2757" w14:paraId="4BCD163E" w14:textId="77777777" w:rsidTr="00DC2757">
        <w:trPr>
          <w:trHeight w:val="260"/>
          <w:ins w:id="2077" w:author="Commodore, Sarah" w:date="2023-03-22T16:21:00Z"/>
        </w:trPr>
        <w:tc>
          <w:tcPr>
            <w:tcW w:w="0" w:type="auto"/>
            <w:tcBorders>
              <w:top w:val="nil"/>
              <w:left w:val="nil"/>
              <w:bottom w:val="nil"/>
              <w:right w:val="nil"/>
            </w:tcBorders>
            <w:shd w:val="clear" w:color="auto" w:fill="auto"/>
            <w:noWrap/>
            <w:vAlign w:val="bottom"/>
            <w:hideMark/>
          </w:tcPr>
          <w:p w14:paraId="51CF53E0" w14:textId="77777777" w:rsidR="00DC2757" w:rsidRPr="00DC2757" w:rsidRDefault="00DC2757" w:rsidP="00DC2757">
            <w:pPr>
              <w:spacing w:after="0" w:line="240" w:lineRule="auto"/>
              <w:rPr>
                <w:ins w:id="2078" w:author="Commodore, Sarah" w:date="2023-03-22T16:21:00Z"/>
                <w:rFonts w:ascii="Calibri" w:eastAsia="Times New Roman" w:hAnsi="Calibri" w:cs="Calibri"/>
                <w:color w:val="000000"/>
                <w:sz w:val="20"/>
                <w:szCs w:val="20"/>
              </w:rPr>
            </w:pPr>
            <w:ins w:id="2079" w:author="Commodore, Sarah" w:date="2023-03-22T16:21:00Z">
              <w:r w:rsidRPr="00DC2757">
                <w:rPr>
                  <w:rFonts w:ascii="Calibri" w:eastAsia="Times New Roman" w:hAnsi="Calibri" w:cs="Calibri"/>
                  <w:color w:val="000000"/>
                  <w:sz w:val="20"/>
                  <w:szCs w:val="20"/>
                </w:rPr>
                <w:t>ENSG00000154479.13</w:t>
              </w:r>
            </w:ins>
          </w:p>
        </w:tc>
        <w:tc>
          <w:tcPr>
            <w:tcW w:w="0" w:type="auto"/>
            <w:tcBorders>
              <w:top w:val="nil"/>
              <w:left w:val="nil"/>
              <w:bottom w:val="nil"/>
              <w:right w:val="nil"/>
            </w:tcBorders>
            <w:shd w:val="clear" w:color="auto" w:fill="auto"/>
            <w:noWrap/>
            <w:vAlign w:val="bottom"/>
            <w:hideMark/>
          </w:tcPr>
          <w:p w14:paraId="19D18926" w14:textId="77777777" w:rsidR="00DC2757" w:rsidRPr="00DC2757" w:rsidRDefault="00DC2757" w:rsidP="00DC2757">
            <w:pPr>
              <w:spacing w:after="0" w:line="240" w:lineRule="auto"/>
              <w:rPr>
                <w:ins w:id="2080" w:author="Commodore, Sarah" w:date="2023-03-22T16:21:00Z"/>
                <w:rFonts w:ascii="Calibri" w:eastAsia="Times New Roman" w:hAnsi="Calibri" w:cs="Calibri"/>
                <w:color w:val="000000"/>
                <w:sz w:val="20"/>
                <w:szCs w:val="20"/>
              </w:rPr>
            </w:pPr>
            <w:ins w:id="2081" w:author="Commodore, Sarah" w:date="2023-03-22T16:21:00Z">
              <w:r w:rsidRPr="00DC2757">
                <w:rPr>
                  <w:rFonts w:ascii="Calibri" w:eastAsia="Times New Roman" w:hAnsi="Calibri" w:cs="Calibri"/>
                  <w:color w:val="000000"/>
                  <w:sz w:val="20"/>
                  <w:szCs w:val="20"/>
                </w:rPr>
                <w:t>CCDC173</w:t>
              </w:r>
            </w:ins>
          </w:p>
        </w:tc>
        <w:tc>
          <w:tcPr>
            <w:tcW w:w="0" w:type="auto"/>
            <w:tcBorders>
              <w:top w:val="nil"/>
              <w:left w:val="nil"/>
              <w:bottom w:val="nil"/>
              <w:right w:val="nil"/>
            </w:tcBorders>
            <w:shd w:val="clear" w:color="auto" w:fill="auto"/>
            <w:noWrap/>
            <w:vAlign w:val="bottom"/>
            <w:hideMark/>
          </w:tcPr>
          <w:p w14:paraId="1687494E" w14:textId="77777777" w:rsidR="00DC2757" w:rsidRPr="00DC2757" w:rsidRDefault="00DC2757" w:rsidP="00DC2757">
            <w:pPr>
              <w:spacing w:after="0" w:line="240" w:lineRule="auto"/>
              <w:jc w:val="center"/>
              <w:rPr>
                <w:ins w:id="2082" w:author="Commodore, Sarah" w:date="2023-03-22T16:21:00Z"/>
                <w:rFonts w:ascii="Calibri" w:eastAsia="Times New Roman" w:hAnsi="Calibri" w:cs="Calibri"/>
                <w:color w:val="000000"/>
                <w:sz w:val="20"/>
                <w:szCs w:val="20"/>
              </w:rPr>
            </w:pPr>
            <w:ins w:id="208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13E849" w14:textId="77777777" w:rsidR="00DC2757" w:rsidRPr="00DC2757" w:rsidRDefault="00DC2757" w:rsidP="00DC2757">
            <w:pPr>
              <w:spacing w:after="0" w:line="240" w:lineRule="auto"/>
              <w:jc w:val="center"/>
              <w:rPr>
                <w:ins w:id="2084" w:author="Commodore, Sarah" w:date="2023-03-22T16:21:00Z"/>
                <w:rFonts w:ascii="Calibri" w:eastAsia="Times New Roman" w:hAnsi="Calibri" w:cs="Calibri"/>
                <w:color w:val="000000"/>
                <w:sz w:val="20"/>
                <w:szCs w:val="20"/>
              </w:rPr>
            </w:pPr>
            <w:ins w:id="2085" w:author="Commodore, Sarah" w:date="2023-03-22T16:21:00Z">
              <w:r w:rsidRPr="00DC2757">
                <w:rPr>
                  <w:rFonts w:ascii="Calibri" w:eastAsia="Times New Roman" w:hAnsi="Calibri" w:cs="Calibri"/>
                  <w:color w:val="000000"/>
                  <w:sz w:val="20"/>
                  <w:szCs w:val="20"/>
                </w:rPr>
                <w:t>2.6E-17</w:t>
              </w:r>
            </w:ins>
          </w:p>
        </w:tc>
        <w:tc>
          <w:tcPr>
            <w:tcW w:w="0" w:type="auto"/>
            <w:tcBorders>
              <w:top w:val="nil"/>
              <w:left w:val="nil"/>
              <w:bottom w:val="nil"/>
              <w:right w:val="nil"/>
            </w:tcBorders>
            <w:shd w:val="clear" w:color="auto" w:fill="auto"/>
            <w:noWrap/>
            <w:vAlign w:val="bottom"/>
            <w:hideMark/>
          </w:tcPr>
          <w:p w14:paraId="19C32624" w14:textId="77777777" w:rsidR="00DC2757" w:rsidRPr="00DC2757" w:rsidRDefault="00DC2757" w:rsidP="00DC2757">
            <w:pPr>
              <w:spacing w:after="0" w:line="240" w:lineRule="auto"/>
              <w:jc w:val="center"/>
              <w:rPr>
                <w:ins w:id="2086" w:author="Commodore, Sarah" w:date="2023-03-22T16:21:00Z"/>
                <w:rFonts w:ascii="Calibri" w:eastAsia="Times New Roman" w:hAnsi="Calibri" w:cs="Calibri"/>
                <w:color w:val="000000"/>
                <w:sz w:val="20"/>
                <w:szCs w:val="20"/>
              </w:rPr>
            </w:pPr>
            <w:ins w:id="2087" w:author="Commodore, Sarah" w:date="2023-03-22T16:21:00Z">
              <w:r w:rsidRPr="00DC2757">
                <w:rPr>
                  <w:rFonts w:ascii="Calibri" w:eastAsia="Times New Roman" w:hAnsi="Calibri" w:cs="Calibri"/>
                  <w:color w:val="000000"/>
                  <w:sz w:val="20"/>
                  <w:szCs w:val="20"/>
                </w:rPr>
                <w:t>3.7E-15</w:t>
              </w:r>
            </w:ins>
          </w:p>
        </w:tc>
        <w:tc>
          <w:tcPr>
            <w:tcW w:w="0" w:type="auto"/>
            <w:tcBorders>
              <w:top w:val="nil"/>
              <w:left w:val="nil"/>
              <w:bottom w:val="nil"/>
              <w:right w:val="nil"/>
            </w:tcBorders>
            <w:shd w:val="clear" w:color="auto" w:fill="auto"/>
            <w:noWrap/>
            <w:vAlign w:val="bottom"/>
            <w:hideMark/>
          </w:tcPr>
          <w:p w14:paraId="6E9B02F3" w14:textId="77777777" w:rsidR="00DC2757" w:rsidRPr="00DC2757" w:rsidRDefault="00DC2757" w:rsidP="00DC2757">
            <w:pPr>
              <w:spacing w:after="0" w:line="240" w:lineRule="auto"/>
              <w:jc w:val="center"/>
              <w:rPr>
                <w:ins w:id="2088" w:author="Commodore, Sarah" w:date="2023-03-22T16:21:00Z"/>
                <w:rFonts w:ascii="Calibri" w:eastAsia="Times New Roman" w:hAnsi="Calibri" w:cs="Calibri"/>
                <w:color w:val="FF0000"/>
                <w:sz w:val="20"/>
                <w:szCs w:val="20"/>
              </w:rPr>
            </w:pPr>
            <w:ins w:id="2089" w:author="Commodore, Sarah" w:date="2023-03-22T16:21:00Z">
              <w:r w:rsidRPr="00DC2757">
                <w:rPr>
                  <w:rFonts w:ascii="Calibri" w:eastAsia="Times New Roman" w:hAnsi="Calibri" w:cs="Calibri"/>
                  <w:color w:val="FF0000"/>
                  <w:sz w:val="20"/>
                  <w:szCs w:val="20"/>
                </w:rPr>
                <w:t>*</w:t>
              </w:r>
            </w:ins>
          </w:p>
        </w:tc>
      </w:tr>
      <w:tr w:rsidR="00DC2757" w:rsidRPr="00DC2757" w14:paraId="15FB6923" w14:textId="77777777" w:rsidTr="00DC2757">
        <w:trPr>
          <w:trHeight w:val="260"/>
          <w:ins w:id="2090" w:author="Commodore, Sarah" w:date="2023-03-22T16:21:00Z"/>
        </w:trPr>
        <w:tc>
          <w:tcPr>
            <w:tcW w:w="0" w:type="auto"/>
            <w:tcBorders>
              <w:top w:val="nil"/>
              <w:left w:val="nil"/>
              <w:bottom w:val="nil"/>
              <w:right w:val="nil"/>
            </w:tcBorders>
            <w:shd w:val="clear" w:color="auto" w:fill="auto"/>
            <w:noWrap/>
            <w:vAlign w:val="bottom"/>
            <w:hideMark/>
          </w:tcPr>
          <w:p w14:paraId="15DB2D01" w14:textId="77777777" w:rsidR="00DC2757" w:rsidRPr="00DC2757" w:rsidRDefault="00DC2757" w:rsidP="00DC2757">
            <w:pPr>
              <w:spacing w:after="0" w:line="240" w:lineRule="auto"/>
              <w:rPr>
                <w:ins w:id="2091" w:author="Commodore, Sarah" w:date="2023-03-22T16:21:00Z"/>
                <w:rFonts w:ascii="Calibri" w:eastAsia="Times New Roman" w:hAnsi="Calibri" w:cs="Calibri"/>
                <w:color w:val="000000"/>
                <w:sz w:val="20"/>
                <w:szCs w:val="20"/>
              </w:rPr>
            </w:pPr>
            <w:ins w:id="2092" w:author="Commodore, Sarah" w:date="2023-03-22T16:21:00Z">
              <w:r w:rsidRPr="00DC2757">
                <w:rPr>
                  <w:rFonts w:ascii="Calibri" w:eastAsia="Times New Roman" w:hAnsi="Calibri" w:cs="Calibri"/>
                  <w:color w:val="000000"/>
                  <w:sz w:val="20"/>
                  <w:szCs w:val="20"/>
                </w:rPr>
                <w:t>ENSG00000249241.1</w:t>
              </w:r>
            </w:ins>
          </w:p>
        </w:tc>
        <w:tc>
          <w:tcPr>
            <w:tcW w:w="0" w:type="auto"/>
            <w:tcBorders>
              <w:top w:val="nil"/>
              <w:left w:val="nil"/>
              <w:bottom w:val="nil"/>
              <w:right w:val="nil"/>
            </w:tcBorders>
            <w:shd w:val="clear" w:color="auto" w:fill="auto"/>
            <w:noWrap/>
            <w:vAlign w:val="bottom"/>
            <w:hideMark/>
          </w:tcPr>
          <w:p w14:paraId="145A4919" w14:textId="77777777" w:rsidR="00DC2757" w:rsidRPr="00DC2757" w:rsidRDefault="00DC2757" w:rsidP="00DC2757">
            <w:pPr>
              <w:spacing w:after="0" w:line="240" w:lineRule="auto"/>
              <w:rPr>
                <w:ins w:id="2093" w:author="Commodore, Sarah" w:date="2023-03-22T16:21:00Z"/>
                <w:rFonts w:ascii="Calibri" w:eastAsia="Times New Roman" w:hAnsi="Calibri" w:cs="Calibri"/>
                <w:color w:val="000000"/>
                <w:sz w:val="20"/>
                <w:szCs w:val="20"/>
              </w:rPr>
            </w:pPr>
            <w:ins w:id="2094" w:author="Commodore, Sarah" w:date="2023-03-22T16:21:00Z">
              <w:r w:rsidRPr="00DC2757">
                <w:rPr>
                  <w:rFonts w:ascii="Calibri" w:eastAsia="Times New Roman" w:hAnsi="Calibri" w:cs="Calibri"/>
                  <w:color w:val="000000"/>
                  <w:sz w:val="20"/>
                  <w:szCs w:val="20"/>
                </w:rPr>
                <w:t>LINC02265</w:t>
              </w:r>
            </w:ins>
          </w:p>
        </w:tc>
        <w:tc>
          <w:tcPr>
            <w:tcW w:w="0" w:type="auto"/>
            <w:tcBorders>
              <w:top w:val="nil"/>
              <w:left w:val="nil"/>
              <w:bottom w:val="nil"/>
              <w:right w:val="nil"/>
            </w:tcBorders>
            <w:shd w:val="clear" w:color="auto" w:fill="auto"/>
            <w:noWrap/>
            <w:vAlign w:val="bottom"/>
            <w:hideMark/>
          </w:tcPr>
          <w:p w14:paraId="66B2ED5E" w14:textId="77777777" w:rsidR="00DC2757" w:rsidRPr="00DC2757" w:rsidRDefault="00DC2757" w:rsidP="00DC2757">
            <w:pPr>
              <w:spacing w:after="0" w:line="240" w:lineRule="auto"/>
              <w:jc w:val="center"/>
              <w:rPr>
                <w:ins w:id="2095" w:author="Commodore, Sarah" w:date="2023-03-22T16:21:00Z"/>
                <w:rFonts w:ascii="Calibri" w:eastAsia="Times New Roman" w:hAnsi="Calibri" w:cs="Calibri"/>
                <w:color w:val="000000"/>
                <w:sz w:val="20"/>
                <w:szCs w:val="20"/>
              </w:rPr>
            </w:pPr>
            <w:ins w:id="209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9490C35" w14:textId="77777777" w:rsidR="00DC2757" w:rsidRPr="00DC2757" w:rsidRDefault="00DC2757" w:rsidP="00DC2757">
            <w:pPr>
              <w:spacing w:after="0" w:line="240" w:lineRule="auto"/>
              <w:jc w:val="center"/>
              <w:rPr>
                <w:ins w:id="2097" w:author="Commodore, Sarah" w:date="2023-03-22T16:21:00Z"/>
                <w:rFonts w:ascii="Calibri" w:eastAsia="Times New Roman" w:hAnsi="Calibri" w:cs="Calibri"/>
                <w:color w:val="000000"/>
                <w:sz w:val="20"/>
                <w:szCs w:val="20"/>
              </w:rPr>
            </w:pPr>
            <w:ins w:id="2098"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02663E06" w14:textId="77777777" w:rsidR="00DC2757" w:rsidRPr="00DC2757" w:rsidRDefault="00DC2757" w:rsidP="00DC2757">
            <w:pPr>
              <w:spacing w:after="0" w:line="240" w:lineRule="auto"/>
              <w:jc w:val="center"/>
              <w:rPr>
                <w:ins w:id="2099" w:author="Commodore, Sarah" w:date="2023-03-22T16:21:00Z"/>
                <w:rFonts w:ascii="Calibri" w:eastAsia="Times New Roman" w:hAnsi="Calibri" w:cs="Calibri"/>
                <w:color w:val="000000"/>
                <w:sz w:val="20"/>
                <w:szCs w:val="20"/>
              </w:rPr>
            </w:pPr>
            <w:ins w:id="2100"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27662DE5" w14:textId="77777777" w:rsidR="00DC2757" w:rsidRPr="00DC2757" w:rsidRDefault="00DC2757" w:rsidP="00DC2757">
            <w:pPr>
              <w:spacing w:after="0" w:line="240" w:lineRule="auto"/>
              <w:jc w:val="center"/>
              <w:rPr>
                <w:ins w:id="2101" w:author="Commodore, Sarah" w:date="2023-03-22T16:21:00Z"/>
                <w:rFonts w:ascii="Calibri" w:eastAsia="Times New Roman" w:hAnsi="Calibri" w:cs="Calibri"/>
                <w:color w:val="FF0000"/>
                <w:sz w:val="20"/>
                <w:szCs w:val="20"/>
              </w:rPr>
            </w:pPr>
            <w:ins w:id="2102" w:author="Commodore, Sarah" w:date="2023-03-22T16:21:00Z">
              <w:r w:rsidRPr="00DC2757">
                <w:rPr>
                  <w:rFonts w:ascii="Calibri" w:eastAsia="Times New Roman" w:hAnsi="Calibri" w:cs="Calibri"/>
                  <w:color w:val="FF0000"/>
                  <w:sz w:val="20"/>
                  <w:szCs w:val="20"/>
                </w:rPr>
                <w:t>*</w:t>
              </w:r>
            </w:ins>
          </w:p>
        </w:tc>
      </w:tr>
      <w:tr w:rsidR="00DC2757" w:rsidRPr="00DC2757" w14:paraId="68376A16" w14:textId="77777777" w:rsidTr="00DC2757">
        <w:trPr>
          <w:trHeight w:val="260"/>
          <w:ins w:id="2103" w:author="Commodore, Sarah" w:date="2023-03-22T16:21:00Z"/>
        </w:trPr>
        <w:tc>
          <w:tcPr>
            <w:tcW w:w="0" w:type="auto"/>
            <w:tcBorders>
              <w:top w:val="nil"/>
              <w:left w:val="nil"/>
              <w:bottom w:val="nil"/>
              <w:right w:val="nil"/>
            </w:tcBorders>
            <w:shd w:val="clear" w:color="auto" w:fill="auto"/>
            <w:noWrap/>
            <w:vAlign w:val="bottom"/>
            <w:hideMark/>
          </w:tcPr>
          <w:p w14:paraId="68FD1E02" w14:textId="77777777" w:rsidR="00DC2757" w:rsidRPr="00DC2757" w:rsidRDefault="00DC2757" w:rsidP="00DC2757">
            <w:pPr>
              <w:spacing w:after="0" w:line="240" w:lineRule="auto"/>
              <w:rPr>
                <w:ins w:id="2104" w:author="Commodore, Sarah" w:date="2023-03-22T16:21:00Z"/>
                <w:rFonts w:ascii="Calibri" w:eastAsia="Times New Roman" w:hAnsi="Calibri" w:cs="Calibri"/>
                <w:color w:val="000000"/>
                <w:sz w:val="20"/>
                <w:szCs w:val="20"/>
              </w:rPr>
            </w:pPr>
            <w:ins w:id="2105" w:author="Commodore, Sarah" w:date="2023-03-22T16:21:00Z">
              <w:r w:rsidRPr="00DC2757">
                <w:rPr>
                  <w:rFonts w:ascii="Calibri" w:eastAsia="Times New Roman" w:hAnsi="Calibri" w:cs="Calibri"/>
                  <w:color w:val="000000"/>
                  <w:sz w:val="20"/>
                  <w:szCs w:val="20"/>
                </w:rPr>
                <w:t>ENSG00000243910.8</w:t>
              </w:r>
            </w:ins>
          </w:p>
        </w:tc>
        <w:tc>
          <w:tcPr>
            <w:tcW w:w="0" w:type="auto"/>
            <w:tcBorders>
              <w:top w:val="nil"/>
              <w:left w:val="nil"/>
              <w:bottom w:val="nil"/>
              <w:right w:val="nil"/>
            </w:tcBorders>
            <w:shd w:val="clear" w:color="auto" w:fill="auto"/>
            <w:noWrap/>
            <w:vAlign w:val="bottom"/>
            <w:hideMark/>
          </w:tcPr>
          <w:p w14:paraId="517518B4" w14:textId="77777777" w:rsidR="00DC2757" w:rsidRPr="00DC2757" w:rsidRDefault="00DC2757" w:rsidP="00DC2757">
            <w:pPr>
              <w:spacing w:after="0" w:line="240" w:lineRule="auto"/>
              <w:rPr>
                <w:ins w:id="2106" w:author="Commodore, Sarah" w:date="2023-03-22T16:21:00Z"/>
                <w:rFonts w:ascii="Calibri" w:eastAsia="Times New Roman" w:hAnsi="Calibri" w:cs="Calibri"/>
                <w:color w:val="000000"/>
                <w:sz w:val="20"/>
                <w:szCs w:val="20"/>
              </w:rPr>
            </w:pPr>
            <w:ins w:id="2107" w:author="Commodore, Sarah" w:date="2023-03-22T16:21:00Z">
              <w:r w:rsidRPr="00DC2757">
                <w:rPr>
                  <w:rFonts w:ascii="Calibri" w:eastAsia="Times New Roman" w:hAnsi="Calibri" w:cs="Calibri"/>
                  <w:color w:val="000000"/>
                  <w:sz w:val="20"/>
                  <w:szCs w:val="20"/>
                </w:rPr>
                <w:t>TUBA4B</w:t>
              </w:r>
            </w:ins>
          </w:p>
        </w:tc>
        <w:tc>
          <w:tcPr>
            <w:tcW w:w="0" w:type="auto"/>
            <w:tcBorders>
              <w:top w:val="nil"/>
              <w:left w:val="nil"/>
              <w:bottom w:val="nil"/>
              <w:right w:val="nil"/>
            </w:tcBorders>
            <w:shd w:val="clear" w:color="auto" w:fill="auto"/>
            <w:noWrap/>
            <w:vAlign w:val="bottom"/>
            <w:hideMark/>
          </w:tcPr>
          <w:p w14:paraId="14419366" w14:textId="77777777" w:rsidR="00DC2757" w:rsidRPr="00DC2757" w:rsidRDefault="00DC2757" w:rsidP="00DC2757">
            <w:pPr>
              <w:spacing w:after="0" w:line="240" w:lineRule="auto"/>
              <w:jc w:val="center"/>
              <w:rPr>
                <w:ins w:id="2108" w:author="Commodore, Sarah" w:date="2023-03-22T16:21:00Z"/>
                <w:rFonts w:ascii="Calibri" w:eastAsia="Times New Roman" w:hAnsi="Calibri" w:cs="Calibri"/>
                <w:color w:val="000000"/>
                <w:sz w:val="20"/>
                <w:szCs w:val="20"/>
              </w:rPr>
            </w:pPr>
            <w:ins w:id="210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2C07A03" w14:textId="77777777" w:rsidR="00DC2757" w:rsidRPr="00DC2757" w:rsidRDefault="00DC2757" w:rsidP="00DC2757">
            <w:pPr>
              <w:spacing w:after="0" w:line="240" w:lineRule="auto"/>
              <w:jc w:val="center"/>
              <w:rPr>
                <w:ins w:id="2110" w:author="Commodore, Sarah" w:date="2023-03-22T16:21:00Z"/>
                <w:rFonts w:ascii="Calibri" w:eastAsia="Times New Roman" w:hAnsi="Calibri" w:cs="Calibri"/>
                <w:color w:val="000000"/>
                <w:sz w:val="20"/>
                <w:szCs w:val="20"/>
              </w:rPr>
            </w:pPr>
            <w:ins w:id="2111" w:author="Commodore, Sarah" w:date="2023-03-22T16:21:00Z">
              <w:r w:rsidRPr="00DC2757">
                <w:rPr>
                  <w:rFonts w:ascii="Calibri" w:eastAsia="Times New Roman" w:hAnsi="Calibri" w:cs="Calibri"/>
                  <w:color w:val="000000"/>
                  <w:sz w:val="20"/>
                  <w:szCs w:val="20"/>
                </w:rPr>
                <w:t>8.2E-09</w:t>
              </w:r>
            </w:ins>
          </w:p>
        </w:tc>
        <w:tc>
          <w:tcPr>
            <w:tcW w:w="0" w:type="auto"/>
            <w:tcBorders>
              <w:top w:val="nil"/>
              <w:left w:val="nil"/>
              <w:bottom w:val="nil"/>
              <w:right w:val="nil"/>
            </w:tcBorders>
            <w:shd w:val="clear" w:color="auto" w:fill="auto"/>
            <w:noWrap/>
            <w:vAlign w:val="bottom"/>
            <w:hideMark/>
          </w:tcPr>
          <w:p w14:paraId="1D158348" w14:textId="77777777" w:rsidR="00DC2757" w:rsidRPr="00DC2757" w:rsidRDefault="00DC2757" w:rsidP="00DC2757">
            <w:pPr>
              <w:spacing w:after="0" w:line="240" w:lineRule="auto"/>
              <w:jc w:val="center"/>
              <w:rPr>
                <w:ins w:id="2112" w:author="Commodore, Sarah" w:date="2023-03-22T16:21:00Z"/>
                <w:rFonts w:ascii="Calibri" w:eastAsia="Times New Roman" w:hAnsi="Calibri" w:cs="Calibri"/>
                <w:color w:val="000000"/>
                <w:sz w:val="20"/>
                <w:szCs w:val="20"/>
              </w:rPr>
            </w:pPr>
            <w:ins w:id="2113"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5D5A31DA" w14:textId="77777777" w:rsidR="00DC2757" w:rsidRPr="00DC2757" w:rsidRDefault="00DC2757" w:rsidP="00DC2757">
            <w:pPr>
              <w:spacing w:after="0" w:line="240" w:lineRule="auto"/>
              <w:jc w:val="center"/>
              <w:rPr>
                <w:ins w:id="2114" w:author="Commodore, Sarah" w:date="2023-03-22T16:21:00Z"/>
                <w:rFonts w:ascii="Calibri" w:eastAsia="Times New Roman" w:hAnsi="Calibri" w:cs="Calibri"/>
                <w:color w:val="FF0000"/>
                <w:sz w:val="20"/>
                <w:szCs w:val="20"/>
              </w:rPr>
            </w:pPr>
            <w:ins w:id="2115" w:author="Commodore, Sarah" w:date="2023-03-22T16:21:00Z">
              <w:r w:rsidRPr="00DC2757">
                <w:rPr>
                  <w:rFonts w:ascii="Calibri" w:eastAsia="Times New Roman" w:hAnsi="Calibri" w:cs="Calibri"/>
                  <w:color w:val="FF0000"/>
                  <w:sz w:val="20"/>
                  <w:szCs w:val="20"/>
                </w:rPr>
                <w:t>*</w:t>
              </w:r>
            </w:ins>
          </w:p>
        </w:tc>
      </w:tr>
      <w:tr w:rsidR="00DC2757" w:rsidRPr="00DC2757" w14:paraId="0CF28377" w14:textId="77777777" w:rsidTr="00DC2757">
        <w:trPr>
          <w:trHeight w:val="260"/>
          <w:ins w:id="2116" w:author="Commodore, Sarah" w:date="2023-03-22T16:21:00Z"/>
        </w:trPr>
        <w:tc>
          <w:tcPr>
            <w:tcW w:w="0" w:type="auto"/>
            <w:tcBorders>
              <w:top w:val="nil"/>
              <w:left w:val="nil"/>
              <w:bottom w:val="nil"/>
              <w:right w:val="nil"/>
            </w:tcBorders>
            <w:shd w:val="clear" w:color="auto" w:fill="auto"/>
            <w:noWrap/>
            <w:vAlign w:val="bottom"/>
            <w:hideMark/>
          </w:tcPr>
          <w:p w14:paraId="30EDAB6E" w14:textId="77777777" w:rsidR="00DC2757" w:rsidRPr="00DC2757" w:rsidRDefault="00DC2757" w:rsidP="00DC2757">
            <w:pPr>
              <w:spacing w:after="0" w:line="240" w:lineRule="auto"/>
              <w:rPr>
                <w:ins w:id="2117" w:author="Commodore, Sarah" w:date="2023-03-22T16:21:00Z"/>
                <w:rFonts w:ascii="Calibri" w:eastAsia="Times New Roman" w:hAnsi="Calibri" w:cs="Calibri"/>
                <w:color w:val="000000"/>
                <w:sz w:val="20"/>
                <w:szCs w:val="20"/>
              </w:rPr>
            </w:pPr>
            <w:ins w:id="2118" w:author="Commodore, Sarah" w:date="2023-03-22T16:21:00Z">
              <w:r w:rsidRPr="00DC2757">
                <w:rPr>
                  <w:rFonts w:ascii="Calibri" w:eastAsia="Times New Roman" w:hAnsi="Calibri" w:cs="Calibri"/>
                  <w:color w:val="000000"/>
                  <w:sz w:val="20"/>
                  <w:szCs w:val="20"/>
                </w:rPr>
                <w:t>ENSG00000130176.8</w:t>
              </w:r>
            </w:ins>
          </w:p>
        </w:tc>
        <w:tc>
          <w:tcPr>
            <w:tcW w:w="0" w:type="auto"/>
            <w:tcBorders>
              <w:top w:val="nil"/>
              <w:left w:val="nil"/>
              <w:bottom w:val="nil"/>
              <w:right w:val="nil"/>
            </w:tcBorders>
            <w:shd w:val="clear" w:color="auto" w:fill="auto"/>
            <w:noWrap/>
            <w:vAlign w:val="bottom"/>
            <w:hideMark/>
          </w:tcPr>
          <w:p w14:paraId="28D661D8" w14:textId="77777777" w:rsidR="00DC2757" w:rsidRPr="00DC2757" w:rsidRDefault="00DC2757" w:rsidP="00DC2757">
            <w:pPr>
              <w:spacing w:after="0" w:line="240" w:lineRule="auto"/>
              <w:rPr>
                <w:ins w:id="2119" w:author="Commodore, Sarah" w:date="2023-03-22T16:21:00Z"/>
                <w:rFonts w:ascii="Calibri" w:eastAsia="Times New Roman" w:hAnsi="Calibri" w:cs="Calibri"/>
                <w:color w:val="000000"/>
                <w:sz w:val="20"/>
                <w:szCs w:val="20"/>
              </w:rPr>
            </w:pPr>
            <w:ins w:id="2120" w:author="Commodore, Sarah" w:date="2023-03-22T16:21:00Z">
              <w:r w:rsidRPr="00DC2757">
                <w:rPr>
                  <w:rFonts w:ascii="Calibri" w:eastAsia="Times New Roman" w:hAnsi="Calibri" w:cs="Calibri"/>
                  <w:color w:val="000000"/>
                  <w:sz w:val="20"/>
                  <w:szCs w:val="20"/>
                </w:rPr>
                <w:t>CNN1</w:t>
              </w:r>
            </w:ins>
          </w:p>
        </w:tc>
        <w:tc>
          <w:tcPr>
            <w:tcW w:w="0" w:type="auto"/>
            <w:tcBorders>
              <w:top w:val="nil"/>
              <w:left w:val="nil"/>
              <w:bottom w:val="nil"/>
              <w:right w:val="nil"/>
            </w:tcBorders>
            <w:shd w:val="clear" w:color="auto" w:fill="auto"/>
            <w:noWrap/>
            <w:vAlign w:val="bottom"/>
            <w:hideMark/>
          </w:tcPr>
          <w:p w14:paraId="43746EDD" w14:textId="77777777" w:rsidR="00DC2757" w:rsidRPr="00DC2757" w:rsidRDefault="00DC2757" w:rsidP="00DC2757">
            <w:pPr>
              <w:spacing w:after="0" w:line="240" w:lineRule="auto"/>
              <w:jc w:val="center"/>
              <w:rPr>
                <w:ins w:id="2121" w:author="Commodore, Sarah" w:date="2023-03-22T16:21:00Z"/>
                <w:rFonts w:ascii="Calibri" w:eastAsia="Times New Roman" w:hAnsi="Calibri" w:cs="Calibri"/>
                <w:color w:val="000000"/>
                <w:sz w:val="20"/>
                <w:szCs w:val="20"/>
              </w:rPr>
            </w:pPr>
            <w:ins w:id="212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CDF47E" w14:textId="77777777" w:rsidR="00DC2757" w:rsidRPr="00DC2757" w:rsidRDefault="00DC2757" w:rsidP="00DC2757">
            <w:pPr>
              <w:spacing w:after="0" w:line="240" w:lineRule="auto"/>
              <w:jc w:val="center"/>
              <w:rPr>
                <w:ins w:id="2123" w:author="Commodore, Sarah" w:date="2023-03-22T16:21:00Z"/>
                <w:rFonts w:ascii="Calibri" w:eastAsia="Times New Roman" w:hAnsi="Calibri" w:cs="Calibri"/>
                <w:color w:val="000000"/>
                <w:sz w:val="20"/>
                <w:szCs w:val="20"/>
              </w:rPr>
            </w:pPr>
            <w:ins w:id="2124"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4C29684E" w14:textId="77777777" w:rsidR="00DC2757" w:rsidRPr="00DC2757" w:rsidRDefault="00DC2757" w:rsidP="00DC2757">
            <w:pPr>
              <w:spacing w:after="0" w:line="240" w:lineRule="auto"/>
              <w:jc w:val="center"/>
              <w:rPr>
                <w:ins w:id="2125" w:author="Commodore, Sarah" w:date="2023-03-22T16:21:00Z"/>
                <w:rFonts w:ascii="Calibri" w:eastAsia="Times New Roman" w:hAnsi="Calibri" w:cs="Calibri"/>
                <w:color w:val="000000"/>
                <w:sz w:val="20"/>
                <w:szCs w:val="20"/>
              </w:rPr>
            </w:pPr>
            <w:ins w:id="2126"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6B934CB4" w14:textId="77777777" w:rsidR="00DC2757" w:rsidRPr="00DC2757" w:rsidRDefault="00DC2757" w:rsidP="00DC2757">
            <w:pPr>
              <w:spacing w:after="0" w:line="240" w:lineRule="auto"/>
              <w:jc w:val="center"/>
              <w:rPr>
                <w:ins w:id="2127" w:author="Commodore, Sarah" w:date="2023-03-22T16:21:00Z"/>
                <w:rFonts w:ascii="Calibri" w:eastAsia="Times New Roman" w:hAnsi="Calibri" w:cs="Calibri"/>
                <w:color w:val="FF0000"/>
                <w:sz w:val="20"/>
                <w:szCs w:val="20"/>
              </w:rPr>
            </w:pPr>
            <w:ins w:id="2128" w:author="Commodore, Sarah" w:date="2023-03-22T16:21:00Z">
              <w:r w:rsidRPr="00DC2757">
                <w:rPr>
                  <w:rFonts w:ascii="Calibri" w:eastAsia="Times New Roman" w:hAnsi="Calibri" w:cs="Calibri"/>
                  <w:color w:val="FF0000"/>
                  <w:sz w:val="20"/>
                  <w:szCs w:val="20"/>
                </w:rPr>
                <w:t>*</w:t>
              </w:r>
            </w:ins>
          </w:p>
        </w:tc>
      </w:tr>
      <w:tr w:rsidR="00DC2757" w:rsidRPr="00DC2757" w14:paraId="738FF3D7" w14:textId="77777777" w:rsidTr="00DC2757">
        <w:trPr>
          <w:trHeight w:val="260"/>
          <w:ins w:id="2129" w:author="Commodore, Sarah" w:date="2023-03-22T16:21:00Z"/>
        </w:trPr>
        <w:tc>
          <w:tcPr>
            <w:tcW w:w="0" w:type="auto"/>
            <w:tcBorders>
              <w:top w:val="nil"/>
              <w:left w:val="nil"/>
              <w:bottom w:val="nil"/>
              <w:right w:val="nil"/>
            </w:tcBorders>
            <w:shd w:val="clear" w:color="auto" w:fill="auto"/>
            <w:noWrap/>
            <w:vAlign w:val="bottom"/>
            <w:hideMark/>
          </w:tcPr>
          <w:p w14:paraId="4EAA1943" w14:textId="77777777" w:rsidR="00DC2757" w:rsidRPr="00DC2757" w:rsidRDefault="00DC2757" w:rsidP="00DC2757">
            <w:pPr>
              <w:spacing w:after="0" w:line="240" w:lineRule="auto"/>
              <w:rPr>
                <w:ins w:id="2130" w:author="Commodore, Sarah" w:date="2023-03-22T16:21:00Z"/>
                <w:rFonts w:ascii="Calibri" w:eastAsia="Times New Roman" w:hAnsi="Calibri" w:cs="Calibri"/>
                <w:color w:val="000000"/>
                <w:sz w:val="20"/>
                <w:szCs w:val="20"/>
              </w:rPr>
            </w:pPr>
            <w:ins w:id="2131" w:author="Commodore, Sarah" w:date="2023-03-22T16:21:00Z">
              <w:r w:rsidRPr="00DC2757">
                <w:rPr>
                  <w:rFonts w:ascii="Calibri" w:eastAsia="Times New Roman" w:hAnsi="Calibri" w:cs="Calibri"/>
                  <w:color w:val="000000"/>
                  <w:sz w:val="20"/>
                  <w:szCs w:val="20"/>
                </w:rPr>
                <w:t>ENSG00000151892.15</w:t>
              </w:r>
            </w:ins>
          </w:p>
        </w:tc>
        <w:tc>
          <w:tcPr>
            <w:tcW w:w="0" w:type="auto"/>
            <w:tcBorders>
              <w:top w:val="nil"/>
              <w:left w:val="nil"/>
              <w:bottom w:val="nil"/>
              <w:right w:val="nil"/>
            </w:tcBorders>
            <w:shd w:val="clear" w:color="auto" w:fill="auto"/>
            <w:noWrap/>
            <w:vAlign w:val="bottom"/>
            <w:hideMark/>
          </w:tcPr>
          <w:p w14:paraId="6E97FF8C" w14:textId="77777777" w:rsidR="00DC2757" w:rsidRPr="00DC2757" w:rsidRDefault="00DC2757" w:rsidP="00DC2757">
            <w:pPr>
              <w:spacing w:after="0" w:line="240" w:lineRule="auto"/>
              <w:rPr>
                <w:ins w:id="2132" w:author="Commodore, Sarah" w:date="2023-03-22T16:21:00Z"/>
                <w:rFonts w:ascii="Calibri" w:eastAsia="Times New Roman" w:hAnsi="Calibri" w:cs="Calibri"/>
                <w:color w:val="000000"/>
                <w:sz w:val="20"/>
                <w:szCs w:val="20"/>
              </w:rPr>
            </w:pPr>
            <w:ins w:id="2133" w:author="Commodore, Sarah" w:date="2023-03-22T16:21:00Z">
              <w:r w:rsidRPr="00DC2757">
                <w:rPr>
                  <w:rFonts w:ascii="Calibri" w:eastAsia="Times New Roman" w:hAnsi="Calibri" w:cs="Calibri"/>
                  <w:color w:val="000000"/>
                  <w:sz w:val="20"/>
                  <w:szCs w:val="20"/>
                </w:rPr>
                <w:t>GFRA1</w:t>
              </w:r>
            </w:ins>
          </w:p>
        </w:tc>
        <w:tc>
          <w:tcPr>
            <w:tcW w:w="0" w:type="auto"/>
            <w:tcBorders>
              <w:top w:val="nil"/>
              <w:left w:val="nil"/>
              <w:bottom w:val="nil"/>
              <w:right w:val="nil"/>
            </w:tcBorders>
            <w:shd w:val="clear" w:color="auto" w:fill="auto"/>
            <w:noWrap/>
            <w:vAlign w:val="bottom"/>
            <w:hideMark/>
          </w:tcPr>
          <w:p w14:paraId="58338064" w14:textId="77777777" w:rsidR="00DC2757" w:rsidRPr="00DC2757" w:rsidRDefault="00DC2757" w:rsidP="00DC2757">
            <w:pPr>
              <w:spacing w:after="0" w:line="240" w:lineRule="auto"/>
              <w:jc w:val="center"/>
              <w:rPr>
                <w:ins w:id="2134" w:author="Commodore, Sarah" w:date="2023-03-22T16:21:00Z"/>
                <w:rFonts w:ascii="Calibri" w:eastAsia="Times New Roman" w:hAnsi="Calibri" w:cs="Calibri"/>
                <w:color w:val="000000"/>
                <w:sz w:val="20"/>
                <w:szCs w:val="20"/>
              </w:rPr>
            </w:pPr>
            <w:ins w:id="213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AD150C6" w14:textId="77777777" w:rsidR="00DC2757" w:rsidRPr="00DC2757" w:rsidRDefault="00DC2757" w:rsidP="00DC2757">
            <w:pPr>
              <w:spacing w:after="0" w:line="240" w:lineRule="auto"/>
              <w:jc w:val="center"/>
              <w:rPr>
                <w:ins w:id="2136" w:author="Commodore, Sarah" w:date="2023-03-22T16:21:00Z"/>
                <w:rFonts w:ascii="Calibri" w:eastAsia="Times New Roman" w:hAnsi="Calibri" w:cs="Calibri"/>
                <w:color w:val="000000"/>
                <w:sz w:val="20"/>
                <w:szCs w:val="20"/>
              </w:rPr>
            </w:pPr>
            <w:ins w:id="2137"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B148A9A" w14:textId="77777777" w:rsidR="00DC2757" w:rsidRPr="00DC2757" w:rsidRDefault="00DC2757" w:rsidP="00DC2757">
            <w:pPr>
              <w:spacing w:after="0" w:line="240" w:lineRule="auto"/>
              <w:jc w:val="center"/>
              <w:rPr>
                <w:ins w:id="2138" w:author="Commodore, Sarah" w:date="2023-03-22T16:21:00Z"/>
                <w:rFonts w:ascii="Calibri" w:eastAsia="Times New Roman" w:hAnsi="Calibri" w:cs="Calibri"/>
                <w:color w:val="000000"/>
                <w:sz w:val="20"/>
                <w:szCs w:val="20"/>
              </w:rPr>
            </w:pPr>
            <w:ins w:id="2139"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3E162B82" w14:textId="77777777" w:rsidR="00DC2757" w:rsidRPr="00DC2757" w:rsidRDefault="00DC2757" w:rsidP="00DC2757">
            <w:pPr>
              <w:spacing w:after="0" w:line="240" w:lineRule="auto"/>
              <w:jc w:val="center"/>
              <w:rPr>
                <w:ins w:id="2140" w:author="Commodore, Sarah" w:date="2023-03-22T16:21:00Z"/>
                <w:rFonts w:ascii="Calibri" w:eastAsia="Times New Roman" w:hAnsi="Calibri" w:cs="Calibri"/>
                <w:color w:val="FF0000"/>
                <w:sz w:val="20"/>
                <w:szCs w:val="20"/>
              </w:rPr>
            </w:pPr>
            <w:ins w:id="2141" w:author="Commodore, Sarah" w:date="2023-03-22T16:21:00Z">
              <w:r w:rsidRPr="00DC2757">
                <w:rPr>
                  <w:rFonts w:ascii="Calibri" w:eastAsia="Times New Roman" w:hAnsi="Calibri" w:cs="Calibri"/>
                  <w:color w:val="FF0000"/>
                  <w:sz w:val="20"/>
                  <w:szCs w:val="20"/>
                </w:rPr>
                <w:t>*</w:t>
              </w:r>
            </w:ins>
          </w:p>
        </w:tc>
      </w:tr>
      <w:tr w:rsidR="00DC2757" w:rsidRPr="00DC2757" w14:paraId="61FB3F66" w14:textId="77777777" w:rsidTr="00DC2757">
        <w:trPr>
          <w:trHeight w:val="260"/>
          <w:ins w:id="2142" w:author="Commodore, Sarah" w:date="2023-03-22T16:21:00Z"/>
        </w:trPr>
        <w:tc>
          <w:tcPr>
            <w:tcW w:w="0" w:type="auto"/>
            <w:tcBorders>
              <w:top w:val="nil"/>
              <w:left w:val="nil"/>
              <w:bottom w:val="nil"/>
              <w:right w:val="nil"/>
            </w:tcBorders>
            <w:shd w:val="clear" w:color="auto" w:fill="auto"/>
            <w:noWrap/>
            <w:vAlign w:val="bottom"/>
            <w:hideMark/>
          </w:tcPr>
          <w:p w14:paraId="748A623C" w14:textId="77777777" w:rsidR="00DC2757" w:rsidRPr="00DC2757" w:rsidRDefault="00DC2757" w:rsidP="00DC2757">
            <w:pPr>
              <w:spacing w:after="0" w:line="240" w:lineRule="auto"/>
              <w:rPr>
                <w:ins w:id="2143" w:author="Commodore, Sarah" w:date="2023-03-22T16:21:00Z"/>
                <w:rFonts w:ascii="Calibri" w:eastAsia="Times New Roman" w:hAnsi="Calibri" w:cs="Calibri"/>
                <w:color w:val="000000"/>
                <w:sz w:val="20"/>
                <w:szCs w:val="20"/>
              </w:rPr>
            </w:pPr>
            <w:ins w:id="2144" w:author="Commodore, Sarah" w:date="2023-03-22T16:21:00Z">
              <w:r w:rsidRPr="00DC2757">
                <w:rPr>
                  <w:rFonts w:ascii="Calibri" w:eastAsia="Times New Roman" w:hAnsi="Calibri" w:cs="Calibri"/>
                  <w:color w:val="000000"/>
                  <w:sz w:val="20"/>
                  <w:szCs w:val="20"/>
                </w:rPr>
                <w:t>ENSG00000080572.13</w:t>
              </w:r>
            </w:ins>
          </w:p>
        </w:tc>
        <w:tc>
          <w:tcPr>
            <w:tcW w:w="0" w:type="auto"/>
            <w:tcBorders>
              <w:top w:val="nil"/>
              <w:left w:val="nil"/>
              <w:bottom w:val="nil"/>
              <w:right w:val="nil"/>
            </w:tcBorders>
            <w:shd w:val="clear" w:color="auto" w:fill="auto"/>
            <w:noWrap/>
            <w:vAlign w:val="bottom"/>
            <w:hideMark/>
          </w:tcPr>
          <w:p w14:paraId="7BE77D9F" w14:textId="77777777" w:rsidR="00DC2757" w:rsidRPr="00DC2757" w:rsidRDefault="00DC2757" w:rsidP="00DC2757">
            <w:pPr>
              <w:spacing w:after="0" w:line="240" w:lineRule="auto"/>
              <w:rPr>
                <w:ins w:id="2145" w:author="Commodore, Sarah" w:date="2023-03-22T16:21:00Z"/>
                <w:rFonts w:ascii="Calibri" w:eastAsia="Times New Roman" w:hAnsi="Calibri" w:cs="Calibri"/>
                <w:color w:val="000000"/>
                <w:sz w:val="20"/>
                <w:szCs w:val="20"/>
              </w:rPr>
            </w:pPr>
            <w:ins w:id="2146" w:author="Commodore, Sarah" w:date="2023-03-22T16:21:00Z">
              <w:r w:rsidRPr="00DC2757">
                <w:rPr>
                  <w:rFonts w:ascii="Calibri" w:eastAsia="Times New Roman" w:hAnsi="Calibri" w:cs="Calibri"/>
                  <w:color w:val="000000"/>
                  <w:sz w:val="20"/>
                  <w:szCs w:val="20"/>
                </w:rPr>
                <w:t>DNAAF6</w:t>
              </w:r>
            </w:ins>
          </w:p>
        </w:tc>
        <w:tc>
          <w:tcPr>
            <w:tcW w:w="0" w:type="auto"/>
            <w:tcBorders>
              <w:top w:val="nil"/>
              <w:left w:val="nil"/>
              <w:bottom w:val="nil"/>
              <w:right w:val="nil"/>
            </w:tcBorders>
            <w:shd w:val="clear" w:color="auto" w:fill="auto"/>
            <w:noWrap/>
            <w:vAlign w:val="bottom"/>
            <w:hideMark/>
          </w:tcPr>
          <w:p w14:paraId="7ACB3744" w14:textId="77777777" w:rsidR="00DC2757" w:rsidRPr="00DC2757" w:rsidRDefault="00DC2757" w:rsidP="00DC2757">
            <w:pPr>
              <w:spacing w:after="0" w:line="240" w:lineRule="auto"/>
              <w:jc w:val="center"/>
              <w:rPr>
                <w:ins w:id="2147" w:author="Commodore, Sarah" w:date="2023-03-22T16:21:00Z"/>
                <w:rFonts w:ascii="Calibri" w:eastAsia="Times New Roman" w:hAnsi="Calibri" w:cs="Calibri"/>
                <w:color w:val="000000"/>
                <w:sz w:val="20"/>
                <w:szCs w:val="20"/>
              </w:rPr>
            </w:pPr>
            <w:ins w:id="214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1142B4E" w14:textId="77777777" w:rsidR="00DC2757" w:rsidRPr="00DC2757" w:rsidRDefault="00DC2757" w:rsidP="00DC2757">
            <w:pPr>
              <w:spacing w:after="0" w:line="240" w:lineRule="auto"/>
              <w:jc w:val="center"/>
              <w:rPr>
                <w:ins w:id="2149" w:author="Commodore, Sarah" w:date="2023-03-22T16:21:00Z"/>
                <w:rFonts w:ascii="Calibri" w:eastAsia="Times New Roman" w:hAnsi="Calibri" w:cs="Calibri"/>
                <w:color w:val="000000"/>
                <w:sz w:val="20"/>
                <w:szCs w:val="20"/>
              </w:rPr>
            </w:pPr>
            <w:ins w:id="2150"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5DCE3610" w14:textId="77777777" w:rsidR="00DC2757" w:rsidRPr="00DC2757" w:rsidRDefault="00DC2757" w:rsidP="00DC2757">
            <w:pPr>
              <w:spacing w:after="0" w:line="240" w:lineRule="auto"/>
              <w:jc w:val="center"/>
              <w:rPr>
                <w:ins w:id="2151" w:author="Commodore, Sarah" w:date="2023-03-22T16:21:00Z"/>
                <w:rFonts w:ascii="Calibri" w:eastAsia="Times New Roman" w:hAnsi="Calibri" w:cs="Calibri"/>
                <w:color w:val="000000"/>
                <w:sz w:val="20"/>
                <w:szCs w:val="20"/>
              </w:rPr>
            </w:pPr>
            <w:ins w:id="2152" w:author="Commodore, Sarah" w:date="2023-03-22T16:21:00Z">
              <w:r w:rsidRPr="00DC2757">
                <w:rPr>
                  <w:rFonts w:ascii="Calibri" w:eastAsia="Times New Roman" w:hAnsi="Calibri" w:cs="Calibri"/>
                  <w:color w:val="000000"/>
                  <w:sz w:val="20"/>
                  <w:szCs w:val="20"/>
                </w:rPr>
                <w:t>3.8E-10</w:t>
              </w:r>
            </w:ins>
          </w:p>
        </w:tc>
        <w:tc>
          <w:tcPr>
            <w:tcW w:w="0" w:type="auto"/>
            <w:tcBorders>
              <w:top w:val="nil"/>
              <w:left w:val="nil"/>
              <w:bottom w:val="nil"/>
              <w:right w:val="nil"/>
            </w:tcBorders>
            <w:shd w:val="clear" w:color="auto" w:fill="auto"/>
            <w:noWrap/>
            <w:vAlign w:val="bottom"/>
            <w:hideMark/>
          </w:tcPr>
          <w:p w14:paraId="4AFCDEC6" w14:textId="77777777" w:rsidR="00DC2757" w:rsidRPr="00DC2757" w:rsidRDefault="00DC2757" w:rsidP="00DC2757">
            <w:pPr>
              <w:spacing w:after="0" w:line="240" w:lineRule="auto"/>
              <w:jc w:val="center"/>
              <w:rPr>
                <w:ins w:id="2153" w:author="Commodore, Sarah" w:date="2023-03-22T16:21:00Z"/>
                <w:rFonts w:ascii="Calibri" w:eastAsia="Times New Roman" w:hAnsi="Calibri" w:cs="Calibri"/>
                <w:color w:val="FF0000"/>
                <w:sz w:val="20"/>
                <w:szCs w:val="20"/>
              </w:rPr>
            </w:pPr>
            <w:ins w:id="2154" w:author="Commodore, Sarah" w:date="2023-03-22T16:21:00Z">
              <w:r w:rsidRPr="00DC2757">
                <w:rPr>
                  <w:rFonts w:ascii="Calibri" w:eastAsia="Times New Roman" w:hAnsi="Calibri" w:cs="Calibri"/>
                  <w:color w:val="FF0000"/>
                  <w:sz w:val="20"/>
                  <w:szCs w:val="20"/>
                </w:rPr>
                <w:t>*</w:t>
              </w:r>
            </w:ins>
          </w:p>
        </w:tc>
      </w:tr>
      <w:tr w:rsidR="00DC2757" w:rsidRPr="00DC2757" w14:paraId="2E3860CA" w14:textId="77777777" w:rsidTr="00DC2757">
        <w:trPr>
          <w:trHeight w:val="260"/>
          <w:ins w:id="2155" w:author="Commodore, Sarah" w:date="2023-03-22T16:21:00Z"/>
        </w:trPr>
        <w:tc>
          <w:tcPr>
            <w:tcW w:w="0" w:type="auto"/>
            <w:tcBorders>
              <w:top w:val="nil"/>
              <w:left w:val="nil"/>
              <w:bottom w:val="nil"/>
              <w:right w:val="nil"/>
            </w:tcBorders>
            <w:shd w:val="clear" w:color="auto" w:fill="auto"/>
            <w:noWrap/>
            <w:vAlign w:val="bottom"/>
            <w:hideMark/>
          </w:tcPr>
          <w:p w14:paraId="7EBC145A" w14:textId="77777777" w:rsidR="00DC2757" w:rsidRPr="00DC2757" w:rsidRDefault="00DC2757" w:rsidP="00DC2757">
            <w:pPr>
              <w:spacing w:after="0" w:line="240" w:lineRule="auto"/>
              <w:rPr>
                <w:ins w:id="2156" w:author="Commodore, Sarah" w:date="2023-03-22T16:21:00Z"/>
                <w:rFonts w:ascii="Calibri" w:eastAsia="Times New Roman" w:hAnsi="Calibri" w:cs="Calibri"/>
                <w:color w:val="000000"/>
                <w:sz w:val="20"/>
                <w:szCs w:val="20"/>
              </w:rPr>
            </w:pPr>
            <w:ins w:id="2157" w:author="Commodore, Sarah" w:date="2023-03-22T16:21:00Z">
              <w:r w:rsidRPr="00DC2757">
                <w:rPr>
                  <w:rFonts w:ascii="Calibri" w:eastAsia="Times New Roman" w:hAnsi="Calibri" w:cs="Calibri"/>
                  <w:color w:val="000000"/>
                  <w:sz w:val="20"/>
                  <w:szCs w:val="20"/>
                </w:rPr>
                <w:t>ENSG00000188523.9</w:t>
              </w:r>
            </w:ins>
          </w:p>
        </w:tc>
        <w:tc>
          <w:tcPr>
            <w:tcW w:w="0" w:type="auto"/>
            <w:tcBorders>
              <w:top w:val="nil"/>
              <w:left w:val="nil"/>
              <w:bottom w:val="nil"/>
              <w:right w:val="nil"/>
            </w:tcBorders>
            <w:shd w:val="clear" w:color="auto" w:fill="auto"/>
            <w:noWrap/>
            <w:vAlign w:val="bottom"/>
            <w:hideMark/>
          </w:tcPr>
          <w:p w14:paraId="1065BAE8" w14:textId="77777777" w:rsidR="00DC2757" w:rsidRPr="00DC2757" w:rsidRDefault="00DC2757" w:rsidP="00DC2757">
            <w:pPr>
              <w:spacing w:after="0" w:line="240" w:lineRule="auto"/>
              <w:rPr>
                <w:ins w:id="2158" w:author="Commodore, Sarah" w:date="2023-03-22T16:21:00Z"/>
                <w:rFonts w:ascii="Calibri" w:eastAsia="Times New Roman" w:hAnsi="Calibri" w:cs="Calibri"/>
                <w:color w:val="000000"/>
                <w:sz w:val="20"/>
                <w:szCs w:val="20"/>
              </w:rPr>
            </w:pPr>
            <w:ins w:id="2159" w:author="Commodore, Sarah" w:date="2023-03-22T16:21:00Z">
              <w:r w:rsidRPr="00DC2757">
                <w:rPr>
                  <w:rFonts w:ascii="Calibri" w:eastAsia="Times New Roman" w:hAnsi="Calibri" w:cs="Calibri"/>
                  <w:color w:val="000000"/>
                  <w:sz w:val="20"/>
                  <w:szCs w:val="20"/>
                </w:rPr>
                <w:t>CFAP77</w:t>
              </w:r>
            </w:ins>
          </w:p>
        </w:tc>
        <w:tc>
          <w:tcPr>
            <w:tcW w:w="0" w:type="auto"/>
            <w:tcBorders>
              <w:top w:val="nil"/>
              <w:left w:val="nil"/>
              <w:bottom w:val="nil"/>
              <w:right w:val="nil"/>
            </w:tcBorders>
            <w:shd w:val="clear" w:color="auto" w:fill="auto"/>
            <w:noWrap/>
            <w:vAlign w:val="bottom"/>
            <w:hideMark/>
          </w:tcPr>
          <w:p w14:paraId="29C013A6" w14:textId="77777777" w:rsidR="00DC2757" w:rsidRPr="00DC2757" w:rsidRDefault="00DC2757" w:rsidP="00DC2757">
            <w:pPr>
              <w:spacing w:after="0" w:line="240" w:lineRule="auto"/>
              <w:jc w:val="center"/>
              <w:rPr>
                <w:ins w:id="2160" w:author="Commodore, Sarah" w:date="2023-03-22T16:21:00Z"/>
                <w:rFonts w:ascii="Calibri" w:eastAsia="Times New Roman" w:hAnsi="Calibri" w:cs="Calibri"/>
                <w:color w:val="000000"/>
                <w:sz w:val="20"/>
                <w:szCs w:val="20"/>
              </w:rPr>
            </w:pPr>
            <w:ins w:id="216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BE9814" w14:textId="77777777" w:rsidR="00DC2757" w:rsidRPr="00DC2757" w:rsidRDefault="00DC2757" w:rsidP="00DC2757">
            <w:pPr>
              <w:spacing w:after="0" w:line="240" w:lineRule="auto"/>
              <w:jc w:val="center"/>
              <w:rPr>
                <w:ins w:id="2162" w:author="Commodore, Sarah" w:date="2023-03-22T16:21:00Z"/>
                <w:rFonts w:ascii="Calibri" w:eastAsia="Times New Roman" w:hAnsi="Calibri" w:cs="Calibri"/>
                <w:color w:val="000000"/>
                <w:sz w:val="20"/>
                <w:szCs w:val="20"/>
              </w:rPr>
            </w:pPr>
            <w:ins w:id="2163"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52DD09C3" w14:textId="77777777" w:rsidR="00DC2757" w:rsidRPr="00DC2757" w:rsidRDefault="00DC2757" w:rsidP="00DC2757">
            <w:pPr>
              <w:spacing w:after="0" w:line="240" w:lineRule="auto"/>
              <w:jc w:val="center"/>
              <w:rPr>
                <w:ins w:id="2164" w:author="Commodore, Sarah" w:date="2023-03-22T16:21:00Z"/>
                <w:rFonts w:ascii="Calibri" w:eastAsia="Times New Roman" w:hAnsi="Calibri" w:cs="Calibri"/>
                <w:color w:val="000000"/>
                <w:sz w:val="20"/>
                <w:szCs w:val="20"/>
              </w:rPr>
            </w:pPr>
            <w:ins w:id="2165"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04CC5729" w14:textId="77777777" w:rsidR="00DC2757" w:rsidRPr="00DC2757" w:rsidRDefault="00DC2757" w:rsidP="00DC2757">
            <w:pPr>
              <w:spacing w:after="0" w:line="240" w:lineRule="auto"/>
              <w:jc w:val="center"/>
              <w:rPr>
                <w:ins w:id="2166" w:author="Commodore, Sarah" w:date="2023-03-22T16:21:00Z"/>
                <w:rFonts w:ascii="Calibri" w:eastAsia="Times New Roman" w:hAnsi="Calibri" w:cs="Calibri"/>
                <w:color w:val="FF0000"/>
                <w:sz w:val="20"/>
                <w:szCs w:val="20"/>
              </w:rPr>
            </w:pPr>
            <w:ins w:id="2167" w:author="Commodore, Sarah" w:date="2023-03-22T16:21:00Z">
              <w:r w:rsidRPr="00DC2757">
                <w:rPr>
                  <w:rFonts w:ascii="Calibri" w:eastAsia="Times New Roman" w:hAnsi="Calibri" w:cs="Calibri"/>
                  <w:color w:val="FF0000"/>
                  <w:sz w:val="20"/>
                  <w:szCs w:val="20"/>
                </w:rPr>
                <w:t>*</w:t>
              </w:r>
            </w:ins>
          </w:p>
        </w:tc>
      </w:tr>
      <w:tr w:rsidR="00DC2757" w:rsidRPr="00DC2757" w14:paraId="3F7C7046" w14:textId="77777777" w:rsidTr="00DC2757">
        <w:trPr>
          <w:trHeight w:val="260"/>
          <w:ins w:id="2168" w:author="Commodore, Sarah" w:date="2023-03-22T16:21:00Z"/>
        </w:trPr>
        <w:tc>
          <w:tcPr>
            <w:tcW w:w="0" w:type="auto"/>
            <w:tcBorders>
              <w:top w:val="nil"/>
              <w:left w:val="nil"/>
              <w:bottom w:val="nil"/>
              <w:right w:val="nil"/>
            </w:tcBorders>
            <w:shd w:val="clear" w:color="auto" w:fill="auto"/>
            <w:noWrap/>
            <w:vAlign w:val="bottom"/>
            <w:hideMark/>
          </w:tcPr>
          <w:p w14:paraId="43E5F542" w14:textId="77777777" w:rsidR="00DC2757" w:rsidRPr="00DC2757" w:rsidRDefault="00DC2757" w:rsidP="00DC2757">
            <w:pPr>
              <w:spacing w:after="0" w:line="240" w:lineRule="auto"/>
              <w:rPr>
                <w:ins w:id="2169" w:author="Commodore, Sarah" w:date="2023-03-22T16:21:00Z"/>
                <w:rFonts w:ascii="Calibri" w:eastAsia="Times New Roman" w:hAnsi="Calibri" w:cs="Calibri"/>
                <w:color w:val="000000"/>
                <w:sz w:val="20"/>
                <w:szCs w:val="20"/>
              </w:rPr>
            </w:pPr>
            <w:ins w:id="2170" w:author="Commodore, Sarah" w:date="2023-03-22T16:21:00Z">
              <w:r w:rsidRPr="00DC2757">
                <w:rPr>
                  <w:rFonts w:ascii="Calibri" w:eastAsia="Times New Roman" w:hAnsi="Calibri" w:cs="Calibri"/>
                  <w:color w:val="000000"/>
                  <w:sz w:val="20"/>
                  <w:szCs w:val="20"/>
                </w:rPr>
                <w:t>ENSG00000186329.9</w:t>
              </w:r>
            </w:ins>
          </w:p>
        </w:tc>
        <w:tc>
          <w:tcPr>
            <w:tcW w:w="0" w:type="auto"/>
            <w:tcBorders>
              <w:top w:val="nil"/>
              <w:left w:val="nil"/>
              <w:bottom w:val="nil"/>
              <w:right w:val="nil"/>
            </w:tcBorders>
            <w:shd w:val="clear" w:color="auto" w:fill="auto"/>
            <w:noWrap/>
            <w:vAlign w:val="bottom"/>
            <w:hideMark/>
          </w:tcPr>
          <w:p w14:paraId="67FEB094" w14:textId="77777777" w:rsidR="00DC2757" w:rsidRPr="00DC2757" w:rsidRDefault="00DC2757" w:rsidP="00DC2757">
            <w:pPr>
              <w:spacing w:after="0" w:line="240" w:lineRule="auto"/>
              <w:rPr>
                <w:ins w:id="2171" w:author="Commodore, Sarah" w:date="2023-03-22T16:21:00Z"/>
                <w:rFonts w:ascii="Calibri" w:eastAsia="Times New Roman" w:hAnsi="Calibri" w:cs="Calibri"/>
                <w:color w:val="000000"/>
                <w:sz w:val="20"/>
                <w:szCs w:val="20"/>
              </w:rPr>
            </w:pPr>
            <w:ins w:id="2172" w:author="Commodore, Sarah" w:date="2023-03-22T16:21:00Z">
              <w:r w:rsidRPr="00DC2757">
                <w:rPr>
                  <w:rFonts w:ascii="Calibri" w:eastAsia="Times New Roman" w:hAnsi="Calibri" w:cs="Calibri"/>
                  <w:color w:val="000000"/>
                  <w:sz w:val="20"/>
                  <w:szCs w:val="20"/>
                </w:rPr>
                <w:t>TMEM212</w:t>
              </w:r>
            </w:ins>
          </w:p>
        </w:tc>
        <w:tc>
          <w:tcPr>
            <w:tcW w:w="0" w:type="auto"/>
            <w:tcBorders>
              <w:top w:val="nil"/>
              <w:left w:val="nil"/>
              <w:bottom w:val="nil"/>
              <w:right w:val="nil"/>
            </w:tcBorders>
            <w:shd w:val="clear" w:color="auto" w:fill="auto"/>
            <w:noWrap/>
            <w:vAlign w:val="bottom"/>
            <w:hideMark/>
          </w:tcPr>
          <w:p w14:paraId="30C9022C" w14:textId="77777777" w:rsidR="00DC2757" w:rsidRPr="00DC2757" w:rsidRDefault="00DC2757" w:rsidP="00DC2757">
            <w:pPr>
              <w:spacing w:after="0" w:line="240" w:lineRule="auto"/>
              <w:jc w:val="center"/>
              <w:rPr>
                <w:ins w:id="2173" w:author="Commodore, Sarah" w:date="2023-03-22T16:21:00Z"/>
                <w:rFonts w:ascii="Calibri" w:eastAsia="Times New Roman" w:hAnsi="Calibri" w:cs="Calibri"/>
                <w:color w:val="000000"/>
                <w:sz w:val="20"/>
                <w:szCs w:val="20"/>
              </w:rPr>
            </w:pPr>
            <w:ins w:id="217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6514BF" w14:textId="77777777" w:rsidR="00DC2757" w:rsidRPr="00DC2757" w:rsidRDefault="00DC2757" w:rsidP="00DC2757">
            <w:pPr>
              <w:spacing w:after="0" w:line="240" w:lineRule="auto"/>
              <w:jc w:val="center"/>
              <w:rPr>
                <w:ins w:id="2175" w:author="Commodore, Sarah" w:date="2023-03-22T16:21:00Z"/>
                <w:rFonts w:ascii="Calibri" w:eastAsia="Times New Roman" w:hAnsi="Calibri" w:cs="Calibri"/>
                <w:color w:val="000000"/>
                <w:sz w:val="20"/>
                <w:szCs w:val="20"/>
              </w:rPr>
            </w:pPr>
            <w:ins w:id="2176"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02D9B729" w14:textId="77777777" w:rsidR="00DC2757" w:rsidRPr="00DC2757" w:rsidRDefault="00DC2757" w:rsidP="00DC2757">
            <w:pPr>
              <w:spacing w:after="0" w:line="240" w:lineRule="auto"/>
              <w:jc w:val="center"/>
              <w:rPr>
                <w:ins w:id="2177" w:author="Commodore, Sarah" w:date="2023-03-22T16:21:00Z"/>
                <w:rFonts w:ascii="Calibri" w:eastAsia="Times New Roman" w:hAnsi="Calibri" w:cs="Calibri"/>
                <w:color w:val="000000"/>
                <w:sz w:val="20"/>
                <w:szCs w:val="20"/>
              </w:rPr>
            </w:pPr>
            <w:ins w:id="2178"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75545637" w14:textId="77777777" w:rsidR="00DC2757" w:rsidRPr="00DC2757" w:rsidRDefault="00DC2757" w:rsidP="00DC2757">
            <w:pPr>
              <w:spacing w:after="0" w:line="240" w:lineRule="auto"/>
              <w:jc w:val="center"/>
              <w:rPr>
                <w:ins w:id="2179" w:author="Commodore, Sarah" w:date="2023-03-22T16:21:00Z"/>
                <w:rFonts w:ascii="Calibri" w:eastAsia="Times New Roman" w:hAnsi="Calibri" w:cs="Calibri"/>
                <w:color w:val="FF0000"/>
                <w:sz w:val="20"/>
                <w:szCs w:val="20"/>
              </w:rPr>
            </w:pPr>
            <w:ins w:id="2180" w:author="Commodore, Sarah" w:date="2023-03-22T16:21:00Z">
              <w:r w:rsidRPr="00DC2757">
                <w:rPr>
                  <w:rFonts w:ascii="Calibri" w:eastAsia="Times New Roman" w:hAnsi="Calibri" w:cs="Calibri"/>
                  <w:color w:val="FF0000"/>
                  <w:sz w:val="20"/>
                  <w:szCs w:val="20"/>
                </w:rPr>
                <w:t>*</w:t>
              </w:r>
            </w:ins>
          </w:p>
        </w:tc>
      </w:tr>
      <w:tr w:rsidR="00DC2757" w:rsidRPr="00DC2757" w14:paraId="0E33A710" w14:textId="77777777" w:rsidTr="00DC2757">
        <w:trPr>
          <w:trHeight w:val="260"/>
          <w:ins w:id="2181" w:author="Commodore, Sarah" w:date="2023-03-22T16:21:00Z"/>
        </w:trPr>
        <w:tc>
          <w:tcPr>
            <w:tcW w:w="0" w:type="auto"/>
            <w:tcBorders>
              <w:top w:val="nil"/>
              <w:left w:val="nil"/>
              <w:bottom w:val="nil"/>
              <w:right w:val="nil"/>
            </w:tcBorders>
            <w:shd w:val="clear" w:color="auto" w:fill="auto"/>
            <w:noWrap/>
            <w:vAlign w:val="bottom"/>
            <w:hideMark/>
          </w:tcPr>
          <w:p w14:paraId="23EBF464" w14:textId="77777777" w:rsidR="00DC2757" w:rsidRPr="00DC2757" w:rsidRDefault="00DC2757" w:rsidP="00DC2757">
            <w:pPr>
              <w:spacing w:after="0" w:line="240" w:lineRule="auto"/>
              <w:rPr>
                <w:ins w:id="2182" w:author="Commodore, Sarah" w:date="2023-03-22T16:21:00Z"/>
                <w:rFonts w:ascii="Calibri" w:eastAsia="Times New Roman" w:hAnsi="Calibri" w:cs="Calibri"/>
                <w:color w:val="000000"/>
                <w:sz w:val="20"/>
                <w:szCs w:val="20"/>
              </w:rPr>
            </w:pPr>
            <w:ins w:id="2183" w:author="Commodore, Sarah" w:date="2023-03-22T16:21:00Z">
              <w:r w:rsidRPr="00DC2757">
                <w:rPr>
                  <w:rFonts w:ascii="Calibri" w:eastAsia="Times New Roman" w:hAnsi="Calibri" w:cs="Calibri"/>
                  <w:color w:val="000000"/>
                  <w:sz w:val="20"/>
                  <w:szCs w:val="20"/>
                </w:rPr>
                <w:t>ENSG00000166596.15</w:t>
              </w:r>
            </w:ins>
          </w:p>
        </w:tc>
        <w:tc>
          <w:tcPr>
            <w:tcW w:w="0" w:type="auto"/>
            <w:tcBorders>
              <w:top w:val="nil"/>
              <w:left w:val="nil"/>
              <w:bottom w:val="nil"/>
              <w:right w:val="nil"/>
            </w:tcBorders>
            <w:shd w:val="clear" w:color="auto" w:fill="auto"/>
            <w:noWrap/>
            <w:vAlign w:val="bottom"/>
            <w:hideMark/>
          </w:tcPr>
          <w:p w14:paraId="2E0B5454" w14:textId="77777777" w:rsidR="00DC2757" w:rsidRPr="00DC2757" w:rsidRDefault="00DC2757" w:rsidP="00DC2757">
            <w:pPr>
              <w:spacing w:after="0" w:line="240" w:lineRule="auto"/>
              <w:rPr>
                <w:ins w:id="2184" w:author="Commodore, Sarah" w:date="2023-03-22T16:21:00Z"/>
                <w:rFonts w:ascii="Calibri" w:eastAsia="Times New Roman" w:hAnsi="Calibri" w:cs="Calibri"/>
                <w:color w:val="000000"/>
                <w:sz w:val="20"/>
                <w:szCs w:val="20"/>
              </w:rPr>
            </w:pPr>
            <w:ins w:id="2185" w:author="Commodore, Sarah" w:date="2023-03-22T16:21:00Z">
              <w:r w:rsidRPr="00DC2757">
                <w:rPr>
                  <w:rFonts w:ascii="Calibri" w:eastAsia="Times New Roman" w:hAnsi="Calibri" w:cs="Calibri"/>
                  <w:color w:val="000000"/>
                  <w:sz w:val="20"/>
                  <w:szCs w:val="20"/>
                </w:rPr>
                <w:t>CFAP52</w:t>
              </w:r>
            </w:ins>
          </w:p>
        </w:tc>
        <w:tc>
          <w:tcPr>
            <w:tcW w:w="0" w:type="auto"/>
            <w:tcBorders>
              <w:top w:val="nil"/>
              <w:left w:val="nil"/>
              <w:bottom w:val="nil"/>
              <w:right w:val="nil"/>
            </w:tcBorders>
            <w:shd w:val="clear" w:color="auto" w:fill="auto"/>
            <w:noWrap/>
            <w:vAlign w:val="bottom"/>
            <w:hideMark/>
          </w:tcPr>
          <w:p w14:paraId="03AEF69B" w14:textId="77777777" w:rsidR="00DC2757" w:rsidRPr="00DC2757" w:rsidRDefault="00DC2757" w:rsidP="00DC2757">
            <w:pPr>
              <w:spacing w:after="0" w:line="240" w:lineRule="auto"/>
              <w:jc w:val="center"/>
              <w:rPr>
                <w:ins w:id="2186" w:author="Commodore, Sarah" w:date="2023-03-22T16:21:00Z"/>
                <w:rFonts w:ascii="Calibri" w:eastAsia="Times New Roman" w:hAnsi="Calibri" w:cs="Calibri"/>
                <w:color w:val="000000"/>
                <w:sz w:val="20"/>
                <w:szCs w:val="20"/>
              </w:rPr>
            </w:pPr>
            <w:ins w:id="218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3754D9" w14:textId="77777777" w:rsidR="00DC2757" w:rsidRPr="00DC2757" w:rsidRDefault="00DC2757" w:rsidP="00DC2757">
            <w:pPr>
              <w:spacing w:after="0" w:line="240" w:lineRule="auto"/>
              <w:jc w:val="center"/>
              <w:rPr>
                <w:ins w:id="2188" w:author="Commodore, Sarah" w:date="2023-03-22T16:21:00Z"/>
                <w:rFonts w:ascii="Calibri" w:eastAsia="Times New Roman" w:hAnsi="Calibri" w:cs="Calibri"/>
                <w:color w:val="000000"/>
                <w:sz w:val="20"/>
                <w:szCs w:val="20"/>
              </w:rPr>
            </w:pPr>
            <w:ins w:id="2189" w:author="Commodore, Sarah" w:date="2023-03-22T16:21:00Z">
              <w:r w:rsidRPr="00DC2757">
                <w:rPr>
                  <w:rFonts w:ascii="Calibri" w:eastAsia="Times New Roman" w:hAnsi="Calibri" w:cs="Calibri"/>
                  <w:color w:val="000000"/>
                  <w:sz w:val="20"/>
                  <w:szCs w:val="20"/>
                </w:rPr>
                <w:t>2.4E-10</w:t>
              </w:r>
            </w:ins>
          </w:p>
        </w:tc>
        <w:tc>
          <w:tcPr>
            <w:tcW w:w="0" w:type="auto"/>
            <w:tcBorders>
              <w:top w:val="nil"/>
              <w:left w:val="nil"/>
              <w:bottom w:val="nil"/>
              <w:right w:val="nil"/>
            </w:tcBorders>
            <w:shd w:val="clear" w:color="auto" w:fill="auto"/>
            <w:noWrap/>
            <w:vAlign w:val="bottom"/>
            <w:hideMark/>
          </w:tcPr>
          <w:p w14:paraId="67BF000A" w14:textId="77777777" w:rsidR="00DC2757" w:rsidRPr="00DC2757" w:rsidRDefault="00DC2757" w:rsidP="00DC2757">
            <w:pPr>
              <w:spacing w:after="0" w:line="240" w:lineRule="auto"/>
              <w:jc w:val="center"/>
              <w:rPr>
                <w:ins w:id="2190" w:author="Commodore, Sarah" w:date="2023-03-22T16:21:00Z"/>
                <w:rFonts w:ascii="Calibri" w:eastAsia="Times New Roman" w:hAnsi="Calibri" w:cs="Calibri"/>
                <w:color w:val="000000"/>
                <w:sz w:val="20"/>
                <w:szCs w:val="20"/>
              </w:rPr>
            </w:pPr>
            <w:ins w:id="2191" w:author="Commodore, Sarah" w:date="2023-03-22T16:21:00Z">
              <w:r w:rsidRPr="00DC2757">
                <w:rPr>
                  <w:rFonts w:ascii="Calibri" w:eastAsia="Times New Roman" w:hAnsi="Calibri" w:cs="Calibri"/>
                  <w:color w:val="000000"/>
                  <w:sz w:val="20"/>
                  <w:szCs w:val="20"/>
                </w:rPr>
                <w:t>5.0E-09</w:t>
              </w:r>
            </w:ins>
          </w:p>
        </w:tc>
        <w:tc>
          <w:tcPr>
            <w:tcW w:w="0" w:type="auto"/>
            <w:tcBorders>
              <w:top w:val="nil"/>
              <w:left w:val="nil"/>
              <w:bottom w:val="nil"/>
              <w:right w:val="nil"/>
            </w:tcBorders>
            <w:shd w:val="clear" w:color="auto" w:fill="auto"/>
            <w:noWrap/>
            <w:vAlign w:val="bottom"/>
            <w:hideMark/>
          </w:tcPr>
          <w:p w14:paraId="25717F76" w14:textId="77777777" w:rsidR="00DC2757" w:rsidRPr="00DC2757" w:rsidRDefault="00DC2757" w:rsidP="00DC2757">
            <w:pPr>
              <w:spacing w:after="0" w:line="240" w:lineRule="auto"/>
              <w:jc w:val="center"/>
              <w:rPr>
                <w:ins w:id="2192" w:author="Commodore, Sarah" w:date="2023-03-22T16:21:00Z"/>
                <w:rFonts w:ascii="Calibri" w:eastAsia="Times New Roman" w:hAnsi="Calibri" w:cs="Calibri"/>
                <w:color w:val="FF0000"/>
                <w:sz w:val="20"/>
                <w:szCs w:val="20"/>
              </w:rPr>
            </w:pPr>
            <w:ins w:id="2193" w:author="Commodore, Sarah" w:date="2023-03-22T16:21:00Z">
              <w:r w:rsidRPr="00DC2757">
                <w:rPr>
                  <w:rFonts w:ascii="Calibri" w:eastAsia="Times New Roman" w:hAnsi="Calibri" w:cs="Calibri"/>
                  <w:color w:val="FF0000"/>
                  <w:sz w:val="20"/>
                  <w:szCs w:val="20"/>
                </w:rPr>
                <w:t>*</w:t>
              </w:r>
            </w:ins>
          </w:p>
        </w:tc>
      </w:tr>
      <w:tr w:rsidR="00DC2757" w:rsidRPr="00DC2757" w14:paraId="267F1464" w14:textId="77777777" w:rsidTr="00DC2757">
        <w:trPr>
          <w:trHeight w:val="260"/>
          <w:ins w:id="2194" w:author="Commodore, Sarah" w:date="2023-03-22T16:21:00Z"/>
        </w:trPr>
        <w:tc>
          <w:tcPr>
            <w:tcW w:w="0" w:type="auto"/>
            <w:tcBorders>
              <w:top w:val="nil"/>
              <w:left w:val="nil"/>
              <w:bottom w:val="nil"/>
              <w:right w:val="nil"/>
            </w:tcBorders>
            <w:shd w:val="clear" w:color="auto" w:fill="auto"/>
            <w:noWrap/>
            <w:vAlign w:val="bottom"/>
            <w:hideMark/>
          </w:tcPr>
          <w:p w14:paraId="6E9CD871" w14:textId="77777777" w:rsidR="00DC2757" w:rsidRPr="00DC2757" w:rsidRDefault="00DC2757" w:rsidP="00DC2757">
            <w:pPr>
              <w:spacing w:after="0" w:line="240" w:lineRule="auto"/>
              <w:rPr>
                <w:ins w:id="2195" w:author="Commodore, Sarah" w:date="2023-03-22T16:21:00Z"/>
                <w:rFonts w:ascii="Calibri" w:eastAsia="Times New Roman" w:hAnsi="Calibri" w:cs="Calibri"/>
                <w:color w:val="000000"/>
                <w:sz w:val="20"/>
                <w:szCs w:val="20"/>
              </w:rPr>
            </w:pPr>
            <w:ins w:id="2196" w:author="Commodore, Sarah" w:date="2023-03-22T16:21:00Z">
              <w:r w:rsidRPr="00DC2757">
                <w:rPr>
                  <w:rFonts w:ascii="Calibri" w:eastAsia="Times New Roman" w:hAnsi="Calibri" w:cs="Calibri"/>
                  <w:color w:val="000000"/>
                  <w:sz w:val="20"/>
                  <w:szCs w:val="20"/>
                </w:rPr>
                <w:t>ENSG00000152611.12</w:t>
              </w:r>
            </w:ins>
          </w:p>
        </w:tc>
        <w:tc>
          <w:tcPr>
            <w:tcW w:w="0" w:type="auto"/>
            <w:tcBorders>
              <w:top w:val="nil"/>
              <w:left w:val="nil"/>
              <w:bottom w:val="nil"/>
              <w:right w:val="nil"/>
            </w:tcBorders>
            <w:shd w:val="clear" w:color="auto" w:fill="auto"/>
            <w:noWrap/>
            <w:vAlign w:val="bottom"/>
            <w:hideMark/>
          </w:tcPr>
          <w:p w14:paraId="122859C5" w14:textId="77777777" w:rsidR="00DC2757" w:rsidRPr="00DC2757" w:rsidRDefault="00DC2757" w:rsidP="00DC2757">
            <w:pPr>
              <w:spacing w:after="0" w:line="240" w:lineRule="auto"/>
              <w:rPr>
                <w:ins w:id="2197" w:author="Commodore, Sarah" w:date="2023-03-22T16:21:00Z"/>
                <w:rFonts w:ascii="Calibri" w:eastAsia="Times New Roman" w:hAnsi="Calibri" w:cs="Calibri"/>
                <w:color w:val="000000"/>
                <w:sz w:val="20"/>
                <w:szCs w:val="20"/>
              </w:rPr>
            </w:pPr>
            <w:ins w:id="2198" w:author="Commodore, Sarah" w:date="2023-03-22T16:21:00Z">
              <w:r w:rsidRPr="00DC2757">
                <w:rPr>
                  <w:rFonts w:ascii="Calibri" w:eastAsia="Times New Roman" w:hAnsi="Calibri" w:cs="Calibri"/>
                  <w:color w:val="000000"/>
                  <w:sz w:val="20"/>
                  <w:szCs w:val="20"/>
                </w:rPr>
                <w:t>CAPSL</w:t>
              </w:r>
            </w:ins>
          </w:p>
        </w:tc>
        <w:tc>
          <w:tcPr>
            <w:tcW w:w="0" w:type="auto"/>
            <w:tcBorders>
              <w:top w:val="nil"/>
              <w:left w:val="nil"/>
              <w:bottom w:val="nil"/>
              <w:right w:val="nil"/>
            </w:tcBorders>
            <w:shd w:val="clear" w:color="auto" w:fill="auto"/>
            <w:noWrap/>
            <w:vAlign w:val="bottom"/>
            <w:hideMark/>
          </w:tcPr>
          <w:p w14:paraId="310891A4" w14:textId="77777777" w:rsidR="00DC2757" w:rsidRPr="00DC2757" w:rsidRDefault="00DC2757" w:rsidP="00DC2757">
            <w:pPr>
              <w:spacing w:after="0" w:line="240" w:lineRule="auto"/>
              <w:jc w:val="center"/>
              <w:rPr>
                <w:ins w:id="2199" w:author="Commodore, Sarah" w:date="2023-03-22T16:21:00Z"/>
                <w:rFonts w:ascii="Calibri" w:eastAsia="Times New Roman" w:hAnsi="Calibri" w:cs="Calibri"/>
                <w:color w:val="000000"/>
                <w:sz w:val="20"/>
                <w:szCs w:val="20"/>
              </w:rPr>
            </w:pPr>
            <w:ins w:id="220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C80776" w14:textId="77777777" w:rsidR="00DC2757" w:rsidRPr="00DC2757" w:rsidRDefault="00DC2757" w:rsidP="00DC2757">
            <w:pPr>
              <w:spacing w:after="0" w:line="240" w:lineRule="auto"/>
              <w:jc w:val="center"/>
              <w:rPr>
                <w:ins w:id="2201" w:author="Commodore, Sarah" w:date="2023-03-22T16:21:00Z"/>
                <w:rFonts w:ascii="Calibri" w:eastAsia="Times New Roman" w:hAnsi="Calibri" w:cs="Calibri"/>
                <w:color w:val="000000"/>
                <w:sz w:val="20"/>
                <w:szCs w:val="20"/>
              </w:rPr>
            </w:pPr>
            <w:ins w:id="2202"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04D30D44" w14:textId="77777777" w:rsidR="00DC2757" w:rsidRPr="00DC2757" w:rsidRDefault="00DC2757" w:rsidP="00DC2757">
            <w:pPr>
              <w:spacing w:after="0" w:line="240" w:lineRule="auto"/>
              <w:jc w:val="center"/>
              <w:rPr>
                <w:ins w:id="2203" w:author="Commodore, Sarah" w:date="2023-03-22T16:21:00Z"/>
                <w:rFonts w:ascii="Calibri" w:eastAsia="Times New Roman" w:hAnsi="Calibri" w:cs="Calibri"/>
                <w:color w:val="000000"/>
                <w:sz w:val="20"/>
                <w:szCs w:val="20"/>
              </w:rPr>
            </w:pPr>
            <w:ins w:id="2204"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FB0A38D" w14:textId="77777777" w:rsidR="00DC2757" w:rsidRPr="00DC2757" w:rsidRDefault="00DC2757" w:rsidP="00DC2757">
            <w:pPr>
              <w:spacing w:after="0" w:line="240" w:lineRule="auto"/>
              <w:jc w:val="center"/>
              <w:rPr>
                <w:ins w:id="2205" w:author="Commodore, Sarah" w:date="2023-03-22T16:21:00Z"/>
                <w:rFonts w:ascii="Calibri" w:eastAsia="Times New Roman" w:hAnsi="Calibri" w:cs="Calibri"/>
                <w:color w:val="FF0000"/>
                <w:sz w:val="20"/>
                <w:szCs w:val="20"/>
              </w:rPr>
            </w:pPr>
            <w:ins w:id="2206" w:author="Commodore, Sarah" w:date="2023-03-22T16:21:00Z">
              <w:r w:rsidRPr="00DC2757">
                <w:rPr>
                  <w:rFonts w:ascii="Calibri" w:eastAsia="Times New Roman" w:hAnsi="Calibri" w:cs="Calibri"/>
                  <w:color w:val="FF0000"/>
                  <w:sz w:val="20"/>
                  <w:szCs w:val="20"/>
                </w:rPr>
                <w:t>*</w:t>
              </w:r>
            </w:ins>
          </w:p>
        </w:tc>
      </w:tr>
      <w:tr w:rsidR="00DC2757" w:rsidRPr="00DC2757" w14:paraId="453392B0" w14:textId="77777777" w:rsidTr="00DC2757">
        <w:trPr>
          <w:trHeight w:val="260"/>
          <w:ins w:id="2207" w:author="Commodore, Sarah" w:date="2023-03-22T16:21:00Z"/>
        </w:trPr>
        <w:tc>
          <w:tcPr>
            <w:tcW w:w="0" w:type="auto"/>
            <w:tcBorders>
              <w:top w:val="nil"/>
              <w:left w:val="nil"/>
              <w:bottom w:val="nil"/>
              <w:right w:val="nil"/>
            </w:tcBorders>
            <w:shd w:val="clear" w:color="auto" w:fill="auto"/>
            <w:noWrap/>
            <w:vAlign w:val="bottom"/>
            <w:hideMark/>
          </w:tcPr>
          <w:p w14:paraId="743E14B2" w14:textId="77777777" w:rsidR="00DC2757" w:rsidRPr="00DC2757" w:rsidRDefault="00DC2757" w:rsidP="00DC2757">
            <w:pPr>
              <w:spacing w:after="0" w:line="240" w:lineRule="auto"/>
              <w:rPr>
                <w:ins w:id="2208" w:author="Commodore, Sarah" w:date="2023-03-22T16:21:00Z"/>
                <w:rFonts w:ascii="Calibri" w:eastAsia="Times New Roman" w:hAnsi="Calibri" w:cs="Calibri"/>
                <w:color w:val="000000"/>
                <w:sz w:val="20"/>
                <w:szCs w:val="20"/>
              </w:rPr>
            </w:pPr>
            <w:ins w:id="2209" w:author="Commodore, Sarah" w:date="2023-03-22T16:21:00Z">
              <w:r w:rsidRPr="00DC2757">
                <w:rPr>
                  <w:rFonts w:ascii="Calibri" w:eastAsia="Times New Roman" w:hAnsi="Calibri" w:cs="Calibri"/>
                  <w:color w:val="000000"/>
                  <w:sz w:val="20"/>
                  <w:szCs w:val="20"/>
                </w:rPr>
                <w:t>ENSG00000196169.15</w:t>
              </w:r>
            </w:ins>
          </w:p>
        </w:tc>
        <w:tc>
          <w:tcPr>
            <w:tcW w:w="0" w:type="auto"/>
            <w:tcBorders>
              <w:top w:val="nil"/>
              <w:left w:val="nil"/>
              <w:bottom w:val="nil"/>
              <w:right w:val="nil"/>
            </w:tcBorders>
            <w:shd w:val="clear" w:color="auto" w:fill="auto"/>
            <w:noWrap/>
            <w:vAlign w:val="bottom"/>
            <w:hideMark/>
          </w:tcPr>
          <w:p w14:paraId="0CACDEBD" w14:textId="77777777" w:rsidR="00DC2757" w:rsidRPr="00DC2757" w:rsidRDefault="00DC2757" w:rsidP="00DC2757">
            <w:pPr>
              <w:spacing w:after="0" w:line="240" w:lineRule="auto"/>
              <w:rPr>
                <w:ins w:id="2210" w:author="Commodore, Sarah" w:date="2023-03-22T16:21:00Z"/>
                <w:rFonts w:ascii="Calibri" w:eastAsia="Times New Roman" w:hAnsi="Calibri" w:cs="Calibri"/>
                <w:color w:val="000000"/>
                <w:sz w:val="20"/>
                <w:szCs w:val="20"/>
              </w:rPr>
            </w:pPr>
            <w:ins w:id="2211" w:author="Commodore, Sarah" w:date="2023-03-22T16:21:00Z">
              <w:r w:rsidRPr="00DC2757">
                <w:rPr>
                  <w:rFonts w:ascii="Calibri" w:eastAsia="Times New Roman" w:hAnsi="Calibri" w:cs="Calibri"/>
                  <w:color w:val="000000"/>
                  <w:sz w:val="20"/>
                  <w:szCs w:val="20"/>
                </w:rPr>
                <w:t>KIF19</w:t>
              </w:r>
            </w:ins>
          </w:p>
        </w:tc>
        <w:tc>
          <w:tcPr>
            <w:tcW w:w="0" w:type="auto"/>
            <w:tcBorders>
              <w:top w:val="nil"/>
              <w:left w:val="nil"/>
              <w:bottom w:val="nil"/>
              <w:right w:val="nil"/>
            </w:tcBorders>
            <w:shd w:val="clear" w:color="auto" w:fill="auto"/>
            <w:noWrap/>
            <w:vAlign w:val="bottom"/>
            <w:hideMark/>
          </w:tcPr>
          <w:p w14:paraId="5EE9A5B1" w14:textId="77777777" w:rsidR="00DC2757" w:rsidRPr="00DC2757" w:rsidRDefault="00DC2757" w:rsidP="00DC2757">
            <w:pPr>
              <w:spacing w:after="0" w:line="240" w:lineRule="auto"/>
              <w:jc w:val="center"/>
              <w:rPr>
                <w:ins w:id="2212" w:author="Commodore, Sarah" w:date="2023-03-22T16:21:00Z"/>
                <w:rFonts w:ascii="Calibri" w:eastAsia="Times New Roman" w:hAnsi="Calibri" w:cs="Calibri"/>
                <w:color w:val="000000"/>
                <w:sz w:val="20"/>
                <w:szCs w:val="20"/>
              </w:rPr>
            </w:pPr>
            <w:ins w:id="221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865782" w14:textId="77777777" w:rsidR="00DC2757" w:rsidRPr="00DC2757" w:rsidRDefault="00DC2757" w:rsidP="00DC2757">
            <w:pPr>
              <w:spacing w:after="0" w:line="240" w:lineRule="auto"/>
              <w:jc w:val="center"/>
              <w:rPr>
                <w:ins w:id="2214" w:author="Commodore, Sarah" w:date="2023-03-22T16:21:00Z"/>
                <w:rFonts w:ascii="Calibri" w:eastAsia="Times New Roman" w:hAnsi="Calibri" w:cs="Calibri"/>
                <w:color w:val="000000"/>
                <w:sz w:val="20"/>
                <w:szCs w:val="20"/>
              </w:rPr>
            </w:pPr>
            <w:ins w:id="2215" w:author="Commodore, Sarah" w:date="2023-03-22T16:21:00Z">
              <w:r w:rsidRPr="00DC2757">
                <w:rPr>
                  <w:rFonts w:ascii="Calibri" w:eastAsia="Times New Roman" w:hAnsi="Calibri" w:cs="Calibri"/>
                  <w:color w:val="000000"/>
                  <w:sz w:val="20"/>
                  <w:szCs w:val="20"/>
                </w:rPr>
                <w:t>4.2E-11</w:t>
              </w:r>
            </w:ins>
          </w:p>
        </w:tc>
        <w:tc>
          <w:tcPr>
            <w:tcW w:w="0" w:type="auto"/>
            <w:tcBorders>
              <w:top w:val="nil"/>
              <w:left w:val="nil"/>
              <w:bottom w:val="nil"/>
              <w:right w:val="nil"/>
            </w:tcBorders>
            <w:shd w:val="clear" w:color="auto" w:fill="auto"/>
            <w:noWrap/>
            <w:vAlign w:val="bottom"/>
            <w:hideMark/>
          </w:tcPr>
          <w:p w14:paraId="70D7F8C1" w14:textId="77777777" w:rsidR="00DC2757" w:rsidRPr="00DC2757" w:rsidRDefault="00DC2757" w:rsidP="00DC2757">
            <w:pPr>
              <w:spacing w:after="0" w:line="240" w:lineRule="auto"/>
              <w:jc w:val="center"/>
              <w:rPr>
                <w:ins w:id="2216" w:author="Commodore, Sarah" w:date="2023-03-22T16:21:00Z"/>
                <w:rFonts w:ascii="Calibri" w:eastAsia="Times New Roman" w:hAnsi="Calibri" w:cs="Calibri"/>
                <w:color w:val="000000"/>
                <w:sz w:val="20"/>
                <w:szCs w:val="20"/>
              </w:rPr>
            </w:pPr>
            <w:ins w:id="2217"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86EFED9" w14:textId="77777777" w:rsidR="00DC2757" w:rsidRPr="00DC2757" w:rsidRDefault="00DC2757" w:rsidP="00DC2757">
            <w:pPr>
              <w:spacing w:after="0" w:line="240" w:lineRule="auto"/>
              <w:jc w:val="center"/>
              <w:rPr>
                <w:ins w:id="2218" w:author="Commodore, Sarah" w:date="2023-03-22T16:21:00Z"/>
                <w:rFonts w:ascii="Calibri" w:eastAsia="Times New Roman" w:hAnsi="Calibri" w:cs="Calibri"/>
                <w:color w:val="FF0000"/>
                <w:sz w:val="20"/>
                <w:szCs w:val="20"/>
              </w:rPr>
            </w:pPr>
            <w:ins w:id="2219" w:author="Commodore, Sarah" w:date="2023-03-22T16:21:00Z">
              <w:r w:rsidRPr="00DC2757">
                <w:rPr>
                  <w:rFonts w:ascii="Calibri" w:eastAsia="Times New Roman" w:hAnsi="Calibri" w:cs="Calibri"/>
                  <w:color w:val="FF0000"/>
                  <w:sz w:val="20"/>
                  <w:szCs w:val="20"/>
                </w:rPr>
                <w:t>*</w:t>
              </w:r>
            </w:ins>
          </w:p>
        </w:tc>
      </w:tr>
      <w:tr w:rsidR="00DC2757" w:rsidRPr="00DC2757" w14:paraId="7A4BA5F8" w14:textId="77777777" w:rsidTr="00DC2757">
        <w:trPr>
          <w:trHeight w:val="260"/>
          <w:ins w:id="2220" w:author="Commodore, Sarah" w:date="2023-03-22T16:21:00Z"/>
        </w:trPr>
        <w:tc>
          <w:tcPr>
            <w:tcW w:w="0" w:type="auto"/>
            <w:tcBorders>
              <w:top w:val="nil"/>
              <w:left w:val="nil"/>
              <w:bottom w:val="nil"/>
              <w:right w:val="nil"/>
            </w:tcBorders>
            <w:shd w:val="clear" w:color="auto" w:fill="auto"/>
            <w:noWrap/>
            <w:vAlign w:val="bottom"/>
            <w:hideMark/>
          </w:tcPr>
          <w:p w14:paraId="668F4B31" w14:textId="77777777" w:rsidR="00DC2757" w:rsidRPr="00DC2757" w:rsidRDefault="00DC2757" w:rsidP="00DC2757">
            <w:pPr>
              <w:spacing w:after="0" w:line="240" w:lineRule="auto"/>
              <w:rPr>
                <w:ins w:id="2221" w:author="Commodore, Sarah" w:date="2023-03-22T16:21:00Z"/>
                <w:rFonts w:ascii="Calibri" w:eastAsia="Times New Roman" w:hAnsi="Calibri" w:cs="Calibri"/>
                <w:color w:val="000000"/>
                <w:sz w:val="20"/>
                <w:szCs w:val="20"/>
              </w:rPr>
            </w:pPr>
            <w:ins w:id="2222" w:author="Commodore, Sarah" w:date="2023-03-22T16:21:00Z">
              <w:r w:rsidRPr="00DC2757">
                <w:rPr>
                  <w:rFonts w:ascii="Calibri" w:eastAsia="Times New Roman" w:hAnsi="Calibri" w:cs="Calibri"/>
                  <w:color w:val="000000"/>
                  <w:sz w:val="20"/>
                  <w:szCs w:val="20"/>
                </w:rPr>
                <w:t>ENSG00000089101.19</w:t>
              </w:r>
            </w:ins>
          </w:p>
        </w:tc>
        <w:tc>
          <w:tcPr>
            <w:tcW w:w="0" w:type="auto"/>
            <w:tcBorders>
              <w:top w:val="nil"/>
              <w:left w:val="nil"/>
              <w:bottom w:val="nil"/>
              <w:right w:val="nil"/>
            </w:tcBorders>
            <w:shd w:val="clear" w:color="auto" w:fill="auto"/>
            <w:noWrap/>
            <w:vAlign w:val="bottom"/>
            <w:hideMark/>
          </w:tcPr>
          <w:p w14:paraId="22448E2A" w14:textId="77777777" w:rsidR="00DC2757" w:rsidRPr="00DC2757" w:rsidRDefault="00DC2757" w:rsidP="00DC2757">
            <w:pPr>
              <w:spacing w:after="0" w:line="240" w:lineRule="auto"/>
              <w:rPr>
                <w:ins w:id="2223" w:author="Commodore, Sarah" w:date="2023-03-22T16:21:00Z"/>
                <w:rFonts w:ascii="Calibri" w:eastAsia="Times New Roman" w:hAnsi="Calibri" w:cs="Calibri"/>
                <w:color w:val="000000"/>
                <w:sz w:val="20"/>
                <w:szCs w:val="20"/>
              </w:rPr>
            </w:pPr>
            <w:ins w:id="2224" w:author="Commodore, Sarah" w:date="2023-03-22T16:21:00Z">
              <w:r w:rsidRPr="00DC2757">
                <w:rPr>
                  <w:rFonts w:ascii="Calibri" w:eastAsia="Times New Roman" w:hAnsi="Calibri" w:cs="Calibri"/>
                  <w:color w:val="000000"/>
                  <w:sz w:val="20"/>
                  <w:szCs w:val="20"/>
                </w:rPr>
                <w:t>CFAP61</w:t>
              </w:r>
            </w:ins>
          </w:p>
        </w:tc>
        <w:tc>
          <w:tcPr>
            <w:tcW w:w="0" w:type="auto"/>
            <w:tcBorders>
              <w:top w:val="nil"/>
              <w:left w:val="nil"/>
              <w:bottom w:val="nil"/>
              <w:right w:val="nil"/>
            </w:tcBorders>
            <w:shd w:val="clear" w:color="auto" w:fill="auto"/>
            <w:noWrap/>
            <w:vAlign w:val="bottom"/>
            <w:hideMark/>
          </w:tcPr>
          <w:p w14:paraId="3B0EA24C" w14:textId="77777777" w:rsidR="00DC2757" w:rsidRPr="00DC2757" w:rsidRDefault="00DC2757" w:rsidP="00DC2757">
            <w:pPr>
              <w:spacing w:after="0" w:line="240" w:lineRule="auto"/>
              <w:jc w:val="center"/>
              <w:rPr>
                <w:ins w:id="2225" w:author="Commodore, Sarah" w:date="2023-03-22T16:21:00Z"/>
                <w:rFonts w:ascii="Calibri" w:eastAsia="Times New Roman" w:hAnsi="Calibri" w:cs="Calibri"/>
                <w:color w:val="000000"/>
                <w:sz w:val="20"/>
                <w:szCs w:val="20"/>
              </w:rPr>
            </w:pPr>
            <w:ins w:id="222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B750A90" w14:textId="77777777" w:rsidR="00DC2757" w:rsidRPr="00DC2757" w:rsidRDefault="00DC2757" w:rsidP="00DC2757">
            <w:pPr>
              <w:spacing w:after="0" w:line="240" w:lineRule="auto"/>
              <w:jc w:val="center"/>
              <w:rPr>
                <w:ins w:id="2227" w:author="Commodore, Sarah" w:date="2023-03-22T16:21:00Z"/>
                <w:rFonts w:ascii="Calibri" w:eastAsia="Times New Roman" w:hAnsi="Calibri" w:cs="Calibri"/>
                <w:color w:val="000000"/>
                <w:sz w:val="20"/>
                <w:szCs w:val="20"/>
              </w:rPr>
            </w:pPr>
            <w:ins w:id="2228"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1422FEB2" w14:textId="77777777" w:rsidR="00DC2757" w:rsidRPr="00DC2757" w:rsidRDefault="00DC2757" w:rsidP="00DC2757">
            <w:pPr>
              <w:spacing w:after="0" w:line="240" w:lineRule="auto"/>
              <w:jc w:val="center"/>
              <w:rPr>
                <w:ins w:id="2229" w:author="Commodore, Sarah" w:date="2023-03-22T16:21:00Z"/>
                <w:rFonts w:ascii="Calibri" w:eastAsia="Times New Roman" w:hAnsi="Calibri" w:cs="Calibri"/>
                <w:color w:val="000000"/>
                <w:sz w:val="20"/>
                <w:szCs w:val="20"/>
              </w:rPr>
            </w:pPr>
            <w:ins w:id="2230"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1D91B7FA" w14:textId="77777777" w:rsidR="00DC2757" w:rsidRPr="00DC2757" w:rsidRDefault="00DC2757" w:rsidP="00DC2757">
            <w:pPr>
              <w:spacing w:after="0" w:line="240" w:lineRule="auto"/>
              <w:jc w:val="center"/>
              <w:rPr>
                <w:ins w:id="2231" w:author="Commodore, Sarah" w:date="2023-03-22T16:21:00Z"/>
                <w:rFonts w:ascii="Calibri" w:eastAsia="Times New Roman" w:hAnsi="Calibri" w:cs="Calibri"/>
                <w:color w:val="FF0000"/>
                <w:sz w:val="20"/>
                <w:szCs w:val="20"/>
              </w:rPr>
            </w:pPr>
            <w:ins w:id="2232" w:author="Commodore, Sarah" w:date="2023-03-22T16:21:00Z">
              <w:r w:rsidRPr="00DC2757">
                <w:rPr>
                  <w:rFonts w:ascii="Calibri" w:eastAsia="Times New Roman" w:hAnsi="Calibri" w:cs="Calibri"/>
                  <w:color w:val="FF0000"/>
                  <w:sz w:val="20"/>
                  <w:szCs w:val="20"/>
                </w:rPr>
                <w:t>*</w:t>
              </w:r>
            </w:ins>
          </w:p>
        </w:tc>
      </w:tr>
      <w:tr w:rsidR="00DC2757" w:rsidRPr="00DC2757" w14:paraId="781A9351" w14:textId="77777777" w:rsidTr="00DC2757">
        <w:trPr>
          <w:trHeight w:val="260"/>
          <w:ins w:id="2233" w:author="Commodore, Sarah" w:date="2023-03-22T16:21:00Z"/>
        </w:trPr>
        <w:tc>
          <w:tcPr>
            <w:tcW w:w="0" w:type="auto"/>
            <w:tcBorders>
              <w:top w:val="nil"/>
              <w:left w:val="nil"/>
              <w:bottom w:val="nil"/>
              <w:right w:val="nil"/>
            </w:tcBorders>
            <w:shd w:val="clear" w:color="auto" w:fill="auto"/>
            <w:noWrap/>
            <w:vAlign w:val="bottom"/>
            <w:hideMark/>
          </w:tcPr>
          <w:p w14:paraId="432B051E" w14:textId="77777777" w:rsidR="00DC2757" w:rsidRPr="00DC2757" w:rsidRDefault="00DC2757" w:rsidP="00DC2757">
            <w:pPr>
              <w:spacing w:after="0" w:line="240" w:lineRule="auto"/>
              <w:rPr>
                <w:ins w:id="2234" w:author="Commodore, Sarah" w:date="2023-03-22T16:21:00Z"/>
                <w:rFonts w:ascii="Calibri" w:eastAsia="Times New Roman" w:hAnsi="Calibri" w:cs="Calibri"/>
                <w:color w:val="000000"/>
                <w:sz w:val="20"/>
                <w:szCs w:val="20"/>
              </w:rPr>
            </w:pPr>
            <w:ins w:id="2235" w:author="Commodore, Sarah" w:date="2023-03-22T16:21:00Z">
              <w:r w:rsidRPr="00DC2757">
                <w:rPr>
                  <w:rFonts w:ascii="Calibri" w:eastAsia="Times New Roman" w:hAnsi="Calibri" w:cs="Calibri"/>
                  <w:color w:val="000000"/>
                  <w:sz w:val="20"/>
                  <w:szCs w:val="20"/>
                </w:rPr>
                <w:t>ENSG00000104237.11</w:t>
              </w:r>
            </w:ins>
          </w:p>
        </w:tc>
        <w:tc>
          <w:tcPr>
            <w:tcW w:w="0" w:type="auto"/>
            <w:tcBorders>
              <w:top w:val="nil"/>
              <w:left w:val="nil"/>
              <w:bottom w:val="nil"/>
              <w:right w:val="nil"/>
            </w:tcBorders>
            <w:shd w:val="clear" w:color="auto" w:fill="auto"/>
            <w:noWrap/>
            <w:vAlign w:val="bottom"/>
            <w:hideMark/>
          </w:tcPr>
          <w:p w14:paraId="64702AA2" w14:textId="77777777" w:rsidR="00DC2757" w:rsidRPr="00DC2757" w:rsidRDefault="00DC2757" w:rsidP="00DC2757">
            <w:pPr>
              <w:spacing w:after="0" w:line="240" w:lineRule="auto"/>
              <w:rPr>
                <w:ins w:id="2236" w:author="Commodore, Sarah" w:date="2023-03-22T16:21:00Z"/>
                <w:rFonts w:ascii="Calibri" w:eastAsia="Times New Roman" w:hAnsi="Calibri" w:cs="Calibri"/>
                <w:color w:val="000000"/>
                <w:sz w:val="20"/>
                <w:szCs w:val="20"/>
              </w:rPr>
            </w:pPr>
            <w:ins w:id="2237" w:author="Commodore, Sarah" w:date="2023-03-22T16:21:00Z">
              <w:r w:rsidRPr="00DC2757">
                <w:rPr>
                  <w:rFonts w:ascii="Calibri" w:eastAsia="Times New Roman" w:hAnsi="Calibri" w:cs="Calibri"/>
                  <w:color w:val="000000"/>
                  <w:sz w:val="20"/>
                  <w:szCs w:val="20"/>
                </w:rPr>
                <w:t>RP1</w:t>
              </w:r>
            </w:ins>
          </w:p>
        </w:tc>
        <w:tc>
          <w:tcPr>
            <w:tcW w:w="0" w:type="auto"/>
            <w:tcBorders>
              <w:top w:val="nil"/>
              <w:left w:val="nil"/>
              <w:bottom w:val="nil"/>
              <w:right w:val="nil"/>
            </w:tcBorders>
            <w:shd w:val="clear" w:color="auto" w:fill="auto"/>
            <w:noWrap/>
            <w:vAlign w:val="bottom"/>
            <w:hideMark/>
          </w:tcPr>
          <w:p w14:paraId="3E2087C8" w14:textId="77777777" w:rsidR="00DC2757" w:rsidRPr="00DC2757" w:rsidRDefault="00DC2757" w:rsidP="00DC2757">
            <w:pPr>
              <w:spacing w:after="0" w:line="240" w:lineRule="auto"/>
              <w:jc w:val="center"/>
              <w:rPr>
                <w:ins w:id="2238" w:author="Commodore, Sarah" w:date="2023-03-22T16:21:00Z"/>
                <w:rFonts w:ascii="Calibri" w:eastAsia="Times New Roman" w:hAnsi="Calibri" w:cs="Calibri"/>
                <w:color w:val="000000"/>
                <w:sz w:val="20"/>
                <w:szCs w:val="20"/>
              </w:rPr>
            </w:pPr>
            <w:ins w:id="223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05D1F6" w14:textId="77777777" w:rsidR="00DC2757" w:rsidRPr="00DC2757" w:rsidRDefault="00DC2757" w:rsidP="00DC2757">
            <w:pPr>
              <w:spacing w:after="0" w:line="240" w:lineRule="auto"/>
              <w:jc w:val="center"/>
              <w:rPr>
                <w:ins w:id="2240" w:author="Commodore, Sarah" w:date="2023-03-22T16:21:00Z"/>
                <w:rFonts w:ascii="Calibri" w:eastAsia="Times New Roman" w:hAnsi="Calibri" w:cs="Calibri"/>
                <w:color w:val="000000"/>
                <w:sz w:val="20"/>
                <w:szCs w:val="20"/>
              </w:rPr>
            </w:pPr>
            <w:ins w:id="2241" w:author="Commodore, Sarah" w:date="2023-03-22T16:21:00Z">
              <w:r w:rsidRPr="00DC2757">
                <w:rPr>
                  <w:rFonts w:ascii="Calibri" w:eastAsia="Times New Roman" w:hAnsi="Calibri" w:cs="Calibri"/>
                  <w:color w:val="000000"/>
                  <w:sz w:val="20"/>
                  <w:szCs w:val="20"/>
                </w:rPr>
                <w:t>3.8E-16</w:t>
              </w:r>
            </w:ins>
          </w:p>
        </w:tc>
        <w:tc>
          <w:tcPr>
            <w:tcW w:w="0" w:type="auto"/>
            <w:tcBorders>
              <w:top w:val="nil"/>
              <w:left w:val="nil"/>
              <w:bottom w:val="nil"/>
              <w:right w:val="nil"/>
            </w:tcBorders>
            <w:shd w:val="clear" w:color="auto" w:fill="auto"/>
            <w:noWrap/>
            <w:vAlign w:val="bottom"/>
            <w:hideMark/>
          </w:tcPr>
          <w:p w14:paraId="575476B9" w14:textId="77777777" w:rsidR="00DC2757" w:rsidRPr="00DC2757" w:rsidRDefault="00DC2757" w:rsidP="00DC2757">
            <w:pPr>
              <w:spacing w:after="0" w:line="240" w:lineRule="auto"/>
              <w:jc w:val="center"/>
              <w:rPr>
                <w:ins w:id="2242" w:author="Commodore, Sarah" w:date="2023-03-22T16:21:00Z"/>
                <w:rFonts w:ascii="Calibri" w:eastAsia="Times New Roman" w:hAnsi="Calibri" w:cs="Calibri"/>
                <w:color w:val="000000"/>
                <w:sz w:val="20"/>
                <w:szCs w:val="20"/>
              </w:rPr>
            </w:pPr>
            <w:ins w:id="2243" w:author="Commodore, Sarah" w:date="2023-03-22T16:21:00Z">
              <w:r w:rsidRPr="00DC2757">
                <w:rPr>
                  <w:rFonts w:ascii="Calibri" w:eastAsia="Times New Roman" w:hAnsi="Calibri" w:cs="Calibri"/>
                  <w:color w:val="000000"/>
                  <w:sz w:val="20"/>
                  <w:szCs w:val="20"/>
                </w:rPr>
                <w:t>4.0E-14</w:t>
              </w:r>
            </w:ins>
          </w:p>
        </w:tc>
        <w:tc>
          <w:tcPr>
            <w:tcW w:w="0" w:type="auto"/>
            <w:tcBorders>
              <w:top w:val="nil"/>
              <w:left w:val="nil"/>
              <w:bottom w:val="nil"/>
              <w:right w:val="nil"/>
            </w:tcBorders>
            <w:shd w:val="clear" w:color="auto" w:fill="auto"/>
            <w:noWrap/>
            <w:vAlign w:val="bottom"/>
            <w:hideMark/>
          </w:tcPr>
          <w:p w14:paraId="5E5B856D" w14:textId="77777777" w:rsidR="00DC2757" w:rsidRPr="00DC2757" w:rsidRDefault="00DC2757" w:rsidP="00DC2757">
            <w:pPr>
              <w:spacing w:after="0" w:line="240" w:lineRule="auto"/>
              <w:jc w:val="center"/>
              <w:rPr>
                <w:ins w:id="2244" w:author="Commodore, Sarah" w:date="2023-03-22T16:21:00Z"/>
                <w:rFonts w:ascii="Calibri" w:eastAsia="Times New Roman" w:hAnsi="Calibri" w:cs="Calibri"/>
                <w:color w:val="FF0000"/>
                <w:sz w:val="20"/>
                <w:szCs w:val="20"/>
              </w:rPr>
            </w:pPr>
            <w:ins w:id="2245" w:author="Commodore, Sarah" w:date="2023-03-22T16:21:00Z">
              <w:r w:rsidRPr="00DC2757">
                <w:rPr>
                  <w:rFonts w:ascii="Calibri" w:eastAsia="Times New Roman" w:hAnsi="Calibri" w:cs="Calibri"/>
                  <w:color w:val="FF0000"/>
                  <w:sz w:val="20"/>
                  <w:szCs w:val="20"/>
                </w:rPr>
                <w:t>*</w:t>
              </w:r>
            </w:ins>
          </w:p>
        </w:tc>
      </w:tr>
      <w:tr w:rsidR="00DC2757" w:rsidRPr="00DC2757" w14:paraId="7DFA1087" w14:textId="77777777" w:rsidTr="00DC2757">
        <w:trPr>
          <w:trHeight w:val="260"/>
          <w:ins w:id="2246" w:author="Commodore, Sarah" w:date="2023-03-22T16:21:00Z"/>
        </w:trPr>
        <w:tc>
          <w:tcPr>
            <w:tcW w:w="0" w:type="auto"/>
            <w:tcBorders>
              <w:top w:val="nil"/>
              <w:left w:val="nil"/>
              <w:bottom w:val="nil"/>
              <w:right w:val="nil"/>
            </w:tcBorders>
            <w:shd w:val="clear" w:color="auto" w:fill="auto"/>
            <w:noWrap/>
            <w:vAlign w:val="bottom"/>
            <w:hideMark/>
          </w:tcPr>
          <w:p w14:paraId="2E9279C5" w14:textId="77777777" w:rsidR="00DC2757" w:rsidRPr="00DC2757" w:rsidRDefault="00DC2757" w:rsidP="00DC2757">
            <w:pPr>
              <w:spacing w:after="0" w:line="240" w:lineRule="auto"/>
              <w:rPr>
                <w:ins w:id="2247" w:author="Commodore, Sarah" w:date="2023-03-22T16:21:00Z"/>
                <w:rFonts w:ascii="Calibri" w:eastAsia="Times New Roman" w:hAnsi="Calibri" w:cs="Calibri"/>
                <w:color w:val="000000"/>
                <w:sz w:val="20"/>
                <w:szCs w:val="20"/>
              </w:rPr>
            </w:pPr>
            <w:ins w:id="2248" w:author="Commodore, Sarah" w:date="2023-03-22T16:21:00Z">
              <w:r w:rsidRPr="00DC2757">
                <w:rPr>
                  <w:rFonts w:ascii="Calibri" w:eastAsia="Times New Roman" w:hAnsi="Calibri" w:cs="Calibri"/>
                  <w:color w:val="000000"/>
                  <w:sz w:val="20"/>
                  <w:szCs w:val="20"/>
                </w:rPr>
                <w:t>ENSG00000204283.4</w:t>
              </w:r>
            </w:ins>
          </w:p>
        </w:tc>
        <w:tc>
          <w:tcPr>
            <w:tcW w:w="0" w:type="auto"/>
            <w:tcBorders>
              <w:top w:val="nil"/>
              <w:left w:val="nil"/>
              <w:bottom w:val="nil"/>
              <w:right w:val="nil"/>
            </w:tcBorders>
            <w:shd w:val="clear" w:color="auto" w:fill="auto"/>
            <w:noWrap/>
            <w:vAlign w:val="bottom"/>
            <w:hideMark/>
          </w:tcPr>
          <w:p w14:paraId="44565169" w14:textId="77777777" w:rsidR="00DC2757" w:rsidRPr="00DC2757" w:rsidRDefault="00DC2757" w:rsidP="00DC2757">
            <w:pPr>
              <w:spacing w:after="0" w:line="240" w:lineRule="auto"/>
              <w:rPr>
                <w:ins w:id="2249" w:author="Commodore, Sarah" w:date="2023-03-22T16:21:00Z"/>
                <w:rFonts w:ascii="Calibri" w:eastAsia="Times New Roman" w:hAnsi="Calibri" w:cs="Calibri"/>
                <w:color w:val="000000"/>
                <w:sz w:val="20"/>
                <w:szCs w:val="20"/>
              </w:rPr>
            </w:pPr>
            <w:ins w:id="2250" w:author="Commodore, Sarah" w:date="2023-03-22T16:21:00Z">
              <w:r w:rsidRPr="00DC2757">
                <w:rPr>
                  <w:rFonts w:ascii="Calibri" w:eastAsia="Times New Roman" w:hAnsi="Calibri" w:cs="Calibri"/>
                  <w:color w:val="000000"/>
                  <w:sz w:val="20"/>
                  <w:szCs w:val="20"/>
                </w:rPr>
                <w:t>LINC01973</w:t>
              </w:r>
            </w:ins>
          </w:p>
        </w:tc>
        <w:tc>
          <w:tcPr>
            <w:tcW w:w="0" w:type="auto"/>
            <w:tcBorders>
              <w:top w:val="nil"/>
              <w:left w:val="nil"/>
              <w:bottom w:val="nil"/>
              <w:right w:val="nil"/>
            </w:tcBorders>
            <w:shd w:val="clear" w:color="auto" w:fill="auto"/>
            <w:noWrap/>
            <w:vAlign w:val="bottom"/>
            <w:hideMark/>
          </w:tcPr>
          <w:p w14:paraId="3E7DF0A0" w14:textId="77777777" w:rsidR="00DC2757" w:rsidRPr="00DC2757" w:rsidRDefault="00DC2757" w:rsidP="00DC2757">
            <w:pPr>
              <w:spacing w:after="0" w:line="240" w:lineRule="auto"/>
              <w:jc w:val="center"/>
              <w:rPr>
                <w:ins w:id="2251" w:author="Commodore, Sarah" w:date="2023-03-22T16:21:00Z"/>
                <w:rFonts w:ascii="Calibri" w:eastAsia="Times New Roman" w:hAnsi="Calibri" w:cs="Calibri"/>
                <w:color w:val="000000"/>
                <w:sz w:val="20"/>
                <w:szCs w:val="20"/>
              </w:rPr>
            </w:pPr>
            <w:ins w:id="225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850EE8" w14:textId="77777777" w:rsidR="00DC2757" w:rsidRPr="00DC2757" w:rsidRDefault="00DC2757" w:rsidP="00DC2757">
            <w:pPr>
              <w:spacing w:after="0" w:line="240" w:lineRule="auto"/>
              <w:jc w:val="center"/>
              <w:rPr>
                <w:ins w:id="2253" w:author="Commodore, Sarah" w:date="2023-03-22T16:21:00Z"/>
                <w:rFonts w:ascii="Calibri" w:eastAsia="Times New Roman" w:hAnsi="Calibri" w:cs="Calibri"/>
                <w:color w:val="000000"/>
                <w:sz w:val="20"/>
                <w:szCs w:val="20"/>
              </w:rPr>
            </w:pPr>
            <w:ins w:id="2254" w:author="Commodore, Sarah" w:date="2023-03-22T16:21:00Z">
              <w:r w:rsidRPr="00DC2757">
                <w:rPr>
                  <w:rFonts w:ascii="Calibri" w:eastAsia="Times New Roman" w:hAnsi="Calibri" w:cs="Calibri"/>
                  <w:color w:val="000000"/>
                  <w:sz w:val="20"/>
                  <w:szCs w:val="20"/>
                </w:rPr>
                <w:t>3.5E-04</w:t>
              </w:r>
            </w:ins>
          </w:p>
        </w:tc>
        <w:tc>
          <w:tcPr>
            <w:tcW w:w="0" w:type="auto"/>
            <w:tcBorders>
              <w:top w:val="nil"/>
              <w:left w:val="nil"/>
              <w:bottom w:val="nil"/>
              <w:right w:val="nil"/>
            </w:tcBorders>
            <w:shd w:val="clear" w:color="auto" w:fill="auto"/>
            <w:noWrap/>
            <w:vAlign w:val="bottom"/>
            <w:hideMark/>
          </w:tcPr>
          <w:p w14:paraId="0B999986" w14:textId="77777777" w:rsidR="00DC2757" w:rsidRPr="00DC2757" w:rsidRDefault="00DC2757" w:rsidP="00DC2757">
            <w:pPr>
              <w:spacing w:after="0" w:line="240" w:lineRule="auto"/>
              <w:jc w:val="center"/>
              <w:rPr>
                <w:ins w:id="2255" w:author="Commodore, Sarah" w:date="2023-03-22T16:21:00Z"/>
                <w:rFonts w:ascii="Calibri" w:eastAsia="Times New Roman" w:hAnsi="Calibri" w:cs="Calibri"/>
                <w:color w:val="000000"/>
                <w:sz w:val="20"/>
                <w:szCs w:val="20"/>
              </w:rPr>
            </w:pPr>
            <w:ins w:id="2256"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1EA368D9" w14:textId="77777777" w:rsidR="00DC2757" w:rsidRPr="00DC2757" w:rsidRDefault="00DC2757" w:rsidP="00DC2757">
            <w:pPr>
              <w:spacing w:after="0" w:line="240" w:lineRule="auto"/>
              <w:jc w:val="center"/>
              <w:rPr>
                <w:ins w:id="2257" w:author="Commodore, Sarah" w:date="2023-03-22T16:21:00Z"/>
                <w:rFonts w:ascii="Calibri" w:eastAsia="Times New Roman" w:hAnsi="Calibri" w:cs="Calibri"/>
                <w:color w:val="FF0000"/>
                <w:sz w:val="20"/>
                <w:szCs w:val="20"/>
              </w:rPr>
            </w:pPr>
            <w:ins w:id="2258" w:author="Commodore, Sarah" w:date="2023-03-22T16:21:00Z">
              <w:r w:rsidRPr="00DC2757">
                <w:rPr>
                  <w:rFonts w:ascii="Calibri" w:eastAsia="Times New Roman" w:hAnsi="Calibri" w:cs="Calibri"/>
                  <w:color w:val="FF0000"/>
                  <w:sz w:val="20"/>
                  <w:szCs w:val="20"/>
                </w:rPr>
                <w:t>*</w:t>
              </w:r>
            </w:ins>
          </w:p>
        </w:tc>
      </w:tr>
      <w:tr w:rsidR="00DC2757" w:rsidRPr="00DC2757" w14:paraId="52068E77" w14:textId="77777777" w:rsidTr="00DC2757">
        <w:trPr>
          <w:trHeight w:val="260"/>
          <w:ins w:id="2259" w:author="Commodore, Sarah" w:date="2023-03-22T16:21:00Z"/>
        </w:trPr>
        <w:tc>
          <w:tcPr>
            <w:tcW w:w="0" w:type="auto"/>
            <w:tcBorders>
              <w:top w:val="nil"/>
              <w:left w:val="nil"/>
              <w:bottom w:val="nil"/>
              <w:right w:val="nil"/>
            </w:tcBorders>
            <w:shd w:val="clear" w:color="auto" w:fill="auto"/>
            <w:noWrap/>
            <w:vAlign w:val="bottom"/>
            <w:hideMark/>
          </w:tcPr>
          <w:p w14:paraId="7D58FC5E" w14:textId="77777777" w:rsidR="00DC2757" w:rsidRPr="00DC2757" w:rsidRDefault="00DC2757" w:rsidP="00DC2757">
            <w:pPr>
              <w:spacing w:after="0" w:line="240" w:lineRule="auto"/>
              <w:rPr>
                <w:ins w:id="2260" w:author="Commodore, Sarah" w:date="2023-03-22T16:21:00Z"/>
                <w:rFonts w:ascii="Calibri" w:eastAsia="Times New Roman" w:hAnsi="Calibri" w:cs="Calibri"/>
                <w:color w:val="000000"/>
                <w:sz w:val="20"/>
                <w:szCs w:val="20"/>
              </w:rPr>
            </w:pPr>
            <w:ins w:id="2261" w:author="Commodore, Sarah" w:date="2023-03-22T16:21:00Z">
              <w:r w:rsidRPr="00DC2757">
                <w:rPr>
                  <w:rFonts w:ascii="Calibri" w:eastAsia="Times New Roman" w:hAnsi="Calibri" w:cs="Calibri"/>
                  <w:color w:val="000000"/>
                  <w:sz w:val="20"/>
                  <w:szCs w:val="20"/>
                </w:rPr>
                <w:t>ENSG00000197653.16</w:t>
              </w:r>
            </w:ins>
          </w:p>
        </w:tc>
        <w:tc>
          <w:tcPr>
            <w:tcW w:w="0" w:type="auto"/>
            <w:tcBorders>
              <w:top w:val="nil"/>
              <w:left w:val="nil"/>
              <w:bottom w:val="nil"/>
              <w:right w:val="nil"/>
            </w:tcBorders>
            <w:shd w:val="clear" w:color="auto" w:fill="auto"/>
            <w:noWrap/>
            <w:vAlign w:val="bottom"/>
            <w:hideMark/>
          </w:tcPr>
          <w:p w14:paraId="59D6AB57" w14:textId="77777777" w:rsidR="00DC2757" w:rsidRPr="00DC2757" w:rsidRDefault="00DC2757" w:rsidP="00DC2757">
            <w:pPr>
              <w:spacing w:after="0" w:line="240" w:lineRule="auto"/>
              <w:rPr>
                <w:ins w:id="2262" w:author="Commodore, Sarah" w:date="2023-03-22T16:21:00Z"/>
                <w:rFonts w:ascii="Calibri" w:eastAsia="Times New Roman" w:hAnsi="Calibri" w:cs="Calibri"/>
                <w:color w:val="000000"/>
                <w:sz w:val="20"/>
                <w:szCs w:val="20"/>
              </w:rPr>
            </w:pPr>
            <w:ins w:id="2263" w:author="Commodore, Sarah" w:date="2023-03-22T16:21:00Z">
              <w:r w:rsidRPr="00DC2757">
                <w:rPr>
                  <w:rFonts w:ascii="Calibri" w:eastAsia="Times New Roman" w:hAnsi="Calibri" w:cs="Calibri"/>
                  <w:color w:val="000000"/>
                  <w:sz w:val="20"/>
                  <w:szCs w:val="20"/>
                </w:rPr>
                <w:t>DNAH10</w:t>
              </w:r>
            </w:ins>
          </w:p>
        </w:tc>
        <w:tc>
          <w:tcPr>
            <w:tcW w:w="0" w:type="auto"/>
            <w:tcBorders>
              <w:top w:val="nil"/>
              <w:left w:val="nil"/>
              <w:bottom w:val="nil"/>
              <w:right w:val="nil"/>
            </w:tcBorders>
            <w:shd w:val="clear" w:color="auto" w:fill="auto"/>
            <w:noWrap/>
            <w:vAlign w:val="bottom"/>
            <w:hideMark/>
          </w:tcPr>
          <w:p w14:paraId="1B7818ED" w14:textId="77777777" w:rsidR="00DC2757" w:rsidRPr="00DC2757" w:rsidRDefault="00DC2757" w:rsidP="00DC2757">
            <w:pPr>
              <w:spacing w:after="0" w:line="240" w:lineRule="auto"/>
              <w:jc w:val="center"/>
              <w:rPr>
                <w:ins w:id="2264" w:author="Commodore, Sarah" w:date="2023-03-22T16:21:00Z"/>
                <w:rFonts w:ascii="Calibri" w:eastAsia="Times New Roman" w:hAnsi="Calibri" w:cs="Calibri"/>
                <w:color w:val="000000"/>
                <w:sz w:val="20"/>
                <w:szCs w:val="20"/>
              </w:rPr>
            </w:pPr>
            <w:ins w:id="226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960FA49" w14:textId="77777777" w:rsidR="00DC2757" w:rsidRPr="00DC2757" w:rsidRDefault="00DC2757" w:rsidP="00DC2757">
            <w:pPr>
              <w:spacing w:after="0" w:line="240" w:lineRule="auto"/>
              <w:jc w:val="center"/>
              <w:rPr>
                <w:ins w:id="2266" w:author="Commodore, Sarah" w:date="2023-03-22T16:21:00Z"/>
                <w:rFonts w:ascii="Calibri" w:eastAsia="Times New Roman" w:hAnsi="Calibri" w:cs="Calibri"/>
                <w:color w:val="000000"/>
                <w:sz w:val="20"/>
                <w:szCs w:val="20"/>
              </w:rPr>
            </w:pPr>
            <w:ins w:id="2267" w:author="Commodore, Sarah" w:date="2023-03-22T16:21:00Z">
              <w:r w:rsidRPr="00DC2757">
                <w:rPr>
                  <w:rFonts w:ascii="Calibri" w:eastAsia="Times New Roman" w:hAnsi="Calibri" w:cs="Calibri"/>
                  <w:color w:val="000000"/>
                  <w:sz w:val="20"/>
                  <w:szCs w:val="20"/>
                </w:rPr>
                <w:t>6.9E-17</w:t>
              </w:r>
            </w:ins>
          </w:p>
        </w:tc>
        <w:tc>
          <w:tcPr>
            <w:tcW w:w="0" w:type="auto"/>
            <w:tcBorders>
              <w:top w:val="nil"/>
              <w:left w:val="nil"/>
              <w:bottom w:val="nil"/>
              <w:right w:val="nil"/>
            </w:tcBorders>
            <w:shd w:val="clear" w:color="auto" w:fill="auto"/>
            <w:noWrap/>
            <w:vAlign w:val="bottom"/>
            <w:hideMark/>
          </w:tcPr>
          <w:p w14:paraId="486EB995" w14:textId="77777777" w:rsidR="00DC2757" w:rsidRPr="00DC2757" w:rsidRDefault="00DC2757" w:rsidP="00DC2757">
            <w:pPr>
              <w:spacing w:after="0" w:line="240" w:lineRule="auto"/>
              <w:jc w:val="center"/>
              <w:rPr>
                <w:ins w:id="2268" w:author="Commodore, Sarah" w:date="2023-03-22T16:21:00Z"/>
                <w:rFonts w:ascii="Calibri" w:eastAsia="Times New Roman" w:hAnsi="Calibri" w:cs="Calibri"/>
                <w:color w:val="000000"/>
                <w:sz w:val="20"/>
                <w:szCs w:val="20"/>
              </w:rPr>
            </w:pPr>
            <w:ins w:id="2269" w:author="Commodore, Sarah" w:date="2023-03-22T16:21:00Z">
              <w:r w:rsidRPr="00DC2757">
                <w:rPr>
                  <w:rFonts w:ascii="Calibri" w:eastAsia="Times New Roman" w:hAnsi="Calibri" w:cs="Calibri"/>
                  <w:color w:val="000000"/>
                  <w:sz w:val="20"/>
                  <w:szCs w:val="20"/>
                </w:rPr>
                <w:t>8.5E-15</w:t>
              </w:r>
            </w:ins>
          </w:p>
        </w:tc>
        <w:tc>
          <w:tcPr>
            <w:tcW w:w="0" w:type="auto"/>
            <w:tcBorders>
              <w:top w:val="nil"/>
              <w:left w:val="nil"/>
              <w:bottom w:val="nil"/>
              <w:right w:val="nil"/>
            </w:tcBorders>
            <w:shd w:val="clear" w:color="auto" w:fill="auto"/>
            <w:noWrap/>
            <w:vAlign w:val="bottom"/>
            <w:hideMark/>
          </w:tcPr>
          <w:p w14:paraId="5AD254A8" w14:textId="77777777" w:rsidR="00DC2757" w:rsidRPr="00DC2757" w:rsidRDefault="00DC2757" w:rsidP="00DC2757">
            <w:pPr>
              <w:spacing w:after="0" w:line="240" w:lineRule="auto"/>
              <w:jc w:val="center"/>
              <w:rPr>
                <w:ins w:id="2270" w:author="Commodore, Sarah" w:date="2023-03-22T16:21:00Z"/>
                <w:rFonts w:ascii="Calibri" w:eastAsia="Times New Roman" w:hAnsi="Calibri" w:cs="Calibri"/>
                <w:color w:val="FF0000"/>
                <w:sz w:val="20"/>
                <w:szCs w:val="20"/>
              </w:rPr>
            </w:pPr>
            <w:ins w:id="2271" w:author="Commodore, Sarah" w:date="2023-03-22T16:21:00Z">
              <w:r w:rsidRPr="00DC2757">
                <w:rPr>
                  <w:rFonts w:ascii="Calibri" w:eastAsia="Times New Roman" w:hAnsi="Calibri" w:cs="Calibri"/>
                  <w:color w:val="FF0000"/>
                  <w:sz w:val="20"/>
                  <w:szCs w:val="20"/>
                </w:rPr>
                <w:t>*</w:t>
              </w:r>
            </w:ins>
          </w:p>
        </w:tc>
      </w:tr>
      <w:tr w:rsidR="00DC2757" w:rsidRPr="00DC2757" w14:paraId="52C4CF02" w14:textId="77777777" w:rsidTr="00DC2757">
        <w:trPr>
          <w:trHeight w:val="260"/>
          <w:ins w:id="2272" w:author="Commodore, Sarah" w:date="2023-03-22T16:21:00Z"/>
        </w:trPr>
        <w:tc>
          <w:tcPr>
            <w:tcW w:w="0" w:type="auto"/>
            <w:tcBorders>
              <w:top w:val="nil"/>
              <w:left w:val="nil"/>
              <w:bottom w:val="nil"/>
              <w:right w:val="nil"/>
            </w:tcBorders>
            <w:shd w:val="clear" w:color="auto" w:fill="auto"/>
            <w:noWrap/>
            <w:vAlign w:val="bottom"/>
            <w:hideMark/>
          </w:tcPr>
          <w:p w14:paraId="60945879" w14:textId="77777777" w:rsidR="00DC2757" w:rsidRPr="00DC2757" w:rsidRDefault="00DC2757" w:rsidP="00DC2757">
            <w:pPr>
              <w:spacing w:after="0" w:line="240" w:lineRule="auto"/>
              <w:rPr>
                <w:ins w:id="2273" w:author="Commodore, Sarah" w:date="2023-03-22T16:21:00Z"/>
                <w:rFonts w:ascii="Calibri" w:eastAsia="Times New Roman" w:hAnsi="Calibri" w:cs="Calibri"/>
                <w:color w:val="000000"/>
                <w:sz w:val="20"/>
                <w:szCs w:val="20"/>
              </w:rPr>
            </w:pPr>
            <w:ins w:id="2274" w:author="Commodore, Sarah" w:date="2023-03-22T16:21:00Z">
              <w:r w:rsidRPr="00DC2757">
                <w:rPr>
                  <w:rFonts w:ascii="Calibri" w:eastAsia="Times New Roman" w:hAnsi="Calibri" w:cs="Calibri"/>
                  <w:color w:val="000000"/>
                  <w:sz w:val="20"/>
                  <w:szCs w:val="20"/>
                </w:rPr>
                <w:t>ENSG00000111834.13</w:t>
              </w:r>
            </w:ins>
          </w:p>
        </w:tc>
        <w:tc>
          <w:tcPr>
            <w:tcW w:w="0" w:type="auto"/>
            <w:tcBorders>
              <w:top w:val="nil"/>
              <w:left w:val="nil"/>
              <w:bottom w:val="nil"/>
              <w:right w:val="nil"/>
            </w:tcBorders>
            <w:shd w:val="clear" w:color="auto" w:fill="auto"/>
            <w:noWrap/>
            <w:vAlign w:val="bottom"/>
            <w:hideMark/>
          </w:tcPr>
          <w:p w14:paraId="361313B7" w14:textId="77777777" w:rsidR="00DC2757" w:rsidRPr="00DC2757" w:rsidRDefault="00DC2757" w:rsidP="00DC2757">
            <w:pPr>
              <w:spacing w:after="0" w:line="240" w:lineRule="auto"/>
              <w:rPr>
                <w:ins w:id="2275" w:author="Commodore, Sarah" w:date="2023-03-22T16:21:00Z"/>
                <w:rFonts w:ascii="Calibri" w:eastAsia="Times New Roman" w:hAnsi="Calibri" w:cs="Calibri"/>
                <w:color w:val="000000"/>
                <w:sz w:val="20"/>
                <w:szCs w:val="20"/>
              </w:rPr>
            </w:pPr>
            <w:ins w:id="2276" w:author="Commodore, Sarah" w:date="2023-03-22T16:21:00Z">
              <w:r w:rsidRPr="00DC2757">
                <w:rPr>
                  <w:rFonts w:ascii="Calibri" w:eastAsia="Times New Roman" w:hAnsi="Calibri" w:cs="Calibri"/>
                  <w:color w:val="000000"/>
                  <w:sz w:val="20"/>
                  <w:szCs w:val="20"/>
                </w:rPr>
                <w:t>RSPH4A</w:t>
              </w:r>
            </w:ins>
          </w:p>
        </w:tc>
        <w:tc>
          <w:tcPr>
            <w:tcW w:w="0" w:type="auto"/>
            <w:tcBorders>
              <w:top w:val="nil"/>
              <w:left w:val="nil"/>
              <w:bottom w:val="nil"/>
              <w:right w:val="nil"/>
            </w:tcBorders>
            <w:shd w:val="clear" w:color="auto" w:fill="auto"/>
            <w:noWrap/>
            <w:vAlign w:val="bottom"/>
            <w:hideMark/>
          </w:tcPr>
          <w:p w14:paraId="14E833B1" w14:textId="77777777" w:rsidR="00DC2757" w:rsidRPr="00DC2757" w:rsidRDefault="00DC2757" w:rsidP="00DC2757">
            <w:pPr>
              <w:spacing w:after="0" w:line="240" w:lineRule="auto"/>
              <w:jc w:val="center"/>
              <w:rPr>
                <w:ins w:id="2277" w:author="Commodore, Sarah" w:date="2023-03-22T16:21:00Z"/>
                <w:rFonts w:ascii="Calibri" w:eastAsia="Times New Roman" w:hAnsi="Calibri" w:cs="Calibri"/>
                <w:color w:val="000000"/>
                <w:sz w:val="20"/>
                <w:szCs w:val="20"/>
              </w:rPr>
            </w:pPr>
            <w:ins w:id="227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B13C978" w14:textId="77777777" w:rsidR="00DC2757" w:rsidRPr="00DC2757" w:rsidRDefault="00DC2757" w:rsidP="00DC2757">
            <w:pPr>
              <w:spacing w:after="0" w:line="240" w:lineRule="auto"/>
              <w:jc w:val="center"/>
              <w:rPr>
                <w:ins w:id="2279" w:author="Commodore, Sarah" w:date="2023-03-22T16:21:00Z"/>
                <w:rFonts w:ascii="Calibri" w:eastAsia="Times New Roman" w:hAnsi="Calibri" w:cs="Calibri"/>
                <w:color w:val="000000"/>
                <w:sz w:val="20"/>
                <w:szCs w:val="20"/>
              </w:rPr>
            </w:pPr>
            <w:ins w:id="2280" w:author="Commodore, Sarah" w:date="2023-03-22T16:21:00Z">
              <w:r w:rsidRPr="00DC2757">
                <w:rPr>
                  <w:rFonts w:ascii="Calibri" w:eastAsia="Times New Roman" w:hAnsi="Calibri" w:cs="Calibri"/>
                  <w:color w:val="000000"/>
                  <w:sz w:val="20"/>
                  <w:szCs w:val="20"/>
                </w:rPr>
                <w:t>5.1E-11</w:t>
              </w:r>
            </w:ins>
          </w:p>
        </w:tc>
        <w:tc>
          <w:tcPr>
            <w:tcW w:w="0" w:type="auto"/>
            <w:tcBorders>
              <w:top w:val="nil"/>
              <w:left w:val="nil"/>
              <w:bottom w:val="nil"/>
              <w:right w:val="nil"/>
            </w:tcBorders>
            <w:shd w:val="clear" w:color="auto" w:fill="auto"/>
            <w:noWrap/>
            <w:vAlign w:val="bottom"/>
            <w:hideMark/>
          </w:tcPr>
          <w:p w14:paraId="3124D4F7" w14:textId="77777777" w:rsidR="00DC2757" w:rsidRPr="00DC2757" w:rsidRDefault="00DC2757" w:rsidP="00DC2757">
            <w:pPr>
              <w:spacing w:after="0" w:line="240" w:lineRule="auto"/>
              <w:jc w:val="center"/>
              <w:rPr>
                <w:ins w:id="2281" w:author="Commodore, Sarah" w:date="2023-03-22T16:21:00Z"/>
                <w:rFonts w:ascii="Calibri" w:eastAsia="Times New Roman" w:hAnsi="Calibri" w:cs="Calibri"/>
                <w:color w:val="000000"/>
                <w:sz w:val="20"/>
                <w:szCs w:val="20"/>
              </w:rPr>
            </w:pPr>
            <w:ins w:id="2282"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6D0ACF6F" w14:textId="77777777" w:rsidR="00DC2757" w:rsidRPr="00DC2757" w:rsidRDefault="00DC2757" w:rsidP="00DC2757">
            <w:pPr>
              <w:spacing w:after="0" w:line="240" w:lineRule="auto"/>
              <w:jc w:val="center"/>
              <w:rPr>
                <w:ins w:id="2283" w:author="Commodore, Sarah" w:date="2023-03-22T16:21:00Z"/>
                <w:rFonts w:ascii="Calibri" w:eastAsia="Times New Roman" w:hAnsi="Calibri" w:cs="Calibri"/>
                <w:color w:val="FF0000"/>
                <w:sz w:val="20"/>
                <w:szCs w:val="20"/>
              </w:rPr>
            </w:pPr>
            <w:ins w:id="2284" w:author="Commodore, Sarah" w:date="2023-03-22T16:21:00Z">
              <w:r w:rsidRPr="00DC2757">
                <w:rPr>
                  <w:rFonts w:ascii="Calibri" w:eastAsia="Times New Roman" w:hAnsi="Calibri" w:cs="Calibri"/>
                  <w:color w:val="FF0000"/>
                  <w:sz w:val="20"/>
                  <w:szCs w:val="20"/>
                </w:rPr>
                <w:t>*</w:t>
              </w:r>
            </w:ins>
          </w:p>
        </w:tc>
      </w:tr>
      <w:tr w:rsidR="00DC2757" w:rsidRPr="00DC2757" w14:paraId="4226962C" w14:textId="77777777" w:rsidTr="00DC2757">
        <w:trPr>
          <w:trHeight w:val="260"/>
          <w:ins w:id="2285" w:author="Commodore, Sarah" w:date="2023-03-22T16:21:00Z"/>
        </w:trPr>
        <w:tc>
          <w:tcPr>
            <w:tcW w:w="0" w:type="auto"/>
            <w:tcBorders>
              <w:top w:val="nil"/>
              <w:left w:val="nil"/>
              <w:bottom w:val="nil"/>
              <w:right w:val="nil"/>
            </w:tcBorders>
            <w:shd w:val="clear" w:color="auto" w:fill="auto"/>
            <w:noWrap/>
            <w:vAlign w:val="bottom"/>
            <w:hideMark/>
          </w:tcPr>
          <w:p w14:paraId="634658F7" w14:textId="77777777" w:rsidR="00DC2757" w:rsidRPr="00DC2757" w:rsidRDefault="00DC2757" w:rsidP="00DC2757">
            <w:pPr>
              <w:spacing w:after="0" w:line="240" w:lineRule="auto"/>
              <w:rPr>
                <w:ins w:id="2286" w:author="Commodore, Sarah" w:date="2023-03-22T16:21:00Z"/>
                <w:rFonts w:ascii="Calibri" w:eastAsia="Times New Roman" w:hAnsi="Calibri" w:cs="Calibri"/>
                <w:color w:val="000000"/>
                <w:sz w:val="20"/>
                <w:szCs w:val="20"/>
              </w:rPr>
            </w:pPr>
            <w:ins w:id="2287" w:author="Commodore, Sarah" w:date="2023-03-22T16:21:00Z">
              <w:r w:rsidRPr="00DC2757">
                <w:rPr>
                  <w:rFonts w:ascii="Calibri" w:eastAsia="Times New Roman" w:hAnsi="Calibri" w:cs="Calibri"/>
                  <w:color w:val="000000"/>
                  <w:sz w:val="20"/>
                  <w:szCs w:val="20"/>
                </w:rPr>
                <w:t>ENSG00000155761.14</w:t>
              </w:r>
            </w:ins>
          </w:p>
        </w:tc>
        <w:tc>
          <w:tcPr>
            <w:tcW w:w="0" w:type="auto"/>
            <w:tcBorders>
              <w:top w:val="nil"/>
              <w:left w:val="nil"/>
              <w:bottom w:val="nil"/>
              <w:right w:val="nil"/>
            </w:tcBorders>
            <w:shd w:val="clear" w:color="auto" w:fill="auto"/>
            <w:noWrap/>
            <w:vAlign w:val="bottom"/>
            <w:hideMark/>
          </w:tcPr>
          <w:p w14:paraId="1CCFE262" w14:textId="77777777" w:rsidR="00DC2757" w:rsidRPr="00DC2757" w:rsidRDefault="00DC2757" w:rsidP="00DC2757">
            <w:pPr>
              <w:spacing w:after="0" w:line="240" w:lineRule="auto"/>
              <w:rPr>
                <w:ins w:id="2288" w:author="Commodore, Sarah" w:date="2023-03-22T16:21:00Z"/>
                <w:rFonts w:ascii="Calibri" w:eastAsia="Times New Roman" w:hAnsi="Calibri" w:cs="Calibri"/>
                <w:color w:val="000000"/>
                <w:sz w:val="20"/>
                <w:szCs w:val="20"/>
              </w:rPr>
            </w:pPr>
            <w:ins w:id="2289" w:author="Commodore, Sarah" w:date="2023-03-22T16:21:00Z">
              <w:r w:rsidRPr="00DC2757">
                <w:rPr>
                  <w:rFonts w:ascii="Calibri" w:eastAsia="Times New Roman" w:hAnsi="Calibri" w:cs="Calibri"/>
                  <w:color w:val="000000"/>
                  <w:sz w:val="20"/>
                  <w:szCs w:val="20"/>
                </w:rPr>
                <w:t>SPAG17</w:t>
              </w:r>
            </w:ins>
          </w:p>
        </w:tc>
        <w:tc>
          <w:tcPr>
            <w:tcW w:w="0" w:type="auto"/>
            <w:tcBorders>
              <w:top w:val="nil"/>
              <w:left w:val="nil"/>
              <w:bottom w:val="nil"/>
              <w:right w:val="nil"/>
            </w:tcBorders>
            <w:shd w:val="clear" w:color="auto" w:fill="auto"/>
            <w:noWrap/>
            <w:vAlign w:val="bottom"/>
            <w:hideMark/>
          </w:tcPr>
          <w:p w14:paraId="6E2C9D98" w14:textId="77777777" w:rsidR="00DC2757" w:rsidRPr="00DC2757" w:rsidRDefault="00DC2757" w:rsidP="00DC2757">
            <w:pPr>
              <w:spacing w:after="0" w:line="240" w:lineRule="auto"/>
              <w:jc w:val="center"/>
              <w:rPr>
                <w:ins w:id="2290" w:author="Commodore, Sarah" w:date="2023-03-22T16:21:00Z"/>
                <w:rFonts w:ascii="Calibri" w:eastAsia="Times New Roman" w:hAnsi="Calibri" w:cs="Calibri"/>
                <w:color w:val="000000"/>
                <w:sz w:val="20"/>
                <w:szCs w:val="20"/>
              </w:rPr>
            </w:pPr>
            <w:ins w:id="229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0A6C1CF" w14:textId="77777777" w:rsidR="00DC2757" w:rsidRPr="00DC2757" w:rsidRDefault="00DC2757" w:rsidP="00DC2757">
            <w:pPr>
              <w:spacing w:after="0" w:line="240" w:lineRule="auto"/>
              <w:jc w:val="center"/>
              <w:rPr>
                <w:ins w:id="2292" w:author="Commodore, Sarah" w:date="2023-03-22T16:21:00Z"/>
                <w:rFonts w:ascii="Calibri" w:eastAsia="Times New Roman" w:hAnsi="Calibri" w:cs="Calibri"/>
                <w:color w:val="000000"/>
                <w:sz w:val="20"/>
                <w:szCs w:val="20"/>
              </w:rPr>
            </w:pPr>
            <w:ins w:id="2293"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58660A20" w14:textId="77777777" w:rsidR="00DC2757" w:rsidRPr="00DC2757" w:rsidRDefault="00DC2757" w:rsidP="00DC2757">
            <w:pPr>
              <w:spacing w:after="0" w:line="240" w:lineRule="auto"/>
              <w:jc w:val="center"/>
              <w:rPr>
                <w:ins w:id="2294" w:author="Commodore, Sarah" w:date="2023-03-22T16:21:00Z"/>
                <w:rFonts w:ascii="Calibri" w:eastAsia="Times New Roman" w:hAnsi="Calibri" w:cs="Calibri"/>
                <w:color w:val="000000"/>
                <w:sz w:val="20"/>
                <w:szCs w:val="20"/>
              </w:rPr>
            </w:pPr>
            <w:ins w:id="2295"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D9F44FD" w14:textId="77777777" w:rsidR="00DC2757" w:rsidRPr="00DC2757" w:rsidRDefault="00DC2757" w:rsidP="00DC2757">
            <w:pPr>
              <w:spacing w:after="0" w:line="240" w:lineRule="auto"/>
              <w:jc w:val="center"/>
              <w:rPr>
                <w:ins w:id="2296" w:author="Commodore, Sarah" w:date="2023-03-22T16:21:00Z"/>
                <w:rFonts w:ascii="Calibri" w:eastAsia="Times New Roman" w:hAnsi="Calibri" w:cs="Calibri"/>
                <w:color w:val="FF0000"/>
                <w:sz w:val="20"/>
                <w:szCs w:val="20"/>
              </w:rPr>
            </w:pPr>
            <w:ins w:id="2297" w:author="Commodore, Sarah" w:date="2023-03-22T16:21:00Z">
              <w:r w:rsidRPr="00DC2757">
                <w:rPr>
                  <w:rFonts w:ascii="Calibri" w:eastAsia="Times New Roman" w:hAnsi="Calibri" w:cs="Calibri"/>
                  <w:color w:val="FF0000"/>
                  <w:sz w:val="20"/>
                  <w:szCs w:val="20"/>
                </w:rPr>
                <w:t>*</w:t>
              </w:r>
            </w:ins>
          </w:p>
        </w:tc>
      </w:tr>
      <w:tr w:rsidR="00DC2757" w:rsidRPr="00DC2757" w14:paraId="50E87EEF" w14:textId="77777777" w:rsidTr="00DC2757">
        <w:trPr>
          <w:trHeight w:val="260"/>
          <w:ins w:id="2298" w:author="Commodore, Sarah" w:date="2023-03-22T16:21:00Z"/>
        </w:trPr>
        <w:tc>
          <w:tcPr>
            <w:tcW w:w="0" w:type="auto"/>
            <w:tcBorders>
              <w:top w:val="nil"/>
              <w:left w:val="nil"/>
              <w:bottom w:val="nil"/>
              <w:right w:val="nil"/>
            </w:tcBorders>
            <w:shd w:val="clear" w:color="auto" w:fill="auto"/>
            <w:noWrap/>
            <w:vAlign w:val="bottom"/>
            <w:hideMark/>
          </w:tcPr>
          <w:p w14:paraId="5D5BDDEA" w14:textId="77777777" w:rsidR="00DC2757" w:rsidRPr="00DC2757" w:rsidRDefault="00DC2757" w:rsidP="00DC2757">
            <w:pPr>
              <w:spacing w:after="0" w:line="240" w:lineRule="auto"/>
              <w:rPr>
                <w:ins w:id="2299" w:author="Commodore, Sarah" w:date="2023-03-22T16:21:00Z"/>
                <w:rFonts w:ascii="Calibri" w:eastAsia="Times New Roman" w:hAnsi="Calibri" w:cs="Calibri"/>
                <w:color w:val="000000"/>
                <w:sz w:val="20"/>
                <w:szCs w:val="20"/>
              </w:rPr>
            </w:pPr>
            <w:ins w:id="2300" w:author="Commodore, Sarah" w:date="2023-03-22T16:21:00Z">
              <w:r w:rsidRPr="00DC2757">
                <w:rPr>
                  <w:rFonts w:ascii="Calibri" w:eastAsia="Times New Roman" w:hAnsi="Calibri" w:cs="Calibri"/>
                  <w:color w:val="000000"/>
                  <w:sz w:val="20"/>
                  <w:szCs w:val="20"/>
                </w:rPr>
                <w:t>ENSG00000153789.13</w:t>
              </w:r>
            </w:ins>
          </w:p>
        </w:tc>
        <w:tc>
          <w:tcPr>
            <w:tcW w:w="0" w:type="auto"/>
            <w:tcBorders>
              <w:top w:val="nil"/>
              <w:left w:val="nil"/>
              <w:bottom w:val="nil"/>
              <w:right w:val="nil"/>
            </w:tcBorders>
            <w:shd w:val="clear" w:color="auto" w:fill="auto"/>
            <w:noWrap/>
            <w:vAlign w:val="bottom"/>
            <w:hideMark/>
          </w:tcPr>
          <w:p w14:paraId="285D423C" w14:textId="77777777" w:rsidR="00DC2757" w:rsidRPr="00DC2757" w:rsidRDefault="00DC2757" w:rsidP="00DC2757">
            <w:pPr>
              <w:spacing w:after="0" w:line="240" w:lineRule="auto"/>
              <w:rPr>
                <w:ins w:id="2301" w:author="Commodore, Sarah" w:date="2023-03-22T16:21:00Z"/>
                <w:rFonts w:ascii="Calibri" w:eastAsia="Times New Roman" w:hAnsi="Calibri" w:cs="Calibri"/>
                <w:color w:val="000000"/>
                <w:sz w:val="20"/>
                <w:szCs w:val="20"/>
              </w:rPr>
            </w:pPr>
            <w:ins w:id="2302" w:author="Commodore, Sarah" w:date="2023-03-22T16:21:00Z">
              <w:r w:rsidRPr="00DC2757">
                <w:rPr>
                  <w:rFonts w:ascii="Calibri" w:eastAsia="Times New Roman" w:hAnsi="Calibri" w:cs="Calibri"/>
                  <w:color w:val="000000"/>
                  <w:sz w:val="20"/>
                  <w:szCs w:val="20"/>
                </w:rPr>
                <w:t>CIBAR2</w:t>
              </w:r>
            </w:ins>
          </w:p>
        </w:tc>
        <w:tc>
          <w:tcPr>
            <w:tcW w:w="0" w:type="auto"/>
            <w:tcBorders>
              <w:top w:val="nil"/>
              <w:left w:val="nil"/>
              <w:bottom w:val="nil"/>
              <w:right w:val="nil"/>
            </w:tcBorders>
            <w:shd w:val="clear" w:color="auto" w:fill="auto"/>
            <w:noWrap/>
            <w:vAlign w:val="bottom"/>
            <w:hideMark/>
          </w:tcPr>
          <w:p w14:paraId="1CC2C4AD" w14:textId="77777777" w:rsidR="00DC2757" w:rsidRPr="00DC2757" w:rsidRDefault="00DC2757" w:rsidP="00DC2757">
            <w:pPr>
              <w:spacing w:after="0" w:line="240" w:lineRule="auto"/>
              <w:jc w:val="center"/>
              <w:rPr>
                <w:ins w:id="2303" w:author="Commodore, Sarah" w:date="2023-03-22T16:21:00Z"/>
                <w:rFonts w:ascii="Calibri" w:eastAsia="Times New Roman" w:hAnsi="Calibri" w:cs="Calibri"/>
                <w:color w:val="000000"/>
                <w:sz w:val="20"/>
                <w:szCs w:val="20"/>
              </w:rPr>
            </w:pPr>
            <w:ins w:id="230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6FFE242" w14:textId="77777777" w:rsidR="00DC2757" w:rsidRPr="00DC2757" w:rsidRDefault="00DC2757" w:rsidP="00DC2757">
            <w:pPr>
              <w:spacing w:after="0" w:line="240" w:lineRule="auto"/>
              <w:jc w:val="center"/>
              <w:rPr>
                <w:ins w:id="2305" w:author="Commodore, Sarah" w:date="2023-03-22T16:21:00Z"/>
                <w:rFonts w:ascii="Calibri" w:eastAsia="Times New Roman" w:hAnsi="Calibri" w:cs="Calibri"/>
                <w:color w:val="000000"/>
                <w:sz w:val="20"/>
                <w:szCs w:val="20"/>
              </w:rPr>
            </w:pPr>
            <w:ins w:id="2306"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197EDC5" w14:textId="77777777" w:rsidR="00DC2757" w:rsidRPr="00DC2757" w:rsidRDefault="00DC2757" w:rsidP="00DC2757">
            <w:pPr>
              <w:spacing w:after="0" w:line="240" w:lineRule="auto"/>
              <w:jc w:val="center"/>
              <w:rPr>
                <w:ins w:id="2307" w:author="Commodore, Sarah" w:date="2023-03-22T16:21:00Z"/>
                <w:rFonts w:ascii="Calibri" w:eastAsia="Times New Roman" w:hAnsi="Calibri" w:cs="Calibri"/>
                <w:color w:val="000000"/>
                <w:sz w:val="20"/>
                <w:szCs w:val="20"/>
              </w:rPr>
            </w:pPr>
            <w:ins w:id="2308"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4C8978B4" w14:textId="77777777" w:rsidR="00DC2757" w:rsidRPr="00DC2757" w:rsidRDefault="00DC2757" w:rsidP="00DC2757">
            <w:pPr>
              <w:spacing w:after="0" w:line="240" w:lineRule="auto"/>
              <w:jc w:val="center"/>
              <w:rPr>
                <w:ins w:id="2309" w:author="Commodore, Sarah" w:date="2023-03-22T16:21:00Z"/>
                <w:rFonts w:ascii="Calibri" w:eastAsia="Times New Roman" w:hAnsi="Calibri" w:cs="Calibri"/>
                <w:color w:val="FF0000"/>
                <w:sz w:val="20"/>
                <w:szCs w:val="20"/>
              </w:rPr>
            </w:pPr>
            <w:ins w:id="2310" w:author="Commodore, Sarah" w:date="2023-03-22T16:21:00Z">
              <w:r w:rsidRPr="00DC2757">
                <w:rPr>
                  <w:rFonts w:ascii="Calibri" w:eastAsia="Times New Roman" w:hAnsi="Calibri" w:cs="Calibri"/>
                  <w:color w:val="FF0000"/>
                  <w:sz w:val="20"/>
                  <w:szCs w:val="20"/>
                </w:rPr>
                <w:t>*</w:t>
              </w:r>
            </w:ins>
          </w:p>
        </w:tc>
      </w:tr>
      <w:tr w:rsidR="00DC2757" w:rsidRPr="00DC2757" w14:paraId="58370345" w14:textId="77777777" w:rsidTr="00DC2757">
        <w:trPr>
          <w:trHeight w:val="260"/>
          <w:ins w:id="2311" w:author="Commodore, Sarah" w:date="2023-03-22T16:21:00Z"/>
        </w:trPr>
        <w:tc>
          <w:tcPr>
            <w:tcW w:w="0" w:type="auto"/>
            <w:tcBorders>
              <w:top w:val="nil"/>
              <w:left w:val="nil"/>
              <w:bottom w:val="nil"/>
              <w:right w:val="nil"/>
            </w:tcBorders>
            <w:shd w:val="clear" w:color="auto" w:fill="auto"/>
            <w:noWrap/>
            <w:vAlign w:val="bottom"/>
            <w:hideMark/>
          </w:tcPr>
          <w:p w14:paraId="025A8619" w14:textId="77777777" w:rsidR="00DC2757" w:rsidRPr="00DC2757" w:rsidRDefault="00DC2757" w:rsidP="00DC2757">
            <w:pPr>
              <w:spacing w:after="0" w:line="240" w:lineRule="auto"/>
              <w:rPr>
                <w:ins w:id="2312" w:author="Commodore, Sarah" w:date="2023-03-22T16:21:00Z"/>
                <w:rFonts w:ascii="Calibri" w:eastAsia="Times New Roman" w:hAnsi="Calibri" w:cs="Calibri"/>
                <w:color w:val="000000"/>
                <w:sz w:val="20"/>
                <w:szCs w:val="20"/>
              </w:rPr>
            </w:pPr>
            <w:ins w:id="2313" w:author="Commodore, Sarah" w:date="2023-03-22T16:21:00Z">
              <w:r w:rsidRPr="00DC2757">
                <w:rPr>
                  <w:rFonts w:ascii="Calibri" w:eastAsia="Times New Roman" w:hAnsi="Calibri" w:cs="Calibri"/>
                  <w:color w:val="000000"/>
                  <w:sz w:val="20"/>
                  <w:szCs w:val="20"/>
                </w:rPr>
                <w:t>ENSG00000144031.12</w:t>
              </w:r>
            </w:ins>
          </w:p>
        </w:tc>
        <w:tc>
          <w:tcPr>
            <w:tcW w:w="0" w:type="auto"/>
            <w:tcBorders>
              <w:top w:val="nil"/>
              <w:left w:val="nil"/>
              <w:bottom w:val="nil"/>
              <w:right w:val="nil"/>
            </w:tcBorders>
            <w:shd w:val="clear" w:color="auto" w:fill="auto"/>
            <w:noWrap/>
            <w:vAlign w:val="bottom"/>
            <w:hideMark/>
          </w:tcPr>
          <w:p w14:paraId="65D71671" w14:textId="77777777" w:rsidR="00DC2757" w:rsidRPr="00DC2757" w:rsidRDefault="00DC2757" w:rsidP="00DC2757">
            <w:pPr>
              <w:spacing w:after="0" w:line="240" w:lineRule="auto"/>
              <w:rPr>
                <w:ins w:id="2314" w:author="Commodore, Sarah" w:date="2023-03-22T16:21:00Z"/>
                <w:rFonts w:ascii="Calibri" w:eastAsia="Times New Roman" w:hAnsi="Calibri" w:cs="Calibri"/>
                <w:color w:val="000000"/>
                <w:sz w:val="20"/>
                <w:szCs w:val="20"/>
              </w:rPr>
            </w:pPr>
            <w:ins w:id="2315" w:author="Commodore, Sarah" w:date="2023-03-22T16:21:00Z">
              <w:r w:rsidRPr="00DC2757">
                <w:rPr>
                  <w:rFonts w:ascii="Calibri" w:eastAsia="Times New Roman" w:hAnsi="Calibri" w:cs="Calibri"/>
                  <w:color w:val="000000"/>
                  <w:sz w:val="20"/>
                  <w:szCs w:val="20"/>
                </w:rPr>
                <w:t>ANKRD53</w:t>
              </w:r>
            </w:ins>
          </w:p>
        </w:tc>
        <w:tc>
          <w:tcPr>
            <w:tcW w:w="0" w:type="auto"/>
            <w:tcBorders>
              <w:top w:val="nil"/>
              <w:left w:val="nil"/>
              <w:bottom w:val="nil"/>
              <w:right w:val="nil"/>
            </w:tcBorders>
            <w:shd w:val="clear" w:color="auto" w:fill="auto"/>
            <w:noWrap/>
            <w:vAlign w:val="bottom"/>
            <w:hideMark/>
          </w:tcPr>
          <w:p w14:paraId="0784D116" w14:textId="77777777" w:rsidR="00DC2757" w:rsidRPr="00DC2757" w:rsidRDefault="00DC2757" w:rsidP="00DC2757">
            <w:pPr>
              <w:spacing w:after="0" w:line="240" w:lineRule="auto"/>
              <w:jc w:val="center"/>
              <w:rPr>
                <w:ins w:id="2316" w:author="Commodore, Sarah" w:date="2023-03-22T16:21:00Z"/>
                <w:rFonts w:ascii="Calibri" w:eastAsia="Times New Roman" w:hAnsi="Calibri" w:cs="Calibri"/>
                <w:color w:val="000000"/>
                <w:sz w:val="20"/>
                <w:szCs w:val="20"/>
              </w:rPr>
            </w:pPr>
            <w:ins w:id="231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D55EFEB" w14:textId="77777777" w:rsidR="00DC2757" w:rsidRPr="00DC2757" w:rsidRDefault="00DC2757" w:rsidP="00DC2757">
            <w:pPr>
              <w:spacing w:after="0" w:line="240" w:lineRule="auto"/>
              <w:jc w:val="center"/>
              <w:rPr>
                <w:ins w:id="2318" w:author="Commodore, Sarah" w:date="2023-03-22T16:21:00Z"/>
                <w:rFonts w:ascii="Calibri" w:eastAsia="Times New Roman" w:hAnsi="Calibri" w:cs="Calibri"/>
                <w:color w:val="000000"/>
                <w:sz w:val="20"/>
                <w:szCs w:val="20"/>
              </w:rPr>
            </w:pPr>
            <w:ins w:id="2319" w:author="Commodore, Sarah" w:date="2023-03-22T16:21:00Z">
              <w:r w:rsidRPr="00DC2757">
                <w:rPr>
                  <w:rFonts w:ascii="Calibri" w:eastAsia="Times New Roman" w:hAnsi="Calibri" w:cs="Calibri"/>
                  <w:color w:val="000000"/>
                  <w:sz w:val="20"/>
                  <w:szCs w:val="20"/>
                </w:rPr>
                <w:t>7.0E-12</w:t>
              </w:r>
            </w:ins>
          </w:p>
        </w:tc>
        <w:tc>
          <w:tcPr>
            <w:tcW w:w="0" w:type="auto"/>
            <w:tcBorders>
              <w:top w:val="nil"/>
              <w:left w:val="nil"/>
              <w:bottom w:val="nil"/>
              <w:right w:val="nil"/>
            </w:tcBorders>
            <w:shd w:val="clear" w:color="auto" w:fill="auto"/>
            <w:noWrap/>
            <w:vAlign w:val="bottom"/>
            <w:hideMark/>
          </w:tcPr>
          <w:p w14:paraId="34E1C351" w14:textId="77777777" w:rsidR="00DC2757" w:rsidRPr="00DC2757" w:rsidRDefault="00DC2757" w:rsidP="00DC2757">
            <w:pPr>
              <w:spacing w:after="0" w:line="240" w:lineRule="auto"/>
              <w:jc w:val="center"/>
              <w:rPr>
                <w:ins w:id="2320" w:author="Commodore, Sarah" w:date="2023-03-22T16:21:00Z"/>
                <w:rFonts w:ascii="Calibri" w:eastAsia="Times New Roman" w:hAnsi="Calibri" w:cs="Calibri"/>
                <w:color w:val="000000"/>
                <w:sz w:val="20"/>
                <w:szCs w:val="20"/>
              </w:rPr>
            </w:pPr>
            <w:ins w:id="2321" w:author="Commodore, Sarah" w:date="2023-03-22T16:21:00Z">
              <w:r w:rsidRPr="00DC2757">
                <w:rPr>
                  <w:rFonts w:ascii="Calibri" w:eastAsia="Times New Roman" w:hAnsi="Calibri" w:cs="Calibri"/>
                  <w:color w:val="000000"/>
                  <w:sz w:val="20"/>
                  <w:szCs w:val="20"/>
                </w:rPr>
                <w:t>2.3E-10</w:t>
              </w:r>
            </w:ins>
          </w:p>
        </w:tc>
        <w:tc>
          <w:tcPr>
            <w:tcW w:w="0" w:type="auto"/>
            <w:tcBorders>
              <w:top w:val="nil"/>
              <w:left w:val="nil"/>
              <w:bottom w:val="nil"/>
              <w:right w:val="nil"/>
            </w:tcBorders>
            <w:shd w:val="clear" w:color="auto" w:fill="auto"/>
            <w:noWrap/>
            <w:vAlign w:val="bottom"/>
            <w:hideMark/>
          </w:tcPr>
          <w:p w14:paraId="540ED610" w14:textId="77777777" w:rsidR="00DC2757" w:rsidRPr="00DC2757" w:rsidRDefault="00DC2757" w:rsidP="00DC2757">
            <w:pPr>
              <w:spacing w:after="0" w:line="240" w:lineRule="auto"/>
              <w:jc w:val="center"/>
              <w:rPr>
                <w:ins w:id="2322" w:author="Commodore, Sarah" w:date="2023-03-22T16:21:00Z"/>
                <w:rFonts w:ascii="Calibri" w:eastAsia="Times New Roman" w:hAnsi="Calibri" w:cs="Calibri"/>
                <w:color w:val="FF0000"/>
                <w:sz w:val="20"/>
                <w:szCs w:val="20"/>
              </w:rPr>
            </w:pPr>
            <w:ins w:id="2323" w:author="Commodore, Sarah" w:date="2023-03-22T16:21:00Z">
              <w:r w:rsidRPr="00DC2757">
                <w:rPr>
                  <w:rFonts w:ascii="Calibri" w:eastAsia="Times New Roman" w:hAnsi="Calibri" w:cs="Calibri"/>
                  <w:color w:val="FF0000"/>
                  <w:sz w:val="20"/>
                  <w:szCs w:val="20"/>
                </w:rPr>
                <w:t>*</w:t>
              </w:r>
            </w:ins>
          </w:p>
        </w:tc>
      </w:tr>
      <w:tr w:rsidR="00DC2757" w:rsidRPr="00DC2757" w14:paraId="1ED12E57" w14:textId="77777777" w:rsidTr="00DC2757">
        <w:trPr>
          <w:trHeight w:val="260"/>
          <w:ins w:id="2324" w:author="Commodore, Sarah" w:date="2023-03-22T16:21:00Z"/>
        </w:trPr>
        <w:tc>
          <w:tcPr>
            <w:tcW w:w="0" w:type="auto"/>
            <w:tcBorders>
              <w:top w:val="nil"/>
              <w:left w:val="nil"/>
              <w:bottom w:val="nil"/>
              <w:right w:val="nil"/>
            </w:tcBorders>
            <w:shd w:val="clear" w:color="auto" w:fill="auto"/>
            <w:noWrap/>
            <w:vAlign w:val="bottom"/>
            <w:hideMark/>
          </w:tcPr>
          <w:p w14:paraId="518557A4" w14:textId="77777777" w:rsidR="00DC2757" w:rsidRPr="00DC2757" w:rsidRDefault="00DC2757" w:rsidP="00DC2757">
            <w:pPr>
              <w:spacing w:after="0" w:line="240" w:lineRule="auto"/>
              <w:rPr>
                <w:ins w:id="2325" w:author="Commodore, Sarah" w:date="2023-03-22T16:21:00Z"/>
                <w:rFonts w:ascii="Calibri" w:eastAsia="Times New Roman" w:hAnsi="Calibri" w:cs="Calibri"/>
                <w:color w:val="000000"/>
                <w:sz w:val="20"/>
                <w:szCs w:val="20"/>
              </w:rPr>
            </w:pPr>
            <w:ins w:id="2326" w:author="Commodore, Sarah" w:date="2023-03-22T16:21:00Z">
              <w:r w:rsidRPr="00DC2757">
                <w:rPr>
                  <w:rFonts w:ascii="Calibri" w:eastAsia="Times New Roman" w:hAnsi="Calibri" w:cs="Calibri"/>
                  <w:color w:val="000000"/>
                  <w:sz w:val="20"/>
                  <w:szCs w:val="20"/>
                </w:rPr>
                <w:t>ENSG00000160401.15</w:t>
              </w:r>
            </w:ins>
          </w:p>
        </w:tc>
        <w:tc>
          <w:tcPr>
            <w:tcW w:w="0" w:type="auto"/>
            <w:tcBorders>
              <w:top w:val="nil"/>
              <w:left w:val="nil"/>
              <w:bottom w:val="nil"/>
              <w:right w:val="nil"/>
            </w:tcBorders>
            <w:shd w:val="clear" w:color="auto" w:fill="auto"/>
            <w:noWrap/>
            <w:vAlign w:val="bottom"/>
            <w:hideMark/>
          </w:tcPr>
          <w:p w14:paraId="038005CC" w14:textId="77777777" w:rsidR="00DC2757" w:rsidRPr="00DC2757" w:rsidRDefault="00DC2757" w:rsidP="00DC2757">
            <w:pPr>
              <w:spacing w:after="0" w:line="240" w:lineRule="auto"/>
              <w:rPr>
                <w:ins w:id="2327" w:author="Commodore, Sarah" w:date="2023-03-22T16:21:00Z"/>
                <w:rFonts w:ascii="Calibri" w:eastAsia="Times New Roman" w:hAnsi="Calibri" w:cs="Calibri"/>
                <w:color w:val="000000"/>
                <w:sz w:val="20"/>
                <w:szCs w:val="20"/>
              </w:rPr>
            </w:pPr>
            <w:ins w:id="2328" w:author="Commodore, Sarah" w:date="2023-03-22T16:21:00Z">
              <w:r w:rsidRPr="00DC2757">
                <w:rPr>
                  <w:rFonts w:ascii="Calibri" w:eastAsia="Times New Roman" w:hAnsi="Calibri" w:cs="Calibri"/>
                  <w:color w:val="000000"/>
                  <w:sz w:val="20"/>
                  <w:szCs w:val="20"/>
                </w:rPr>
                <w:t>CFAP157</w:t>
              </w:r>
            </w:ins>
          </w:p>
        </w:tc>
        <w:tc>
          <w:tcPr>
            <w:tcW w:w="0" w:type="auto"/>
            <w:tcBorders>
              <w:top w:val="nil"/>
              <w:left w:val="nil"/>
              <w:bottom w:val="nil"/>
              <w:right w:val="nil"/>
            </w:tcBorders>
            <w:shd w:val="clear" w:color="auto" w:fill="auto"/>
            <w:noWrap/>
            <w:vAlign w:val="bottom"/>
            <w:hideMark/>
          </w:tcPr>
          <w:p w14:paraId="616B2711" w14:textId="77777777" w:rsidR="00DC2757" w:rsidRPr="00DC2757" w:rsidRDefault="00DC2757" w:rsidP="00DC2757">
            <w:pPr>
              <w:spacing w:after="0" w:line="240" w:lineRule="auto"/>
              <w:jc w:val="center"/>
              <w:rPr>
                <w:ins w:id="2329" w:author="Commodore, Sarah" w:date="2023-03-22T16:21:00Z"/>
                <w:rFonts w:ascii="Calibri" w:eastAsia="Times New Roman" w:hAnsi="Calibri" w:cs="Calibri"/>
                <w:color w:val="000000"/>
                <w:sz w:val="20"/>
                <w:szCs w:val="20"/>
              </w:rPr>
            </w:pPr>
            <w:ins w:id="233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6C6ADB6" w14:textId="77777777" w:rsidR="00DC2757" w:rsidRPr="00DC2757" w:rsidRDefault="00DC2757" w:rsidP="00DC2757">
            <w:pPr>
              <w:spacing w:after="0" w:line="240" w:lineRule="auto"/>
              <w:jc w:val="center"/>
              <w:rPr>
                <w:ins w:id="2331" w:author="Commodore, Sarah" w:date="2023-03-22T16:21:00Z"/>
                <w:rFonts w:ascii="Calibri" w:eastAsia="Times New Roman" w:hAnsi="Calibri" w:cs="Calibri"/>
                <w:color w:val="000000"/>
                <w:sz w:val="20"/>
                <w:szCs w:val="20"/>
              </w:rPr>
            </w:pPr>
            <w:ins w:id="2332"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F030697" w14:textId="77777777" w:rsidR="00DC2757" w:rsidRPr="00DC2757" w:rsidRDefault="00DC2757" w:rsidP="00DC2757">
            <w:pPr>
              <w:spacing w:after="0" w:line="240" w:lineRule="auto"/>
              <w:jc w:val="center"/>
              <w:rPr>
                <w:ins w:id="2333" w:author="Commodore, Sarah" w:date="2023-03-22T16:21:00Z"/>
                <w:rFonts w:ascii="Calibri" w:eastAsia="Times New Roman" w:hAnsi="Calibri" w:cs="Calibri"/>
                <w:color w:val="000000"/>
                <w:sz w:val="20"/>
                <w:szCs w:val="20"/>
              </w:rPr>
            </w:pPr>
            <w:ins w:id="2334" w:author="Commodore, Sarah" w:date="2023-03-22T16:21:00Z">
              <w:r w:rsidRPr="00DC2757">
                <w:rPr>
                  <w:rFonts w:ascii="Calibri" w:eastAsia="Times New Roman" w:hAnsi="Calibri" w:cs="Calibri"/>
                  <w:color w:val="000000"/>
                  <w:sz w:val="20"/>
                  <w:szCs w:val="20"/>
                </w:rPr>
                <w:t>4.0E-06</w:t>
              </w:r>
            </w:ins>
          </w:p>
        </w:tc>
        <w:tc>
          <w:tcPr>
            <w:tcW w:w="0" w:type="auto"/>
            <w:tcBorders>
              <w:top w:val="nil"/>
              <w:left w:val="nil"/>
              <w:bottom w:val="nil"/>
              <w:right w:val="nil"/>
            </w:tcBorders>
            <w:shd w:val="clear" w:color="auto" w:fill="auto"/>
            <w:noWrap/>
            <w:vAlign w:val="bottom"/>
            <w:hideMark/>
          </w:tcPr>
          <w:p w14:paraId="6220C923" w14:textId="77777777" w:rsidR="00DC2757" w:rsidRPr="00DC2757" w:rsidRDefault="00DC2757" w:rsidP="00DC2757">
            <w:pPr>
              <w:spacing w:after="0" w:line="240" w:lineRule="auto"/>
              <w:jc w:val="center"/>
              <w:rPr>
                <w:ins w:id="2335" w:author="Commodore, Sarah" w:date="2023-03-22T16:21:00Z"/>
                <w:rFonts w:ascii="Calibri" w:eastAsia="Times New Roman" w:hAnsi="Calibri" w:cs="Calibri"/>
                <w:color w:val="FF0000"/>
                <w:sz w:val="20"/>
                <w:szCs w:val="20"/>
              </w:rPr>
            </w:pPr>
            <w:ins w:id="2336" w:author="Commodore, Sarah" w:date="2023-03-22T16:21:00Z">
              <w:r w:rsidRPr="00DC2757">
                <w:rPr>
                  <w:rFonts w:ascii="Calibri" w:eastAsia="Times New Roman" w:hAnsi="Calibri" w:cs="Calibri"/>
                  <w:color w:val="FF0000"/>
                  <w:sz w:val="20"/>
                  <w:szCs w:val="20"/>
                </w:rPr>
                <w:t>*</w:t>
              </w:r>
            </w:ins>
          </w:p>
        </w:tc>
      </w:tr>
      <w:tr w:rsidR="00DC2757" w:rsidRPr="00DC2757" w14:paraId="1BEDC672" w14:textId="77777777" w:rsidTr="00DC2757">
        <w:trPr>
          <w:trHeight w:val="260"/>
          <w:ins w:id="2337" w:author="Commodore, Sarah" w:date="2023-03-22T16:21:00Z"/>
        </w:trPr>
        <w:tc>
          <w:tcPr>
            <w:tcW w:w="0" w:type="auto"/>
            <w:tcBorders>
              <w:top w:val="nil"/>
              <w:left w:val="nil"/>
              <w:bottom w:val="nil"/>
              <w:right w:val="nil"/>
            </w:tcBorders>
            <w:shd w:val="clear" w:color="auto" w:fill="auto"/>
            <w:noWrap/>
            <w:vAlign w:val="bottom"/>
            <w:hideMark/>
          </w:tcPr>
          <w:p w14:paraId="59EB854A" w14:textId="77777777" w:rsidR="00DC2757" w:rsidRPr="00DC2757" w:rsidRDefault="00DC2757" w:rsidP="00DC2757">
            <w:pPr>
              <w:spacing w:after="0" w:line="240" w:lineRule="auto"/>
              <w:rPr>
                <w:ins w:id="2338" w:author="Commodore, Sarah" w:date="2023-03-22T16:21:00Z"/>
                <w:rFonts w:ascii="Calibri" w:eastAsia="Times New Roman" w:hAnsi="Calibri" w:cs="Calibri"/>
                <w:color w:val="000000"/>
                <w:sz w:val="20"/>
                <w:szCs w:val="20"/>
              </w:rPr>
            </w:pPr>
            <w:ins w:id="2339" w:author="Commodore, Sarah" w:date="2023-03-22T16:21:00Z">
              <w:r w:rsidRPr="00DC2757">
                <w:rPr>
                  <w:rFonts w:ascii="Calibri" w:eastAsia="Times New Roman" w:hAnsi="Calibri" w:cs="Calibri"/>
                  <w:color w:val="000000"/>
                  <w:sz w:val="20"/>
                  <w:szCs w:val="20"/>
                </w:rPr>
                <w:t>ENSG00000236495.2</w:t>
              </w:r>
            </w:ins>
          </w:p>
        </w:tc>
        <w:tc>
          <w:tcPr>
            <w:tcW w:w="0" w:type="auto"/>
            <w:tcBorders>
              <w:top w:val="nil"/>
              <w:left w:val="nil"/>
              <w:bottom w:val="nil"/>
              <w:right w:val="nil"/>
            </w:tcBorders>
            <w:shd w:val="clear" w:color="auto" w:fill="auto"/>
            <w:noWrap/>
            <w:vAlign w:val="bottom"/>
            <w:hideMark/>
          </w:tcPr>
          <w:p w14:paraId="3B653EE0" w14:textId="77777777" w:rsidR="00DC2757" w:rsidRPr="00DC2757" w:rsidRDefault="00DC2757" w:rsidP="00DC2757">
            <w:pPr>
              <w:spacing w:after="0" w:line="240" w:lineRule="auto"/>
              <w:rPr>
                <w:ins w:id="2340" w:author="Commodore, Sarah" w:date="2023-03-22T16:21:00Z"/>
                <w:rFonts w:ascii="Calibri" w:eastAsia="Times New Roman" w:hAnsi="Calibri" w:cs="Calibri"/>
                <w:color w:val="000000"/>
                <w:sz w:val="20"/>
                <w:szCs w:val="20"/>
              </w:rPr>
            </w:pPr>
            <w:ins w:id="2341" w:author="Commodore, Sarah" w:date="2023-03-22T16:21:00Z">
              <w:r w:rsidRPr="00DC2757">
                <w:rPr>
                  <w:rFonts w:ascii="Calibri" w:eastAsia="Times New Roman" w:hAnsi="Calibri" w:cs="Calibri"/>
                  <w:color w:val="000000"/>
                  <w:sz w:val="20"/>
                  <w:szCs w:val="20"/>
                </w:rPr>
                <w:t>AL158168.1</w:t>
              </w:r>
            </w:ins>
          </w:p>
        </w:tc>
        <w:tc>
          <w:tcPr>
            <w:tcW w:w="0" w:type="auto"/>
            <w:tcBorders>
              <w:top w:val="nil"/>
              <w:left w:val="nil"/>
              <w:bottom w:val="nil"/>
              <w:right w:val="nil"/>
            </w:tcBorders>
            <w:shd w:val="clear" w:color="auto" w:fill="auto"/>
            <w:noWrap/>
            <w:vAlign w:val="bottom"/>
            <w:hideMark/>
          </w:tcPr>
          <w:p w14:paraId="3629ECCB" w14:textId="77777777" w:rsidR="00DC2757" w:rsidRPr="00DC2757" w:rsidRDefault="00DC2757" w:rsidP="00DC2757">
            <w:pPr>
              <w:spacing w:after="0" w:line="240" w:lineRule="auto"/>
              <w:jc w:val="center"/>
              <w:rPr>
                <w:ins w:id="2342" w:author="Commodore, Sarah" w:date="2023-03-22T16:21:00Z"/>
                <w:rFonts w:ascii="Calibri" w:eastAsia="Times New Roman" w:hAnsi="Calibri" w:cs="Calibri"/>
                <w:color w:val="000000"/>
                <w:sz w:val="20"/>
                <w:szCs w:val="20"/>
              </w:rPr>
            </w:pPr>
            <w:ins w:id="234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6E0449" w14:textId="77777777" w:rsidR="00DC2757" w:rsidRPr="00DC2757" w:rsidRDefault="00DC2757" w:rsidP="00DC2757">
            <w:pPr>
              <w:spacing w:after="0" w:line="240" w:lineRule="auto"/>
              <w:jc w:val="center"/>
              <w:rPr>
                <w:ins w:id="2344" w:author="Commodore, Sarah" w:date="2023-03-22T16:21:00Z"/>
                <w:rFonts w:ascii="Calibri" w:eastAsia="Times New Roman" w:hAnsi="Calibri" w:cs="Calibri"/>
                <w:color w:val="000000"/>
                <w:sz w:val="20"/>
                <w:szCs w:val="20"/>
              </w:rPr>
            </w:pPr>
            <w:ins w:id="2345"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4A72481" w14:textId="77777777" w:rsidR="00DC2757" w:rsidRPr="00DC2757" w:rsidRDefault="00DC2757" w:rsidP="00DC2757">
            <w:pPr>
              <w:spacing w:after="0" w:line="240" w:lineRule="auto"/>
              <w:jc w:val="center"/>
              <w:rPr>
                <w:ins w:id="2346" w:author="Commodore, Sarah" w:date="2023-03-22T16:21:00Z"/>
                <w:rFonts w:ascii="Calibri" w:eastAsia="Times New Roman" w:hAnsi="Calibri" w:cs="Calibri"/>
                <w:color w:val="000000"/>
                <w:sz w:val="20"/>
                <w:szCs w:val="20"/>
              </w:rPr>
            </w:pPr>
            <w:ins w:id="2347"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B306DB6" w14:textId="77777777" w:rsidR="00DC2757" w:rsidRPr="00DC2757" w:rsidRDefault="00DC2757" w:rsidP="00DC2757">
            <w:pPr>
              <w:spacing w:after="0" w:line="240" w:lineRule="auto"/>
              <w:jc w:val="center"/>
              <w:rPr>
                <w:ins w:id="2348" w:author="Commodore, Sarah" w:date="2023-03-22T16:21:00Z"/>
                <w:rFonts w:ascii="Calibri" w:eastAsia="Times New Roman" w:hAnsi="Calibri" w:cs="Calibri"/>
                <w:color w:val="FF0000"/>
                <w:sz w:val="20"/>
                <w:szCs w:val="20"/>
              </w:rPr>
            </w:pPr>
            <w:ins w:id="2349" w:author="Commodore, Sarah" w:date="2023-03-22T16:21:00Z">
              <w:r w:rsidRPr="00DC2757">
                <w:rPr>
                  <w:rFonts w:ascii="Calibri" w:eastAsia="Times New Roman" w:hAnsi="Calibri" w:cs="Calibri"/>
                  <w:color w:val="FF0000"/>
                  <w:sz w:val="20"/>
                  <w:szCs w:val="20"/>
                </w:rPr>
                <w:t>*</w:t>
              </w:r>
            </w:ins>
          </w:p>
        </w:tc>
      </w:tr>
      <w:tr w:rsidR="00DC2757" w:rsidRPr="00DC2757" w14:paraId="7F098AA9" w14:textId="77777777" w:rsidTr="00DC2757">
        <w:trPr>
          <w:trHeight w:val="260"/>
          <w:ins w:id="2350" w:author="Commodore, Sarah" w:date="2023-03-22T16:21:00Z"/>
        </w:trPr>
        <w:tc>
          <w:tcPr>
            <w:tcW w:w="0" w:type="auto"/>
            <w:tcBorders>
              <w:top w:val="nil"/>
              <w:left w:val="nil"/>
              <w:bottom w:val="nil"/>
              <w:right w:val="nil"/>
            </w:tcBorders>
            <w:shd w:val="clear" w:color="auto" w:fill="auto"/>
            <w:noWrap/>
            <w:vAlign w:val="bottom"/>
            <w:hideMark/>
          </w:tcPr>
          <w:p w14:paraId="0BE2C967" w14:textId="77777777" w:rsidR="00DC2757" w:rsidRPr="00DC2757" w:rsidRDefault="00DC2757" w:rsidP="00DC2757">
            <w:pPr>
              <w:spacing w:after="0" w:line="240" w:lineRule="auto"/>
              <w:rPr>
                <w:ins w:id="2351" w:author="Commodore, Sarah" w:date="2023-03-22T16:21:00Z"/>
                <w:rFonts w:ascii="Calibri" w:eastAsia="Times New Roman" w:hAnsi="Calibri" w:cs="Calibri"/>
                <w:color w:val="000000"/>
                <w:sz w:val="20"/>
                <w:szCs w:val="20"/>
              </w:rPr>
            </w:pPr>
            <w:ins w:id="2352" w:author="Commodore, Sarah" w:date="2023-03-22T16:21:00Z">
              <w:r w:rsidRPr="00DC2757">
                <w:rPr>
                  <w:rFonts w:ascii="Calibri" w:eastAsia="Times New Roman" w:hAnsi="Calibri" w:cs="Calibri"/>
                  <w:color w:val="000000"/>
                  <w:sz w:val="20"/>
                  <w:szCs w:val="20"/>
                </w:rPr>
                <w:t>ENSG00000231738.11</w:t>
              </w:r>
            </w:ins>
          </w:p>
        </w:tc>
        <w:tc>
          <w:tcPr>
            <w:tcW w:w="0" w:type="auto"/>
            <w:tcBorders>
              <w:top w:val="nil"/>
              <w:left w:val="nil"/>
              <w:bottom w:val="nil"/>
              <w:right w:val="nil"/>
            </w:tcBorders>
            <w:shd w:val="clear" w:color="auto" w:fill="auto"/>
            <w:noWrap/>
            <w:vAlign w:val="bottom"/>
            <w:hideMark/>
          </w:tcPr>
          <w:p w14:paraId="16551A8F" w14:textId="77777777" w:rsidR="00DC2757" w:rsidRPr="00DC2757" w:rsidRDefault="00DC2757" w:rsidP="00DC2757">
            <w:pPr>
              <w:spacing w:after="0" w:line="240" w:lineRule="auto"/>
              <w:rPr>
                <w:ins w:id="2353" w:author="Commodore, Sarah" w:date="2023-03-22T16:21:00Z"/>
                <w:rFonts w:ascii="Calibri" w:eastAsia="Times New Roman" w:hAnsi="Calibri" w:cs="Calibri"/>
                <w:color w:val="000000"/>
                <w:sz w:val="20"/>
                <w:szCs w:val="20"/>
              </w:rPr>
            </w:pPr>
            <w:ins w:id="2354" w:author="Commodore, Sarah" w:date="2023-03-22T16:21:00Z">
              <w:r w:rsidRPr="00DC2757">
                <w:rPr>
                  <w:rFonts w:ascii="Calibri" w:eastAsia="Times New Roman" w:hAnsi="Calibri" w:cs="Calibri"/>
                  <w:color w:val="000000"/>
                  <w:sz w:val="20"/>
                  <w:szCs w:val="20"/>
                </w:rPr>
                <w:t>TSPAN19</w:t>
              </w:r>
            </w:ins>
          </w:p>
        </w:tc>
        <w:tc>
          <w:tcPr>
            <w:tcW w:w="0" w:type="auto"/>
            <w:tcBorders>
              <w:top w:val="nil"/>
              <w:left w:val="nil"/>
              <w:bottom w:val="nil"/>
              <w:right w:val="nil"/>
            </w:tcBorders>
            <w:shd w:val="clear" w:color="auto" w:fill="auto"/>
            <w:noWrap/>
            <w:vAlign w:val="bottom"/>
            <w:hideMark/>
          </w:tcPr>
          <w:p w14:paraId="59E8A4E2" w14:textId="77777777" w:rsidR="00DC2757" w:rsidRPr="00DC2757" w:rsidRDefault="00DC2757" w:rsidP="00DC2757">
            <w:pPr>
              <w:spacing w:after="0" w:line="240" w:lineRule="auto"/>
              <w:jc w:val="center"/>
              <w:rPr>
                <w:ins w:id="2355" w:author="Commodore, Sarah" w:date="2023-03-22T16:21:00Z"/>
                <w:rFonts w:ascii="Calibri" w:eastAsia="Times New Roman" w:hAnsi="Calibri" w:cs="Calibri"/>
                <w:color w:val="000000"/>
                <w:sz w:val="20"/>
                <w:szCs w:val="20"/>
              </w:rPr>
            </w:pPr>
            <w:ins w:id="235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D0A5023" w14:textId="77777777" w:rsidR="00DC2757" w:rsidRPr="00DC2757" w:rsidRDefault="00DC2757" w:rsidP="00DC2757">
            <w:pPr>
              <w:spacing w:after="0" w:line="240" w:lineRule="auto"/>
              <w:jc w:val="center"/>
              <w:rPr>
                <w:ins w:id="2357" w:author="Commodore, Sarah" w:date="2023-03-22T16:21:00Z"/>
                <w:rFonts w:ascii="Calibri" w:eastAsia="Times New Roman" w:hAnsi="Calibri" w:cs="Calibri"/>
                <w:color w:val="000000"/>
                <w:sz w:val="20"/>
                <w:szCs w:val="20"/>
              </w:rPr>
            </w:pPr>
            <w:ins w:id="2358"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FB126FC" w14:textId="77777777" w:rsidR="00DC2757" w:rsidRPr="00DC2757" w:rsidRDefault="00DC2757" w:rsidP="00DC2757">
            <w:pPr>
              <w:spacing w:after="0" w:line="240" w:lineRule="auto"/>
              <w:jc w:val="center"/>
              <w:rPr>
                <w:ins w:id="2359" w:author="Commodore, Sarah" w:date="2023-03-22T16:21:00Z"/>
                <w:rFonts w:ascii="Calibri" w:eastAsia="Times New Roman" w:hAnsi="Calibri" w:cs="Calibri"/>
                <w:color w:val="000000"/>
                <w:sz w:val="20"/>
                <w:szCs w:val="20"/>
              </w:rPr>
            </w:pPr>
            <w:ins w:id="2360"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6A3143F9" w14:textId="77777777" w:rsidR="00DC2757" w:rsidRPr="00DC2757" w:rsidRDefault="00DC2757" w:rsidP="00DC2757">
            <w:pPr>
              <w:spacing w:after="0" w:line="240" w:lineRule="auto"/>
              <w:jc w:val="center"/>
              <w:rPr>
                <w:ins w:id="2361" w:author="Commodore, Sarah" w:date="2023-03-22T16:21:00Z"/>
                <w:rFonts w:ascii="Calibri" w:eastAsia="Times New Roman" w:hAnsi="Calibri" w:cs="Calibri"/>
                <w:color w:val="FF0000"/>
                <w:sz w:val="20"/>
                <w:szCs w:val="20"/>
              </w:rPr>
            </w:pPr>
            <w:ins w:id="2362" w:author="Commodore, Sarah" w:date="2023-03-22T16:21:00Z">
              <w:r w:rsidRPr="00DC2757">
                <w:rPr>
                  <w:rFonts w:ascii="Calibri" w:eastAsia="Times New Roman" w:hAnsi="Calibri" w:cs="Calibri"/>
                  <w:color w:val="FF0000"/>
                  <w:sz w:val="20"/>
                  <w:szCs w:val="20"/>
                </w:rPr>
                <w:t>*</w:t>
              </w:r>
            </w:ins>
          </w:p>
        </w:tc>
      </w:tr>
      <w:tr w:rsidR="00DC2757" w:rsidRPr="00DC2757" w14:paraId="63F258D3" w14:textId="77777777" w:rsidTr="00DC2757">
        <w:trPr>
          <w:trHeight w:val="260"/>
          <w:ins w:id="2363" w:author="Commodore, Sarah" w:date="2023-03-22T16:21:00Z"/>
        </w:trPr>
        <w:tc>
          <w:tcPr>
            <w:tcW w:w="0" w:type="auto"/>
            <w:tcBorders>
              <w:top w:val="nil"/>
              <w:left w:val="nil"/>
              <w:bottom w:val="nil"/>
              <w:right w:val="nil"/>
            </w:tcBorders>
            <w:shd w:val="clear" w:color="auto" w:fill="auto"/>
            <w:noWrap/>
            <w:vAlign w:val="bottom"/>
            <w:hideMark/>
          </w:tcPr>
          <w:p w14:paraId="2C19621E" w14:textId="77777777" w:rsidR="00DC2757" w:rsidRPr="00DC2757" w:rsidRDefault="00DC2757" w:rsidP="00DC2757">
            <w:pPr>
              <w:spacing w:after="0" w:line="240" w:lineRule="auto"/>
              <w:rPr>
                <w:ins w:id="2364" w:author="Commodore, Sarah" w:date="2023-03-22T16:21:00Z"/>
                <w:rFonts w:ascii="Calibri" w:eastAsia="Times New Roman" w:hAnsi="Calibri" w:cs="Calibri"/>
                <w:color w:val="000000"/>
                <w:sz w:val="20"/>
                <w:szCs w:val="20"/>
              </w:rPr>
            </w:pPr>
            <w:ins w:id="2365" w:author="Commodore, Sarah" w:date="2023-03-22T16:21:00Z">
              <w:r w:rsidRPr="00DC2757">
                <w:rPr>
                  <w:rFonts w:ascii="Calibri" w:eastAsia="Times New Roman" w:hAnsi="Calibri" w:cs="Calibri"/>
                  <w:color w:val="000000"/>
                  <w:sz w:val="20"/>
                  <w:szCs w:val="20"/>
                </w:rPr>
                <w:t>ENSG00000181085.15</w:t>
              </w:r>
            </w:ins>
          </w:p>
        </w:tc>
        <w:tc>
          <w:tcPr>
            <w:tcW w:w="0" w:type="auto"/>
            <w:tcBorders>
              <w:top w:val="nil"/>
              <w:left w:val="nil"/>
              <w:bottom w:val="nil"/>
              <w:right w:val="nil"/>
            </w:tcBorders>
            <w:shd w:val="clear" w:color="auto" w:fill="auto"/>
            <w:noWrap/>
            <w:vAlign w:val="bottom"/>
            <w:hideMark/>
          </w:tcPr>
          <w:p w14:paraId="64D5E1F4" w14:textId="77777777" w:rsidR="00DC2757" w:rsidRPr="00DC2757" w:rsidRDefault="00DC2757" w:rsidP="00DC2757">
            <w:pPr>
              <w:spacing w:after="0" w:line="240" w:lineRule="auto"/>
              <w:rPr>
                <w:ins w:id="2366" w:author="Commodore, Sarah" w:date="2023-03-22T16:21:00Z"/>
                <w:rFonts w:ascii="Calibri" w:eastAsia="Times New Roman" w:hAnsi="Calibri" w:cs="Calibri"/>
                <w:color w:val="000000"/>
                <w:sz w:val="20"/>
                <w:szCs w:val="20"/>
              </w:rPr>
            </w:pPr>
            <w:ins w:id="2367" w:author="Commodore, Sarah" w:date="2023-03-22T16:21:00Z">
              <w:r w:rsidRPr="00DC2757">
                <w:rPr>
                  <w:rFonts w:ascii="Calibri" w:eastAsia="Times New Roman" w:hAnsi="Calibri" w:cs="Calibri"/>
                  <w:color w:val="000000"/>
                  <w:sz w:val="20"/>
                  <w:szCs w:val="20"/>
                </w:rPr>
                <w:t>MAPK15</w:t>
              </w:r>
            </w:ins>
          </w:p>
        </w:tc>
        <w:tc>
          <w:tcPr>
            <w:tcW w:w="0" w:type="auto"/>
            <w:tcBorders>
              <w:top w:val="nil"/>
              <w:left w:val="nil"/>
              <w:bottom w:val="nil"/>
              <w:right w:val="nil"/>
            </w:tcBorders>
            <w:shd w:val="clear" w:color="auto" w:fill="auto"/>
            <w:noWrap/>
            <w:vAlign w:val="bottom"/>
            <w:hideMark/>
          </w:tcPr>
          <w:p w14:paraId="7C4A2B4C" w14:textId="77777777" w:rsidR="00DC2757" w:rsidRPr="00DC2757" w:rsidRDefault="00DC2757" w:rsidP="00DC2757">
            <w:pPr>
              <w:spacing w:after="0" w:line="240" w:lineRule="auto"/>
              <w:jc w:val="center"/>
              <w:rPr>
                <w:ins w:id="2368" w:author="Commodore, Sarah" w:date="2023-03-22T16:21:00Z"/>
                <w:rFonts w:ascii="Calibri" w:eastAsia="Times New Roman" w:hAnsi="Calibri" w:cs="Calibri"/>
                <w:color w:val="000000"/>
                <w:sz w:val="20"/>
                <w:szCs w:val="20"/>
              </w:rPr>
            </w:pPr>
            <w:ins w:id="236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6C04C3" w14:textId="77777777" w:rsidR="00DC2757" w:rsidRPr="00DC2757" w:rsidRDefault="00DC2757" w:rsidP="00DC2757">
            <w:pPr>
              <w:spacing w:after="0" w:line="240" w:lineRule="auto"/>
              <w:jc w:val="center"/>
              <w:rPr>
                <w:ins w:id="2370" w:author="Commodore, Sarah" w:date="2023-03-22T16:21:00Z"/>
                <w:rFonts w:ascii="Calibri" w:eastAsia="Times New Roman" w:hAnsi="Calibri" w:cs="Calibri"/>
                <w:color w:val="000000"/>
                <w:sz w:val="20"/>
                <w:szCs w:val="20"/>
              </w:rPr>
            </w:pPr>
            <w:ins w:id="2371" w:author="Commodore, Sarah" w:date="2023-03-22T16:21:00Z">
              <w:r w:rsidRPr="00DC2757">
                <w:rPr>
                  <w:rFonts w:ascii="Calibri" w:eastAsia="Times New Roman" w:hAnsi="Calibri" w:cs="Calibri"/>
                  <w:color w:val="000000"/>
                  <w:sz w:val="20"/>
                  <w:szCs w:val="20"/>
                </w:rPr>
                <w:t>3.5E-07</w:t>
              </w:r>
            </w:ins>
          </w:p>
        </w:tc>
        <w:tc>
          <w:tcPr>
            <w:tcW w:w="0" w:type="auto"/>
            <w:tcBorders>
              <w:top w:val="nil"/>
              <w:left w:val="nil"/>
              <w:bottom w:val="nil"/>
              <w:right w:val="nil"/>
            </w:tcBorders>
            <w:shd w:val="clear" w:color="auto" w:fill="auto"/>
            <w:noWrap/>
            <w:vAlign w:val="bottom"/>
            <w:hideMark/>
          </w:tcPr>
          <w:p w14:paraId="7EFF73F1" w14:textId="77777777" w:rsidR="00DC2757" w:rsidRPr="00DC2757" w:rsidRDefault="00DC2757" w:rsidP="00DC2757">
            <w:pPr>
              <w:spacing w:after="0" w:line="240" w:lineRule="auto"/>
              <w:jc w:val="center"/>
              <w:rPr>
                <w:ins w:id="2372" w:author="Commodore, Sarah" w:date="2023-03-22T16:21:00Z"/>
                <w:rFonts w:ascii="Calibri" w:eastAsia="Times New Roman" w:hAnsi="Calibri" w:cs="Calibri"/>
                <w:color w:val="000000"/>
                <w:sz w:val="20"/>
                <w:szCs w:val="20"/>
              </w:rPr>
            </w:pPr>
            <w:ins w:id="2373" w:author="Commodore, Sarah" w:date="2023-03-22T16:21:00Z">
              <w:r w:rsidRPr="00DC2757">
                <w:rPr>
                  <w:rFonts w:ascii="Calibri" w:eastAsia="Times New Roman" w:hAnsi="Calibri" w:cs="Calibri"/>
                  <w:color w:val="000000"/>
                  <w:sz w:val="20"/>
                  <w:szCs w:val="20"/>
                </w:rPr>
                <w:t>3.4E-06</w:t>
              </w:r>
            </w:ins>
          </w:p>
        </w:tc>
        <w:tc>
          <w:tcPr>
            <w:tcW w:w="0" w:type="auto"/>
            <w:tcBorders>
              <w:top w:val="nil"/>
              <w:left w:val="nil"/>
              <w:bottom w:val="nil"/>
              <w:right w:val="nil"/>
            </w:tcBorders>
            <w:shd w:val="clear" w:color="auto" w:fill="auto"/>
            <w:noWrap/>
            <w:vAlign w:val="bottom"/>
            <w:hideMark/>
          </w:tcPr>
          <w:p w14:paraId="290FF337" w14:textId="77777777" w:rsidR="00DC2757" w:rsidRPr="00DC2757" w:rsidRDefault="00DC2757" w:rsidP="00DC2757">
            <w:pPr>
              <w:spacing w:after="0" w:line="240" w:lineRule="auto"/>
              <w:jc w:val="center"/>
              <w:rPr>
                <w:ins w:id="2374" w:author="Commodore, Sarah" w:date="2023-03-22T16:21:00Z"/>
                <w:rFonts w:ascii="Calibri" w:eastAsia="Times New Roman" w:hAnsi="Calibri" w:cs="Calibri"/>
                <w:color w:val="FF0000"/>
                <w:sz w:val="20"/>
                <w:szCs w:val="20"/>
              </w:rPr>
            </w:pPr>
            <w:ins w:id="2375" w:author="Commodore, Sarah" w:date="2023-03-22T16:21:00Z">
              <w:r w:rsidRPr="00DC2757">
                <w:rPr>
                  <w:rFonts w:ascii="Calibri" w:eastAsia="Times New Roman" w:hAnsi="Calibri" w:cs="Calibri"/>
                  <w:color w:val="FF0000"/>
                  <w:sz w:val="20"/>
                  <w:szCs w:val="20"/>
                </w:rPr>
                <w:t>*</w:t>
              </w:r>
            </w:ins>
          </w:p>
        </w:tc>
      </w:tr>
      <w:tr w:rsidR="00DC2757" w:rsidRPr="00DC2757" w14:paraId="6E2EB8C8" w14:textId="77777777" w:rsidTr="00DC2757">
        <w:trPr>
          <w:trHeight w:val="260"/>
          <w:ins w:id="2376" w:author="Commodore, Sarah" w:date="2023-03-22T16:21:00Z"/>
        </w:trPr>
        <w:tc>
          <w:tcPr>
            <w:tcW w:w="0" w:type="auto"/>
            <w:tcBorders>
              <w:top w:val="nil"/>
              <w:left w:val="nil"/>
              <w:bottom w:val="nil"/>
              <w:right w:val="nil"/>
            </w:tcBorders>
            <w:shd w:val="clear" w:color="auto" w:fill="auto"/>
            <w:noWrap/>
            <w:vAlign w:val="bottom"/>
            <w:hideMark/>
          </w:tcPr>
          <w:p w14:paraId="63467A4E" w14:textId="77777777" w:rsidR="00DC2757" w:rsidRPr="00DC2757" w:rsidRDefault="00DC2757" w:rsidP="00DC2757">
            <w:pPr>
              <w:spacing w:after="0" w:line="240" w:lineRule="auto"/>
              <w:rPr>
                <w:ins w:id="2377" w:author="Commodore, Sarah" w:date="2023-03-22T16:21:00Z"/>
                <w:rFonts w:ascii="Calibri" w:eastAsia="Times New Roman" w:hAnsi="Calibri" w:cs="Calibri"/>
                <w:color w:val="000000"/>
                <w:sz w:val="20"/>
                <w:szCs w:val="20"/>
              </w:rPr>
            </w:pPr>
            <w:ins w:id="2378" w:author="Commodore, Sarah" w:date="2023-03-22T16:21:00Z">
              <w:r w:rsidRPr="00DC2757">
                <w:rPr>
                  <w:rFonts w:ascii="Calibri" w:eastAsia="Times New Roman" w:hAnsi="Calibri" w:cs="Calibri"/>
                  <w:color w:val="000000"/>
                  <w:sz w:val="20"/>
                  <w:szCs w:val="20"/>
                </w:rPr>
                <w:t>ENSG00000215475.5</w:t>
              </w:r>
            </w:ins>
          </w:p>
        </w:tc>
        <w:tc>
          <w:tcPr>
            <w:tcW w:w="0" w:type="auto"/>
            <w:tcBorders>
              <w:top w:val="nil"/>
              <w:left w:val="nil"/>
              <w:bottom w:val="nil"/>
              <w:right w:val="nil"/>
            </w:tcBorders>
            <w:shd w:val="clear" w:color="auto" w:fill="auto"/>
            <w:noWrap/>
            <w:vAlign w:val="bottom"/>
            <w:hideMark/>
          </w:tcPr>
          <w:p w14:paraId="21CEF281" w14:textId="77777777" w:rsidR="00DC2757" w:rsidRPr="00DC2757" w:rsidRDefault="00DC2757" w:rsidP="00DC2757">
            <w:pPr>
              <w:spacing w:after="0" w:line="240" w:lineRule="auto"/>
              <w:rPr>
                <w:ins w:id="2379" w:author="Commodore, Sarah" w:date="2023-03-22T16:21:00Z"/>
                <w:rFonts w:ascii="Calibri" w:eastAsia="Times New Roman" w:hAnsi="Calibri" w:cs="Calibri"/>
                <w:color w:val="000000"/>
                <w:sz w:val="20"/>
                <w:szCs w:val="20"/>
              </w:rPr>
            </w:pPr>
            <w:ins w:id="2380" w:author="Commodore, Sarah" w:date="2023-03-22T16:21:00Z">
              <w:r w:rsidRPr="00DC2757">
                <w:rPr>
                  <w:rFonts w:ascii="Calibri" w:eastAsia="Times New Roman" w:hAnsi="Calibri" w:cs="Calibri"/>
                  <w:color w:val="000000"/>
                  <w:sz w:val="20"/>
                  <w:szCs w:val="20"/>
                </w:rPr>
                <w:t>SIAH3</w:t>
              </w:r>
            </w:ins>
          </w:p>
        </w:tc>
        <w:tc>
          <w:tcPr>
            <w:tcW w:w="0" w:type="auto"/>
            <w:tcBorders>
              <w:top w:val="nil"/>
              <w:left w:val="nil"/>
              <w:bottom w:val="nil"/>
              <w:right w:val="nil"/>
            </w:tcBorders>
            <w:shd w:val="clear" w:color="auto" w:fill="auto"/>
            <w:noWrap/>
            <w:vAlign w:val="bottom"/>
            <w:hideMark/>
          </w:tcPr>
          <w:p w14:paraId="1B3A157C" w14:textId="77777777" w:rsidR="00DC2757" w:rsidRPr="00DC2757" w:rsidRDefault="00DC2757" w:rsidP="00DC2757">
            <w:pPr>
              <w:spacing w:after="0" w:line="240" w:lineRule="auto"/>
              <w:jc w:val="center"/>
              <w:rPr>
                <w:ins w:id="2381" w:author="Commodore, Sarah" w:date="2023-03-22T16:21:00Z"/>
                <w:rFonts w:ascii="Calibri" w:eastAsia="Times New Roman" w:hAnsi="Calibri" w:cs="Calibri"/>
                <w:color w:val="000000"/>
                <w:sz w:val="20"/>
                <w:szCs w:val="20"/>
              </w:rPr>
            </w:pPr>
            <w:ins w:id="238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E56E8A0" w14:textId="77777777" w:rsidR="00DC2757" w:rsidRPr="00DC2757" w:rsidRDefault="00DC2757" w:rsidP="00DC2757">
            <w:pPr>
              <w:spacing w:after="0" w:line="240" w:lineRule="auto"/>
              <w:jc w:val="center"/>
              <w:rPr>
                <w:ins w:id="2383" w:author="Commodore, Sarah" w:date="2023-03-22T16:21:00Z"/>
                <w:rFonts w:ascii="Calibri" w:eastAsia="Times New Roman" w:hAnsi="Calibri" w:cs="Calibri"/>
                <w:color w:val="000000"/>
                <w:sz w:val="20"/>
                <w:szCs w:val="20"/>
              </w:rPr>
            </w:pPr>
            <w:ins w:id="2384"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7270CE8" w14:textId="77777777" w:rsidR="00DC2757" w:rsidRPr="00DC2757" w:rsidRDefault="00DC2757" w:rsidP="00DC2757">
            <w:pPr>
              <w:spacing w:after="0" w:line="240" w:lineRule="auto"/>
              <w:jc w:val="center"/>
              <w:rPr>
                <w:ins w:id="2385" w:author="Commodore, Sarah" w:date="2023-03-22T16:21:00Z"/>
                <w:rFonts w:ascii="Calibri" w:eastAsia="Times New Roman" w:hAnsi="Calibri" w:cs="Calibri"/>
                <w:color w:val="000000"/>
                <w:sz w:val="20"/>
                <w:szCs w:val="20"/>
              </w:rPr>
            </w:pPr>
            <w:ins w:id="2386" w:author="Commodore, Sarah" w:date="2023-03-22T16:21:00Z">
              <w:r w:rsidRPr="00DC2757">
                <w:rPr>
                  <w:rFonts w:ascii="Calibri" w:eastAsia="Times New Roman" w:hAnsi="Calibri" w:cs="Calibri"/>
                  <w:color w:val="000000"/>
                  <w:sz w:val="20"/>
                  <w:szCs w:val="20"/>
                </w:rPr>
                <w:t>2.9E-08</w:t>
              </w:r>
            </w:ins>
          </w:p>
        </w:tc>
        <w:tc>
          <w:tcPr>
            <w:tcW w:w="0" w:type="auto"/>
            <w:tcBorders>
              <w:top w:val="nil"/>
              <w:left w:val="nil"/>
              <w:bottom w:val="nil"/>
              <w:right w:val="nil"/>
            </w:tcBorders>
            <w:shd w:val="clear" w:color="auto" w:fill="auto"/>
            <w:noWrap/>
            <w:vAlign w:val="bottom"/>
            <w:hideMark/>
          </w:tcPr>
          <w:p w14:paraId="0026DE67" w14:textId="77777777" w:rsidR="00DC2757" w:rsidRPr="00DC2757" w:rsidRDefault="00DC2757" w:rsidP="00DC2757">
            <w:pPr>
              <w:spacing w:after="0" w:line="240" w:lineRule="auto"/>
              <w:jc w:val="center"/>
              <w:rPr>
                <w:ins w:id="2387" w:author="Commodore, Sarah" w:date="2023-03-22T16:21:00Z"/>
                <w:rFonts w:ascii="Calibri" w:eastAsia="Times New Roman" w:hAnsi="Calibri" w:cs="Calibri"/>
                <w:color w:val="FF0000"/>
                <w:sz w:val="20"/>
                <w:szCs w:val="20"/>
              </w:rPr>
            </w:pPr>
            <w:ins w:id="2388" w:author="Commodore, Sarah" w:date="2023-03-22T16:21:00Z">
              <w:r w:rsidRPr="00DC2757">
                <w:rPr>
                  <w:rFonts w:ascii="Calibri" w:eastAsia="Times New Roman" w:hAnsi="Calibri" w:cs="Calibri"/>
                  <w:color w:val="FF0000"/>
                  <w:sz w:val="20"/>
                  <w:szCs w:val="20"/>
                </w:rPr>
                <w:t>*</w:t>
              </w:r>
            </w:ins>
          </w:p>
        </w:tc>
      </w:tr>
      <w:tr w:rsidR="00DC2757" w:rsidRPr="00DC2757" w14:paraId="7E33952A" w14:textId="77777777" w:rsidTr="00DC2757">
        <w:trPr>
          <w:trHeight w:val="260"/>
          <w:ins w:id="2389" w:author="Commodore, Sarah" w:date="2023-03-22T16:21:00Z"/>
        </w:trPr>
        <w:tc>
          <w:tcPr>
            <w:tcW w:w="0" w:type="auto"/>
            <w:tcBorders>
              <w:top w:val="nil"/>
              <w:left w:val="nil"/>
              <w:bottom w:val="nil"/>
              <w:right w:val="nil"/>
            </w:tcBorders>
            <w:shd w:val="clear" w:color="auto" w:fill="auto"/>
            <w:noWrap/>
            <w:vAlign w:val="bottom"/>
            <w:hideMark/>
          </w:tcPr>
          <w:p w14:paraId="1173C6AC" w14:textId="77777777" w:rsidR="00DC2757" w:rsidRPr="00DC2757" w:rsidRDefault="00DC2757" w:rsidP="00DC2757">
            <w:pPr>
              <w:spacing w:after="0" w:line="240" w:lineRule="auto"/>
              <w:rPr>
                <w:ins w:id="2390" w:author="Commodore, Sarah" w:date="2023-03-22T16:21:00Z"/>
                <w:rFonts w:ascii="Calibri" w:eastAsia="Times New Roman" w:hAnsi="Calibri" w:cs="Calibri"/>
                <w:color w:val="000000"/>
                <w:sz w:val="20"/>
                <w:szCs w:val="20"/>
              </w:rPr>
            </w:pPr>
            <w:ins w:id="2391" w:author="Commodore, Sarah" w:date="2023-03-22T16:21:00Z">
              <w:r w:rsidRPr="00DC2757">
                <w:rPr>
                  <w:rFonts w:ascii="Calibri" w:eastAsia="Times New Roman" w:hAnsi="Calibri" w:cs="Calibri"/>
                  <w:color w:val="000000"/>
                  <w:sz w:val="20"/>
                  <w:szCs w:val="20"/>
                </w:rPr>
                <w:t>ENSG00000111218.12</w:t>
              </w:r>
            </w:ins>
          </w:p>
        </w:tc>
        <w:tc>
          <w:tcPr>
            <w:tcW w:w="0" w:type="auto"/>
            <w:tcBorders>
              <w:top w:val="nil"/>
              <w:left w:val="nil"/>
              <w:bottom w:val="nil"/>
              <w:right w:val="nil"/>
            </w:tcBorders>
            <w:shd w:val="clear" w:color="auto" w:fill="auto"/>
            <w:noWrap/>
            <w:vAlign w:val="bottom"/>
            <w:hideMark/>
          </w:tcPr>
          <w:p w14:paraId="219979A5" w14:textId="77777777" w:rsidR="00DC2757" w:rsidRPr="00DC2757" w:rsidRDefault="00DC2757" w:rsidP="00DC2757">
            <w:pPr>
              <w:spacing w:after="0" w:line="240" w:lineRule="auto"/>
              <w:rPr>
                <w:ins w:id="2392" w:author="Commodore, Sarah" w:date="2023-03-22T16:21:00Z"/>
                <w:rFonts w:ascii="Calibri" w:eastAsia="Times New Roman" w:hAnsi="Calibri" w:cs="Calibri"/>
                <w:color w:val="000000"/>
                <w:sz w:val="20"/>
                <w:szCs w:val="20"/>
              </w:rPr>
            </w:pPr>
            <w:ins w:id="2393" w:author="Commodore, Sarah" w:date="2023-03-22T16:21:00Z">
              <w:r w:rsidRPr="00DC2757">
                <w:rPr>
                  <w:rFonts w:ascii="Calibri" w:eastAsia="Times New Roman" w:hAnsi="Calibri" w:cs="Calibri"/>
                  <w:color w:val="000000"/>
                  <w:sz w:val="20"/>
                  <w:szCs w:val="20"/>
                </w:rPr>
                <w:t>PRMT8</w:t>
              </w:r>
            </w:ins>
          </w:p>
        </w:tc>
        <w:tc>
          <w:tcPr>
            <w:tcW w:w="0" w:type="auto"/>
            <w:tcBorders>
              <w:top w:val="nil"/>
              <w:left w:val="nil"/>
              <w:bottom w:val="nil"/>
              <w:right w:val="nil"/>
            </w:tcBorders>
            <w:shd w:val="clear" w:color="auto" w:fill="auto"/>
            <w:noWrap/>
            <w:vAlign w:val="bottom"/>
            <w:hideMark/>
          </w:tcPr>
          <w:p w14:paraId="17DC7B85" w14:textId="77777777" w:rsidR="00DC2757" w:rsidRPr="00DC2757" w:rsidRDefault="00DC2757" w:rsidP="00DC2757">
            <w:pPr>
              <w:spacing w:after="0" w:line="240" w:lineRule="auto"/>
              <w:jc w:val="center"/>
              <w:rPr>
                <w:ins w:id="2394" w:author="Commodore, Sarah" w:date="2023-03-22T16:21:00Z"/>
                <w:rFonts w:ascii="Calibri" w:eastAsia="Times New Roman" w:hAnsi="Calibri" w:cs="Calibri"/>
                <w:color w:val="000000"/>
                <w:sz w:val="20"/>
                <w:szCs w:val="20"/>
              </w:rPr>
            </w:pPr>
            <w:ins w:id="239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7B6939" w14:textId="77777777" w:rsidR="00DC2757" w:rsidRPr="00DC2757" w:rsidRDefault="00DC2757" w:rsidP="00DC2757">
            <w:pPr>
              <w:spacing w:after="0" w:line="240" w:lineRule="auto"/>
              <w:jc w:val="center"/>
              <w:rPr>
                <w:ins w:id="2396" w:author="Commodore, Sarah" w:date="2023-03-22T16:21:00Z"/>
                <w:rFonts w:ascii="Calibri" w:eastAsia="Times New Roman" w:hAnsi="Calibri" w:cs="Calibri"/>
                <w:color w:val="000000"/>
                <w:sz w:val="20"/>
                <w:szCs w:val="20"/>
              </w:rPr>
            </w:pPr>
            <w:ins w:id="2397"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19806343" w14:textId="77777777" w:rsidR="00DC2757" w:rsidRPr="00DC2757" w:rsidRDefault="00DC2757" w:rsidP="00DC2757">
            <w:pPr>
              <w:spacing w:after="0" w:line="240" w:lineRule="auto"/>
              <w:jc w:val="center"/>
              <w:rPr>
                <w:ins w:id="2398" w:author="Commodore, Sarah" w:date="2023-03-22T16:21:00Z"/>
                <w:rFonts w:ascii="Calibri" w:eastAsia="Times New Roman" w:hAnsi="Calibri" w:cs="Calibri"/>
                <w:color w:val="000000"/>
                <w:sz w:val="20"/>
                <w:szCs w:val="20"/>
              </w:rPr>
            </w:pPr>
            <w:ins w:id="2399"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6D6CB39E" w14:textId="77777777" w:rsidR="00DC2757" w:rsidRPr="00DC2757" w:rsidRDefault="00DC2757" w:rsidP="00DC2757">
            <w:pPr>
              <w:spacing w:after="0" w:line="240" w:lineRule="auto"/>
              <w:jc w:val="center"/>
              <w:rPr>
                <w:ins w:id="2400" w:author="Commodore, Sarah" w:date="2023-03-22T16:21:00Z"/>
                <w:rFonts w:ascii="Calibri" w:eastAsia="Times New Roman" w:hAnsi="Calibri" w:cs="Calibri"/>
                <w:color w:val="FF0000"/>
                <w:sz w:val="20"/>
                <w:szCs w:val="20"/>
              </w:rPr>
            </w:pPr>
            <w:ins w:id="2401" w:author="Commodore, Sarah" w:date="2023-03-22T16:21:00Z">
              <w:r w:rsidRPr="00DC2757">
                <w:rPr>
                  <w:rFonts w:ascii="Calibri" w:eastAsia="Times New Roman" w:hAnsi="Calibri" w:cs="Calibri"/>
                  <w:color w:val="FF0000"/>
                  <w:sz w:val="20"/>
                  <w:szCs w:val="20"/>
                </w:rPr>
                <w:t>*</w:t>
              </w:r>
            </w:ins>
          </w:p>
        </w:tc>
      </w:tr>
      <w:tr w:rsidR="00DC2757" w:rsidRPr="00DC2757" w14:paraId="65AA49C7" w14:textId="77777777" w:rsidTr="00DC2757">
        <w:trPr>
          <w:trHeight w:val="260"/>
          <w:ins w:id="2402" w:author="Commodore, Sarah" w:date="2023-03-22T16:21:00Z"/>
        </w:trPr>
        <w:tc>
          <w:tcPr>
            <w:tcW w:w="0" w:type="auto"/>
            <w:tcBorders>
              <w:top w:val="nil"/>
              <w:left w:val="nil"/>
              <w:bottom w:val="nil"/>
              <w:right w:val="nil"/>
            </w:tcBorders>
            <w:shd w:val="clear" w:color="auto" w:fill="auto"/>
            <w:noWrap/>
            <w:vAlign w:val="bottom"/>
            <w:hideMark/>
          </w:tcPr>
          <w:p w14:paraId="1BEE6FE9" w14:textId="77777777" w:rsidR="00DC2757" w:rsidRPr="00DC2757" w:rsidRDefault="00DC2757" w:rsidP="00DC2757">
            <w:pPr>
              <w:spacing w:after="0" w:line="240" w:lineRule="auto"/>
              <w:rPr>
                <w:ins w:id="2403" w:author="Commodore, Sarah" w:date="2023-03-22T16:21:00Z"/>
                <w:rFonts w:ascii="Calibri" w:eastAsia="Times New Roman" w:hAnsi="Calibri" w:cs="Calibri"/>
                <w:color w:val="000000"/>
                <w:sz w:val="20"/>
                <w:szCs w:val="20"/>
              </w:rPr>
            </w:pPr>
            <w:ins w:id="2404" w:author="Commodore, Sarah" w:date="2023-03-22T16:21:00Z">
              <w:r w:rsidRPr="00DC2757">
                <w:rPr>
                  <w:rFonts w:ascii="Calibri" w:eastAsia="Times New Roman" w:hAnsi="Calibri" w:cs="Calibri"/>
                  <w:color w:val="000000"/>
                  <w:sz w:val="20"/>
                  <w:szCs w:val="20"/>
                </w:rPr>
                <w:t>ENSG00000187513.9</w:t>
              </w:r>
            </w:ins>
          </w:p>
        </w:tc>
        <w:tc>
          <w:tcPr>
            <w:tcW w:w="0" w:type="auto"/>
            <w:tcBorders>
              <w:top w:val="nil"/>
              <w:left w:val="nil"/>
              <w:bottom w:val="nil"/>
              <w:right w:val="nil"/>
            </w:tcBorders>
            <w:shd w:val="clear" w:color="auto" w:fill="auto"/>
            <w:noWrap/>
            <w:vAlign w:val="bottom"/>
            <w:hideMark/>
          </w:tcPr>
          <w:p w14:paraId="2547F6AB" w14:textId="77777777" w:rsidR="00DC2757" w:rsidRPr="00DC2757" w:rsidRDefault="00DC2757" w:rsidP="00DC2757">
            <w:pPr>
              <w:spacing w:after="0" w:line="240" w:lineRule="auto"/>
              <w:rPr>
                <w:ins w:id="2405" w:author="Commodore, Sarah" w:date="2023-03-22T16:21:00Z"/>
                <w:rFonts w:ascii="Calibri" w:eastAsia="Times New Roman" w:hAnsi="Calibri" w:cs="Calibri"/>
                <w:color w:val="000000"/>
                <w:sz w:val="20"/>
                <w:szCs w:val="20"/>
              </w:rPr>
            </w:pPr>
            <w:ins w:id="2406" w:author="Commodore, Sarah" w:date="2023-03-22T16:21:00Z">
              <w:r w:rsidRPr="00DC2757">
                <w:rPr>
                  <w:rFonts w:ascii="Calibri" w:eastAsia="Times New Roman" w:hAnsi="Calibri" w:cs="Calibri"/>
                  <w:color w:val="000000"/>
                  <w:sz w:val="20"/>
                  <w:szCs w:val="20"/>
                </w:rPr>
                <w:t>GJA4</w:t>
              </w:r>
            </w:ins>
          </w:p>
        </w:tc>
        <w:tc>
          <w:tcPr>
            <w:tcW w:w="0" w:type="auto"/>
            <w:tcBorders>
              <w:top w:val="nil"/>
              <w:left w:val="nil"/>
              <w:bottom w:val="nil"/>
              <w:right w:val="nil"/>
            </w:tcBorders>
            <w:shd w:val="clear" w:color="auto" w:fill="auto"/>
            <w:noWrap/>
            <w:vAlign w:val="bottom"/>
            <w:hideMark/>
          </w:tcPr>
          <w:p w14:paraId="54CEBA5D" w14:textId="77777777" w:rsidR="00DC2757" w:rsidRPr="00DC2757" w:rsidRDefault="00DC2757" w:rsidP="00DC2757">
            <w:pPr>
              <w:spacing w:after="0" w:line="240" w:lineRule="auto"/>
              <w:jc w:val="center"/>
              <w:rPr>
                <w:ins w:id="2407" w:author="Commodore, Sarah" w:date="2023-03-22T16:21:00Z"/>
                <w:rFonts w:ascii="Calibri" w:eastAsia="Times New Roman" w:hAnsi="Calibri" w:cs="Calibri"/>
                <w:color w:val="000000"/>
                <w:sz w:val="20"/>
                <w:szCs w:val="20"/>
              </w:rPr>
            </w:pPr>
            <w:ins w:id="240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9D05D20" w14:textId="77777777" w:rsidR="00DC2757" w:rsidRPr="00DC2757" w:rsidRDefault="00DC2757" w:rsidP="00DC2757">
            <w:pPr>
              <w:spacing w:after="0" w:line="240" w:lineRule="auto"/>
              <w:jc w:val="center"/>
              <w:rPr>
                <w:ins w:id="2409" w:author="Commodore, Sarah" w:date="2023-03-22T16:21:00Z"/>
                <w:rFonts w:ascii="Calibri" w:eastAsia="Times New Roman" w:hAnsi="Calibri" w:cs="Calibri"/>
                <w:color w:val="000000"/>
                <w:sz w:val="20"/>
                <w:szCs w:val="20"/>
              </w:rPr>
            </w:pPr>
            <w:ins w:id="2410"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69915835" w14:textId="77777777" w:rsidR="00DC2757" w:rsidRPr="00DC2757" w:rsidRDefault="00DC2757" w:rsidP="00DC2757">
            <w:pPr>
              <w:spacing w:after="0" w:line="240" w:lineRule="auto"/>
              <w:jc w:val="center"/>
              <w:rPr>
                <w:ins w:id="2411" w:author="Commodore, Sarah" w:date="2023-03-22T16:21:00Z"/>
                <w:rFonts w:ascii="Calibri" w:eastAsia="Times New Roman" w:hAnsi="Calibri" w:cs="Calibri"/>
                <w:color w:val="000000"/>
                <w:sz w:val="20"/>
                <w:szCs w:val="20"/>
              </w:rPr>
            </w:pPr>
            <w:ins w:id="2412"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07F1E351" w14:textId="77777777" w:rsidR="00DC2757" w:rsidRPr="00DC2757" w:rsidRDefault="00DC2757" w:rsidP="00DC2757">
            <w:pPr>
              <w:spacing w:after="0" w:line="240" w:lineRule="auto"/>
              <w:jc w:val="center"/>
              <w:rPr>
                <w:ins w:id="2413" w:author="Commodore, Sarah" w:date="2023-03-22T16:21:00Z"/>
                <w:rFonts w:ascii="Calibri" w:eastAsia="Times New Roman" w:hAnsi="Calibri" w:cs="Calibri"/>
                <w:color w:val="FF0000"/>
                <w:sz w:val="20"/>
                <w:szCs w:val="20"/>
              </w:rPr>
            </w:pPr>
            <w:ins w:id="2414" w:author="Commodore, Sarah" w:date="2023-03-22T16:21:00Z">
              <w:r w:rsidRPr="00DC2757">
                <w:rPr>
                  <w:rFonts w:ascii="Calibri" w:eastAsia="Times New Roman" w:hAnsi="Calibri" w:cs="Calibri"/>
                  <w:color w:val="FF0000"/>
                  <w:sz w:val="20"/>
                  <w:szCs w:val="20"/>
                </w:rPr>
                <w:t>*</w:t>
              </w:r>
            </w:ins>
          </w:p>
        </w:tc>
      </w:tr>
      <w:tr w:rsidR="00DC2757" w:rsidRPr="00DC2757" w14:paraId="1114B396" w14:textId="77777777" w:rsidTr="00DC2757">
        <w:trPr>
          <w:trHeight w:val="260"/>
          <w:ins w:id="2415" w:author="Commodore, Sarah" w:date="2023-03-22T16:21:00Z"/>
        </w:trPr>
        <w:tc>
          <w:tcPr>
            <w:tcW w:w="0" w:type="auto"/>
            <w:tcBorders>
              <w:top w:val="nil"/>
              <w:left w:val="nil"/>
              <w:bottom w:val="nil"/>
              <w:right w:val="nil"/>
            </w:tcBorders>
            <w:shd w:val="clear" w:color="auto" w:fill="auto"/>
            <w:noWrap/>
            <w:vAlign w:val="bottom"/>
            <w:hideMark/>
          </w:tcPr>
          <w:p w14:paraId="50DD4FB4" w14:textId="77777777" w:rsidR="00DC2757" w:rsidRPr="00DC2757" w:rsidRDefault="00DC2757" w:rsidP="00DC2757">
            <w:pPr>
              <w:spacing w:after="0" w:line="240" w:lineRule="auto"/>
              <w:rPr>
                <w:ins w:id="2416" w:author="Commodore, Sarah" w:date="2023-03-22T16:21:00Z"/>
                <w:rFonts w:ascii="Calibri" w:eastAsia="Times New Roman" w:hAnsi="Calibri" w:cs="Calibri"/>
                <w:color w:val="000000"/>
                <w:sz w:val="20"/>
                <w:szCs w:val="20"/>
              </w:rPr>
            </w:pPr>
            <w:ins w:id="2417" w:author="Commodore, Sarah" w:date="2023-03-22T16:21:00Z">
              <w:r w:rsidRPr="00DC2757">
                <w:rPr>
                  <w:rFonts w:ascii="Calibri" w:eastAsia="Times New Roman" w:hAnsi="Calibri" w:cs="Calibri"/>
                  <w:color w:val="000000"/>
                  <w:sz w:val="20"/>
                  <w:szCs w:val="20"/>
                </w:rPr>
                <w:t>ENSG00000174156.15</w:t>
              </w:r>
            </w:ins>
          </w:p>
        </w:tc>
        <w:tc>
          <w:tcPr>
            <w:tcW w:w="0" w:type="auto"/>
            <w:tcBorders>
              <w:top w:val="nil"/>
              <w:left w:val="nil"/>
              <w:bottom w:val="nil"/>
              <w:right w:val="nil"/>
            </w:tcBorders>
            <w:shd w:val="clear" w:color="auto" w:fill="auto"/>
            <w:noWrap/>
            <w:vAlign w:val="bottom"/>
            <w:hideMark/>
          </w:tcPr>
          <w:p w14:paraId="55478242" w14:textId="77777777" w:rsidR="00DC2757" w:rsidRPr="00DC2757" w:rsidRDefault="00DC2757" w:rsidP="00DC2757">
            <w:pPr>
              <w:spacing w:after="0" w:line="240" w:lineRule="auto"/>
              <w:rPr>
                <w:ins w:id="2418" w:author="Commodore, Sarah" w:date="2023-03-22T16:21:00Z"/>
                <w:rFonts w:ascii="Calibri" w:eastAsia="Times New Roman" w:hAnsi="Calibri" w:cs="Calibri"/>
                <w:color w:val="000000"/>
                <w:sz w:val="20"/>
                <w:szCs w:val="20"/>
              </w:rPr>
            </w:pPr>
            <w:ins w:id="2419" w:author="Commodore, Sarah" w:date="2023-03-22T16:21:00Z">
              <w:r w:rsidRPr="00DC2757">
                <w:rPr>
                  <w:rFonts w:ascii="Calibri" w:eastAsia="Times New Roman" w:hAnsi="Calibri" w:cs="Calibri"/>
                  <w:color w:val="000000"/>
                  <w:sz w:val="20"/>
                  <w:szCs w:val="20"/>
                </w:rPr>
                <w:t>GSTA3</w:t>
              </w:r>
            </w:ins>
          </w:p>
        </w:tc>
        <w:tc>
          <w:tcPr>
            <w:tcW w:w="0" w:type="auto"/>
            <w:tcBorders>
              <w:top w:val="nil"/>
              <w:left w:val="nil"/>
              <w:bottom w:val="nil"/>
              <w:right w:val="nil"/>
            </w:tcBorders>
            <w:shd w:val="clear" w:color="auto" w:fill="auto"/>
            <w:noWrap/>
            <w:vAlign w:val="bottom"/>
            <w:hideMark/>
          </w:tcPr>
          <w:p w14:paraId="335CFDF6" w14:textId="77777777" w:rsidR="00DC2757" w:rsidRPr="00DC2757" w:rsidRDefault="00DC2757" w:rsidP="00DC2757">
            <w:pPr>
              <w:spacing w:after="0" w:line="240" w:lineRule="auto"/>
              <w:jc w:val="center"/>
              <w:rPr>
                <w:ins w:id="2420" w:author="Commodore, Sarah" w:date="2023-03-22T16:21:00Z"/>
                <w:rFonts w:ascii="Calibri" w:eastAsia="Times New Roman" w:hAnsi="Calibri" w:cs="Calibri"/>
                <w:color w:val="000000"/>
                <w:sz w:val="20"/>
                <w:szCs w:val="20"/>
              </w:rPr>
            </w:pPr>
            <w:ins w:id="242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8793FF" w14:textId="77777777" w:rsidR="00DC2757" w:rsidRPr="00DC2757" w:rsidRDefault="00DC2757" w:rsidP="00DC2757">
            <w:pPr>
              <w:spacing w:after="0" w:line="240" w:lineRule="auto"/>
              <w:jc w:val="center"/>
              <w:rPr>
                <w:ins w:id="2422" w:author="Commodore, Sarah" w:date="2023-03-22T16:21:00Z"/>
                <w:rFonts w:ascii="Calibri" w:eastAsia="Times New Roman" w:hAnsi="Calibri" w:cs="Calibri"/>
                <w:color w:val="000000"/>
                <w:sz w:val="20"/>
                <w:szCs w:val="20"/>
              </w:rPr>
            </w:pPr>
            <w:ins w:id="2423" w:author="Commodore, Sarah" w:date="2023-03-22T16:21:00Z">
              <w:r w:rsidRPr="00DC2757">
                <w:rPr>
                  <w:rFonts w:ascii="Calibri" w:eastAsia="Times New Roman" w:hAnsi="Calibri" w:cs="Calibri"/>
                  <w:color w:val="000000"/>
                  <w:sz w:val="20"/>
                  <w:szCs w:val="20"/>
                </w:rPr>
                <w:t>4.8E-06</w:t>
              </w:r>
            </w:ins>
          </w:p>
        </w:tc>
        <w:tc>
          <w:tcPr>
            <w:tcW w:w="0" w:type="auto"/>
            <w:tcBorders>
              <w:top w:val="nil"/>
              <w:left w:val="nil"/>
              <w:bottom w:val="nil"/>
              <w:right w:val="nil"/>
            </w:tcBorders>
            <w:shd w:val="clear" w:color="auto" w:fill="auto"/>
            <w:noWrap/>
            <w:vAlign w:val="bottom"/>
            <w:hideMark/>
          </w:tcPr>
          <w:p w14:paraId="19455802" w14:textId="77777777" w:rsidR="00DC2757" w:rsidRPr="00DC2757" w:rsidRDefault="00DC2757" w:rsidP="00DC2757">
            <w:pPr>
              <w:spacing w:after="0" w:line="240" w:lineRule="auto"/>
              <w:jc w:val="center"/>
              <w:rPr>
                <w:ins w:id="2424" w:author="Commodore, Sarah" w:date="2023-03-22T16:21:00Z"/>
                <w:rFonts w:ascii="Calibri" w:eastAsia="Times New Roman" w:hAnsi="Calibri" w:cs="Calibri"/>
                <w:color w:val="000000"/>
                <w:sz w:val="20"/>
                <w:szCs w:val="20"/>
              </w:rPr>
            </w:pPr>
            <w:ins w:id="2425"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44E0B50" w14:textId="77777777" w:rsidR="00DC2757" w:rsidRPr="00DC2757" w:rsidRDefault="00DC2757" w:rsidP="00DC2757">
            <w:pPr>
              <w:spacing w:after="0" w:line="240" w:lineRule="auto"/>
              <w:jc w:val="center"/>
              <w:rPr>
                <w:ins w:id="2426" w:author="Commodore, Sarah" w:date="2023-03-22T16:21:00Z"/>
                <w:rFonts w:ascii="Calibri" w:eastAsia="Times New Roman" w:hAnsi="Calibri" w:cs="Calibri"/>
                <w:color w:val="FF0000"/>
                <w:sz w:val="20"/>
                <w:szCs w:val="20"/>
              </w:rPr>
            </w:pPr>
            <w:ins w:id="2427" w:author="Commodore, Sarah" w:date="2023-03-22T16:21:00Z">
              <w:r w:rsidRPr="00DC2757">
                <w:rPr>
                  <w:rFonts w:ascii="Calibri" w:eastAsia="Times New Roman" w:hAnsi="Calibri" w:cs="Calibri"/>
                  <w:color w:val="FF0000"/>
                  <w:sz w:val="20"/>
                  <w:szCs w:val="20"/>
                </w:rPr>
                <w:t>*</w:t>
              </w:r>
            </w:ins>
          </w:p>
        </w:tc>
      </w:tr>
      <w:tr w:rsidR="00DC2757" w:rsidRPr="00DC2757" w14:paraId="5DBB03CB" w14:textId="77777777" w:rsidTr="00DC2757">
        <w:trPr>
          <w:trHeight w:val="260"/>
          <w:ins w:id="2428" w:author="Commodore, Sarah" w:date="2023-03-22T16:21:00Z"/>
        </w:trPr>
        <w:tc>
          <w:tcPr>
            <w:tcW w:w="0" w:type="auto"/>
            <w:tcBorders>
              <w:top w:val="nil"/>
              <w:left w:val="nil"/>
              <w:bottom w:val="nil"/>
              <w:right w:val="nil"/>
            </w:tcBorders>
            <w:shd w:val="clear" w:color="auto" w:fill="auto"/>
            <w:noWrap/>
            <w:vAlign w:val="bottom"/>
            <w:hideMark/>
          </w:tcPr>
          <w:p w14:paraId="623A4BD2" w14:textId="77777777" w:rsidR="00DC2757" w:rsidRPr="00DC2757" w:rsidRDefault="00DC2757" w:rsidP="00DC2757">
            <w:pPr>
              <w:spacing w:after="0" w:line="240" w:lineRule="auto"/>
              <w:rPr>
                <w:ins w:id="2429" w:author="Commodore, Sarah" w:date="2023-03-22T16:21:00Z"/>
                <w:rFonts w:ascii="Calibri" w:eastAsia="Times New Roman" w:hAnsi="Calibri" w:cs="Calibri"/>
                <w:color w:val="000000"/>
                <w:sz w:val="20"/>
                <w:szCs w:val="20"/>
              </w:rPr>
            </w:pPr>
            <w:ins w:id="2430" w:author="Commodore, Sarah" w:date="2023-03-22T16:21:00Z">
              <w:r w:rsidRPr="00DC2757">
                <w:rPr>
                  <w:rFonts w:ascii="Calibri" w:eastAsia="Times New Roman" w:hAnsi="Calibri" w:cs="Calibri"/>
                  <w:color w:val="000000"/>
                  <w:sz w:val="20"/>
                  <w:szCs w:val="20"/>
                </w:rPr>
                <w:t>ENSG00000260908.1</w:t>
              </w:r>
            </w:ins>
          </w:p>
        </w:tc>
        <w:tc>
          <w:tcPr>
            <w:tcW w:w="0" w:type="auto"/>
            <w:tcBorders>
              <w:top w:val="nil"/>
              <w:left w:val="nil"/>
              <w:bottom w:val="nil"/>
              <w:right w:val="nil"/>
            </w:tcBorders>
            <w:shd w:val="clear" w:color="auto" w:fill="auto"/>
            <w:noWrap/>
            <w:vAlign w:val="bottom"/>
            <w:hideMark/>
          </w:tcPr>
          <w:p w14:paraId="717B9852" w14:textId="77777777" w:rsidR="00DC2757" w:rsidRPr="00DC2757" w:rsidRDefault="00DC2757" w:rsidP="00DC2757">
            <w:pPr>
              <w:spacing w:after="0" w:line="240" w:lineRule="auto"/>
              <w:rPr>
                <w:ins w:id="2431" w:author="Commodore, Sarah" w:date="2023-03-22T16:21:00Z"/>
                <w:rFonts w:ascii="Calibri" w:eastAsia="Times New Roman" w:hAnsi="Calibri" w:cs="Calibri"/>
                <w:color w:val="000000"/>
                <w:sz w:val="20"/>
                <w:szCs w:val="20"/>
              </w:rPr>
            </w:pPr>
            <w:ins w:id="2432" w:author="Commodore, Sarah" w:date="2023-03-22T16:21:00Z">
              <w:r w:rsidRPr="00DC2757">
                <w:rPr>
                  <w:rFonts w:ascii="Calibri" w:eastAsia="Times New Roman" w:hAnsi="Calibri" w:cs="Calibri"/>
                  <w:color w:val="000000"/>
                  <w:sz w:val="20"/>
                  <w:szCs w:val="20"/>
                </w:rPr>
                <w:t>AC009093.3</w:t>
              </w:r>
            </w:ins>
          </w:p>
        </w:tc>
        <w:tc>
          <w:tcPr>
            <w:tcW w:w="0" w:type="auto"/>
            <w:tcBorders>
              <w:top w:val="nil"/>
              <w:left w:val="nil"/>
              <w:bottom w:val="nil"/>
              <w:right w:val="nil"/>
            </w:tcBorders>
            <w:shd w:val="clear" w:color="auto" w:fill="auto"/>
            <w:noWrap/>
            <w:vAlign w:val="bottom"/>
            <w:hideMark/>
          </w:tcPr>
          <w:p w14:paraId="2D8F643F" w14:textId="77777777" w:rsidR="00DC2757" w:rsidRPr="00DC2757" w:rsidRDefault="00DC2757" w:rsidP="00DC2757">
            <w:pPr>
              <w:spacing w:after="0" w:line="240" w:lineRule="auto"/>
              <w:jc w:val="center"/>
              <w:rPr>
                <w:ins w:id="2433" w:author="Commodore, Sarah" w:date="2023-03-22T16:21:00Z"/>
                <w:rFonts w:ascii="Calibri" w:eastAsia="Times New Roman" w:hAnsi="Calibri" w:cs="Calibri"/>
                <w:color w:val="000000"/>
                <w:sz w:val="20"/>
                <w:szCs w:val="20"/>
              </w:rPr>
            </w:pPr>
            <w:ins w:id="243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105926F" w14:textId="77777777" w:rsidR="00DC2757" w:rsidRPr="00DC2757" w:rsidRDefault="00DC2757" w:rsidP="00DC2757">
            <w:pPr>
              <w:spacing w:after="0" w:line="240" w:lineRule="auto"/>
              <w:jc w:val="center"/>
              <w:rPr>
                <w:ins w:id="2435" w:author="Commodore, Sarah" w:date="2023-03-22T16:21:00Z"/>
                <w:rFonts w:ascii="Calibri" w:eastAsia="Times New Roman" w:hAnsi="Calibri" w:cs="Calibri"/>
                <w:color w:val="000000"/>
                <w:sz w:val="20"/>
                <w:szCs w:val="20"/>
              </w:rPr>
            </w:pPr>
            <w:ins w:id="2436" w:author="Commodore, Sarah" w:date="2023-03-22T16:21:00Z">
              <w:r w:rsidRPr="00DC2757">
                <w:rPr>
                  <w:rFonts w:ascii="Calibri" w:eastAsia="Times New Roman" w:hAnsi="Calibri" w:cs="Calibri"/>
                  <w:color w:val="000000"/>
                  <w:sz w:val="20"/>
                  <w:szCs w:val="20"/>
                </w:rPr>
                <w:t>3.9E-09</w:t>
              </w:r>
            </w:ins>
          </w:p>
        </w:tc>
        <w:tc>
          <w:tcPr>
            <w:tcW w:w="0" w:type="auto"/>
            <w:tcBorders>
              <w:top w:val="nil"/>
              <w:left w:val="nil"/>
              <w:bottom w:val="nil"/>
              <w:right w:val="nil"/>
            </w:tcBorders>
            <w:shd w:val="clear" w:color="auto" w:fill="auto"/>
            <w:noWrap/>
            <w:vAlign w:val="bottom"/>
            <w:hideMark/>
          </w:tcPr>
          <w:p w14:paraId="7DCFAC73" w14:textId="77777777" w:rsidR="00DC2757" w:rsidRPr="00DC2757" w:rsidRDefault="00DC2757" w:rsidP="00DC2757">
            <w:pPr>
              <w:spacing w:after="0" w:line="240" w:lineRule="auto"/>
              <w:jc w:val="center"/>
              <w:rPr>
                <w:ins w:id="2437" w:author="Commodore, Sarah" w:date="2023-03-22T16:21:00Z"/>
                <w:rFonts w:ascii="Calibri" w:eastAsia="Times New Roman" w:hAnsi="Calibri" w:cs="Calibri"/>
                <w:color w:val="000000"/>
                <w:sz w:val="20"/>
                <w:szCs w:val="20"/>
              </w:rPr>
            </w:pPr>
            <w:ins w:id="2438" w:author="Commodore, Sarah" w:date="2023-03-22T16:21:00Z">
              <w:r w:rsidRPr="00DC2757">
                <w:rPr>
                  <w:rFonts w:ascii="Calibri" w:eastAsia="Times New Roman" w:hAnsi="Calibri" w:cs="Calibri"/>
                  <w:color w:val="000000"/>
                  <w:sz w:val="20"/>
                  <w:szCs w:val="20"/>
                </w:rPr>
                <w:t>6.0E-08</w:t>
              </w:r>
            </w:ins>
          </w:p>
        </w:tc>
        <w:tc>
          <w:tcPr>
            <w:tcW w:w="0" w:type="auto"/>
            <w:tcBorders>
              <w:top w:val="nil"/>
              <w:left w:val="nil"/>
              <w:bottom w:val="nil"/>
              <w:right w:val="nil"/>
            </w:tcBorders>
            <w:shd w:val="clear" w:color="auto" w:fill="auto"/>
            <w:noWrap/>
            <w:vAlign w:val="bottom"/>
            <w:hideMark/>
          </w:tcPr>
          <w:p w14:paraId="2317A8FF" w14:textId="77777777" w:rsidR="00DC2757" w:rsidRPr="00DC2757" w:rsidRDefault="00DC2757" w:rsidP="00DC2757">
            <w:pPr>
              <w:spacing w:after="0" w:line="240" w:lineRule="auto"/>
              <w:jc w:val="center"/>
              <w:rPr>
                <w:ins w:id="2439" w:author="Commodore, Sarah" w:date="2023-03-22T16:21:00Z"/>
                <w:rFonts w:ascii="Calibri" w:eastAsia="Times New Roman" w:hAnsi="Calibri" w:cs="Calibri"/>
                <w:color w:val="FF0000"/>
                <w:sz w:val="20"/>
                <w:szCs w:val="20"/>
              </w:rPr>
            </w:pPr>
            <w:ins w:id="2440" w:author="Commodore, Sarah" w:date="2023-03-22T16:21:00Z">
              <w:r w:rsidRPr="00DC2757">
                <w:rPr>
                  <w:rFonts w:ascii="Calibri" w:eastAsia="Times New Roman" w:hAnsi="Calibri" w:cs="Calibri"/>
                  <w:color w:val="FF0000"/>
                  <w:sz w:val="20"/>
                  <w:szCs w:val="20"/>
                </w:rPr>
                <w:t>*</w:t>
              </w:r>
            </w:ins>
          </w:p>
        </w:tc>
      </w:tr>
      <w:tr w:rsidR="00DC2757" w:rsidRPr="00DC2757" w14:paraId="20F066A4" w14:textId="77777777" w:rsidTr="00DC2757">
        <w:trPr>
          <w:trHeight w:val="260"/>
          <w:ins w:id="2441" w:author="Commodore, Sarah" w:date="2023-03-22T16:21:00Z"/>
        </w:trPr>
        <w:tc>
          <w:tcPr>
            <w:tcW w:w="0" w:type="auto"/>
            <w:tcBorders>
              <w:top w:val="nil"/>
              <w:left w:val="nil"/>
              <w:bottom w:val="nil"/>
              <w:right w:val="nil"/>
            </w:tcBorders>
            <w:shd w:val="clear" w:color="auto" w:fill="auto"/>
            <w:noWrap/>
            <w:vAlign w:val="bottom"/>
            <w:hideMark/>
          </w:tcPr>
          <w:p w14:paraId="6A8D75AF" w14:textId="77777777" w:rsidR="00DC2757" w:rsidRPr="00DC2757" w:rsidRDefault="00DC2757" w:rsidP="00DC2757">
            <w:pPr>
              <w:spacing w:after="0" w:line="240" w:lineRule="auto"/>
              <w:rPr>
                <w:ins w:id="2442" w:author="Commodore, Sarah" w:date="2023-03-22T16:21:00Z"/>
                <w:rFonts w:ascii="Calibri" w:eastAsia="Times New Roman" w:hAnsi="Calibri" w:cs="Calibri"/>
                <w:color w:val="000000"/>
                <w:sz w:val="20"/>
                <w:szCs w:val="20"/>
              </w:rPr>
            </w:pPr>
            <w:ins w:id="2443" w:author="Commodore, Sarah" w:date="2023-03-22T16:21:00Z">
              <w:r w:rsidRPr="00DC2757">
                <w:rPr>
                  <w:rFonts w:ascii="Calibri" w:eastAsia="Times New Roman" w:hAnsi="Calibri" w:cs="Calibri"/>
                  <w:color w:val="000000"/>
                  <w:sz w:val="20"/>
                  <w:szCs w:val="20"/>
                </w:rPr>
                <w:t>ENSG00000188869.13</w:t>
              </w:r>
            </w:ins>
          </w:p>
        </w:tc>
        <w:tc>
          <w:tcPr>
            <w:tcW w:w="0" w:type="auto"/>
            <w:tcBorders>
              <w:top w:val="nil"/>
              <w:left w:val="nil"/>
              <w:bottom w:val="nil"/>
              <w:right w:val="nil"/>
            </w:tcBorders>
            <w:shd w:val="clear" w:color="auto" w:fill="auto"/>
            <w:noWrap/>
            <w:vAlign w:val="bottom"/>
            <w:hideMark/>
          </w:tcPr>
          <w:p w14:paraId="4FE8ACD7" w14:textId="77777777" w:rsidR="00DC2757" w:rsidRPr="00DC2757" w:rsidRDefault="00DC2757" w:rsidP="00DC2757">
            <w:pPr>
              <w:spacing w:after="0" w:line="240" w:lineRule="auto"/>
              <w:rPr>
                <w:ins w:id="2444" w:author="Commodore, Sarah" w:date="2023-03-22T16:21:00Z"/>
                <w:rFonts w:ascii="Calibri" w:eastAsia="Times New Roman" w:hAnsi="Calibri" w:cs="Calibri"/>
                <w:color w:val="000000"/>
                <w:sz w:val="20"/>
                <w:szCs w:val="20"/>
              </w:rPr>
            </w:pPr>
            <w:ins w:id="2445" w:author="Commodore, Sarah" w:date="2023-03-22T16:21:00Z">
              <w:r w:rsidRPr="00DC2757">
                <w:rPr>
                  <w:rFonts w:ascii="Calibri" w:eastAsia="Times New Roman" w:hAnsi="Calibri" w:cs="Calibri"/>
                  <w:color w:val="000000"/>
                  <w:sz w:val="20"/>
                  <w:szCs w:val="20"/>
                </w:rPr>
                <w:t>TMC3</w:t>
              </w:r>
            </w:ins>
          </w:p>
        </w:tc>
        <w:tc>
          <w:tcPr>
            <w:tcW w:w="0" w:type="auto"/>
            <w:tcBorders>
              <w:top w:val="nil"/>
              <w:left w:val="nil"/>
              <w:bottom w:val="nil"/>
              <w:right w:val="nil"/>
            </w:tcBorders>
            <w:shd w:val="clear" w:color="auto" w:fill="auto"/>
            <w:noWrap/>
            <w:vAlign w:val="bottom"/>
            <w:hideMark/>
          </w:tcPr>
          <w:p w14:paraId="2C3B8E05" w14:textId="77777777" w:rsidR="00DC2757" w:rsidRPr="00DC2757" w:rsidRDefault="00DC2757" w:rsidP="00DC2757">
            <w:pPr>
              <w:spacing w:after="0" w:line="240" w:lineRule="auto"/>
              <w:jc w:val="center"/>
              <w:rPr>
                <w:ins w:id="2446" w:author="Commodore, Sarah" w:date="2023-03-22T16:21:00Z"/>
                <w:rFonts w:ascii="Calibri" w:eastAsia="Times New Roman" w:hAnsi="Calibri" w:cs="Calibri"/>
                <w:color w:val="000000"/>
                <w:sz w:val="20"/>
                <w:szCs w:val="20"/>
              </w:rPr>
            </w:pPr>
            <w:ins w:id="244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3C42E76" w14:textId="77777777" w:rsidR="00DC2757" w:rsidRPr="00DC2757" w:rsidRDefault="00DC2757" w:rsidP="00DC2757">
            <w:pPr>
              <w:spacing w:after="0" w:line="240" w:lineRule="auto"/>
              <w:jc w:val="center"/>
              <w:rPr>
                <w:ins w:id="2448" w:author="Commodore, Sarah" w:date="2023-03-22T16:21:00Z"/>
                <w:rFonts w:ascii="Calibri" w:eastAsia="Times New Roman" w:hAnsi="Calibri" w:cs="Calibri"/>
                <w:color w:val="000000"/>
                <w:sz w:val="20"/>
                <w:szCs w:val="20"/>
              </w:rPr>
            </w:pPr>
            <w:ins w:id="2449"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83713C6" w14:textId="77777777" w:rsidR="00DC2757" w:rsidRPr="00DC2757" w:rsidRDefault="00DC2757" w:rsidP="00DC2757">
            <w:pPr>
              <w:spacing w:after="0" w:line="240" w:lineRule="auto"/>
              <w:jc w:val="center"/>
              <w:rPr>
                <w:ins w:id="2450" w:author="Commodore, Sarah" w:date="2023-03-22T16:21:00Z"/>
                <w:rFonts w:ascii="Calibri" w:eastAsia="Times New Roman" w:hAnsi="Calibri" w:cs="Calibri"/>
                <w:color w:val="000000"/>
                <w:sz w:val="20"/>
                <w:szCs w:val="20"/>
              </w:rPr>
            </w:pPr>
            <w:ins w:id="2451" w:author="Commodore, Sarah" w:date="2023-03-22T16:21:00Z">
              <w:r w:rsidRPr="00DC2757">
                <w:rPr>
                  <w:rFonts w:ascii="Calibri" w:eastAsia="Times New Roman" w:hAnsi="Calibri" w:cs="Calibri"/>
                  <w:color w:val="000000"/>
                  <w:sz w:val="20"/>
                  <w:szCs w:val="20"/>
                </w:rPr>
                <w:t>6.0E-04</w:t>
              </w:r>
            </w:ins>
          </w:p>
        </w:tc>
        <w:tc>
          <w:tcPr>
            <w:tcW w:w="0" w:type="auto"/>
            <w:tcBorders>
              <w:top w:val="nil"/>
              <w:left w:val="nil"/>
              <w:bottom w:val="nil"/>
              <w:right w:val="nil"/>
            </w:tcBorders>
            <w:shd w:val="clear" w:color="auto" w:fill="auto"/>
            <w:noWrap/>
            <w:vAlign w:val="bottom"/>
            <w:hideMark/>
          </w:tcPr>
          <w:p w14:paraId="13FE6188" w14:textId="77777777" w:rsidR="00DC2757" w:rsidRPr="00DC2757" w:rsidRDefault="00DC2757" w:rsidP="00DC2757">
            <w:pPr>
              <w:spacing w:after="0" w:line="240" w:lineRule="auto"/>
              <w:jc w:val="center"/>
              <w:rPr>
                <w:ins w:id="2452" w:author="Commodore, Sarah" w:date="2023-03-22T16:21:00Z"/>
                <w:rFonts w:ascii="Calibri" w:eastAsia="Times New Roman" w:hAnsi="Calibri" w:cs="Calibri"/>
                <w:color w:val="FF0000"/>
                <w:sz w:val="20"/>
                <w:szCs w:val="20"/>
              </w:rPr>
            </w:pPr>
            <w:ins w:id="2453" w:author="Commodore, Sarah" w:date="2023-03-22T16:21:00Z">
              <w:r w:rsidRPr="00DC2757">
                <w:rPr>
                  <w:rFonts w:ascii="Calibri" w:eastAsia="Times New Roman" w:hAnsi="Calibri" w:cs="Calibri"/>
                  <w:color w:val="FF0000"/>
                  <w:sz w:val="20"/>
                  <w:szCs w:val="20"/>
                </w:rPr>
                <w:t>*</w:t>
              </w:r>
            </w:ins>
          </w:p>
        </w:tc>
      </w:tr>
      <w:tr w:rsidR="00DC2757" w:rsidRPr="00DC2757" w14:paraId="152E0EDA" w14:textId="77777777" w:rsidTr="00DC2757">
        <w:trPr>
          <w:trHeight w:val="260"/>
          <w:ins w:id="2454" w:author="Commodore, Sarah" w:date="2023-03-22T16:21:00Z"/>
        </w:trPr>
        <w:tc>
          <w:tcPr>
            <w:tcW w:w="0" w:type="auto"/>
            <w:tcBorders>
              <w:top w:val="nil"/>
              <w:left w:val="nil"/>
              <w:bottom w:val="nil"/>
              <w:right w:val="nil"/>
            </w:tcBorders>
            <w:shd w:val="clear" w:color="auto" w:fill="auto"/>
            <w:noWrap/>
            <w:vAlign w:val="bottom"/>
            <w:hideMark/>
          </w:tcPr>
          <w:p w14:paraId="419E58F3" w14:textId="77777777" w:rsidR="00DC2757" w:rsidRPr="00DC2757" w:rsidRDefault="00DC2757" w:rsidP="00DC2757">
            <w:pPr>
              <w:spacing w:after="0" w:line="240" w:lineRule="auto"/>
              <w:rPr>
                <w:ins w:id="2455" w:author="Commodore, Sarah" w:date="2023-03-22T16:21:00Z"/>
                <w:rFonts w:ascii="Calibri" w:eastAsia="Times New Roman" w:hAnsi="Calibri" w:cs="Calibri"/>
                <w:color w:val="000000"/>
                <w:sz w:val="20"/>
                <w:szCs w:val="20"/>
              </w:rPr>
            </w:pPr>
            <w:ins w:id="2456" w:author="Commodore, Sarah" w:date="2023-03-22T16:21:00Z">
              <w:r w:rsidRPr="00DC2757">
                <w:rPr>
                  <w:rFonts w:ascii="Calibri" w:eastAsia="Times New Roman" w:hAnsi="Calibri" w:cs="Calibri"/>
                  <w:color w:val="000000"/>
                  <w:sz w:val="20"/>
                  <w:szCs w:val="20"/>
                </w:rPr>
                <w:t>ENSG00000278338.4</w:t>
              </w:r>
            </w:ins>
          </w:p>
        </w:tc>
        <w:tc>
          <w:tcPr>
            <w:tcW w:w="0" w:type="auto"/>
            <w:tcBorders>
              <w:top w:val="nil"/>
              <w:left w:val="nil"/>
              <w:bottom w:val="nil"/>
              <w:right w:val="nil"/>
            </w:tcBorders>
            <w:shd w:val="clear" w:color="auto" w:fill="auto"/>
            <w:noWrap/>
            <w:vAlign w:val="bottom"/>
            <w:hideMark/>
          </w:tcPr>
          <w:p w14:paraId="72C74508" w14:textId="77777777" w:rsidR="00DC2757" w:rsidRPr="00DC2757" w:rsidRDefault="00DC2757" w:rsidP="00DC2757">
            <w:pPr>
              <w:spacing w:after="0" w:line="240" w:lineRule="auto"/>
              <w:rPr>
                <w:ins w:id="2457" w:author="Commodore, Sarah" w:date="2023-03-22T16:21:00Z"/>
                <w:rFonts w:ascii="Calibri" w:eastAsia="Times New Roman" w:hAnsi="Calibri" w:cs="Calibri"/>
                <w:color w:val="000000"/>
                <w:sz w:val="20"/>
                <w:szCs w:val="20"/>
              </w:rPr>
            </w:pPr>
            <w:ins w:id="2458" w:author="Commodore, Sarah" w:date="2023-03-22T16:21:00Z">
              <w:r w:rsidRPr="00DC2757">
                <w:rPr>
                  <w:rFonts w:ascii="Calibri" w:eastAsia="Times New Roman" w:hAnsi="Calibri" w:cs="Calibri"/>
                  <w:color w:val="000000"/>
                  <w:sz w:val="20"/>
                  <w:szCs w:val="20"/>
                </w:rPr>
                <w:t>VWA8-AS1</w:t>
              </w:r>
            </w:ins>
          </w:p>
        </w:tc>
        <w:tc>
          <w:tcPr>
            <w:tcW w:w="0" w:type="auto"/>
            <w:tcBorders>
              <w:top w:val="nil"/>
              <w:left w:val="nil"/>
              <w:bottom w:val="nil"/>
              <w:right w:val="nil"/>
            </w:tcBorders>
            <w:shd w:val="clear" w:color="auto" w:fill="auto"/>
            <w:noWrap/>
            <w:vAlign w:val="bottom"/>
            <w:hideMark/>
          </w:tcPr>
          <w:p w14:paraId="61B02D2E" w14:textId="77777777" w:rsidR="00DC2757" w:rsidRPr="00DC2757" w:rsidRDefault="00DC2757" w:rsidP="00DC2757">
            <w:pPr>
              <w:spacing w:after="0" w:line="240" w:lineRule="auto"/>
              <w:jc w:val="center"/>
              <w:rPr>
                <w:ins w:id="2459" w:author="Commodore, Sarah" w:date="2023-03-22T16:21:00Z"/>
                <w:rFonts w:ascii="Calibri" w:eastAsia="Times New Roman" w:hAnsi="Calibri" w:cs="Calibri"/>
                <w:color w:val="000000"/>
                <w:sz w:val="20"/>
                <w:szCs w:val="20"/>
              </w:rPr>
            </w:pPr>
            <w:ins w:id="246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EC21F7E" w14:textId="77777777" w:rsidR="00DC2757" w:rsidRPr="00DC2757" w:rsidRDefault="00DC2757" w:rsidP="00DC2757">
            <w:pPr>
              <w:spacing w:after="0" w:line="240" w:lineRule="auto"/>
              <w:jc w:val="center"/>
              <w:rPr>
                <w:ins w:id="2461" w:author="Commodore, Sarah" w:date="2023-03-22T16:21:00Z"/>
                <w:rFonts w:ascii="Calibri" w:eastAsia="Times New Roman" w:hAnsi="Calibri" w:cs="Calibri"/>
                <w:color w:val="000000"/>
                <w:sz w:val="20"/>
                <w:szCs w:val="20"/>
              </w:rPr>
            </w:pPr>
            <w:ins w:id="2462"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383F0030" w14:textId="77777777" w:rsidR="00DC2757" w:rsidRPr="00DC2757" w:rsidRDefault="00DC2757" w:rsidP="00DC2757">
            <w:pPr>
              <w:spacing w:after="0" w:line="240" w:lineRule="auto"/>
              <w:jc w:val="center"/>
              <w:rPr>
                <w:ins w:id="2463" w:author="Commodore, Sarah" w:date="2023-03-22T16:21:00Z"/>
                <w:rFonts w:ascii="Calibri" w:eastAsia="Times New Roman" w:hAnsi="Calibri" w:cs="Calibri"/>
                <w:color w:val="000000"/>
                <w:sz w:val="20"/>
                <w:szCs w:val="20"/>
              </w:rPr>
            </w:pPr>
            <w:ins w:id="2464"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3F6FBFD" w14:textId="77777777" w:rsidR="00DC2757" w:rsidRPr="00DC2757" w:rsidRDefault="00DC2757" w:rsidP="00DC2757">
            <w:pPr>
              <w:spacing w:after="0" w:line="240" w:lineRule="auto"/>
              <w:jc w:val="center"/>
              <w:rPr>
                <w:ins w:id="2465" w:author="Commodore, Sarah" w:date="2023-03-22T16:21:00Z"/>
                <w:rFonts w:ascii="Calibri" w:eastAsia="Times New Roman" w:hAnsi="Calibri" w:cs="Calibri"/>
                <w:color w:val="FF0000"/>
                <w:sz w:val="20"/>
                <w:szCs w:val="20"/>
              </w:rPr>
            </w:pPr>
            <w:ins w:id="2466" w:author="Commodore, Sarah" w:date="2023-03-22T16:21:00Z">
              <w:r w:rsidRPr="00DC2757">
                <w:rPr>
                  <w:rFonts w:ascii="Calibri" w:eastAsia="Times New Roman" w:hAnsi="Calibri" w:cs="Calibri"/>
                  <w:color w:val="FF0000"/>
                  <w:sz w:val="20"/>
                  <w:szCs w:val="20"/>
                </w:rPr>
                <w:t>*</w:t>
              </w:r>
            </w:ins>
          </w:p>
        </w:tc>
      </w:tr>
      <w:tr w:rsidR="00DC2757" w:rsidRPr="00DC2757" w14:paraId="5894A552" w14:textId="77777777" w:rsidTr="00DC2757">
        <w:trPr>
          <w:trHeight w:val="260"/>
          <w:ins w:id="2467" w:author="Commodore, Sarah" w:date="2023-03-22T16:21:00Z"/>
        </w:trPr>
        <w:tc>
          <w:tcPr>
            <w:tcW w:w="0" w:type="auto"/>
            <w:tcBorders>
              <w:top w:val="nil"/>
              <w:left w:val="nil"/>
              <w:bottom w:val="nil"/>
              <w:right w:val="nil"/>
            </w:tcBorders>
            <w:shd w:val="clear" w:color="auto" w:fill="auto"/>
            <w:noWrap/>
            <w:vAlign w:val="bottom"/>
            <w:hideMark/>
          </w:tcPr>
          <w:p w14:paraId="22FC70ED" w14:textId="77777777" w:rsidR="00DC2757" w:rsidRPr="00DC2757" w:rsidRDefault="00DC2757" w:rsidP="00DC2757">
            <w:pPr>
              <w:spacing w:after="0" w:line="240" w:lineRule="auto"/>
              <w:rPr>
                <w:ins w:id="2468" w:author="Commodore, Sarah" w:date="2023-03-22T16:21:00Z"/>
                <w:rFonts w:ascii="Calibri" w:eastAsia="Times New Roman" w:hAnsi="Calibri" w:cs="Calibri"/>
                <w:color w:val="000000"/>
                <w:sz w:val="20"/>
                <w:szCs w:val="20"/>
              </w:rPr>
            </w:pPr>
            <w:ins w:id="2469" w:author="Commodore, Sarah" w:date="2023-03-22T16:21:00Z">
              <w:r w:rsidRPr="00DC2757">
                <w:rPr>
                  <w:rFonts w:ascii="Calibri" w:eastAsia="Times New Roman" w:hAnsi="Calibri" w:cs="Calibri"/>
                  <w:color w:val="000000"/>
                  <w:sz w:val="20"/>
                  <w:szCs w:val="20"/>
                </w:rPr>
                <w:t>ENSG00000034239.11</w:t>
              </w:r>
            </w:ins>
          </w:p>
        </w:tc>
        <w:tc>
          <w:tcPr>
            <w:tcW w:w="0" w:type="auto"/>
            <w:tcBorders>
              <w:top w:val="nil"/>
              <w:left w:val="nil"/>
              <w:bottom w:val="nil"/>
              <w:right w:val="nil"/>
            </w:tcBorders>
            <w:shd w:val="clear" w:color="auto" w:fill="auto"/>
            <w:noWrap/>
            <w:vAlign w:val="bottom"/>
            <w:hideMark/>
          </w:tcPr>
          <w:p w14:paraId="4985029F" w14:textId="77777777" w:rsidR="00DC2757" w:rsidRPr="00DC2757" w:rsidRDefault="00DC2757" w:rsidP="00DC2757">
            <w:pPr>
              <w:spacing w:after="0" w:line="240" w:lineRule="auto"/>
              <w:rPr>
                <w:ins w:id="2470" w:author="Commodore, Sarah" w:date="2023-03-22T16:21:00Z"/>
                <w:rFonts w:ascii="Calibri" w:eastAsia="Times New Roman" w:hAnsi="Calibri" w:cs="Calibri"/>
                <w:color w:val="000000"/>
                <w:sz w:val="20"/>
                <w:szCs w:val="20"/>
              </w:rPr>
            </w:pPr>
            <w:ins w:id="2471" w:author="Commodore, Sarah" w:date="2023-03-22T16:21:00Z">
              <w:r w:rsidRPr="00DC2757">
                <w:rPr>
                  <w:rFonts w:ascii="Calibri" w:eastAsia="Times New Roman" w:hAnsi="Calibri" w:cs="Calibri"/>
                  <w:color w:val="000000"/>
                  <w:sz w:val="20"/>
                  <w:szCs w:val="20"/>
                </w:rPr>
                <w:t>EFCAB1</w:t>
              </w:r>
            </w:ins>
          </w:p>
        </w:tc>
        <w:tc>
          <w:tcPr>
            <w:tcW w:w="0" w:type="auto"/>
            <w:tcBorders>
              <w:top w:val="nil"/>
              <w:left w:val="nil"/>
              <w:bottom w:val="nil"/>
              <w:right w:val="nil"/>
            </w:tcBorders>
            <w:shd w:val="clear" w:color="auto" w:fill="auto"/>
            <w:noWrap/>
            <w:vAlign w:val="bottom"/>
            <w:hideMark/>
          </w:tcPr>
          <w:p w14:paraId="0EC27564" w14:textId="77777777" w:rsidR="00DC2757" w:rsidRPr="00DC2757" w:rsidRDefault="00DC2757" w:rsidP="00DC2757">
            <w:pPr>
              <w:spacing w:after="0" w:line="240" w:lineRule="auto"/>
              <w:jc w:val="center"/>
              <w:rPr>
                <w:ins w:id="2472" w:author="Commodore, Sarah" w:date="2023-03-22T16:21:00Z"/>
                <w:rFonts w:ascii="Calibri" w:eastAsia="Times New Roman" w:hAnsi="Calibri" w:cs="Calibri"/>
                <w:color w:val="000000"/>
                <w:sz w:val="20"/>
                <w:szCs w:val="20"/>
              </w:rPr>
            </w:pPr>
            <w:ins w:id="247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51E38D2" w14:textId="77777777" w:rsidR="00DC2757" w:rsidRPr="00DC2757" w:rsidRDefault="00DC2757" w:rsidP="00DC2757">
            <w:pPr>
              <w:spacing w:after="0" w:line="240" w:lineRule="auto"/>
              <w:jc w:val="center"/>
              <w:rPr>
                <w:ins w:id="2474" w:author="Commodore, Sarah" w:date="2023-03-22T16:21:00Z"/>
                <w:rFonts w:ascii="Calibri" w:eastAsia="Times New Roman" w:hAnsi="Calibri" w:cs="Calibri"/>
                <w:color w:val="000000"/>
                <w:sz w:val="20"/>
                <w:szCs w:val="20"/>
              </w:rPr>
            </w:pPr>
            <w:ins w:id="2475" w:author="Commodore, Sarah" w:date="2023-03-22T16:21:00Z">
              <w:r w:rsidRPr="00DC2757">
                <w:rPr>
                  <w:rFonts w:ascii="Calibri" w:eastAsia="Times New Roman" w:hAnsi="Calibri" w:cs="Calibri"/>
                  <w:color w:val="000000"/>
                  <w:sz w:val="20"/>
                  <w:szCs w:val="20"/>
                </w:rPr>
                <w:t>5.3E-07</w:t>
              </w:r>
            </w:ins>
          </w:p>
        </w:tc>
        <w:tc>
          <w:tcPr>
            <w:tcW w:w="0" w:type="auto"/>
            <w:tcBorders>
              <w:top w:val="nil"/>
              <w:left w:val="nil"/>
              <w:bottom w:val="nil"/>
              <w:right w:val="nil"/>
            </w:tcBorders>
            <w:shd w:val="clear" w:color="auto" w:fill="auto"/>
            <w:noWrap/>
            <w:vAlign w:val="bottom"/>
            <w:hideMark/>
          </w:tcPr>
          <w:p w14:paraId="0376B2AD" w14:textId="77777777" w:rsidR="00DC2757" w:rsidRPr="00DC2757" w:rsidRDefault="00DC2757" w:rsidP="00DC2757">
            <w:pPr>
              <w:spacing w:after="0" w:line="240" w:lineRule="auto"/>
              <w:jc w:val="center"/>
              <w:rPr>
                <w:ins w:id="2476" w:author="Commodore, Sarah" w:date="2023-03-22T16:21:00Z"/>
                <w:rFonts w:ascii="Calibri" w:eastAsia="Times New Roman" w:hAnsi="Calibri" w:cs="Calibri"/>
                <w:color w:val="000000"/>
                <w:sz w:val="20"/>
                <w:szCs w:val="20"/>
              </w:rPr>
            </w:pPr>
            <w:ins w:id="2477"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7BB136EA" w14:textId="77777777" w:rsidR="00DC2757" w:rsidRPr="00DC2757" w:rsidRDefault="00DC2757" w:rsidP="00DC2757">
            <w:pPr>
              <w:spacing w:after="0" w:line="240" w:lineRule="auto"/>
              <w:jc w:val="center"/>
              <w:rPr>
                <w:ins w:id="2478" w:author="Commodore, Sarah" w:date="2023-03-22T16:21:00Z"/>
                <w:rFonts w:ascii="Calibri" w:eastAsia="Times New Roman" w:hAnsi="Calibri" w:cs="Calibri"/>
                <w:color w:val="FF0000"/>
                <w:sz w:val="20"/>
                <w:szCs w:val="20"/>
              </w:rPr>
            </w:pPr>
            <w:ins w:id="2479" w:author="Commodore, Sarah" w:date="2023-03-22T16:21:00Z">
              <w:r w:rsidRPr="00DC2757">
                <w:rPr>
                  <w:rFonts w:ascii="Calibri" w:eastAsia="Times New Roman" w:hAnsi="Calibri" w:cs="Calibri"/>
                  <w:color w:val="FF0000"/>
                  <w:sz w:val="20"/>
                  <w:szCs w:val="20"/>
                </w:rPr>
                <w:t>*</w:t>
              </w:r>
            </w:ins>
          </w:p>
        </w:tc>
      </w:tr>
      <w:tr w:rsidR="00DC2757" w:rsidRPr="00DC2757" w14:paraId="0836AD04" w14:textId="77777777" w:rsidTr="00DC2757">
        <w:trPr>
          <w:trHeight w:val="260"/>
          <w:ins w:id="2480" w:author="Commodore, Sarah" w:date="2023-03-22T16:21:00Z"/>
        </w:trPr>
        <w:tc>
          <w:tcPr>
            <w:tcW w:w="0" w:type="auto"/>
            <w:tcBorders>
              <w:top w:val="nil"/>
              <w:left w:val="nil"/>
              <w:bottom w:val="nil"/>
              <w:right w:val="nil"/>
            </w:tcBorders>
            <w:shd w:val="clear" w:color="auto" w:fill="auto"/>
            <w:noWrap/>
            <w:vAlign w:val="bottom"/>
            <w:hideMark/>
          </w:tcPr>
          <w:p w14:paraId="59970D6F" w14:textId="77777777" w:rsidR="00DC2757" w:rsidRPr="00DC2757" w:rsidRDefault="00DC2757" w:rsidP="00DC2757">
            <w:pPr>
              <w:spacing w:after="0" w:line="240" w:lineRule="auto"/>
              <w:rPr>
                <w:ins w:id="2481" w:author="Commodore, Sarah" w:date="2023-03-22T16:21:00Z"/>
                <w:rFonts w:ascii="Calibri" w:eastAsia="Times New Roman" w:hAnsi="Calibri" w:cs="Calibri"/>
                <w:color w:val="000000"/>
                <w:sz w:val="20"/>
                <w:szCs w:val="20"/>
              </w:rPr>
            </w:pPr>
            <w:ins w:id="2482" w:author="Commodore, Sarah" w:date="2023-03-22T16:21:00Z">
              <w:r w:rsidRPr="00DC2757">
                <w:rPr>
                  <w:rFonts w:ascii="Calibri" w:eastAsia="Times New Roman" w:hAnsi="Calibri" w:cs="Calibri"/>
                  <w:color w:val="000000"/>
                  <w:sz w:val="20"/>
                  <w:szCs w:val="20"/>
                </w:rPr>
                <w:t>ENSG00000168658.19</w:t>
              </w:r>
            </w:ins>
          </w:p>
        </w:tc>
        <w:tc>
          <w:tcPr>
            <w:tcW w:w="0" w:type="auto"/>
            <w:tcBorders>
              <w:top w:val="nil"/>
              <w:left w:val="nil"/>
              <w:bottom w:val="nil"/>
              <w:right w:val="nil"/>
            </w:tcBorders>
            <w:shd w:val="clear" w:color="auto" w:fill="auto"/>
            <w:noWrap/>
            <w:vAlign w:val="bottom"/>
            <w:hideMark/>
          </w:tcPr>
          <w:p w14:paraId="12EB4294" w14:textId="77777777" w:rsidR="00DC2757" w:rsidRPr="00DC2757" w:rsidRDefault="00DC2757" w:rsidP="00DC2757">
            <w:pPr>
              <w:spacing w:after="0" w:line="240" w:lineRule="auto"/>
              <w:rPr>
                <w:ins w:id="2483" w:author="Commodore, Sarah" w:date="2023-03-22T16:21:00Z"/>
                <w:rFonts w:ascii="Calibri" w:eastAsia="Times New Roman" w:hAnsi="Calibri" w:cs="Calibri"/>
                <w:color w:val="000000"/>
                <w:sz w:val="20"/>
                <w:szCs w:val="20"/>
              </w:rPr>
            </w:pPr>
            <w:ins w:id="2484" w:author="Commodore, Sarah" w:date="2023-03-22T16:21:00Z">
              <w:r w:rsidRPr="00DC2757">
                <w:rPr>
                  <w:rFonts w:ascii="Calibri" w:eastAsia="Times New Roman" w:hAnsi="Calibri" w:cs="Calibri"/>
                  <w:color w:val="000000"/>
                  <w:sz w:val="20"/>
                  <w:szCs w:val="20"/>
                </w:rPr>
                <w:t>VWA3B</w:t>
              </w:r>
            </w:ins>
          </w:p>
        </w:tc>
        <w:tc>
          <w:tcPr>
            <w:tcW w:w="0" w:type="auto"/>
            <w:tcBorders>
              <w:top w:val="nil"/>
              <w:left w:val="nil"/>
              <w:bottom w:val="nil"/>
              <w:right w:val="nil"/>
            </w:tcBorders>
            <w:shd w:val="clear" w:color="auto" w:fill="auto"/>
            <w:noWrap/>
            <w:vAlign w:val="bottom"/>
            <w:hideMark/>
          </w:tcPr>
          <w:p w14:paraId="6665E6C7" w14:textId="77777777" w:rsidR="00DC2757" w:rsidRPr="00DC2757" w:rsidRDefault="00DC2757" w:rsidP="00DC2757">
            <w:pPr>
              <w:spacing w:after="0" w:line="240" w:lineRule="auto"/>
              <w:jc w:val="center"/>
              <w:rPr>
                <w:ins w:id="2485" w:author="Commodore, Sarah" w:date="2023-03-22T16:21:00Z"/>
                <w:rFonts w:ascii="Calibri" w:eastAsia="Times New Roman" w:hAnsi="Calibri" w:cs="Calibri"/>
                <w:color w:val="000000"/>
                <w:sz w:val="20"/>
                <w:szCs w:val="20"/>
              </w:rPr>
            </w:pPr>
            <w:ins w:id="248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E535747" w14:textId="77777777" w:rsidR="00DC2757" w:rsidRPr="00DC2757" w:rsidRDefault="00DC2757" w:rsidP="00DC2757">
            <w:pPr>
              <w:spacing w:after="0" w:line="240" w:lineRule="auto"/>
              <w:jc w:val="center"/>
              <w:rPr>
                <w:ins w:id="2487" w:author="Commodore, Sarah" w:date="2023-03-22T16:21:00Z"/>
                <w:rFonts w:ascii="Calibri" w:eastAsia="Times New Roman" w:hAnsi="Calibri" w:cs="Calibri"/>
                <w:color w:val="000000"/>
                <w:sz w:val="20"/>
                <w:szCs w:val="20"/>
              </w:rPr>
            </w:pPr>
            <w:ins w:id="2488"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0E4829B8" w14:textId="77777777" w:rsidR="00DC2757" w:rsidRPr="00DC2757" w:rsidRDefault="00DC2757" w:rsidP="00DC2757">
            <w:pPr>
              <w:spacing w:after="0" w:line="240" w:lineRule="auto"/>
              <w:jc w:val="center"/>
              <w:rPr>
                <w:ins w:id="2489" w:author="Commodore, Sarah" w:date="2023-03-22T16:21:00Z"/>
                <w:rFonts w:ascii="Calibri" w:eastAsia="Times New Roman" w:hAnsi="Calibri" w:cs="Calibri"/>
                <w:color w:val="000000"/>
                <w:sz w:val="20"/>
                <w:szCs w:val="20"/>
              </w:rPr>
            </w:pPr>
            <w:ins w:id="2490"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0175331E" w14:textId="77777777" w:rsidR="00DC2757" w:rsidRPr="00DC2757" w:rsidRDefault="00DC2757" w:rsidP="00DC2757">
            <w:pPr>
              <w:spacing w:after="0" w:line="240" w:lineRule="auto"/>
              <w:jc w:val="center"/>
              <w:rPr>
                <w:ins w:id="2491" w:author="Commodore, Sarah" w:date="2023-03-22T16:21:00Z"/>
                <w:rFonts w:ascii="Calibri" w:eastAsia="Times New Roman" w:hAnsi="Calibri" w:cs="Calibri"/>
                <w:color w:val="FF0000"/>
                <w:sz w:val="20"/>
                <w:szCs w:val="20"/>
              </w:rPr>
            </w:pPr>
            <w:ins w:id="2492" w:author="Commodore, Sarah" w:date="2023-03-22T16:21:00Z">
              <w:r w:rsidRPr="00DC2757">
                <w:rPr>
                  <w:rFonts w:ascii="Calibri" w:eastAsia="Times New Roman" w:hAnsi="Calibri" w:cs="Calibri"/>
                  <w:color w:val="FF0000"/>
                  <w:sz w:val="20"/>
                  <w:szCs w:val="20"/>
                </w:rPr>
                <w:t>*</w:t>
              </w:r>
            </w:ins>
          </w:p>
        </w:tc>
      </w:tr>
      <w:tr w:rsidR="00DC2757" w:rsidRPr="00DC2757" w14:paraId="437ED435" w14:textId="77777777" w:rsidTr="00DC2757">
        <w:trPr>
          <w:trHeight w:val="260"/>
          <w:ins w:id="2493" w:author="Commodore, Sarah" w:date="2023-03-22T16:21:00Z"/>
        </w:trPr>
        <w:tc>
          <w:tcPr>
            <w:tcW w:w="0" w:type="auto"/>
            <w:tcBorders>
              <w:top w:val="nil"/>
              <w:left w:val="nil"/>
              <w:bottom w:val="nil"/>
              <w:right w:val="nil"/>
            </w:tcBorders>
            <w:shd w:val="clear" w:color="auto" w:fill="auto"/>
            <w:noWrap/>
            <w:vAlign w:val="bottom"/>
            <w:hideMark/>
          </w:tcPr>
          <w:p w14:paraId="34981EE3" w14:textId="77777777" w:rsidR="00DC2757" w:rsidRPr="00DC2757" w:rsidRDefault="00DC2757" w:rsidP="00DC2757">
            <w:pPr>
              <w:spacing w:after="0" w:line="240" w:lineRule="auto"/>
              <w:rPr>
                <w:ins w:id="2494" w:author="Commodore, Sarah" w:date="2023-03-22T16:21:00Z"/>
                <w:rFonts w:ascii="Calibri" w:eastAsia="Times New Roman" w:hAnsi="Calibri" w:cs="Calibri"/>
                <w:color w:val="000000"/>
                <w:sz w:val="20"/>
                <w:szCs w:val="20"/>
              </w:rPr>
            </w:pPr>
            <w:ins w:id="2495" w:author="Commodore, Sarah" w:date="2023-03-22T16:21:00Z">
              <w:r w:rsidRPr="00DC2757">
                <w:rPr>
                  <w:rFonts w:ascii="Calibri" w:eastAsia="Times New Roman" w:hAnsi="Calibri" w:cs="Calibri"/>
                  <w:color w:val="000000"/>
                  <w:sz w:val="20"/>
                  <w:szCs w:val="20"/>
                </w:rPr>
                <w:t>ENSG00000124237.6</w:t>
              </w:r>
            </w:ins>
          </w:p>
        </w:tc>
        <w:tc>
          <w:tcPr>
            <w:tcW w:w="0" w:type="auto"/>
            <w:tcBorders>
              <w:top w:val="nil"/>
              <w:left w:val="nil"/>
              <w:bottom w:val="nil"/>
              <w:right w:val="nil"/>
            </w:tcBorders>
            <w:shd w:val="clear" w:color="auto" w:fill="auto"/>
            <w:noWrap/>
            <w:vAlign w:val="bottom"/>
            <w:hideMark/>
          </w:tcPr>
          <w:p w14:paraId="4AE5C4CA" w14:textId="77777777" w:rsidR="00DC2757" w:rsidRPr="00DC2757" w:rsidRDefault="00DC2757" w:rsidP="00DC2757">
            <w:pPr>
              <w:spacing w:after="0" w:line="240" w:lineRule="auto"/>
              <w:rPr>
                <w:ins w:id="2496" w:author="Commodore, Sarah" w:date="2023-03-22T16:21:00Z"/>
                <w:rFonts w:ascii="Calibri" w:eastAsia="Times New Roman" w:hAnsi="Calibri" w:cs="Calibri"/>
                <w:color w:val="000000"/>
                <w:sz w:val="20"/>
                <w:szCs w:val="20"/>
              </w:rPr>
            </w:pPr>
            <w:ins w:id="2497" w:author="Commodore, Sarah" w:date="2023-03-22T16:21:00Z">
              <w:r w:rsidRPr="00DC2757">
                <w:rPr>
                  <w:rFonts w:ascii="Calibri" w:eastAsia="Times New Roman" w:hAnsi="Calibri" w:cs="Calibri"/>
                  <w:color w:val="000000"/>
                  <w:sz w:val="20"/>
                  <w:szCs w:val="20"/>
                </w:rPr>
                <w:t>C20orf85</w:t>
              </w:r>
            </w:ins>
          </w:p>
        </w:tc>
        <w:tc>
          <w:tcPr>
            <w:tcW w:w="0" w:type="auto"/>
            <w:tcBorders>
              <w:top w:val="nil"/>
              <w:left w:val="nil"/>
              <w:bottom w:val="nil"/>
              <w:right w:val="nil"/>
            </w:tcBorders>
            <w:shd w:val="clear" w:color="auto" w:fill="auto"/>
            <w:noWrap/>
            <w:vAlign w:val="bottom"/>
            <w:hideMark/>
          </w:tcPr>
          <w:p w14:paraId="6BBB652A" w14:textId="77777777" w:rsidR="00DC2757" w:rsidRPr="00DC2757" w:rsidRDefault="00DC2757" w:rsidP="00DC2757">
            <w:pPr>
              <w:spacing w:after="0" w:line="240" w:lineRule="auto"/>
              <w:jc w:val="center"/>
              <w:rPr>
                <w:ins w:id="2498" w:author="Commodore, Sarah" w:date="2023-03-22T16:21:00Z"/>
                <w:rFonts w:ascii="Calibri" w:eastAsia="Times New Roman" w:hAnsi="Calibri" w:cs="Calibri"/>
                <w:color w:val="000000"/>
                <w:sz w:val="20"/>
                <w:szCs w:val="20"/>
              </w:rPr>
            </w:pPr>
            <w:ins w:id="249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24F472" w14:textId="77777777" w:rsidR="00DC2757" w:rsidRPr="00DC2757" w:rsidRDefault="00DC2757" w:rsidP="00DC2757">
            <w:pPr>
              <w:spacing w:after="0" w:line="240" w:lineRule="auto"/>
              <w:jc w:val="center"/>
              <w:rPr>
                <w:ins w:id="2500" w:author="Commodore, Sarah" w:date="2023-03-22T16:21:00Z"/>
                <w:rFonts w:ascii="Calibri" w:eastAsia="Times New Roman" w:hAnsi="Calibri" w:cs="Calibri"/>
                <w:color w:val="000000"/>
                <w:sz w:val="20"/>
                <w:szCs w:val="20"/>
              </w:rPr>
            </w:pPr>
            <w:ins w:id="2501" w:author="Commodore, Sarah" w:date="2023-03-22T16:21:00Z">
              <w:r w:rsidRPr="00DC2757">
                <w:rPr>
                  <w:rFonts w:ascii="Calibri" w:eastAsia="Times New Roman" w:hAnsi="Calibri" w:cs="Calibri"/>
                  <w:color w:val="000000"/>
                  <w:sz w:val="20"/>
                  <w:szCs w:val="20"/>
                </w:rPr>
                <w:t>5.2E-07</w:t>
              </w:r>
            </w:ins>
          </w:p>
        </w:tc>
        <w:tc>
          <w:tcPr>
            <w:tcW w:w="0" w:type="auto"/>
            <w:tcBorders>
              <w:top w:val="nil"/>
              <w:left w:val="nil"/>
              <w:bottom w:val="nil"/>
              <w:right w:val="nil"/>
            </w:tcBorders>
            <w:shd w:val="clear" w:color="auto" w:fill="auto"/>
            <w:noWrap/>
            <w:vAlign w:val="bottom"/>
            <w:hideMark/>
          </w:tcPr>
          <w:p w14:paraId="17C27A61" w14:textId="77777777" w:rsidR="00DC2757" w:rsidRPr="00DC2757" w:rsidRDefault="00DC2757" w:rsidP="00DC2757">
            <w:pPr>
              <w:spacing w:after="0" w:line="240" w:lineRule="auto"/>
              <w:jc w:val="center"/>
              <w:rPr>
                <w:ins w:id="2502" w:author="Commodore, Sarah" w:date="2023-03-22T16:21:00Z"/>
                <w:rFonts w:ascii="Calibri" w:eastAsia="Times New Roman" w:hAnsi="Calibri" w:cs="Calibri"/>
                <w:color w:val="000000"/>
                <w:sz w:val="20"/>
                <w:szCs w:val="20"/>
              </w:rPr>
            </w:pPr>
            <w:ins w:id="2503"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1ADDA139" w14:textId="77777777" w:rsidR="00DC2757" w:rsidRPr="00DC2757" w:rsidRDefault="00DC2757" w:rsidP="00DC2757">
            <w:pPr>
              <w:spacing w:after="0" w:line="240" w:lineRule="auto"/>
              <w:jc w:val="center"/>
              <w:rPr>
                <w:ins w:id="2504" w:author="Commodore, Sarah" w:date="2023-03-22T16:21:00Z"/>
                <w:rFonts w:ascii="Calibri" w:eastAsia="Times New Roman" w:hAnsi="Calibri" w:cs="Calibri"/>
                <w:color w:val="FF0000"/>
                <w:sz w:val="20"/>
                <w:szCs w:val="20"/>
              </w:rPr>
            </w:pPr>
            <w:ins w:id="2505" w:author="Commodore, Sarah" w:date="2023-03-22T16:21:00Z">
              <w:r w:rsidRPr="00DC2757">
                <w:rPr>
                  <w:rFonts w:ascii="Calibri" w:eastAsia="Times New Roman" w:hAnsi="Calibri" w:cs="Calibri"/>
                  <w:color w:val="FF0000"/>
                  <w:sz w:val="20"/>
                  <w:szCs w:val="20"/>
                </w:rPr>
                <w:t>*</w:t>
              </w:r>
            </w:ins>
          </w:p>
        </w:tc>
      </w:tr>
      <w:tr w:rsidR="00DC2757" w:rsidRPr="00DC2757" w14:paraId="6F3A50E0" w14:textId="77777777" w:rsidTr="00DC2757">
        <w:trPr>
          <w:trHeight w:val="260"/>
          <w:ins w:id="2506" w:author="Commodore, Sarah" w:date="2023-03-22T16:21:00Z"/>
        </w:trPr>
        <w:tc>
          <w:tcPr>
            <w:tcW w:w="0" w:type="auto"/>
            <w:tcBorders>
              <w:top w:val="nil"/>
              <w:left w:val="nil"/>
              <w:bottom w:val="nil"/>
              <w:right w:val="nil"/>
            </w:tcBorders>
            <w:shd w:val="clear" w:color="auto" w:fill="auto"/>
            <w:noWrap/>
            <w:vAlign w:val="bottom"/>
            <w:hideMark/>
          </w:tcPr>
          <w:p w14:paraId="739FE08C" w14:textId="77777777" w:rsidR="00DC2757" w:rsidRPr="00DC2757" w:rsidRDefault="00DC2757" w:rsidP="00DC2757">
            <w:pPr>
              <w:spacing w:after="0" w:line="240" w:lineRule="auto"/>
              <w:rPr>
                <w:ins w:id="2507" w:author="Commodore, Sarah" w:date="2023-03-22T16:21:00Z"/>
                <w:rFonts w:ascii="Calibri" w:eastAsia="Times New Roman" w:hAnsi="Calibri" w:cs="Calibri"/>
                <w:color w:val="000000"/>
                <w:sz w:val="20"/>
                <w:szCs w:val="20"/>
              </w:rPr>
            </w:pPr>
            <w:ins w:id="2508" w:author="Commodore, Sarah" w:date="2023-03-22T16:21:00Z">
              <w:r w:rsidRPr="00DC2757">
                <w:rPr>
                  <w:rFonts w:ascii="Calibri" w:eastAsia="Times New Roman" w:hAnsi="Calibri" w:cs="Calibri"/>
                  <w:color w:val="000000"/>
                  <w:sz w:val="20"/>
                  <w:szCs w:val="20"/>
                </w:rPr>
                <w:t>ENSG00000125046.15</w:t>
              </w:r>
            </w:ins>
          </w:p>
        </w:tc>
        <w:tc>
          <w:tcPr>
            <w:tcW w:w="0" w:type="auto"/>
            <w:tcBorders>
              <w:top w:val="nil"/>
              <w:left w:val="nil"/>
              <w:bottom w:val="nil"/>
              <w:right w:val="nil"/>
            </w:tcBorders>
            <w:shd w:val="clear" w:color="auto" w:fill="auto"/>
            <w:noWrap/>
            <w:vAlign w:val="bottom"/>
            <w:hideMark/>
          </w:tcPr>
          <w:p w14:paraId="57765F42" w14:textId="77777777" w:rsidR="00DC2757" w:rsidRPr="00DC2757" w:rsidRDefault="00DC2757" w:rsidP="00DC2757">
            <w:pPr>
              <w:spacing w:after="0" w:line="240" w:lineRule="auto"/>
              <w:rPr>
                <w:ins w:id="2509" w:author="Commodore, Sarah" w:date="2023-03-22T16:21:00Z"/>
                <w:rFonts w:ascii="Calibri" w:eastAsia="Times New Roman" w:hAnsi="Calibri" w:cs="Calibri"/>
                <w:color w:val="000000"/>
                <w:sz w:val="20"/>
                <w:szCs w:val="20"/>
              </w:rPr>
            </w:pPr>
            <w:ins w:id="2510" w:author="Commodore, Sarah" w:date="2023-03-22T16:21:00Z">
              <w:r w:rsidRPr="00DC2757">
                <w:rPr>
                  <w:rFonts w:ascii="Calibri" w:eastAsia="Times New Roman" w:hAnsi="Calibri" w:cs="Calibri"/>
                  <w:color w:val="000000"/>
                  <w:sz w:val="20"/>
                  <w:szCs w:val="20"/>
                </w:rPr>
                <w:t>SSUH2</w:t>
              </w:r>
            </w:ins>
          </w:p>
        </w:tc>
        <w:tc>
          <w:tcPr>
            <w:tcW w:w="0" w:type="auto"/>
            <w:tcBorders>
              <w:top w:val="nil"/>
              <w:left w:val="nil"/>
              <w:bottom w:val="nil"/>
              <w:right w:val="nil"/>
            </w:tcBorders>
            <w:shd w:val="clear" w:color="auto" w:fill="auto"/>
            <w:noWrap/>
            <w:vAlign w:val="bottom"/>
            <w:hideMark/>
          </w:tcPr>
          <w:p w14:paraId="73313F50" w14:textId="77777777" w:rsidR="00DC2757" w:rsidRPr="00DC2757" w:rsidRDefault="00DC2757" w:rsidP="00DC2757">
            <w:pPr>
              <w:spacing w:after="0" w:line="240" w:lineRule="auto"/>
              <w:jc w:val="center"/>
              <w:rPr>
                <w:ins w:id="2511" w:author="Commodore, Sarah" w:date="2023-03-22T16:21:00Z"/>
                <w:rFonts w:ascii="Calibri" w:eastAsia="Times New Roman" w:hAnsi="Calibri" w:cs="Calibri"/>
                <w:color w:val="000000"/>
                <w:sz w:val="20"/>
                <w:szCs w:val="20"/>
              </w:rPr>
            </w:pPr>
            <w:ins w:id="251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356E62F" w14:textId="77777777" w:rsidR="00DC2757" w:rsidRPr="00DC2757" w:rsidRDefault="00DC2757" w:rsidP="00DC2757">
            <w:pPr>
              <w:spacing w:after="0" w:line="240" w:lineRule="auto"/>
              <w:jc w:val="center"/>
              <w:rPr>
                <w:ins w:id="2513" w:author="Commodore, Sarah" w:date="2023-03-22T16:21:00Z"/>
                <w:rFonts w:ascii="Calibri" w:eastAsia="Times New Roman" w:hAnsi="Calibri" w:cs="Calibri"/>
                <w:color w:val="000000"/>
                <w:sz w:val="20"/>
                <w:szCs w:val="20"/>
              </w:rPr>
            </w:pPr>
            <w:ins w:id="2514" w:author="Commodore, Sarah" w:date="2023-03-22T16:21:00Z">
              <w:r w:rsidRPr="00DC2757">
                <w:rPr>
                  <w:rFonts w:ascii="Calibri" w:eastAsia="Times New Roman" w:hAnsi="Calibri" w:cs="Calibri"/>
                  <w:color w:val="000000"/>
                  <w:sz w:val="20"/>
                  <w:szCs w:val="20"/>
                </w:rPr>
                <w:t>4.6E-04</w:t>
              </w:r>
            </w:ins>
          </w:p>
        </w:tc>
        <w:tc>
          <w:tcPr>
            <w:tcW w:w="0" w:type="auto"/>
            <w:tcBorders>
              <w:top w:val="nil"/>
              <w:left w:val="nil"/>
              <w:bottom w:val="nil"/>
              <w:right w:val="nil"/>
            </w:tcBorders>
            <w:shd w:val="clear" w:color="auto" w:fill="auto"/>
            <w:noWrap/>
            <w:vAlign w:val="bottom"/>
            <w:hideMark/>
          </w:tcPr>
          <w:p w14:paraId="77C9784E" w14:textId="77777777" w:rsidR="00DC2757" w:rsidRPr="00DC2757" w:rsidRDefault="00DC2757" w:rsidP="00DC2757">
            <w:pPr>
              <w:spacing w:after="0" w:line="240" w:lineRule="auto"/>
              <w:jc w:val="center"/>
              <w:rPr>
                <w:ins w:id="2515" w:author="Commodore, Sarah" w:date="2023-03-22T16:21:00Z"/>
                <w:rFonts w:ascii="Calibri" w:eastAsia="Times New Roman" w:hAnsi="Calibri" w:cs="Calibri"/>
                <w:color w:val="000000"/>
                <w:sz w:val="20"/>
                <w:szCs w:val="20"/>
              </w:rPr>
            </w:pPr>
            <w:ins w:id="2516"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0719435F" w14:textId="77777777" w:rsidR="00DC2757" w:rsidRPr="00DC2757" w:rsidRDefault="00DC2757" w:rsidP="00DC2757">
            <w:pPr>
              <w:spacing w:after="0" w:line="240" w:lineRule="auto"/>
              <w:jc w:val="center"/>
              <w:rPr>
                <w:ins w:id="2517" w:author="Commodore, Sarah" w:date="2023-03-22T16:21:00Z"/>
                <w:rFonts w:ascii="Calibri" w:eastAsia="Times New Roman" w:hAnsi="Calibri" w:cs="Calibri"/>
                <w:color w:val="FF0000"/>
                <w:sz w:val="20"/>
                <w:szCs w:val="20"/>
              </w:rPr>
            </w:pPr>
            <w:ins w:id="2518" w:author="Commodore, Sarah" w:date="2023-03-22T16:21:00Z">
              <w:r w:rsidRPr="00DC2757">
                <w:rPr>
                  <w:rFonts w:ascii="Calibri" w:eastAsia="Times New Roman" w:hAnsi="Calibri" w:cs="Calibri"/>
                  <w:color w:val="FF0000"/>
                  <w:sz w:val="20"/>
                  <w:szCs w:val="20"/>
                </w:rPr>
                <w:t>*</w:t>
              </w:r>
            </w:ins>
          </w:p>
        </w:tc>
      </w:tr>
      <w:tr w:rsidR="00DC2757" w:rsidRPr="00DC2757" w14:paraId="449A634E" w14:textId="77777777" w:rsidTr="00DC2757">
        <w:trPr>
          <w:trHeight w:val="260"/>
          <w:ins w:id="2519" w:author="Commodore, Sarah" w:date="2023-03-22T16:21:00Z"/>
        </w:trPr>
        <w:tc>
          <w:tcPr>
            <w:tcW w:w="0" w:type="auto"/>
            <w:tcBorders>
              <w:top w:val="nil"/>
              <w:left w:val="nil"/>
              <w:bottom w:val="nil"/>
              <w:right w:val="nil"/>
            </w:tcBorders>
            <w:shd w:val="clear" w:color="auto" w:fill="auto"/>
            <w:noWrap/>
            <w:vAlign w:val="bottom"/>
            <w:hideMark/>
          </w:tcPr>
          <w:p w14:paraId="2B3D9883" w14:textId="77777777" w:rsidR="00DC2757" w:rsidRPr="00DC2757" w:rsidRDefault="00DC2757" w:rsidP="00DC2757">
            <w:pPr>
              <w:spacing w:after="0" w:line="240" w:lineRule="auto"/>
              <w:rPr>
                <w:ins w:id="2520" w:author="Commodore, Sarah" w:date="2023-03-22T16:21:00Z"/>
                <w:rFonts w:ascii="Calibri" w:eastAsia="Times New Roman" w:hAnsi="Calibri" w:cs="Calibri"/>
                <w:color w:val="000000"/>
                <w:sz w:val="20"/>
                <w:szCs w:val="20"/>
              </w:rPr>
            </w:pPr>
            <w:ins w:id="2521" w:author="Commodore, Sarah" w:date="2023-03-22T16:21:00Z">
              <w:r w:rsidRPr="00DC2757">
                <w:rPr>
                  <w:rFonts w:ascii="Calibri" w:eastAsia="Times New Roman" w:hAnsi="Calibri" w:cs="Calibri"/>
                  <w:color w:val="000000"/>
                  <w:sz w:val="20"/>
                  <w:szCs w:val="20"/>
                </w:rPr>
                <w:lastRenderedPageBreak/>
                <w:t>ENSG00000149575.9</w:t>
              </w:r>
            </w:ins>
          </w:p>
        </w:tc>
        <w:tc>
          <w:tcPr>
            <w:tcW w:w="0" w:type="auto"/>
            <w:tcBorders>
              <w:top w:val="nil"/>
              <w:left w:val="nil"/>
              <w:bottom w:val="nil"/>
              <w:right w:val="nil"/>
            </w:tcBorders>
            <w:shd w:val="clear" w:color="auto" w:fill="auto"/>
            <w:noWrap/>
            <w:vAlign w:val="bottom"/>
            <w:hideMark/>
          </w:tcPr>
          <w:p w14:paraId="7510AC3C" w14:textId="77777777" w:rsidR="00DC2757" w:rsidRPr="00DC2757" w:rsidRDefault="00DC2757" w:rsidP="00DC2757">
            <w:pPr>
              <w:spacing w:after="0" w:line="240" w:lineRule="auto"/>
              <w:rPr>
                <w:ins w:id="2522" w:author="Commodore, Sarah" w:date="2023-03-22T16:21:00Z"/>
                <w:rFonts w:ascii="Calibri" w:eastAsia="Times New Roman" w:hAnsi="Calibri" w:cs="Calibri"/>
                <w:color w:val="000000"/>
                <w:sz w:val="20"/>
                <w:szCs w:val="20"/>
              </w:rPr>
            </w:pPr>
            <w:ins w:id="2523" w:author="Commodore, Sarah" w:date="2023-03-22T16:21:00Z">
              <w:r w:rsidRPr="00DC2757">
                <w:rPr>
                  <w:rFonts w:ascii="Calibri" w:eastAsia="Times New Roman" w:hAnsi="Calibri" w:cs="Calibri"/>
                  <w:color w:val="000000"/>
                  <w:sz w:val="20"/>
                  <w:szCs w:val="20"/>
                </w:rPr>
                <w:t>SCN2B</w:t>
              </w:r>
            </w:ins>
          </w:p>
        </w:tc>
        <w:tc>
          <w:tcPr>
            <w:tcW w:w="0" w:type="auto"/>
            <w:tcBorders>
              <w:top w:val="nil"/>
              <w:left w:val="nil"/>
              <w:bottom w:val="nil"/>
              <w:right w:val="nil"/>
            </w:tcBorders>
            <w:shd w:val="clear" w:color="auto" w:fill="auto"/>
            <w:noWrap/>
            <w:vAlign w:val="bottom"/>
            <w:hideMark/>
          </w:tcPr>
          <w:p w14:paraId="1BAC610D" w14:textId="77777777" w:rsidR="00DC2757" w:rsidRPr="00DC2757" w:rsidRDefault="00DC2757" w:rsidP="00DC2757">
            <w:pPr>
              <w:spacing w:after="0" w:line="240" w:lineRule="auto"/>
              <w:jc w:val="center"/>
              <w:rPr>
                <w:ins w:id="2524" w:author="Commodore, Sarah" w:date="2023-03-22T16:21:00Z"/>
                <w:rFonts w:ascii="Calibri" w:eastAsia="Times New Roman" w:hAnsi="Calibri" w:cs="Calibri"/>
                <w:color w:val="000000"/>
                <w:sz w:val="20"/>
                <w:szCs w:val="20"/>
              </w:rPr>
            </w:pPr>
            <w:ins w:id="252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13EEE3" w14:textId="77777777" w:rsidR="00DC2757" w:rsidRPr="00DC2757" w:rsidRDefault="00DC2757" w:rsidP="00DC2757">
            <w:pPr>
              <w:spacing w:after="0" w:line="240" w:lineRule="auto"/>
              <w:jc w:val="center"/>
              <w:rPr>
                <w:ins w:id="2526" w:author="Commodore, Sarah" w:date="2023-03-22T16:21:00Z"/>
                <w:rFonts w:ascii="Calibri" w:eastAsia="Times New Roman" w:hAnsi="Calibri" w:cs="Calibri"/>
                <w:color w:val="000000"/>
                <w:sz w:val="20"/>
                <w:szCs w:val="20"/>
              </w:rPr>
            </w:pPr>
            <w:ins w:id="2527" w:author="Commodore, Sarah" w:date="2023-03-22T16:21:00Z">
              <w:r w:rsidRPr="00DC2757">
                <w:rPr>
                  <w:rFonts w:ascii="Calibri" w:eastAsia="Times New Roman" w:hAnsi="Calibri" w:cs="Calibri"/>
                  <w:color w:val="000000"/>
                  <w:sz w:val="20"/>
                  <w:szCs w:val="20"/>
                </w:rPr>
                <w:t>6.0E-05</w:t>
              </w:r>
            </w:ins>
          </w:p>
        </w:tc>
        <w:tc>
          <w:tcPr>
            <w:tcW w:w="0" w:type="auto"/>
            <w:tcBorders>
              <w:top w:val="nil"/>
              <w:left w:val="nil"/>
              <w:bottom w:val="nil"/>
              <w:right w:val="nil"/>
            </w:tcBorders>
            <w:shd w:val="clear" w:color="auto" w:fill="auto"/>
            <w:noWrap/>
            <w:vAlign w:val="bottom"/>
            <w:hideMark/>
          </w:tcPr>
          <w:p w14:paraId="7AC05905" w14:textId="77777777" w:rsidR="00DC2757" w:rsidRPr="00DC2757" w:rsidRDefault="00DC2757" w:rsidP="00DC2757">
            <w:pPr>
              <w:spacing w:after="0" w:line="240" w:lineRule="auto"/>
              <w:jc w:val="center"/>
              <w:rPr>
                <w:ins w:id="2528" w:author="Commodore, Sarah" w:date="2023-03-22T16:21:00Z"/>
                <w:rFonts w:ascii="Calibri" w:eastAsia="Times New Roman" w:hAnsi="Calibri" w:cs="Calibri"/>
                <w:color w:val="000000"/>
                <w:sz w:val="20"/>
                <w:szCs w:val="20"/>
              </w:rPr>
            </w:pPr>
            <w:ins w:id="2529"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40241DDC" w14:textId="77777777" w:rsidR="00DC2757" w:rsidRPr="00DC2757" w:rsidRDefault="00DC2757" w:rsidP="00DC2757">
            <w:pPr>
              <w:spacing w:after="0" w:line="240" w:lineRule="auto"/>
              <w:jc w:val="center"/>
              <w:rPr>
                <w:ins w:id="2530" w:author="Commodore, Sarah" w:date="2023-03-22T16:21:00Z"/>
                <w:rFonts w:ascii="Calibri" w:eastAsia="Times New Roman" w:hAnsi="Calibri" w:cs="Calibri"/>
                <w:color w:val="FF0000"/>
                <w:sz w:val="20"/>
                <w:szCs w:val="20"/>
              </w:rPr>
            </w:pPr>
            <w:ins w:id="2531" w:author="Commodore, Sarah" w:date="2023-03-22T16:21:00Z">
              <w:r w:rsidRPr="00DC2757">
                <w:rPr>
                  <w:rFonts w:ascii="Calibri" w:eastAsia="Times New Roman" w:hAnsi="Calibri" w:cs="Calibri"/>
                  <w:color w:val="FF0000"/>
                  <w:sz w:val="20"/>
                  <w:szCs w:val="20"/>
                </w:rPr>
                <w:t>*</w:t>
              </w:r>
            </w:ins>
          </w:p>
        </w:tc>
      </w:tr>
      <w:tr w:rsidR="00DC2757" w:rsidRPr="00DC2757" w14:paraId="2CB7A502" w14:textId="77777777" w:rsidTr="00DC2757">
        <w:trPr>
          <w:trHeight w:val="260"/>
          <w:ins w:id="2532" w:author="Commodore, Sarah" w:date="2023-03-22T16:21:00Z"/>
        </w:trPr>
        <w:tc>
          <w:tcPr>
            <w:tcW w:w="0" w:type="auto"/>
            <w:tcBorders>
              <w:top w:val="nil"/>
              <w:left w:val="nil"/>
              <w:bottom w:val="nil"/>
              <w:right w:val="nil"/>
            </w:tcBorders>
            <w:shd w:val="clear" w:color="auto" w:fill="auto"/>
            <w:noWrap/>
            <w:vAlign w:val="bottom"/>
            <w:hideMark/>
          </w:tcPr>
          <w:p w14:paraId="71E06DC4" w14:textId="77777777" w:rsidR="00DC2757" w:rsidRPr="00DC2757" w:rsidRDefault="00DC2757" w:rsidP="00DC2757">
            <w:pPr>
              <w:spacing w:after="0" w:line="240" w:lineRule="auto"/>
              <w:rPr>
                <w:ins w:id="2533" w:author="Commodore, Sarah" w:date="2023-03-22T16:21:00Z"/>
                <w:rFonts w:ascii="Calibri" w:eastAsia="Times New Roman" w:hAnsi="Calibri" w:cs="Calibri"/>
                <w:color w:val="000000"/>
                <w:sz w:val="20"/>
                <w:szCs w:val="20"/>
              </w:rPr>
            </w:pPr>
            <w:ins w:id="2534" w:author="Commodore, Sarah" w:date="2023-03-22T16:21:00Z">
              <w:r w:rsidRPr="00DC2757">
                <w:rPr>
                  <w:rFonts w:ascii="Calibri" w:eastAsia="Times New Roman" w:hAnsi="Calibri" w:cs="Calibri"/>
                  <w:color w:val="000000"/>
                  <w:sz w:val="20"/>
                  <w:szCs w:val="20"/>
                </w:rPr>
                <w:t>ENSG00000155026.16</w:t>
              </w:r>
            </w:ins>
          </w:p>
        </w:tc>
        <w:tc>
          <w:tcPr>
            <w:tcW w:w="0" w:type="auto"/>
            <w:tcBorders>
              <w:top w:val="nil"/>
              <w:left w:val="nil"/>
              <w:bottom w:val="nil"/>
              <w:right w:val="nil"/>
            </w:tcBorders>
            <w:shd w:val="clear" w:color="auto" w:fill="auto"/>
            <w:noWrap/>
            <w:vAlign w:val="bottom"/>
            <w:hideMark/>
          </w:tcPr>
          <w:p w14:paraId="49DFEE84" w14:textId="77777777" w:rsidR="00DC2757" w:rsidRPr="00DC2757" w:rsidRDefault="00DC2757" w:rsidP="00DC2757">
            <w:pPr>
              <w:spacing w:after="0" w:line="240" w:lineRule="auto"/>
              <w:rPr>
                <w:ins w:id="2535" w:author="Commodore, Sarah" w:date="2023-03-22T16:21:00Z"/>
                <w:rFonts w:ascii="Calibri" w:eastAsia="Times New Roman" w:hAnsi="Calibri" w:cs="Calibri"/>
                <w:color w:val="000000"/>
                <w:sz w:val="20"/>
                <w:szCs w:val="20"/>
              </w:rPr>
            </w:pPr>
            <w:ins w:id="2536" w:author="Commodore, Sarah" w:date="2023-03-22T16:21:00Z">
              <w:r w:rsidRPr="00DC2757">
                <w:rPr>
                  <w:rFonts w:ascii="Calibri" w:eastAsia="Times New Roman" w:hAnsi="Calibri" w:cs="Calibri"/>
                  <w:color w:val="000000"/>
                  <w:sz w:val="20"/>
                  <w:szCs w:val="20"/>
                </w:rPr>
                <w:t>RSPH10B</w:t>
              </w:r>
            </w:ins>
          </w:p>
        </w:tc>
        <w:tc>
          <w:tcPr>
            <w:tcW w:w="0" w:type="auto"/>
            <w:tcBorders>
              <w:top w:val="nil"/>
              <w:left w:val="nil"/>
              <w:bottom w:val="nil"/>
              <w:right w:val="nil"/>
            </w:tcBorders>
            <w:shd w:val="clear" w:color="auto" w:fill="auto"/>
            <w:noWrap/>
            <w:vAlign w:val="bottom"/>
            <w:hideMark/>
          </w:tcPr>
          <w:p w14:paraId="2ECE109A" w14:textId="77777777" w:rsidR="00DC2757" w:rsidRPr="00DC2757" w:rsidRDefault="00DC2757" w:rsidP="00DC2757">
            <w:pPr>
              <w:spacing w:after="0" w:line="240" w:lineRule="auto"/>
              <w:jc w:val="center"/>
              <w:rPr>
                <w:ins w:id="2537" w:author="Commodore, Sarah" w:date="2023-03-22T16:21:00Z"/>
                <w:rFonts w:ascii="Calibri" w:eastAsia="Times New Roman" w:hAnsi="Calibri" w:cs="Calibri"/>
                <w:color w:val="000000"/>
                <w:sz w:val="20"/>
                <w:szCs w:val="20"/>
              </w:rPr>
            </w:pPr>
            <w:ins w:id="253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25FA4D6" w14:textId="77777777" w:rsidR="00DC2757" w:rsidRPr="00DC2757" w:rsidRDefault="00DC2757" w:rsidP="00DC2757">
            <w:pPr>
              <w:spacing w:after="0" w:line="240" w:lineRule="auto"/>
              <w:jc w:val="center"/>
              <w:rPr>
                <w:ins w:id="2539" w:author="Commodore, Sarah" w:date="2023-03-22T16:21:00Z"/>
                <w:rFonts w:ascii="Calibri" w:eastAsia="Times New Roman" w:hAnsi="Calibri" w:cs="Calibri"/>
                <w:color w:val="000000"/>
                <w:sz w:val="20"/>
                <w:szCs w:val="20"/>
              </w:rPr>
            </w:pPr>
            <w:ins w:id="2540"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1A4364C2" w14:textId="77777777" w:rsidR="00DC2757" w:rsidRPr="00DC2757" w:rsidRDefault="00DC2757" w:rsidP="00DC2757">
            <w:pPr>
              <w:spacing w:after="0" w:line="240" w:lineRule="auto"/>
              <w:jc w:val="center"/>
              <w:rPr>
                <w:ins w:id="2541" w:author="Commodore, Sarah" w:date="2023-03-22T16:21:00Z"/>
                <w:rFonts w:ascii="Calibri" w:eastAsia="Times New Roman" w:hAnsi="Calibri" w:cs="Calibri"/>
                <w:color w:val="000000"/>
                <w:sz w:val="20"/>
                <w:szCs w:val="20"/>
              </w:rPr>
            </w:pPr>
            <w:ins w:id="2542"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267D371A" w14:textId="77777777" w:rsidR="00DC2757" w:rsidRPr="00DC2757" w:rsidRDefault="00DC2757" w:rsidP="00DC2757">
            <w:pPr>
              <w:spacing w:after="0" w:line="240" w:lineRule="auto"/>
              <w:jc w:val="center"/>
              <w:rPr>
                <w:ins w:id="2543" w:author="Commodore, Sarah" w:date="2023-03-22T16:21:00Z"/>
                <w:rFonts w:ascii="Calibri" w:eastAsia="Times New Roman" w:hAnsi="Calibri" w:cs="Calibri"/>
                <w:color w:val="FF0000"/>
                <w:sz w:val="20"/>
                <w:szCs w:val="20"/>
              </w:rPr>
            </w:pPr>
            <w:ins w:id="2544" w:author="Commodore, Sarah" w:date="2023-03-22T16:21:00Z">
              <w:r w:rsidRPr="00DC2757">
                <w:rPr>
                  <w:rFonts w:ascii="Calibri" w:eastAsia="Times New Roman" w:hAnsi="Calibri" w:cs="Calibri"/>
                  <w:color w:val="FF0000"/>
                  <w:sz w:val="20"/>
                  <w:szCs w:val="20"/>
                </w:rPr>
                <w:t>*</w:t>
              </w:r>
            </w:ins>
          </w:p>
        </w:tc>
      </w:tr>
      <w:tr w:rsidR="00DC2757" w:rsidRPr="00DC2757" w14:paraId="47A0E5F9" w14:textId="77777777" w:rsidTr="00DC2757">
        <w:trPr>
          <w:trHeight w:val="260"/>
          <w:ins w:id="2545" w:author="Commodore, Sarah" w:date="2023-03-22T16:21:00Z"/>
        </w:trPr>
        <w:tc>
          <w:tcPr>
            <w:tcW w:w="0" w:type="auto"/>
            <w:tcBorders>
              <w:top w:val="nil"/>
              <w:left w:val="nil"/>
              <w:bottom w:val="nil"/>
              <w:right w:val="nil"/>
            </w:tcBorders>
            <w:shd w:val="clear" w:color="auto" w:fill="auto"/>
            <w:noWrap/>
            <w:vAlign w:val="bottom"/>
            <w:hideMark/>
          </w:tcPr>
          <w:p w14:paraId="1C41F8EC" w14:textId="77777777" w:rsidR="00DC2757" w:rsidRPr="00DC2757" w:rsidRDefault="00DC2757" w:rsidP="00DC2757">
            <w:pPr>
              <w:spacing w:after="0" w:line="240" w:lineRule="auto"/>
              <w:rPr>
                <w:ins w:id="2546" w:author="Commodore, Sarah" w:date="2023-03-22T16:21:00Z"/>
                <w:rFonts w:ascii="Calibri" w:eastAsia="Times New Roman" w:hAnsi="Calibri" w:cs="Calibri"/>
                <w:color w:val="000000"/>
                <w:sz w:val="20"/>
                <w:szCs w:val="20"/>
              </w:rPr>
            </w:pPr>
            <w:ins w:id="2547" w:author="Commodore, Sarah" w:date="2023-03-22T16:21:00Z">
              <w:r w:rsidRPr="00DC2757">
                <w:rPr>
                  <w:rFonts w:ascii="Calibri" w:eastAsia="Times New Roman" w:hAnsi="Calibri" w:cs="Calibri"/>
                  <w:color w:val="000000"/>
                  <w:sz w:val="20"/>
                  <w:szCs w:val="20"/>
                </w:rPr>
                <w:t>ENSG00000148408.13</w:t>
              </w:r>
            </w:ins>
          </w:p>
        </w:tc>
        <w:tc>
          <w:tcPr>
            <w:tcW w:w="0" w:type="auto"/>
            <w:tcBorders>
              <w:top w:val="nil"/>
              <w:left w:val="nil"/>
              <w:bottom w:val="nil"/>
              <w:right w:val="nil"/>
            </w:tcBorders>
            <w:shd w:val="clear" w:color="auto" w:fill="auto"/>
            <w:noWrap/>
            <w:vAlign w:val="bottom"/>
            <w:hideMark/>
          </w:tcPr>
          <w:p w14:paraId="29F73C3E" w14:textId="77777777" w:rsidR="00DC2757" w:rsidRPr="00DC2757" w:rsidRDefault="00DC2757" w:rsidP="00DC2757">
            <w:pPr>
              <w:spacing w:after="0" w:line="240" w:lineRule="auto"/>
              <w:rPr>
                <w:ins w:id="2548" w:author="Commodore, Sarah" w:date="2023-03-22T16:21:00Z"/>
                <w:rFonts w:ascii="Calibri" w:eastAsia="Times New Roman" w:hAnsi="Calibri" w:cs="Calibri"/>
                <w:color w:val="000000"/>
                <w:sz w:val="20"/>
                <w:szCs w:val="20"/>
              </w:rPr>
            </w:pPr>
            <w:ins w:id="2549" w:author="Commodore, Sarah" w:date="2023-03-22T16:21:00Z">
              <w:r w:rsidRPr="00DC2757">
                <w:rPr>
                  <w:rFonts w:ascii="Calibri" w:eastAsia="Times New Roman" w:hAnsi="Calibri" w:cs="Calibri"/>
                  <w:color w:val="000000"/>
                  <w:sz w:val="20"/>
                  <w:szCs w:val="20"/>
                </w:rPr>
                <w:t>CACNA1B</w:t>
              </w:r>
            </w:ins>
          </w:p>
        </w:tc>
        <w:tc>
          <w:tcPr>
            <w:tcW w:w="0" w:type="auto"/>
            <w:tcBorders>
              <w:top w:val="nil"/>
              <w:left w:val="nil"/>
              <w:bottom w:val="nil"/>
              <w:right w:val="nil"/>
            </w:tcBorders>
            <w:shd w:val="clear" w:color="auto" w:fill="auto"/>
            <w:noWrap/>
            <w:vAlign w:val="bottom"/>
            <w:hideMark/>
          </w:tcPr>
          <w:p w14:paraId="0CCEED72" w14:textId="77777777" w:rsidR="00DC2757" w:rsidRPr="00DC2757" w:rsidRDefault="00DC2757" w:rsidP="00DC2757">
            <w:pPr>
              <w:spacing w:after="0" w:line="240" w:lineRule="auto"/>
              <w:jc w:val="center"/>
              <w:rPr>
                <w:ins w:id="2550" w:author="Commodore, Sarah" w:date="2023-03-22T16:21:00Z"/>
                <w:rFonts w:ascii="Calibri" w:eastAsia="Times New Roman" w:hAnsi="Calibri" w:cs="Calibri"/>
                <w:color w:val="000000"/>
                <w:sz w:val="20"/>
                <w:szCs w:val="20"/>
              </w:rPr>
            </w:pPr>
            <w:ins w:id="255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977D67F" w14:textId="77777777" w:rsidR="00DC2757" w:rsidRPr="00DC2757" w:rsidRDefault="00DC2757" w:rsidP="00DC2757">
            <w:pPr>
              <w:spacing w:after="0" w:line="240" w:lineRule="auto"/>
              <w:jc w:val="center"/>
              <w:rPr>
                <w:ins w:id="2552" w:author="Commodore, Sarah" w:date="2023-03-22T16:21:00Z"/>
                <w:rFonts w:ascii="Calibri" w:eastAsia="Times New Roman" w:hAnsi="Calibri" w:cs="Calibri"/>
                <w:color w:val="000000"/>
                <w:sz w:val="20"/>
                <w:szCs w:val="20"/>
              </w:rPr>
            </w:pPr>
            <w:ins w:id="2553"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056CCD29" w14:textId="77777777" w:rsidR="00DC2757" w:rsidRPr="00DC2757" w:rsidRDefault="00DC2757" w:rsidP="00DC2757">
            <w:pPr>
              <w:spacing w:after="0" w:line="240" w:lineRule="auto"/>
              <w:jc w:val="center"/>
              <w:rPr>
                <w:ins w:id="2554" w:author="Commodore, Sarah" w:date="2023-03-22T16:21:00Z"/>
                <w:rFonts w:ascii="Calibri" w:eastAsia="Times New Roman" w:hAnsi="Calibri" w:cs="Calibri"/>
                <w:color w:val="000000"/>
                <w:sz w:val="20"/>
                <w:szCs w:val="20"/>
              </w:rPr>
            </w:pPr>
            <w:ins w:id="2555" w:author="Commodore, Sarah" w:date="2023-03-22T16:21:00Z">
              <w:r w:rsidRPr="00DC2757">
                <w:rPr>
                  <w:rFonts w:ascii="Calibri" w:eastAsia="Times New Roman" w:hAnsi="Calibri" w:cs="Calibri"/>
                  <w:color w:val="000000"/>
                  <w:sz w:val="20"/>
                  <w:szCs w:val="20"/>
                </w:rPr>
                <w:t>5.4E-04</w:t>
              </w:r>
            </w:ins>
          </w:p>
        </w:tc>
        <w:tc>
          <w:tcPr>
            <w:tcW w:w="0" w:type="auto"/>
            <w:tcBorders>
              <w:top w:val="nil"/>
              <w:left w:val="nil"/>
              <w:bottom w:val="nil"/>
              <w:right w:val="nil"/>
            </w:tcBorders>
            <w:shd w:val="clear" w:color="auto" w:fill="auto"/>
            <w:noWrap/>
            <w:vAlign w:val="bottom"/>
            <w:hideMark/>
          </w:tcPr>
          <w:p w14:paraId="3A075DA9" w14:textId="77777777" w:rsidR="00DC2757" w:rsidRPr="00DC2757" w:rsidRDefault="00DC2757" w:rsidP="00DC2757">
            <w:pPr>
              <w:spacing w:after="0" w:line="240" w:lineRule="auto"/>
              <w:jc w:val="center"/>
              <w:rPr>
                <w:ins w:id="2556" w:author="Commodore, Sarah" w:date="2023-03-22T16:21:00Z"/>
                <w:rFonts w:ascii="Calibri" w:eastAsia="Times New Roman" w:hAnsi="Calibri" w:cs="Calibri"/>
                <w:color w:val="FF0000"/>
                <w:sz w:val="20"/>
                <w:szCs w:val="20"/>
              </w:rPr>
            </w:pPr>
            <w:ins w:id="2557" w:author="Commodore, Sarah" w:date="2023-03-22T16:21:00Z">
              <w:r w:rsidRPr="00DC2757">
                <w:rPr>
                  <w:rFonts w:ascii="Calibri" w:eastAsia="Times New Roman" w:hAnsi="Calibri" w:cs="Calibri"/>
                  <w:color w:val="FF0000"/>
                  <w:sz w:val="20"/>
                  <w:szCs w:val="20"/>
                </w:rPr>
                <w:t>*</w:t>
              </w:r>
            </w:ins>
          </w:p>
        </w:tc>
      </w:tr>
      <w:tr w:rsidR="00DC2757" w:rsidRPr="00DC2757" w14:paraId="62A1E827" w14:textId="77777777" w:rsidTr="00DC2757">
        <w:trPr>
          <w:trHeight w:val="260"/>
          <w:ins w:id="2558" w:author="Commodore, Sarah" w:date="2023-03-22T16:21:00Z"/>
        </w:trPr>
        <w:tc>
          <w:tcPr>
            <w:tcW w:w="0" w:type="auto"/>
            <w:tcBorders>
              <w:top w:val="nil"/>
              <w:left w:val="nil"/>
              <w:bottom w:val="nil"/>
              <w:right w:val="nil"/>
            </w:tcBorders>
            <w:shd w:val="clear" w:color="auto" w:fill="auto"/>
            <w:noWrap/>
            <w:vAlign w:val="bottom"/>
            <w:hideMark/>
          </w:tcPr>
          <w:p w14:paraId="02A36989" w14:textId="77777777" w:rsidR="00DC2757" w:rsidRPr="00DC2757" w:rsidRDefault="00DC2757" w:rsidP="00DC2757">
            <w:pPr>
              <w:spacing w:after="0" w:line="240" w:lineRule="auto"/>
              <w:rPr>
                <w:ins w:id="2559" w:author="Commodore, Sarah" w:date="2023-03-22T16:21:00Z"/>
                <w:rFonts w:ascii="Calibri" w:eastAsia="Times New Roman" w:hAnsi="Calibri" w:cs="Calibri"/>
                <w:color w:val="000000"/>
                <w:sz w:val="20"/>
                <w:szCs w:val="20"/>
              </w:rPr>
            </w:pPr>
            <w:ins w:id="2560" w:author="Commodore, Sarah" w:date="2023-03-22T16:21:00Z">
              <w:r w:rsidRPr="00DC2757">
                <w:rPr>
                  <w:rFonts w:ascii="Calibri" w:eastAsia="Times New Roman" w:hAnsi="Calibri" w:cs="Calibri"/>
                  <w:color w:val="000000"/>
                  <w:sz w:val="20"/>
                  <w:szCs w:val="20"/>
                </w:rPr>
                <w:t>ENSG00000197057.10</w:t>
              </w:r>
            </w:ins>
          </w:p>
        </w:tc>
        <w:tc>
          <w:tcPr>
            <w:tcW w:w="0" w:type="auto"/>
            <w:tcBorders>
              <w:top w:val="nil"/>
              <w:left w:val="nil"/>
              <w:bottom w:val="nil"/>
              <w:right w:val="nil"/>
            </w:tcBorders>
            <w:shd w:val="clear" w:color="auto" w:fill="auto"/>
            <w:noWrap/>
            <w:vAlign w:val="bottom"/>
            <w:hideMark/>
          </w:tcPr>
          <w:p w14:paraId="52146BB5" w14:textId="77777777" w:rsidR="00DC2757" w:rsidRPr="00DC2757" w:rsidRDefault="00DC2757" w:rsidP="00DC2757">
            <w:pPr>
              <w:spacing w:after="0" w:line="240" w:lineRule="auto"/>
              <w:rPr>
                <w:ins w:id="2561" w:author="Commodore, Sarah" w:date="2023-03-22T16:21:00Z"/>
                <w:rFonts w:ascii="Calibri" w:eastAsia="Times New Roman" w:hAnsi="Calibri" w:cs="Calibri"/>
                <w:color w:val="000000"/>
                <w:sz w:val="20"/>
                <w:szCs w:val="20"/>
              </w:rPr>
            </w:pPr>
            <w:ins w:id="2562" w:author="Commodore, Sarah" w:date="2023-03-22T16:21:00Z">
              <w:r w:rsidRPr="00DC2757">
                <w:rPr>
                  <w:rFonts w:ascii="Calibri" w:eastAsia="Times New Roman" w:hAnsi="Calibri" w:cs="Calibri"/>
                  <w:color w:val="000000"/>
                  <w:sz w:val="20"/>
                  <w:szCs w:val="20"/>
                </w:rPr>
                <w:t>DTHD1</w:t>
              </w:r>
            </w:ins>
          </w:p>
        </w:tc>
        <w:tc>
          <w:tcPr>
            <w:tcW w:w="0" w:type="auto"/>
            <w:tcBorders>
              <w:top w:val="nil"/>
              <w:left w:val="nil"/>
              <w:bottom w:val="nil"/>
              <w:right w:val="nil"/>
            </w:tcBorders>
            <w:shd w:val="clear" w:color="auto" w:fill="auto"/>
            <w:noWrap/>
            <w:vAlign w:val="bottom"/>
            <w:hideMark/>
          </w:tcPr>
          <w:p w14:paraId="7474EEC5" w14:textId="77777777" w:rsidR="00DC2757" w:rsidRPr="00DC2757" w:rsidRDefault="00DC2757" w:rsidP="00DC2757">
            <w:pPr>
              <w:spacing w:after="0" w:line="240" w:lineRule="auto"/>
              <w:jc w:val="center"/>
              <w:rPr>
                <w:ins w:id="2563" w:author="Commodore, Sarah" w:date="2023-03-22T16:21:00Z"/>
                <w:rFonts w:ascii="Calibri" w:eastAsia="Times New Roman" w:hAnsi="Calibri" w:cs="Calibri"/>
                <w:color w:val="000000"/>
                <w:sz w:val="20"/>
                <w:szCs w:val="20"/>
              </w:rPr>
            </w:pPr>
            <w:ins w:id="256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F9019D" w14:textId="77777777" w:rsidR="00DC2757" w:rsidRPr="00DC2757" w:rsidRDefault="00DC2757" w:rsidP="00DC2757">
            <w:pPr>
              <w:spacing w:after="0" w:line="240" w:lineRule="auto"/>
              <w:jc w:val="center"/>
              <w:rPr>
                <w:ins w:id="2565" w:author="Commodore, Sarah" w:date="2023-03-22T16:21:00Z"/>
                <w:rFonts w:ascii="Calibri" w:eastAsia="Times New Roman" w:hAnsi="Calibri" w:cs="Calibri"/>
                <w:color w:val="000000"/>
                <w:sz w:val="20"/>
                <w:szCs w:val="20"/>
              </w:rPr>
            </w:pPr>
            <w:ins w:id="2566" w:author="Commodore, Sarah" w:date="2023-03-22T16:21:00Z">
              <w:r w:rsidRPr="00DC2757">
                <w:rPr>
                  <w:rFonts w:ascii="Calibri" w:eastAsia="Times New Roman" w:hAnsi="Calibri" w:cs="Calibri"/>
                  <w:color w:val="000000"/>
                  <w:sz w:val="20"/>
                  <w:szCs w:val="20"/>
                </w:rPr>
                <w:t>4.7E-15</w:t>
              </w:r>
            </w:ins>
          </w:p>
        </w:tc>
        <w:tc>
          <w:tcPr>
            <w:tcW w:w="0" w:type="auto"/>
            <w:tcBorders>
              <w:top w:val="nil"/>
              <w:left w:val="nil"/>
              <w:bottom w:val="nil"/>
              <w:right w:val="nil"/>
            </w:tcBorders>
            <w:shd w:val="clear" w:color="auto" w:fill="auto"/>
            <w:noWrap/>
            <w:vAlign w:val="bottom"/>
            <w:hideMark/>
          </w:tcPr>
          <w:p w14:paraId="1FBFBC3A" w14:textId="77777777" w:rsidR="00DC2757" w:rsidRPr="00DC2757" w:rsidRDefault="00DC2757" w:rsidP="00DC2757">
            <w:pPr>
              <w:spacing w:after="0" w:line="240" w:lineRule="auto"/>
              <w:jc w:val="center"/>
              <w:rPr>
                <w:ins w:id="2567" w:author="Commodore, Sarah" w:date="2023-03-22T16:21:00Z"/>
                <w:rFonts w:ascii="Calibri" w:eastAsia="Times New Roman" w:hAnsi="Calibri" w:cs="Calibri"/>
                <w:color w:val="000000"/>
                <w:sz w:val="20"/>
                <w:szCs w:val="20"/>
              </w:rPr>
            </w:pPr>
            <w:ins w:id="2568" w:author="Commodore, Sarah" w:date="2023-03-22T16:21:00Z">
              <w:r w:rsidRPr="00DC2757">
                <w:rPr>
                  <w:rFonts w:ascii="Calibri" w:eastAsia="Times New Roman" w:hAnsi="Calibri" w:cs="Calibri"/>
                  <w:color w:val="000000"/>
                  <w:sz w:val="20"/>
                  <w:szCs w:val="20"/>
                </w:rPr>
                <w:t>3.6E-13</w:t>
              </w:r>
            </w:ins>
          </w:p>
        </w:tc>
        <w:tc>
          <w:tcPr>
            <w:tcW w:w="0" w:type="auto"/>
            <w:tcBorders>
              <w:top w:val="nil"/>
              <w:left w:val="nil"/>
              <w:bottom w:val="nil"/>
              <w:right w:val="nil"/>
            </w:tcBorders>
            <w:shd w:val="clear" w:color="auto" w:fill="auto"/>
            <w:noWrap/>
            <w:vAlign w:val="bottom"/>
            <w:hideMark/>
          </w:tcPr>
          <w:p w14:paraId="19A4CEE5" w14:textId="77777777" w:rsidR="00DC2757" w:rsidRPr="00DC2757" w:rsidRDefault="00DC2757" w:rsidP="00DC2757">
            <w:pPr>
              <w:spacing w:after="0" w:line="240" w:lineRule="auto"/>
              <w:jc w:val="center"/>
              <w:rPr>
                <w:ins w:id="2569" w:author="Commodore, Sarah" w:date="2023-03-22T16:21:00Z"/>
                <w:rFonts w:ascii="Calibri" w:eastAsia="Times New Roman" w:hAnsi="Calibri" w:cs="Calibri"/>
                <w:color w:val="FF0000"/>
                <w:sz w:val="20"/>
                <w:szCs w:val="20"/>
              </w:rPr>
            </w:pPr>
            <w:ins w:id="2570" w:author="Commodore, Sarah" w:date="2023-03-22T16:21:00Z">
              <w:r w:rsidRPr="00DC2757">
                <w:rPr>
                  <w:rFonts w:ascii="Calibri" w:eastAsia="Times New Roman" w:hAnsi="Calibri" w:cs="Calibri"/>
                  <w:color w:val="FF0000"/>
                  <w:sz w:val="20"/>
                  <w:szCs w:val="20"/>
                </w:rPr>
                <w:t>*</w:t>
              </w:r>
            </w:ins>
          </w:p>
        </w:tc>
      </w:tr>
      <w:tr w:rsidR="00DC2757" w:rsidRPr="00DC2757" w14:paraId="69D8501C" w14:textId="77777777" w:rsidTr="00DC2757">
        <w:trPr>
          <w:trHeight w:val="260"/>
          <w:ins w:id="2571" w:author="Commodore, Sarah" w:date="2023-03-22T16:21:00Z"/>
        </w:trPr>
        <w:tc>
          <w:tcPr>
            <w:tcW w:w="0" w:type="auto"/>
            <w:tcBorders>
              <w:top w:val="nil"/>
              <w:left w:val="nil"/>
              <w:bottom w:val="nil"/>
              <w:right w:val="nil"/>
            </w:tcBorders>
            <w:shd w:val="clear" w:color="auto" w:fill="auto"/>
            <w:noWrap/>
            <w:vAlign w:val="bottom"/>
            <w:hideMark/>
          </w:tcPr>
          <w:p w14:paraId="78540C83" w14:textId="77777777" w:rsidR="00DC2757" w:rsidRPr="00DC2757" w:rsidRDefault="00DC2757" w:rsidP="00DC2757">
            <w:pPr>
              <w:spacing w:after="0" w:line="240" w:lineRule="auto"/>
              <w:rPr>
                <w:ins w:id="2572" w:author="Commodore, Sarah" w:date="2023-03-22T16:21:00Z"/>
                <w:rFonts w:ascii="Calibri" w:eastAsia="Times New Roman" w:hAnsi="Calibri" w:cs="Calibri"/>
                <w:color w:val="000000"/>
                <w:sz w:val="20"/>
                <w:szCs w:val="20"/>
              </w:rPr>
            </w:pPr>
            <w:ins w:id="2573" w:author="Commodore, Sarah" w:date="2023-03-22T16:21:00Z">
              <w:r w:rsidRPr="00DC2757">
                <w:rPr>
                  <w:rFonts w:ascii="Calibri" w:eastAsia="Times New Roman" w:hAnsi="Calibri" w:cs="Calibri"/>
                  <w:color w:val="000000"/>
                  <w:sz w:val="20"/>
                  <w:szCs w:val="20"/>
                </w:rPr>
                <w:t>ENSG00000255974.8</w:t>
              </w:r>
            </w:ins>
          </w:p>
        </w:tc>
        <w:tc>
          <w:tcPr>
            <w:tcW w:w="0" w:type="auto"/>
            <w:tcBorders>
              <w:top w:val="nil"/>
              <w:left w:val="nil"/>
              <w:bottom w:val="nil"/>
              <w:right w:val="nil"/>
            </w:tcBorders>
            <w:shd w:val="clear" w:color="auto" w:fill="auto"/>
            <w:noWrap/>
            <w:vAlign w:val="bottom"/>
            <w:hideMark/>
          </w:tcPr>
          <w:p w14:paraId="4B70F074" w14:textId="77777777" w:rsidR="00DC2757" w:rsidRPr="00DC2757" w:rsidRDefault="00DC2757" w:rsidP="00DC2757">
            <w:pPr>
              <w:spacing w:after="0" w:line="240" w:lineRule="auto"/>
              <w:rPr>
                <w:ins w:id="2574" w:author="Commodore, Sarah" w:date="2023-03-22T16:21:00Z"/>
                <w:rFonts w:ascii="Calibri" w:eastAsia="Times New Roman" w:hAnsi="Calibri" w:cs="Calibri"/>
                <w:color w:val="000000"/>
                <w:sz w:val="20"/>
                <w:szCs w:val="20"/>
              </w:rPr>
            </w:pPr>
            <w:ins w:id="2575" w:author="Commodore, Sarah" w:date="2023-03-22T16:21:00Z">
              <w:r w:rsidRPr="00DC2757">
                <w:rPr>
                  <w:rFonts w:ascii="Calibri" w:eastAsia="Times New Roman" w:hAnsi="Calibri" w:cs="Calibri"/>
                  <w:color w:val="000000"/>
                  <w:sz w:val="20"/>
                  <w:szCs w:val="20"/>
                </w:rPr>
                <w:t>CYP2A6</w:t>
              </w:r>
            </w:ins>
          </w:p>
        </w:tc>
        <w:tc>
          <w:tcPr>
            <w:tcW w:w="0" w:type="auto"/>
            <w:tcBorders>
              <w:top w:val="nil"/>
              <w:left w:val="nil"/>
              <w:bottom w:val="nil"/>
              <w:right w:val="nil"/>
            </w:tcBorders>
            <w:shd w:val="clear" w:color="auto" w:fill="auto"/>
            <w:noWrap/>
            <w:vAlign w:val="bottom"/>
            <w:hideMark/>
          </w:tcPr>
          <w:p w14:paraId="46C57D83" w14:textId="77777777" w:rsidR="00DC2757" w:rsidRPr="00DC2757" w:rsidRDefault="00DC2757" w:rsidP="00DC2757">
            <w:pPr>
              <w:spacing w:after="0" w:line="240" w:lineRule="auto"/>
              <w:jc w:val="center"/>
              <w:rPr>
                <w:ins w:id="2576" w:author="Commodore, Sarah" w:date="2023-03-22T16:21:00Z"/>
                <w:rFonts w:ascii="Calibri" w:eastAsia="Times New Roman" w:hAnsi="Calibri" w:cs="Calibri"/>
                <w:color w:val="000000"/>
                <w:sz w:val="20"/>
                <w:szCs w:val="20"/>
              </w:rPr>
            </w:pPr>
            <w:ins w:id="257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6CEF98" w14:textId="77777777" w:rsidR="00DC2757" w:rsidRPr="00DC2757" w:rsidRDefault="00DC2757" w:rsidP="00DC2757">
            <w:pPr>
              <w:spacing w:after="0" w:line="240" w:lineRule="auto"/>
              <w:jc w:val="center"/>
              <w:rPr>
                <w:ins w:id="2578" w:author="Commodore, Sarah" w:date="2023-03-22T16:21:00Z"/>
                <w:rFonts w:ascii="Calibri" w:eastAsia="Times New Roman" w:hAnsi="Calibri" w:cs="Calibri"/>
                <w:color w:val="000000"/>
                <w:sz w:val="20"/>
                <w:szCs w:val="20"/>
              </w:rPr>
            </w:pPr>
            <w:ins w:id="2579"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6B306E5C" w14:textId="77777777" w:rsidR="00DC2757" w:rsidRPr="00DC2757" w:rsidRDefault="00DC2757" w:rsidP="00DC2757">
            <w:pPr>
              <w:spacing w:after="0" w:line="240" w:lineRule="auto"/>
              <w:jc w:val="center"/>
              <w:rPr>
                <w:ins w:id="2580" w:author="Commodore, Sarah" w:date="2023-03-22T16:21:00Z"/>
                <w:rFonts w:ascii="Calibri" w:eastAsia="Times New Roman" w:hAnsi="Calibri" w:cs="Calibri"/>
                <w:color w:val="000000"/>
                <w:sz w:val="20"/>
                <w:szCs w:val="20"/>
              </w:rPr>
            </w:pPr>
            <w:ins w:id="2581"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3C06BEF3" w14:textId="77777777" w:rsidR="00DC2757" w:rsidRPr="00DC2757" w:rsidRDefault="00DC2757" w:rsidP="00DC2757">
            <w:pPr>
              <w:spacing w:after="0" w:line="240" w:lineRule="auto"/>
              <w:jc w:val="center"/>
              <w:rPr>
                <w:ins w:id="2582" w:author="Commodore, Sarah" w:date="2023-03-22T16:21:00Z"/>
                <w:rFonts w:ascii="Calibri" w:eastAsia="Times New Roman" w:hAnsi="Calibri" w:cs="Calibri"/>
                <w:color w:val="FF0000"/>
                <w:sz w:val="20"/>
                <w:szCs w:val="20"/>
              </w:rPr>
            </w:pPr>
            <w:ins w:id="2583" w:author="Commodore, Sarah" w:date="2023-03-22T16:21:00Z">
              <w:r w:rsidRPr="00DC2757">
                <w:rPr>
                  <w:rFonts w:ascii="Calibri" w:eastAsia="Times New Roman" w:hAnsi="Calibri" w:cs="Calibri"/>
                  <w:color w:val="FF0000"/>
                  <w:sz w:val="20"/>
                  <w:szCs w:val="20"/>
                </w:rPr>
                <w:t>*</w:t>
              </w:r>
            </w:ins>
          </w:p>
        </w:tc>
      </w:tr>
      <w:tr w:rsidR="00DC2757" w:rsidRPr="00DC2757" w14:paraId="19738DB8" w14:textId="77777777" w:rsidTr="00DC2757">
        <w:trPr>
          <w:trHeight w:val="260"/>
          <w:ins w:id="2584" w:author="Commodore, Sarah" w:date="2023-03-22T16:21:00Z"/>
        </w:trPr>
        <w:tc>
          <w:tcPr>
            <w:tcW w:w="0" w:type="auto"/>
            <w:tcBorders>
              <w:top w:val="nil"/>
              <w:left w:val="nil"/>
              <w:bottom w:val="nil"/>
              <w:right w:val="nil"/>
            </w:tcBorders>
            <w:shd w:val="clear" w:color="auto" w:fill="auto"/>
            <w:noWrap/>
            <w:vAlign w:val="bottom"/>
            <w:hideMark/>
          </w:tcPr>
          <w:p w14:paraId="2A86283A" w14:textId="77777777" w:rsidR="00DC2757" w:rsidRPr="00DC2757" w:rsidRDefault="00DC2757" w:rsidP="00DC2757">
            <w:pPr>
              <w:spacing w:after="0" w:line="240" w:lineRule="auto"/>
              <w:rPr>
                <w:ins w:id="2585" w:author="Commodore, Sarah" w:date="2023-03-22T16:21:00Z"/>
                <w:rFonts w:ascii="Calibri" w:eastAsia="Times New Roman" w:hAnsi="Calibri" w:cs="Calibri"/>
                <w:color w:val="000000"/>
                <w:sz w:val="20"/>
                <w:szCs w:val="20"/>
              </w:rPr>
            </w:pPr>
            <w:ins w:id="2586" w:author="Commodore, Sarah" w:date="2023-03-22T16:21:00Z">
              <w:r w:rsidRPr="00DC2757">
                <w:rPr>
                  <w:rFonts w:ascii="Calibri" w:eastAsia="Times New Roman" w:hAnsi="Calibri" w:cs="Calibri"/>
                  <w:color w:val="000000"/>
                  <w:sz w:val="20"/>
                  <w:szCs w:val="20"/>
                </w:rPr>
                <w:t>ENSG00000137707.13</w:t>
              </w:r>
            </w:ins>
          </w:p>
        </w:tc>
        <w:tc>
          <w:tcPr>
            <w:tcW w:w="0" w:type="auto"/>
            <w:tcBorders>
              <w:top w:val="nil"/>
              <w:left w:val="nil"/>
              <w:bottom w:val="nil"/>
              <w:right w:val="nil"/>
            </w:tcBorders>
            <w:shd w:val="clear" w:color="auto" w:fill="auto"/>
            <w:noWrap/>
            <w:vAlign w:val="bottom"/>
            <w:hideMark/>
          </w:tcPr>
          <w:p w14:paraId="77C1FBAE" w14:textId="77777777" w:rsidR="00DC2757" w:rsidRPr="00DC2757" w:rsidRDefault="00DC2757" w:rsidP="00DC2757">
            <w:pPr>
              <w:spacing w:after="0" w:line="240" w:lineRule="auto"/>
              <w:rPr>
                <w:ins w:id="2587" w:author="Commodore, Sarah" w:date="2023-03-22T16:21:00Z"/>
                <w:rFonts w:ascii="Calibri" w:eastAsia="Times New Roman" w:hAnsi="Calibri" w:cs="Calibri"/>
                <w:color w:val="000000"/>
                <w:sz w:val="20"/>
                <w:szCs w:val="20"/>
              </w:rPr>
            </w:pPr>
            <w:ins w:id="2588" w:author="Commodore, Sarah" w:date="2023-03-22T16:21:00Z">
              <w:r w:rsidRPr="00DC2757">
                <w:rPr>
                  <w:rFonts w:ascii="Calibri" w:eastAsia="Times New Roman" w:hAnsi="Calibri" w:cs="Calibri"/>
                  <w:color w:val="000000"/>
                  <w:sz w:val="20"/>
                  <w:szCs w:val="20"/>
                </w:rPr>
                <w:t>BTG4</w:t>
              </w:r>
            </w:ins>
          </w:p>
        </w:tc>
        <w:tc>
          <w:tcPr>
            <w:tcW w:w="0" w:type="auto"/>
            <w:tcBorders>
              <w:top w:val="nil"/>
              <w:left w:val="nil"/>
              <w:bottom w:val="nil"/>
              <w:right w:val="nil"/>
            </w:tcBorders>
            <w:shd w:val="clear" w:color="auto" w:fill="auto"/>
            <w:noWrap/>
            <w:vAlign w:val="bottom"/>
            <w:hideMark/>
          </w:tcPr>
          <w:p w14:paraId="67E12E68" w14:textId="77777777" w:rsidR="00DC2757" w:rsidRPr="00DC2757" w:rsidRDefault="00DC2757" w:rsidP="00DC2757">
            <w:pPr>
              <w:spacing w:after="0" w:line="240" w:lineRule="auto"/>
              <w:jc w:val="center"/>
              <w:rPr>
                <w:ins w:id="2589" w:author="Commodore, Sarah" w:date="2023-03-22T16:21:00Z"/>
                <w:rFonts w:ascii="Calibri" w:eastAsia="Times New Roman" w:hAnsi="Calibri" w:cs="Calibri"/>
                <w:color w:val="000000"/>
                <w:sz w:val="20"/>
                <w:szCs w:val="20"/>
              </w:rPr>
            </w:pPr>
            <w:ins w:id="259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BE30B6" w14:textId="77777777" w:rsidR="00DC2757" w:rsidRPr="00DC2757" w:rsidRDefault="00DC2757" w:rsidP="00DC2757">
            <w:pPr>
              <w:spacing w:after="0" w:line="240" w:lineRule="auto"/>
              <w:jc w:val="center"/>
              <w:rPr>
                <w:ins w:id="2591" w:author="Commodore, Sarah" w:date="2023-03-22T16:21:00Z"/>
                <w:rFonts w:ascii="Calibri" w:eastAsia="Times New Roman" w:hAnsi="Calibri" w:cs="Calibri"/>
                <w:color w:val="000000"/>
                <w:sz w:val="20"/>
                <w:szCs w:val="20"/>
              </w:rPr>
            </w:pPr>
            <w:ins w:id="2592" w:author="Commodore, Sarah" w:date="2023-03-22T16:21:00Z">
              <w:r w:rsidRPr="00DC2757">
                <w:rPr>
                  <w:rFonts w:ascii="Calibri" w:eastAsia="Times New Roman" w:hAnsi="Calibri" w:cs="Calibri"/>
                  <w:color w:val="000000"/>
                  <w:sz w:val="20"/>
                  <w:szCs w:val="20"/>
                </w:rPr>
                <w:t>7.6E-09</w:t>
              </w:r>
            </w:ins>
          </w:p>
        </w:tc>
        <w:tc>
          <w:tcPr>
            <w:tcW w:w="0" w:type="auto"/>
            <w:tcBorders>
              <w:top w:val="nil"/>
              <w:left w:val="nil"/>
              <w:bottom w:val="nil"/>
              <w:right w:val="nil"/>
            </w:tcBorders>
            <w:shd w:val="clear" w:color="auto" w:fill="auto"/>
            <w:noWrap/>
            <w:vAlign w:val="bottom"/>
            <w:hideMark/>
          </w:tcPr>
          <w:p w14:paraId="4F5F834B" w14:textId="77777777" w:rsidR="00DC2757" w:rsidRPr="00DC2757" w:rsidRDefault="00DC2757" w:rsidP="00DC2757">
            <w:pPr>
              <w:spacing w:after="0" w:line="240" w:lineRule="auto"/>
              <w:jc w:val="center"/>
              <w:rPr>
                <w:ins w:id="2593" w:author="Commodore, Sarah" w:date="2023-03-22T16:21:00Z"/>
                <w:rFonts w:ascii="Calibri" w:eastAsia="Times New Roman" w:hAnsi="Calibri" w:cs="Calibri"/>
                <w:color w:val="000000"/>
                <w:sz w:val="20"/>
                <w:szCs w:val="20"/>
              </w:rPr>
            </w:pPr>
            <w:ins w:id="2594"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E3CB189" w14:textId="77777777" w:rsidR="00DC2757" w:rsidRPr="00DC2757" w:rsidRDefault="00DC2757" w:rsidP="00DC2757">
            <w:pPr>
              <w:spacing w:after="0" w:line="240" w:lineRule="auto"/>
              <w:jc w:val="center"/>
              <w:rPr>
                <w:ins w:id="2595" w:author="Commodore, Sarah" w:date="2023-03-22T16:21:00Z"/>
                <w:rFonts w:ascii="Calibri" w:eastAsia="Times New Roman" w:hAnsi="Calibri" w:cs="Calibri"/>
                <w:color w:val="FF0000"/>
                <w:sz w:val="20"/>
                <w:szCs w:val="20"/>
              </w:rPr>
            </w:pPr>
            <w:ins w:id="2596" w:author="Commodore, Sarah" w:date="2023-03-22T16:21:00Z">
              <w:r w:rsidRPr="00DC2757">
                <w:rPr>
                  <w:rFonts w:ascii="Calibri" w:eastAsia="Times New Roman" w:hAnsi="Calibri" w:cs="Calibri"/>
                  <w:color w:val="FF0000"/>
                  <w:sz w:val="20"/>
                  <w:szCs w:val="20"/>
                </w:rPr>
                <w:t>*</w:t>
              </w:r>
            </w:ins>
          </w:p>
        </w:tc>
      </w:tr>
      <w:tr w:rsidR="00DC2757" w:rsidRPr="00DC2757" w14:paraId="34A2AA64" w14:textId="77777777" w:rsidTr="00DC2757">
        <w:trPr>
          <w:trHeight w:val="260"/>
          <w:ins w:id="2597" w:author="Commodore, Sarah" w:date="2023-03-22T16:21:00Z"/>
        </w:trPr>
        <w:tc>
          <w:tcPr>
            <w:tcW w:w="0" w:type="auto"/>
            <w:tcBorders>
              <w:top w:val="nil"/>
              <w:left w:val="nil"/>
              <w:bottom w:val="nil"/>
              <w:right w:val="nil"/>
            </w:tcBorders>
            <w:shd w:val="clear" w:color="auto" w:fill="auto"/>
            <w:noWrap/>
            <w:vAlign w:val="bottom"/>
            <w:hideMark/>
          </w:tcPr>
          <w:p w14:paraId="0110811F" w14:textId="77777777" w:rsidR="00DC2757" w:rsidRPr="00DC2757" w:rsidRDefault="00DC2757" w:rsidP="00DC2757">
            <w:pPr>
              <w:spacing w:after="0" w:line="240" w:lineRule="auto"/>
              <w:rPr>
                <w:ins w:id="2598" w:author="Commodore, Sarah" w:date="2023-03-22T16:21:00Z"/>
                <w:rFonts w:ascii="Calibri" w:eastAsia="Times New Roman" w:hAnsi="Calibri" w:cs="Calibri"/>
                <w:color w:val="000000"/>
                <w:sz w:val="20"/>
                <w:szCs w:val="20"/>
              </w:rPr>
            </w:pPr>
            <w:ins w:id="2599" w:author="Commodore, Sarah" w:date="2023-03-22T16:21:00Z">
              <w:r w:rsidRPr="00DC2757">
                <w:rPr>
                  <w:rFonts w:ascii="Calibri" w:eastAsia="Times New Roman" w:hAnsi="Calibri" w:cs="Calibri"/>
                  <w:color w:val="000000"/>
                  <w:sz w:val="20"/>
                  <w:szCs w:val="20"/>
                </w:rPr>
                <w:t>ENSG00000177994.16</w:t>
              </w:r>
            </w:ins>
          </w:p>
        </w:tc>
        <w:tc>
          <w:tcPr>
            <w:tcW w:w="0" w:type="auto"/>
            <w:tcBorders>
              <w:top w:val="nil"/>
              <w:left w:val="nil"/>
              <w:bottom w:val="nil"/>
              <w:right w:val="nil"/>
            </w:tcBorders>
            <w:shd w:val="clear" w:color="auto" w:fill="auto"/>
            <w:noWrap/>
            <w:vAlign w:val="bottom"/>
            <w:hideMark/>
          </w:tcPr>
          <w:p w14:paraId="71363B5B" w14:textId="77777777" w:rsidR="00DC2757" w:rsidRPr="00DC2757" w:rsidRDefault="00DC2757" w:rsidP="00DC2757">
            <w:pPr>
              <w:spacing w:after="0" w:line="240" w:lineRule="auto"/>
              <w:rPr>
                <w:ins w:id="2600" w:author="Commodore, Sarah" w:date="2023-03-22T16:21:00Z"/>
                <w:rFonts w:ascii="Calibri" w:eastAsia="Times New Roman" w:hAnsi="Calibri" w:cs="Calibri"/>
                <w:color w:val="000000"/>
                <w:sz w:val="20"/>
                <w:szCs w:val="20"/>
              </w:rPr>
            </w:pPr>
            <w:ins w:id="2601" w:author="Commodore, Sarah" w:date="2023-03-22T16:21:00Z">
              <w:r w:rsidRPr="00DC2757">
                <w:rPr>
                  <w:rFonts w:ascii="Calibri" w:eastAsia="Times New Roman" w:hAnsi="Calibri" w:cs="Calibri"/>
                  <w:color w:val="000000"/>
                  <w:sz w:val="20"/>
                  <w:szCs w:val="20"/>
                </w:rPr>
                <w:t>C2orf73</w:t>
              </w:r>
            </w:ins>
          </w:p>
        </w:tc>
        <w:tc>
          <w:tcPr>
            <w:tcW w:w="0" w:type="auto"/>
            <w:tcBorders>
              <w:top w:val="nil"/>
              <w:left w:val="nil"/>
              <w:bottom w:val="nil"/>
              <w:right w:val="nil"/>
            </w:tcBorders>
            <w:shd w:val="clear" w:color="auto" w:fill="auto"/>
            <w:noWrap/>
            <w:vAlign w:val="bottom"/>
            <w:hideMark/>
          </w:tcPr>
          <w:p w14:paraId="488FFBA2" w14:textId="77777777" w:rsidR="00DC2757" w:rsidRPr="00DC2757" w:rsidRDefault="00DC2757" w:rsidP="00DC2757">
            <w:pPr>
              <w:spacing w:after="0" w:line="240" w:lineRule="auto"/>
              <w:jc w:val="center"/>
              <w:rPr>
                <w:ins w:id="2602" w:author="Commodore, Sarah" w:date="2023-03-22T16:21:00Z"/>
                <w:rFonts w:ascii="Calibri" w:eastAsia="Times New Roman" w:hAnsi="Calibri" w:cs="Calibri"/>
                <w:color w:val="000000"/>
                <w:sz w:val="20"/>
                <w:szCs w:val="20"/>
              </w:rPr>
            </w:pPr>
            <w:ins w:id="260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6B558AE" w14:textId="77777777" w:rsidR="00DC2757" w:rsidRPr="00DC2757" w:rsidRDefault="00DC2757" w:rsidP="00DC2757">
            <w:pPr>
              <w:spacing w:after="0" w:line="240" w:lineRule="auto"/>
              <w:jc w:val="center"/>
              <w:rPr>
                <w:ins w:id="2604" w:author="Commodore, Sarah" w:date="2023-03-22T16:21:00Z"/>
                <w:rFonts w:ascii="Calibri" w:eastAsia="Times New Roman" w:hAnsi="Calibri" w:cs="Calibri"/>
                <w:color w:val="000000"/>
                <w:sz w:val="20"/>
                <w:szCs w:val="20"/>
              </w:rPr>
            </w:pPr>
            <w:ins w:id="2605"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0617FB75" w14:textId="77777777" w:rsidR="00DC2757" w:rsidRPr="00DC2757" w:rsidRDefault="00DC2757" w:rsidP="00DC2757">
            <w:pPr>
              <w:spacing w:after="0" w:line="240" w:lineRule="auto"/>
              <w:jc w:val="center"/>
              <w:rPr>
                <w:ins w:id="2606" w:author="Commodore, Sarah" w:date="2023-03-22T16:21:00Z"/>
                <w:rFonts w:ascii="Calibri" w:eastAsia="Times New Roman" w:hAnsi="Calibri" w:cs="Calibri"/>
                <w:color w:val="000000"/>
                <w:sz w:val="20"/>
                <w:szCs w:val="20"/>
              </w:rPr>
            </w:pPr>
            <w:ins w:id="2607"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61166EB9" w14:textId="77777777" w:rsidR="00DC2757" w:rsidRPr="00DC2757" w:rsidRDefault="00DC2757" w:rsidP="00DC2757">
            <w:pPr>
              <w:spacing w:after="0" w:line="240" w:lineRule="auto"/>
              <w:jc w:val="center"/>
              <w:rPr>
                <w:ins w:id="2608" w:author="Commodore, Sarah" w:date="2023-03-22T16:21:00Z"/>
                <w:rFonts w:ascii="Calibri" w:eastAsia="Times New Roman" w:hAnsi="Calibri" w:cs="Calibri"/>
                <w:color w:val="FF0000"/>
                <w:sz w:val="20"/>
                <w:szCs w:val="20"/>
              </w:rPr>
            </w:pPr>
            <w:ins w:id="2609" w:author="Commodore, Sarah" w:date="2023-03-22T16:21:00Z">
              <w:r w:rsidRPr="00DC2757">
                <w:rPr>
                  <w:rFonts w:ascii="Calibri" w:eastAsia="Times New Roman" w:hAnsi="Calibri" w:cs="Calibri"/>
                  <w:color w:val="FF0000"/>
                  <w:sz w:val="20"/>
                  <w:szCs w:val="20"/>
                </w:rPr>
                <w:t>*</w:t>
              </w:r>
            </w:ins>
          </w:p>
        </w:tc>
      </w:tr>
      <w:tr w:rsidR="00DC2757" w:rsidRPr="00DC2757" w14:paraId="3FCFB62C" w14:textId="77777777" w:rsidTr="00DC2757">
        <w:trPr>
          <w:trHeight w:val="260"/>
          <w:ins w:id="2610" w:author="Commodore, Sarah" w:date="2023-03-22T16:21:00Z"/>
        </w:trPr>
        <w:tc>
          <w:tcPr>
            <w:tcW w:w="0" w:type="auto"/>
            <w:tcBorders>
              <w:top w:val="nil"/>
              <w:left w:val="nil"/>
              <w:bottom w:val="nil"/>
              <w:right w:val="nil"/>
            </w:tcBorders>
            <w:shd w:val="clear" w:color="auto" w:fill="auto"/>
            <w:noWrap/>
            <w:vAlign w:val="bottom"/>
            <w:hideMark/>
          </w:tcPr>
          <w:p w14:paraId="5F6F897B" w14:textId="77777777" w:rsidR="00DC2757" w:rsidRPr="00DC2757" w:rsidRDefault="00DC2757" w:rsidP="00DC2757">
            <w:pPr>
              <w:spacing w:after="0" w:line="240" w:lineRule="auto"/>
              <w:rPr>
                <w:ins w:id="2611" w:author="Commodore, Sarah" w:date="2023-03-22T16:21:00Z"/>
                <w:rFonts w:ascii="Calibri" w:eastAsia="Times New Roman" w:hAnsi="Calibri" w:cs="Calibri"/>
                <w:color w:val="000000"/>
                <w:sz w:val="20"/>
                <w:szCs w:val="20"/>
              </w:rPr>
            </w:pPr>
            <w:ins w:id="2612" w:author="Commodore, Sarah" w:date="2023-03-22T16:21:00Z">
              <w:r w:rsidRPr="00DC2757">
                <w:rPr>
                  <w:rFonts w:ascii="Calibri" w:eastAsia="Times New Roman" w:hAnsi="Calibri" w:cs="Calibri"/>
                  <w:color w:val="000000"/>
                  <w:sz w:val="20"/>
                  <w:szCs w:val="20"/>
                </w:rPr>
                <w:t>ENSG00000169515.8</w:t>
              </w:r>
            </w:ins>
          </w:p>
        </w:tc>
        <w:tc>
          <w:tcPr>
            <w:tcW w:w="0" w:type="auto"/>
            <w:tcBorders>
              <w:top w:val="nil"/>
              <w:left w:val="nil"/>
              <w:bottom w:val="nil"/>
              <w:right w:val="nil"/>
            </w:tcBorders>
            <w:shd w:val="clear" w:color="auto" w:fill="auto"/>
            <w:noWrap/>
            <w:vAlign w:val="bottom"/>
            <w:hideMark/>
          </w:tcPr>
          <w:p w14:paraId="54FA14A4" w14:textId="77777777" w:rsidR="00DC2757" w:rsidRPr="00DC2757" w:rsidRDefault="00DC2757" w:rsidP="00DC2757">
            <w:pPr>
              <w:spacing w:after="0" w:line="240" w:lineRule="auto"/>
              <w:rPr>
                <w:ins w:id="2613" w:author="Commodore, Sarah" w:date="2023-03-22T16:21:00Z"/>
                <w:rFonts w:ascii="Calibri" w:eastAsia="Times New Roman" w:hAnsi="Calibri" w:cs="Calibri"/>
                <w:color w:val="000000"/>
                <w:sz w:val="20"/>
                <w:szCs w:val="20"/>
              </w:rPr>
            </w:pPr>
            <w:ins w:id="2614" w:author="Commodore, Sarah" w:date="2023-03-22T16:21:00Z">
              <w:r w:rsidRPr="00DC2757">
                <w:rPr>
                  <w:rFonts w:ascii="Calibri" w:eastAsia="Times New Roman" w:hAnsi="Calibri" w:cs="Calibri"/>
                  <w:color w:val="000000"/>
                  <w:sz w:val="20"/>
                  <w:szCs w:val="20"/>
                </w:rPr>
                <w:t>CCDC8</w:t>
              </w:r>
            </w:ins>
          </w:p>
        </w:tc>
        <w:tc>
          <w:tcPr>
            <w:tcW w:w="0" w:type="auto"/>
            <w:tcBorders>
              <w:top w:val="nil"/>
              <w:left w:val="nil"/>
              <w:bottom w:val="nil"/>
              <w:right w:val="nil"/>
            </w:tcBorders>
            <w:shd w:val="clear" w:color="auto" w:fill="auto"/>
            <w:noWrap/>
            <w:vAlign w:val="bottom"/>
            <w:hideMark/>
          </w:tcPr>
          <w:p w14:paraId="18F6B311" w14:textId="77777777" w:rsidR="00DC2757" w:rsidRPr="00DC2757" w:rsidRDefault="00DC2757" w:rsidP="00DC2757">
            <w:pPr>
              <w:spacing w:after="0" w:line="240" w:lineRule="auto"/>
              <w:jc w:val="center"/>
              <w:rPr>
                <w:ins w:id="2615" w:author="Commodore, Sarah" w:date="2023-03-22T16:21:00Z"/>
                <w:rFonts w:ascii="Calibri" w:eastAsia="Times New Roman" w:hAnsi="Calibri" w:cs="Calibri"/>
                <w:color w:val="000000"/>
                <w:sz w:val="20"/>
                <w:szCs w:val="20"/>
              </w:rPr>
            </w:pPr>
            <w:ins w:id="261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B4064B3" w14:textId="77777777" w:rsidR="00DC2757" w:rsidRPr="00DC2757" w:rsidRDefault="00DC2757" w:rsidP="00DC2757">
            <w:pPr>
              <w:spacing w:after="0" w:line="240" w:lineRule="auto"/>
              <w:jc w:val="center"/>
              <w:rPr>
                <w:ins w:id="2617" w:author="Commodore, Sarah" w:date="2023-03-22T16:21:00Z"/>
                <w:rFonts w:ascii="Calibri" w:eastAsia="Times New Roman" w:hAnsi="Calibri" w:cs="Calibri"/>
                <w:color w:val="000000"/>
                <w:sz w:val="20"/>
                <w:szCs w:val="20"/>
              </w:rPr>
            </w:pPr>
            <w:ins w:id="2618" w:author="Commodore, Sarah" w:date="2023-03-22T16:21:00Z">
              <w:r w:rsidRPr="00DC2757">
                <w:rPr>
                  <w:rFonts w:ascii="Calibri" w:eastAsia="Times New Roman" w:hAnsi="Calibri" w:cs="Calibri"/>
                  <w:color w:val="000000"/>
                  <w:sz w:val="20"/>
                  <w:szCs w:val="20"/>
                </w:rPr>
                <w:t>3.9E-08</w:t>
              </w:r>
            </w:ins>
          </w:p>
        </w:tc>
        <w:tc>
          <w:tcPr>
            <w:tcW w:w="0" w:type="auto"/>
            <w:tcBorders>
              <w:top w:val="nil"/>
              <w:left w:val="nil"/>
              <w:bottom w:val="nil"/>
              <w:right w:val="nil"/>
            </w:tcBorders>
            <w:shd w:val="clear" w:color="auto" w:fill="auto"/>
            <w:noWrap/>
            <w:vAlign w:val="bottom"/>
            <w:hideMark/>
          </w:tcPr>
          <w:p w14:paraId="0063F27C" w14:textId="77777777" w:rsidR="00DC2757" w:rsidRPr="00DC2757" w:rsidRDefault="00DC2757" w:rsidP="00DC2757">
            <w:pPr>
              <w:spacing w:after="0" w:line="240" w:lineRule="auto"/>
              <w:jc w:val="center"/>
              <w:rPr>
                <w:ins w:id="2619" w:author="Commodore, Sarah" w:date="2023-03-22T16:21:00Z"/>
                <w:rFonts w:ascii="Calibri" w:eastAsia="Times New Roman" w:hAnsi="Calibri" w:cs="Calibri"/>
                <w:color w:val="000000"/>
                <w:sz w:val="20"/>
                <w:szCs w:val="20"/>
              </w:rPr>
            </w:pPr>
            <w:ins w:id="2620" w:author="Commodore, Sarah" w:date="2023-03-22T16:21:00Z">
              <w:r w:rsidRPr="00DC2757">
                <w:rPr>
                  <w:rFonts w:ascii="Calibri" w:eastAsia="Times New Roman" w:hAnsi="Calibri" w:cs="Calibri"/>
                  <w:color w:val="000000"/>
                  <w:sz w:val="20"/>
                  <w:szCs w:val="20"/>
                </w:rPr>
                <w:t>4.7E-07</w:t>
              </w:r>
            </w:ins>
          </w:p>
        </w:tc>
        <w:tc>
          <w:tcPr>
            <w:tcW w:w="0" w:type="auto"/>
            <w:tcBorders>
              <w:top w:val="nil"/>
              <w:left w:val="nil"/>
              <w:bottom w:val="nil"/>
              <w:right w:val="nil"/>
            </w:tcBorders>
            <w:shd w:val="clear" w:color="auto" w:fill="auto"/>
            <w:noWrap/>
            <w:vAlign w:val="bottom"/>
            <w:hideMark/>
          </w:tcPr>
          <w:p w14:paraId="155A2F27" w14:textId="77777777" w:rsidR="00DC2757" w:rsidRPr="00DC2757" w:rsidRDefault="00DC2757" w:rsidP="00DC2757">
            <w:pPr>
              <w:spacing w:after="0" w:line="240" w:lineRule="auto"/>
              <w:jc w:val="center"/>
              <w:rPr>
                <w:ins w:id="2621" w:author="Commodore, Sarah" w:date="2023-03-22T16:21:00Z"/>
                <w:rFonts w:ascii="Calibri" w:eastAsia="Times New Roman" w:hAnsi="Calibri" w:cs="Calibri"/>
                <w:color w:val="FF0000"/>
                <w:sz w:val="20"/>
                <w:szCs w:val="20"/>
              </w:rPr>
            </w:pPr>
            <w:ins w:id="2622" w:author="Commodore, Sarah" w:date="2023-03-22T16:21:00Z">
              <w:r w:rsidRPr="00DC2757">
                <w:rPr>
                  <w:rFonts w:ascii="Calibri" w:eastAsia="Times New Roman" w:hAnsi="Calibri" w:cs="Calibri"/>
                  <w:color w:val="FF0000"/>
                  <w:sz w:val="20"/>
                  <w:szCs w:val="20"/>
                </w:rPr>
                <w:t>*</w:t>
              </w:r>
            </w:ins>
          </w:p>
        </w:tc>
      </w:tr>
      <w:tr w:rsidR="00DC2757" w:rsidRPr="00DC2757" w14:paraId="581B67CA" w14:textId="77777777" w:rsidTr="00DC2757">
        <w:trPr>
          <w:trHeight w:val="260"/>
          <w:ins w:id="2623" w:author="Commodore, Sarah" w:date="2023-03-22T16:21:00Z"/>
        </w:trPr>
        <w:tc>
          <w:tcPr>
            <w:tcW w:w="0" w:type="auto"/>
            <w:tcBorders>
              <w:top w:val="nil"/>
              <w:left w:val="nil"/>
              <w:bottom w:val="nil"/>
              <w:right w:val="nil"/>
            </w:tcBorders>
            <w:shd w:val="clear" w:color="auto" w:fill="auto"/>
            <w:noWrap/>
            <w:vAlign w:val="bottom"/>
            <w:hideMark/>
          </w:tcPr>
          <w:p w14:paraId="1E8C9760" w14:textId="77777777" w:rsidR="00DC2757" w:rsidRPr="00DC2757" w:rsidRDefault="00DC2757" w:rsidP="00DC2757">
            <w:pPr>
              <w:spacing w:after="0" w:line="240" w:lineRule="auto"/>
              <w:rPr>
                <w:ins w:id="2624" w:author="Commodore, Sarah" w:date="2023-03-22T16:21:00Z"/>
                <w:rFonts w:ascii="Calibri" w:eastAsia="Times New Roman" w:hAnsi="Calibri" w:cs="Calibri"/>
                <w:color w:val="000000"/>
                <w:sz w:val="20"/>
                <w:szCs w:val="20"/>
              </w:rPr>
            </w:pPr>
            <w:ins w:id="2625" w:author="Commodore, Sarah" w:date="2023-03-22T16:21:00Z">
              <w:r w:rsidRPr="00DC2757">
                <w:rPr>
                  <w:rFonts w:ascii="Calibri" w:eastAsia="Times New Roman" w:hAnsi="Calibri" w:cs="Calibri"/>
                  <w:color w:val="000000"/>
                  <w:sz w:val="20"/>
                  <w:szCs w:val="20"/>
                </w:rPr>
                <w:t>ENSG00000145423.5</w:t>
              </w:r>
            </w:ins>
          </w:p>
        </w:tc>
        <w:tc>
          <w:tcPr>
            <w:tcW w:w="0" w:type="auto"/>
            <w:tcBorders>
              <w:top w:val="nil"/>
              <w:left w:val="nil"/>
              <w:bottom w:val="nil"/>
              <w:right w:val="nil"/>
            </w:tcBorders>
            <w:shd w:val="clear" w:color="auto" w:fill="auto"/>
            <w:noWrap/>
            <w:vAlign w:val="bottom"/>
            <w:hideMark/>
          </w:tcPr>
          <w:p w14:paraId="1297FE51" w14:textId="77777777" w:rsidR="00DC2757" w:rsidRPr="00DC2757" w:rsidRDefault="00DC2757" w:rsidP="00DC2757">
            <w:pPr>
              <w:spacing w:after="0" w:line="240" w:lineRule="auto"/>
              <w:rPr>
                <w:ins w:id="2626" w:author="Commodore, Sarah" w:date="2023-03-22T16:21:00Z"/>
                <w:rFonts w:ascii="Calibri" w:eastAsia="Times New Roman" w:hAnsi="Calibri" w:cs="Calibri"/>
                <w:color w:val="000000"/>
                <w:sz w:val="20"/>
                <w:szCs w:val="20"/>
              </w:rPr>
            </w:pPr>
            <w:ins w:id="2627" w:author="Commodore, Sarah" w:date="2023-03-22T16:21:00Z">
              <w:r w:rsidRPr="00DC2757">
                <w:rPr>
                  <w:rFonts w:ascii="Calibri" w:eastAsia="Times New Roman" w:hAnsi="Calibri" w:cs="Calibri"/>
                  <w:color w:val="000000"/>
                  <w:sz w:val="20"/>
                  <w:szCs w:val="20"/>
                </w:rPr>
                <w:t>SFRP2</w:t>
              </w:r>
            </w:ins>
          </w:p>
        </w:tc>
        <w:tc>
          <w:tcPr>
            <w:tcW w:w="0" w:type="auto"/>
            <w:tcBorders>
              <w:top w:val="nil"/>
              <w:left w:val="nil"/>
              <w:bottom w:val="nil"/>
              <w:right w:val="nil"/>
            </w:tcBorders>
            <w:shd w:val="clear" w:color="auto" w:fill="auto"/>
            <w:noWrap/>
            <w:vAlign w:val="bottom"/>
            <w:hideMark/>
          </w:tcPr>
          <w:p w14:paraId="6C0424FE" w14:textId="77777777" w:rsidR="00DC2757" w:rsidRPr="00DC2757" w:rsidRDefault="00DC2757" w:rsidP="00DC2757">
            <w:pPr>
              <w:spacing w:after="0" w:line="240" w:lineRule="auto"/>
              <w:jc w:val="center"/>
              <w:rPr>
                <w:ins w:id="2628" w:author="Commodore, Sarah" w:date="2023-03-22T16:21:00Z"/>
                <w:rFonts w:ascii="Calibri" w:eastAsia="Times New Roman" w:hAnsi="Calibri" w:cs="Calibri"/>
                <w:color w:val="000000"/>
                <w:sz w:val="20"/>
                <w:szCs w:val="20"/>
              </w:rPr>
            </w:pPr>
            <w:ins w:id="262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0C0D9F" w14:textId="77777777" w:rsidR="00DC2757" w:rsidRPr="00DC2757" w:rsidRDefault="00DC2757" w:rsidP="00DC2757">
            <w:pPr>
              <w:spacing w:after="0" w:line="240" w:lineRule="auto"/>
              <w:jc w:val="center"/>
              <w:rPr>
                <w:ins w:id="2630" w:author="Commodore, Sarah" w:date="2023-03-22T16:21:00Z"/>
                <w:rFonts w:ascii="Calibri" w:eastAsia="Times New Roman" w:hAnsi="Calibri" w:cs="Calibri"/>
                <w:color w:val="000000"/>
                <w:sz w:val="20"/>
                <w:szCs w:val="20"/>
              </w:rPr>
            </w:pPr>
            <w:ins w:id="2631" w:author="Commodore, Sarah" w:date="2023-03-22T16:21:00Z">
              <w:r w:rsidRPr="00DC2757">
                <w:rPr>
                  <w:rFonts w:ascii="Calibri" w:eastAsia="Times New Roman" w:hAnsi="Calibri" w:cs="Calibri"/>
                  <w:color w:val="000000"/>
                  <w:sz w:val="20"/>
                  <w:szCs w:val="20"/>
                </w:rPr>
                <w:t>6.8E-05</w:t>
              </w:r>
            </w:ins>
          </w:p>
        </w:tc>
        <w:tc>
          <w:tcPr>
            <w:tcW w:w="0" w:type="auto"/>
            <w:tcBorders>
              <w:top w:val="nil"/>
              <w:left w:val="nil"/>
              <w:bottom w:val="nil"/>
              <w:right w:val="nil"/>
            </w:tcBorders>
            <w:shd w:val="clear" w:color="auto" w:fill="auto"/>
            <w:noWrap/>
            <w:vAlign w:val="bottom"/>
            <w:hideMark/>
          </w:tcPr>
          <w:p w14:paraId="47737596" w14:textId="77777777" w:rsidR="00DC2757" w:rsidRPr="00DC2757" w:rsidRDefault="00DC2757" w:rsidP="00DC2757">
            <w:pPr>
              <w:spacing w:after="0" w:line="240" w:lineRule="auto"/>
              <w:jc w:val="center"/>
              <w:rPr>
                <w:ins w:id="2632" w:author="Commodore, Sarah" w:date="2023-03-22T16:21:00Z"/>
                <w:rFonts w:ascii="Calibri" w:eastAsia="Times New Roman" w:hAnsi="Calibri" w:cs="Calibri"/>
                <w:color w:val="000000"/>
                <w:sz w:val="20"/>
                <w:szCs w:val="20"/>
              </w:rPr>
            </w:pPr>
            <w:ins w:id="2633"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3372D9D4" w14:textId="77777777" w:rsidR="00DC2757" w:rsidRPr="00DC2757" w:rsidRDefault="00DC2757" w:rsidP="00DC2757">
            <w:pPr>
              <w:spacing w:after="0" w:line="240" w:lineRule="auto"/>
              <w:jc w:val="center"/>
              <w:rPr>
                <w:ins w:id="2634" w:author="Commodore, Sarah" w:date="2023-03-22T16:21:00Z"/>
                <w:rFonts w:ascii="Calibri" w:eastAsia="Times New Roman" w:hAnsi="Calibri" w:cs="Calibri"/>
                <w:color w:val="FF0000"/>
                <w:sz w:val="20"/>
                <w:szCs w:val="20"/>
              </w:rPr>
            </w:pPr>
            <w:ins w:id="2635" w:author="Commodore, Sarah" w:date="2023-03-22T16:21:00Z">
              <w:r w:rsidRPr="00DC2757">
                <w:rPr>
                  <w:rFonts w:ascii="Calibri" w:eastAsia="Times New Roman" w:hAnsi="Calibri" w:cs="Calibri"/>
                  <w:color w:val="FF0000"/>
                  <w:sz w:val="20"/>
                  <w:szCs w:val="20"/>
                </w:rPr>
                <w:t>*</w:t>
              </w:r>
            </w:ins>
          </w:p>
        </w:tc>
      </w:tr>
      <w:tr w:rsidR="00DC2757" w:rsidRPr="00DC2757" w14:paraId="589582C0" w14:textId="77777777" w:rsidTr="00DC2757">
        <w:trPr>
          <w:trHeight w:val="260"/>
          <w:ins w:id="2636" w:author="Commodore, Sarah" w:date="2023-03-22T16:21:00Z"/>
        </w:trPr>
        <w:tc>
          <w:tcPr>
            <w:tcW w:w="0" w:type="auto"/>
            <w:tcBorders>
              <w:top w:val="nil"/>
              <w:left w:val="nil"/>
              <w:bottom w:val="nil"/>
              <w:right w:val="nil"/>
            </w:tcBorders>
            <w:shd w:val="clear" w:color="auto" w:fill="auto"/>
            <w:noWrap/>
            <w:vAlign w:val="bottom"/>
            <w:hideMark/>
          </w:tcPr>
          <w:p w14:paraId="2E699F0E" w14:textId="77777777" w:rsidR="00DC2757" w:rsidRPr="00DC2757" w:rsidRDefault="00DC2757" w:rsidP="00DC2757">
            <w:pPr>
              <w:spacing w:after="0" w:line="240" w:lineRule="auto"/>
              <w:rPr>
                <w:ins w:id="2637" w:author="Commodore, Sarah" w:date="2023-03-22T16:21:00Z"/>
                <w:rFonts w:ascii="Calibri" w:eastAsia="Times New Roman" w:hAnsi="Calibri" w:cs="Calibri"/>
                <w:color w:val="000000"/>
                <w:sz w:val="20"/>
                <w:szCs w:val="20"/>
              </w:rPr>
            </w:pPr>
            <w:ins w:id="2638" w:author="Commodore, Sarah" w:date="2023-03-22T16:21:00Z">
              <w:r w:rsidRPr="00DC2757">
                <w:rPr>
                  <w:rFonts w:ascii="Calibri" w:eastAsia="Times New Roman" w:hAnsi="Calibri" w:cs="Calibri"/>
                  <w:color w:val="000000"/>
                  <w:sz w:val="20"/>
                  <w:szCs w:val="20"/>
                </w:rPr>
                <w:t>ENSG00000169126.16</w:t>
              </w:r>
            </w:ins>
          </w:p>
        </w:tc>
        <w:tc>
          <w:tcPr>
            <w:tcW w:w="0" w:type="auto"/>
            <w:tcBorders>
              <w:top w:val="nil"/>
              <w:left w:val="nil"/>
              <w:bottom w:val="nil"/>
              <w:right w:val="nil"/>
            </w:tcBorders>
            <w:shd w:val="clear" w:color="auto" w:fill="auto"/>
            <w:noWrap/>
            <w:vAlign w:val="bottom"/>
            <w:hideMark/>
          </w:tcPr>
          <w:p w14:paraId="25079A6E" w14:textId="77777777" w:rsidR="00DC2757" w:rsidRPr="00DC2757" w:rsidRDefault="00DC2757" w:rsidP="00DC2757">
            <w:pPr>
              <w:spacing w:after="0" w:line="240" w:lineRule="auto"/>
              <w:rPr>
                <w:ins w:id="2639" w:author="Commodore, Sarah" w:date="2023-03-22T16:21:00Z"/>
                <w:rFonts w:ascii="Calibri" w:eastAsia="Times New Roman" w:hAnsi="Calibri" w:cs="Calibri"/>
                <w:color w:val="000000"/>
                <w:sz w:val="20"/>
                <w:szCs w:val="20"/>
              </w:rPr>
            </w:pPr>
            <w:ins w:id="2640" w:author="Commodore, Sarah" w:date="2023-03-22T16:21:00Z">
              <w:r w:rsidRPr="00DC2757">
                <w:rPr>
                  <w:rFonts w:ascii="Calibri" w:eastAsia="Times New Roman" w:hAnsi="Calibri" w:cs="Calibri"/>
                  <w:color w:val="000000"/>
                  <w:sz w:val="20"/>
                  <w:szCs w:val="20"/>
                </w:rPr>
                <w:t>ARMC4</w:t>
              </w:r>
            </w:ins>
          </w:p>
        </w:tc>
        <w:tc>
          <w:tcPr>
            <w:tcW w:w="0" w:type="auto"/>
            <w:tcBorders>
              <w:top w:val="nil"/>
              <w:left w:val="nil"/>
              <w:bottom w:val="nil"/>
              <w:right w:val="nil"/>
            </w:tcBorders>
            <w:shd w:val="clear" w:color="auto" w:fill="auto"/>
            <w:noWrap/>
            <w:vAlign w:val="bottom"/>
            <w:hideMark/>
          </w:tcPr>
          <w:p w14:paraId="2FBC263C" w14:textId="77777777" w:rsidR="00DC2757" w:rsidRPr="00DC2757" w:rsidRDefault="00DC2757" w:rsidP="00DC2757">
            <w:pPr>
              <w:spacing w:after="0" w:line="240" w:lineRule="auto"/>
              <w:jc w:val="center"/>
              <w:rPr>
                <w:ins w:id="2641" w:author="Commodore, Sarah" w:date="2023-03-22T16:21:00Z"/>
                <w:rFonts w:ascii="Calibri" w:eastAsia="Times New Roman" w:hAnsi="Calibri" w:cs="Calibri"/>
                <w:color w:val="000000"/>
                <w:sz w:val="20"/>
                <w:szCs w:val="20"/>
              </w:rPr>
            </w:pPr>
            <w:ins w:id="264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0138F15" w14:textId="77777777" w:rsidR="00DC2757" w:rsidRPr="00DC2757" w:rsidRDefault="00DC2757" w:rsidP="00DC2757">
            <w:pPr>
              <w:spacing w:after="0" w:line="240" w:lineRule="auto"/>
              <w:jc w:val="center"/>
              <w:rPr>
                <w:ins w:id="2643" w:author="Commodore, Sarah" w:date="2023-03-22T16:21:00Z"/>
                <w:rFonts w:ascii="Calibri" w:eastAsia="Times New Roman" w:hAnsi="Calibri" w:cs="Calibri"/>
                <w:color w:val="000000"/>
                <w:sz w:val="20"/>
                <w:szCs w:val="20"/>
              </w:rPr>
            </w:pPr>
            <w:ins w:id="2644"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964F6D0" w14:textId="77777777" w:rsidR="00DC2757" w:rsidRPr="00DC2757" w:rsidRDefault="00DC2757" w:rsidP="00DC2757">
            <w:pPr>
              <w:spacing w:after="0" w:line="240" w:lineRule="auto"/>
              <w:jc w:val="center"/>
              <w:rPr>
                <w:ins w:id="2645" w:author="Commodore, Sarah" w:date="2023-03-22T16:21:00Z"/>
                <w:rFonts w:ascii="Calibri" w:eastAsia="Times New Roman" w:hAnsi="Calibri" w:cs="Calibri"/>
                <w:color w:val="000000"/>
                <w:sz w:val="20"/>
                <w:szCs w:val="20"/>
              </w:rPr>
            </w:pPr>
            <w:ins w:id="2646"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15D6FC3" w14:textId="77777777" w:rsidR="00DC2757" w:rsidRPr="00DC2757" w:rsidRDefault="00DC2757" w:rsidP="00DC2757">
            <w:pPr>
              <w:spacing w:after="0" w:line="240" w:lineRule="auto"/>
              <w:jc w:val="center"/>
              <w:rPr>
                <w:ins w:id="2647" w:author="Commodore, Sarah" w:date="2023-03-22T16:21:00Z"/>
                <w:rFonts w:ascii="Calibri" w:eastAsia="Times New Roman" w:hAnsi="Calibri" w:cs="Calibri"/>
                <w:color w:val="FF0000"/>
                <w:sz w:val="20"/>
                <w:szCs w:val="20"/>
              </w:rPr>
            </w:pPr>
            <w:ins w:id="2648" w:author="Commodore, Sarah" w:date="2023-03-22T16:21:00Z">
              <w:r w:rsidRPr="00DC2757">
                <w:rPr>
                  <w:rFonts w:ascii="Calibri" w:eastAsia="Times New Roman" w:hAnsi="Calibri" w:cs="Calibri"/>
                  <w:color w:val="FF0000"/>
                  <w:sz w:val="20"/>
                  <w:szCs w:val="20"/>
                </w:rPr>
                <w:t>*</w:t>
              </w:r>
            </w:ins>
          </w:p>
        </w:tc>
      </w:tr>
      <w:tr w:rsidR="00DC2757" w:rsidRPr="00DC2757" w14:paraId="37F80415" w14:textId="77777777" w:rsidTr="00DC2757">
        <w:trPr>
          <w:trHeight w:val="260"/>
          <w:ins w:id="2649" w:author="Commodore, Sarah" w:date="2023-03-22T16:21:00Z"/>
        </w:trPr>
        <w:tc>
          <w:tcPr>
            <w:tcW w:w="0" w:type="auto"/>
            <w:tcBorders>
              <w:top w:val="nil"/>
              <w:left w:val="nil"/>
              <w:bottom w:val="nil"/>
              <w:right w:val="nil"/>
            </w:tcBorders>
            <w:shd w:val="clear" w:color="auto" w:fill="auto"/>
            <w:noWrap/>
            <w:vAlign w:val="bottom"/>
            <w:hideMark/>
          </w:tcPr>
          <w:p w14:paraId="7AC5E3B3" w14:textId="77777777" w:rsidR="00DC2757" w:rsidRPr="00DC2757" w:rsidRDefault="00DC2757" w:rsidP="00DC2757">
            <w:pPr>
              <w:spacing w:after="0" w:line="240" w:lineRule="auto"/>
              <w:rPr>
                <w:ins w:id="2650" w:author="Commodore, Sarah" w:date="2023-03-22T16:21:00Z"/>
                <w:rFonts w:ascii="Calibri" w:eastAsia="Times New Roman" w:hAnsi="Calibri" w:cs="Calibri"/>
                <w:color w:val="000000"/>
                <w:sz w:val="20"/>
                <w:szCs w:val="20"/>
              </w:rPr>
            </w:pPr>
            <w:ins w:id="2651" w:author="Commodore, Sarah" w:date="2023-03-22T16:21:00Z">
              <w:r w:rsidRPr="00DC2757">
                <w:rPr>
                  <w:rFonts w:ascii="Calibri" w:eastAsia="Times New Roman" w:hAnsi="Calibri" w:cs="Calibri"/>
                  <w:color w:val="000000"/>
                  <w:sz w:val="20"/>
                  <w:szCs w:val="20"/>
                </w:rPr>
                <w:t>ENSG00000135333.15</w:t>
              </w:r>
            </w:ins>
          </w:p>
        </w:tc>
        <w:tc>
          <w:tcPr>
            <w:tcW w:w="0" w:type="auto"/>
            <w:tcBorders>
              <w:top w:val="nil"/>
              <w:left w:val="nil"/>
              <w:bottom w:val="nil"/>
              <w:right w:val="nil"/>
            </w:tcBorders>
            <w:shd w:val="clear" w:color="auto" w:fill="auto"/>
            <w:noWrap/>
            <w:vAlign w:val="bottom"/>
            <w:hideMark/>
          </w:tcPr>
          <w:p w14:paraId="14BD5612" w14:textId="77777777" w:rsidR="00DC2757" w:rsidRPr="00DC2757" w:rsidRDefault="00DC2757" w:rsidP="00DC2757">
            <w:pPr>
              <w:spacing w:after="0" w:line="240" w:lineRule="auto"/>
              <w:rPr>
                <w:ins w:id="2652" w:author="Commodore, Sarah" w:date="2023-03-22T16:21:00Z"/>
                <w:rFonts w:ascii="Calibri" w:eastAsia="Times New Roman" w:hAnsi="Calibri" w:cs="Calibri"/>
                <w:color w:val="000000"/>
                <w:sz w:val="20"/>
                <w:szCs w:val="20"/>
              </w:rPr>
            </w:pPr>
            <w:ins w:id="2653" w:author="Commodore, Sarah" w:date="2023-03-22T16:21:00Z">
              <w:r w:rsidRPr="00DC2757">
                <w:rPr>
                  <w:rFonts w:ascii="Calibri" w:eastAsia="Times New Roman" w:hAnsi="Calibri" w:cs="Calibri"/>
                  <w:color w:val="000000"/>
                  <w:sz w:val="20"/>
                  <w:szCs w:val="20"/>
                </w:rPr>
                <w:t>EPHA7</w:t>
              </w:r>
            </w:ins>
          </w:p>
        </w:tc>
        <w:tc>
          <w:tcPr>
            <w:tcW w:w="0" w:type="auto"/>
            <w:tcBorders>
              <w:top w:val="nil"/>
              <w:left w:val="nil"/>
              <w:bottom w:val="nil"/>
              <w:right w:val="nil"/>
            </w:tcBorders>
            <w:shd w:val="clear" w:color="auto" w:fill="auto"/>
            <w:noWrap/>
            <w:vAlign w:val="bottom"/>
            <w:hideMark/>
          </w:tcPr>
          <w:p w14:paraId="3E9BB6BF" w14:textId="77777777" w:rsidR="00DC2757" w:rsidRPr="00DC2757" w:rsidRDefault="00DC2757" w:rsidP="00DC2757">
            <w:pPr>
              <w:spacing w:after="0" w:line="240" w:lineRule="auto"/>
              <w:jc w:val="center"/>
              <w:rPr>
                <w:ins w:id="2654" w:author="Commodore, Sarah" w:date="2023-03-22T16:21:00Z"/>
                <w:rFonts w:ascii="Calibri" w:eastAsia="Times New Roman" w:hAnsi="Calibri" w:cs="Calibri"/>
                <w:color w:val="000000"/>
                <w:sz w:val="20"/>
                <w:szCs w:val="20"/>
              </w:rPr>
            </w:pPr>
            <w:ins w:id="265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BE9ECA" w14:textId="77777777" w:rsidR="00DC2757" w:rsidRPr="00DC2757" w:rsidRDefault="00DC2757" w:rsidP="00DC2757">
            <w:pPr>
              <w:spacing w:after="0" w:line="240" w:lineRule="auto"/>
              <w:jc w:val="center"/>
              <w:rPr>
                <w:ins w:id="2656" w:author="Commodore, Sarah" w:date="2023-03-22T16:21:00Z"/>
                <w:rFonts w:ascii="Calibri" w:eastAsia="Times New Roman" w:hAnsi="Calibri" w:cs="Calibri"/>
                <w:color w:val="000000"/>
                <w:sz w:val="20"/>
                <w:szCs w:val="20"/>
              </w:rPr>
            </w:pPr>
            <w:ins w:id="2657"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09DEB0AF" w14:textId="77777777" w:rsidR="00DC2757" w:rsidRPr="00DC2757" w:rsidRDefault="00DC2757" w:rsidP="00DC2757">
            <w:pPr>
              <w:spacing w:after="0" w:line="240" w:lineRule="auto"/>
              <w:jc w:val="center"/>
              <w:rPr>
                <w:ins w:id="2658" w:author="Commodore, Sarah" w:date="2023-03-22T16:21:00Z"/>
                <w:rFonts w:ascii="Calibri" w:eastAsia="Times New Roman" w:hAnsi="Calibri" w:cs="Calibri"/>
                <w:color w:val="000000"/>
                <w:sz w:val="20"/>
                <w:szCs w:val="20"/>
              </w:rPr>
            </w:pPr>
            <w:ins w:id="2659" w:author="Commodore, Sarah" w:date="2023-03-22T16:21:00Z">
              <w:r w:rsidRPr="00DC2757">
                <w:rPr>
                  <w:rFonts w:ascii="Calibri" w:eastAsia="Times New Roman" w:hAnsi="Calibri" w:cs="Calibri"/>
                  <w:color w:val="000000"/>
                  <w:sz w:val="20"/>
                  <w:szCs w:val="20"/>
                </w:rPr>
                <w:t>2.2E-03</w:t>
              </w:r>
            </w:ins>
          </w:p>
        </w:tc>
        <w:tc>
          <w:tcPr>
            <w:tcW w:w="0" w:type="auto"/>
            <w:tcBorders>
              <w:top w:val="nil"/>
              <w:left w:val="nil"/>
              <w:bottom w:val="nil"/>
              <w:right w:val="nil"/>
            </w:tcBorders>
            <w:shd w:val="clear" w:color="auto" w:fill="auto"/>
            <w:noWrap/>
            <w:vAlign w:val="bottom"/>
            <w:hideMark/>
          </w:tcPr>
          <w:p w14:paraId="3F2CE272" w14:textId="77777777" w:rsidR="00DC2757" w:rsidRPr="00DC2757" w:rsidRDefault="00DC2757" w:rsidP="00DC2757">
            <w:pPr>
              <w:spacing w:after="0" w:line="240" w:lineRule="auto"/>
              <w:jc w:val="center"/>
              <w:rPr>
                <w:ins w:id="2660" w:author="Commodore, Sarah" w:date="2023-03-22T16:21:00Z"/>
                <w:rFonts w:ascii="Calibri" w:eastAsia="Times New Roman" w:hAnsi="Calibri" w:cs="Calibri"/>
                <w:color w:val="FF0000"/>
                <w:sz w:val="20"/>
                <w:szCs w:val="20"/>
              </w:rPr>
            </w:pPr>
            <w:ins w:id="2661" w:author="Commodore, Sarah" w:date="2023-03-22T16:21:00Z">
              <w:r w:rsidRPr="00DC2757">
                <w:rPr>
                  <w:rFonts w:ascii="Calibri" w:eastAsia="Times New Roman" w:hAnsi="Calibri" w:cs="Calibri"/>
                  <w:color w:val="FF0000"/>
                  <w:sz w:val="20"/>
                  <w:szCs w:val="20"/>
                </w:rPr>
                <w:t>*</w:t>
              </w:r>
            </w:ins>
          </w:p>
        </w:tc>
      </w:tr>
      <w:tr w:rsidR="00DC2757" w:rsidRPr="00DC2757" w14:paraId="26F736D4" w14:textId="77777777" w:rsidTr="00DC2757">
        <w:trPr>
          <w:trHeight w:val="260"/>
          <w:ins w:id="2662" w:author="Commodore, Sarah" w:date="2023-03-22T16:21:00Z"/>
        </w:trPr>
        <w:tc>
          <w:tcPr>
            <w:tcW w:w="0" w:type="auto"/>
            <w:tcBorders>
              <w:top w:val="nil"/>
              <w:left w:val="nil"/>
              <w:bottom w:val="nil"/>
              <w:right w:val="nil"/>
            </w:tcBorders>
            <w:shd w:val="clear" w:color="auto" w:fill="auto"/>
            <w:noWrap/>
            <w:vAlign w:val="bottom"/>
            <w:hideMark/>
          </w:tcPr>
          <w:p w14:paraId="40C17D35" w14:textId="77777777" w:rsidR="00DC2757" w:rsidRPr="00DC2757" w:rsidRDefault="00DC2757" w:rsidP="00DC2757">
            <w:pPr>
              <w:spacing w:after="0" w:line="240" w:lineRule="auto"/>
              <w:rPr>
                <w:ins w:id="2663" w:author="Commodore, Sarah" w:date="2023-03-22T16:21:00Z"/>
                <w:rFonts w:ascii="Calibri" w:eastAsia="Times New Roman" w:hAnsi="Calibri" w:cs="Calibri"/>
                <w:color w:val="000000"/>
                <w:sz w:val="20"/>
                <w:szCs w:val="20"/>
              </w:rPr>
            </w:pPr>
            <w:ins w:id="2664" w:author="Commodore, Sarah" w:date="2023-03-22T16:21:00Z">
              <w:r w:rsidRPr="00DC2757">
                <w:rPr>
                  <w:rFonts w:ascii="Calibri" w:eastAsia="Times New Roman" w:hAnsi="Calibri" w:cs="Calibri"/>
                  <w:color w:val="000000"/>
                  <w:sz w:val="20"/>
                  <w:szCs w:val="20"/>
                </w:rPr>
                <w:t>ENSG00000133640.20</w:t>
              </w:r>
            </w:ins>
          </w:p>
        </w:tc>
        <w:tc>
          <w:tcPr>
            <w:tcW w:w="0" w:type="auto"/>
            <w:tcBorders>
              <w:top w:val="nil"/>
              <w:left w:val="nil"/>
              <w:bottom w:val="nil"/>
              <w:right w:val="nil"/>
            </w:tcBorders>
            <w:shd w:val="clear" w:color="auto" w:fill="auto"/>
            <w:noWrap/>
            <w:vAlign w:val="bottom"/>
            <w:hideMark/>
          </w:tcPr>
          <w:p w14:paraId="59ED4374" w14:textId="77777777" w:rsidR="00DC2757" w:rsidRPr="00DC2757" w:rsidRDefault="00DC2757" w:rsidP="00DC2757">
            <w:pPr>
              <w:spacing w:after="0" w:line="240" w:lineRule="auto"/>
              <w:rPr>
                <w:ins w:id="2665" w:author="Commodore, Sarah" w:date="2023-03-22T16:21:00Z"/>
                <w:rFonts w:ascii="Calibri" w:eastAsia="Times New Roman" w:hAnsi="Calibri" w:cs="Calibri"/>
                <w:color w:val="000000"/>
                <w:sz w:val="20"/>
                <w:szCs w:val="20"/>
              </w:rPr>
            </w:pPr>
            <w:ins w:id="2666" w:author="Commodore, Sarah" w:date="2023-03-22T16:21:00Z">
              <w:r w:rsidRPr="00DC2757">
                <w:rPr>
                  <w:rFonts w:ascii="Calibri" w:eastAsia="Times New Roman" w:hAnsi="Calibri" w:cs="Calibri"/>
                  <w:color w:val="000000"/>
                  <w:sz w:val="20"/>
                  <w:szCs w:val="20"/>
                </w:rPr>
                <w:t>LRRIQ1</w:t>
              </w:r>
            </w:ins>
          </w:p>
        </w:tc>
        <w:tc>
          <w:tcPr>
            <w:tcW w:w="0" w:type="auto"/>
            <w:tcBorders>
              <w:top w:val="nil"/>
              <w:left w:val="nil"/>
              <w:bottom w:val="nil"/>
              <w:right w:val="nil"/>
            </w:tcBorders>
            <w:shd w:val="clear" w:color="auto" w:fill="auto"/>
            <w:noWrap/>
            <w:vAlign w:val="bottom"/>
            <w:hideMark/>
          </w:tcPr>
          <w:p w14:paraId="7E4193E0" w14:textId="77777777" w:rsidR="00DC2757" w:rsidRPr="00DC2757" w:rsidRDefault="00DC2757" w:rsidP="00DC2757">
            <w:pPr>
              <w:spacing w:after="0" w:line="240" w:lineRule="auto"/>
              <w:jc w:val="center"/>
              <w:rPr>
                <w:ins w:id="2667" w:author="Commodore, Sarah" w:date="2023-03-22T16:21:00Z"/>
                <w:rFonts w:ascii="Calibri" w:eastAsia="Times New Roman" w:hAnsi="Calibri" w:cs="Calibri"/>
                <w:color w:val="000000"/>
                <w:sz w:val="20"/>
                <w:szCs w:val="20"/>
              </w:rPr>
            </w:pPr>
            <w:ins w:id="266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4D2F74E" w14:textId="77777777" w:rsidR="00DC2757" w:rsidRPr="00DC2757" w:rsidRDefault="00DC2757" w:rsidP="00DC2757">
            <w:pPr>
              <w:spacing w:after="0" w:line="240" w:lineRule="auto"/>
              <w:jc w:val="center"/>
              <w:rPr>
                <w:ins w:id="2669" w:author="Commodore, Sarah" w:date="2023-03-22T16:21:00Z"/>
                <w:rFonts w:ascii="Calibri" w:eastAsia="Times New Roman" w:hAnsi="Calibri" w:cs="Calibri"/>
                <w:color w:val="000000"/>
                <w:sz w:val="20"/>
                <w:szCs w:val="20"/>
              </w:rPr>
            </w:pPr>
            <w:ins w:id="2670" w:author="Commodore, Sarah" w:date="2023-03-22T16:21:00Z">
              <w:r w:rsidRPr="00DC2757">
                <w:rPr>
                  <w:rFonts w:ascii="Calibri" w:eastAsia="Times New Roman" w:hAnsi="Calibri" w:cs="Calibri"/>
                  <w:color w:val="000000"/>
                  <w:sz w:val="20"/>
                  <w:szCs w:val="20"/>
                </w:rPr>
                <w:t>9.5E-13</w:t>
              </w:r>
            </w:ins>
          </w:p>
        </w:tc>
        <w:tc>
          <w:tcPr>
            <w:tcW w:w="0" w:type="auto"/>
            <w:tcBorders>
              <w:top w:val="nil"/>
              <w:left w:val="nil"/>
              <w:bottom w:val="nil"/>
              <w:right w:val="nil"/>
            </w:tcBorders>
            <w:shd w:val="clear" w:color="auto" w:fill="auto"/>
            <w:noWrap/>
            <w:vAlign w:val="bottom"/>
            <w:hideMark/>
          </w:tcPr>
          <w:p w14:paraId="1C6639CA" w14:textId="77777777" w:rsidR="00DC2757" w:rsidRPr="00DC2757" w:rsidRDefault="00DC2757" w:rsidP="00DC2757">
            <w:pPr>
              <w:spacing w:after="0" w:line="240" w:lineRule="auto"/>
              <w:jc w:val="center"/>
              <w:rPr>
                <w:ins w:id="2671" w:author="Commodore, Sarah" w:date="2023-03-22T16:21:00Z"/>
                <w:rFonts w:ascii="Calibri" w:eastAsia="Times New Roman" w:hAnsi="Calibri" w:cs="Calibri"/>
                <w:color w:val="000000"/>
                <w:sz w:val="20"/>
                <w:szCs w:val="20"/>
              </w:rPr>
            </w:pPr>
            <w:ins w:id="2672"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18C3B4AE" w14:textId="77777777" w:rsidR="00DC2757" w:rsidRPr="00DC2757" w:rsidRDefault="00DC2757" w:rsidP="00DC2757">
            <w:pPr>
              <w:spacing w:after="0" w:line="240" w:lineRule="auto"/>
              <w:jc w:val="center"/>
              <w:rPr>
                <w:ins w:id="2673" w:author="Commodore, Sarah" w:date="2023-03-22T16:21:00Z"/>
                <w:rFonts w:ascii="Calibri" w:eastAsia="Times New Roman" w:hAnsi="Calibri" w:cs="Calibri"/>
                <w:color w:val="FF0000"/>
                <w:sz w:val="20"/>
                <w:szCs w:val="20"/>
              </w:rPr>
            </w:pPr>
            <w:ins w:id="2674" w:author="Commodore, Sarah" w:date="2023-03-22T16:21:00Z">
              <w:r w:rsidRPr="00DC2757">
                <w:rPr>
                  <w:rFonts w:ascii="Calibri" w:eastAsia="Times New Roman" w:hAnsi="Calibri" w:cs="Calibri"/>
                  <w:color w:val="FF0000"/>
                  <w:sz w:val="20"/>
                  <w:szCs w:val="20"/>
                </w:rPr>
                <w:t>*</w:t>
              </w:r>
            </w:ins>
          </w:p>
        </w:tc>
      </w:tr>
      <w:tr w:rsidR="00DC2757" w:rsidRPr="00DC2757" w14:paraId="643B92F5" w14:textId="77777777" w:rsidTr="00DC2757">
        <w:trPr>
          <w:trHeight w:val="260"/>
          <w:ins w:id="2675" w:author="Commodore, Sarah" w:date="2023-03-22T16:21:00Z"/>
        </w:trPr>
        <w:tc>
          <w:tcPr>
            <w:tcW w:w="0" w:type="auto"/>
            <w:tcBorders>
              <w:top w:val="nil"/>
              <w:left w:val="nil"/>
              <w:bottom w:val="nil"/>
              <w:right w:val="nil"/>
            </w:tcBorders>
            <w:shd w:val="clear" w:color="auto" w:fill="auto"/>
            <w:noWrap/>
            <w:vAlign w:val="bottom"/>
            <w:hideMark/>
          </w:tcPr>
          <w:p w14:paraId="74FF1EA8" w14:textId="77777777" w:rsidR="00DC2757" w:rsidRPr="00DC2757" w:rsidRDefault="00DC2757" w:rsidP="00DC2757">
            <w:pPr>
              <w:spacing w:after="0" w:line="240" w:lineRule="auto"/>
              <w:rPr>
                <w:ins w:id="2676" w:author="Commodore, Sarah" w:date="2023-03-22T16:21:00Z"/>
                <w:rFonts w:ascii="Calibri" w:eastAsia="Times New Roman" w:hAnsi="Calibri" w:cs="Calibri"/>
                <w:color w:val="000000"/>
                <w:sz w:val="20"/>
                <w:szCs w:val="20"/>
              </w:rPr>
            </w:pPr>
            <w:ins w:id="2677" w:author="Commodore, Sarah" w:date="2023-03-22T16:21:00Z">
              <w:r w:rsidRPr="00DC2757">
                <w:rPr>
                  <w:rFonts w:ascii="Calibri" w:eastAsia="Times New Roman" w:hAnsi="Calibri" w:cs="Calibri"/>
                  <w:color w:val="000000"/>
                  <w:sz w:val="20"/>
                  <w:szCs w:val="20"/>
                </w:rPr>
                <w:t>ENSG00000146038.12</w:t>
              </w:r>
            </w:ins>
          </w:p>
        </w:tc>
        <w:tc>
          <w:tcPr>
            <w:tcW w:w="0" w:type="auto"/>
            <w:tcBorders>
              <w:top w:val="nil"/>
              <w:left w:val="nil"/>
              <w:bottom w:val="nil"/>
              <w:right w:val="nil"/>
            </w:tcBorders>
            <w:shd w:val="clear" w:color="auto" w:fill="auto"/>
            <w:noWrap/>
            <w:vAlign w:val="bottom"/>
            <w:hideMark/>
          </w:tcPr>
          <w:p w14:paraId="7A480358" w14:textId="77777777" w:rsidR="00DC2757" w:rsidRPr="00DC2757" w:rsidRDefault="00DC2757" w:rsidP="00DC2757">
            <w:pPr>
              <w:spacing w:after="0" w:line="240" w:lineRule="auto"/>
              <w:rPr>
                <w:ins w:id="2678" w:author="Commodore, Sarah" w:date="2023-03-22T16:21:00Z"/>
                <w:rFonts w:ascii="Calibri" w:eastAsia="Times New Roman" w:hAnsi="Calibri" w:cs="Calibri"/>
                <w:color w:val="000000"/>
                <w:sz w:val="20"/>
                <w:szCs w:val="20"/>
              </w:rPr>
            </w:pPr>
            <w:ins w:id="2679" w:author="Commodore, Sarah" w:date="2023-03-22T16:21:00Z">
              <w:r w:rsidRPr="00DC2757">
                <w:rPr>
                  <w:rFonts w:ascii="Calibri" w:eastAsia="Times New Roman" w:hAnsi="Calibri" w:cs="Calibri"/>
                  <w:color w:val="000000"/>
                  <w:sz w:val="20"/>
                  <w:szCs w:val="20"/>
                </w:rPr>
                <w:t>DCDC2</w:t>
              </w:r>
            </w:ins>
          </w:p>
        </w:tc>
        <w:tc>
          <w:tcPr>
            <w:tcW w:w="0" w:type="auto"/>
            <w:tcBorders>
              <w:top w:val="nil"/>
              <w:left w:val="nil"/>
              <w:bottom w:val="nil"/>
              <w:right w:val="nil"/>
            </w:tcBorders>
            <w:shd w:val="clear" w:color="auto" w:fill="auto"/>
            <w:noWrap/>
            <w:vAlign w:val="bottom"/>
            <w:hideMark/>
          </w:tcPr>
          <w:p w14:paraId="37B551F6" w14:textId="77777777" w:rsidR="00DC2757" w:rsidRPr="00DC2757" w:rsidRDefault="00DC2757" w:rsidP="00DC2757">
            <w:pPr>
              <w:spacing w:after="0" w:line="240" w:lineRule="auto"/>
              <w:jc w:val="center"/>
              <w:rPr>
                <w:ins w:id="2680" w:author="Commodore, Sarah" w:date="2023-03-22T16:21:00Z"/>
                <w:rFonts w:ascii="Calibri" w:eastAsia="Times New Roman" w:hAnsi="Calibri" w:cs="Calibri"/>
                <w:color w:val="000000"/>
                <w:sz w:val="20"/>
                <w:szCs w:val="20"/>
              </w:rPr>
            </w:pPr>
            <w:ins w:id="268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216221C" w14:textId="77777777" w:rsidR="00DC2757" w:rsidRPr="00DC2757" w:rsidRDefault="00DC2757" w:rsidP="00DC2757">
            <w:pPr>
              <w:spacing w:after="0" w:line="240" w:lineRule="auto"/>
              <w:jc w:val="center"/>
              <w:rPr>
                <w:ins w:id="2682" w:author="Commodore, Sarah" w:date="2023-03-22T16:21:00Z"/>
                <w:rFonts w:ascii="Calibri" w:eastAsia="Times New Roman" w:hAnsi="Calibri" w:cs="Calibri"/>
                <w:color w:val="000000"/>
                <w:sz w:val="20"/>
                <w:szCs w:val="20"/>
              </w:rPr>
            </w:pPr>
            <w:ins w:id="2683"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6275A8B" w14:textId="77777777" w:rsidR="00DC2757" w:rsidRPr="00DC2757" w:rsidRDefault="00DC2757" w:rsidP="00DC2757">
            <w:pPr>
              <w:spacing w:after="0" w:line="240" w:lineRule="auto"/>
              <w:jc w:val="center"/>
              <w:rPr>
                <w:ins w:id="2684" w:author="Commodore, Sarah" w:date="2023-03-22T16:21:00Z"/>
                <w:rFonts w:ascii="Calibri" w:eastAsia="Times New Roman" w:hAnsi="Calibri" w:cs="Calibri"/>
                <w:color w:val="000000"/>
                <w:sz w:val="20"/>
                <w:szCs w:val="20"/>
              </w:rPr>
            </w:pPr>
            <w:ins w:id="2685" w:author="Commodore, Sarah" w:date="2023-03-22T16:21:00Z">
              <w:r w:rsidRPr="00DC2757">
                <w:rPr>
                  <w:rFonts w:ascii="Calibri" w:eastAsia="Times New Roman" w:hAnsi="Calibri" w:cs="Calibri"/>
                  <w:color w:val="000000"/>
                  <w:sz w:val="20"/>
                  <w:szCs w:val="20"/>
                </w:rPr>
                <w:t>4.3E-08</w:t>
              </w:r>
            </w:ins>
          </w:p>
        </w:tc>
        <w:tc>
          <w:tcPr>
            <w:tcW w:w="0" w:type="auto"/>
            <w:tcBorders>
              <w:top w:val="nil"/>
              <w:left w:val="nil"/>
              <w:bottom w:val="nil"/>
              <w:right w:val="nil"/>
            </w:tcBorders>
            <w:shd w:val="clear" w:color="auto" w:fill="auto"/>
            <w:noWrap/>
            <w:vAlign w:val="bottom"/>
            <w:hideMark/>
          </w:tcPr>
          <w:p w14:paraId="0EC9868D" w14:textId="77777777" w:rsidR="00DC2757" w:rsidRPr="00DC2757" w:rsidRDefault="00DC2757" w:rsidP="00DC2757">
            <w:pPr>
              <w:spacing w:after="0" w:line="240" w:lineRule="auto"/>
              <w:jc w:val="center"/>
              <w:rPr>
                <w:ins w:id="2686" w:author="Commodore, Sarah" w:date="2023-03-22T16:21:00Z"/>
                <w:rFonts w:ascii="Calibri" w:eastAsia="Times New Roman" w:hAnsi="Calibri" w:cs="Calibri"/>
                <w:color w:val="FF0000"/>
                <w:sz w:val="20"/>
                <w:szCs w:val="20"/>
              </w:rPr>
            </w:pPr>
            <w:ins w:id="2687" w:author="Commodore, Sarah" w:date="2023-03-22T16:21:00Z">
              <w:r w:rsidRPr="00DC2757">
                <w:rPr>
                  <w:rFonts w:ascii="Calibri" w:eastAsia="Times New Roman" w:hAnsi="Calibri" w:cs="Calibri"/>
                  <w:color w:val="FF0000"/>
                  <w:sz w:val="20"/>
                  <w:szCs w:val="20"/>
                </w:rPr>
                <w:t>*</w:t>
              </w:r>
            </w:ins>
          </w:p>
        </w:tc>
      </w:tr>
      <w:tr w:rsidR="00DC2757" w:rsidRPr="00DC2757" w14:paraId="183D079C" w14:textId="77777777" w:rsidTr="00DC2757">
        <w:trPr>
          <w:trHeight w:val="260"/>
          <w:ins w:id="2688" w:author="Commodore, Sarah" w:date="2023-03-22T16:21:00Z"/>
        </w:trPr>
        <w:tc>
          <w:tcPr>
            <w:tcW w:w="0" w:type="auto"/>
            <w:tcBorders>
              <w:top w:val="nil"/>
              <w:left w:val="nil"/>
              <w:bottom w:val="nil"/>
              <w:right w:val="nil"/>
            </w:tcBorders>
            <w:shd w:val="clear" w:color="auto" w:fill="auto"/>
            <w:noWrap/>
            <w:vAlign w:val="bottom"/>
            <w:hideMark/>
          </w:tcPr>
          <w:p w14:paraId="5C81A2A2" w14:textId="77777777" w:rsidR="00DC2757" w:rsidRPr="00DC2757" w:rsidRDefault="00DC2757" w:rsidP="00DC2757">
            <w:pPr>
              <w:spacing w:after="0" w:line="240" w:lineRule="auto"/>
              <w:rPr>
                <w:ins w:id="2689" w:author="Commodore, Sarah" w:date="2023-03-22T16:21:00Z"/>
                <w:rFonts w:ascii="Calibri" w:eastAsia="Times New Roman" w:hAnsi="Calibri" w:cs="Calibri"/>
                <w:color w:val="000000"/>
                <w:sz w:val="20"/>
                <w:szCs w:val="20"/>
              </w:rPr>
            </w:pPr>
            <w:ins w:id="2690" w:author="Commodore, Sarah" w:date="2023-03-22T16:21:00Z">
              <w:r w:rsidRPr="00DC2757">
                <w:rPr>
                  <w:rFonts w:ascii="Calibri" w:eastAsia="Times New Roman" w:hAnsi="Calibri" w:cs="Calibri"/>
                  <w:color w:val="000000"/>
                  <w:sz w:val="20"/>
                  <w:szCs w:val="20"/>
                </w:rPr>
                <w:t>ENSG00000237674.1</w:t>
              </w:r>
            </w:ins>
          </w:p>
        </w:tc>
        <w:tc>
          <w:tcPr>
            <w:tcW w:w="0" w:type="auto"/>
            <w:tcBorders>
              <w:top w:val="nil"/>
              <w:left w:val="nil"/>
              <w:bottom w:val="nil"/>
              <w:right w:val="nil"/>
            </w:tcBorders>
            <w:shd w:val="clear" w:color="auto" w:fill="auto"/>
            <w:noWrap/>
            <w:vAlign w:val="bottom"/>
            <w:hideMark/>
          </w:tcPr>
          <w:p w14:paraId="744914B0" w14:textId="77777777" w:rsidR="00DC2757" w:rsidRPr="00DC2757" w:rsidRDefault="00DC2757" w:rsidP="00DC2757">
            <w:pPr>
              <w:spacing w:after="0" w:line="240" w:lineRule="auto"/>
              <w:rPr>
                <w:ins w:id="2691" w:author="Commodore, Sarah" w:date="2023-03-22T16:21:00Z"/>
                <w:rFonts w:ascii="Calibri" w:eastAsia="Times New Roman" w:hAnsi="Calibri" w:cs="Calibri"/>
                <w:color w:val="000000"/>
                <w:sz w:val="20"/>
                <w:szCs w:val="20"/>
              </w:rPr>
            </w:pPr>
            <w:ins w:id="2692" w:author="Commodore, Sarah" w:date="2023-03-22T16:21:00Z">
              <w:r w:rsidRPr="00DC2757">
                <w:rPr>
                  <w:rFonts w:ascii="Calibri" w:eastAsia="Times New Roman" w:hAnsi="Calibri" w:cs="Calibri"/>
                  <w:color w:val="000000"/>
                  <w:sz w:val="20"/>
                  <w:szCs w:val="20"/>
                </w:rPr>
                <w:t>GSTA7P</w:t>
              </w:r>
            </w:ins>
          </w:p>
        </w:tc>
        <w:tc>
          <w:tcPr>
            <w:tcW w:w="0" w:type="auto"/>
            <w:tcBorders>
              <w:top w:val="nil"/>
              <w:left w:val="nil"/>
              <w:bottom w:val="nil"/>
              <w:right w:val="nil"/>
            </w:tcBorders>
            <w:shd w:val="clear" w:color="auto" w:fill="auto"/>
            <w:noWrap/>
            <w:vAlign w:val="bottom"/>
            <w:hideMark/>
          </w:tcPr>
          <w:p w14:paraId="32AB9D19" w14:textId="77777777" w:rsidR="00DC2757" w:rsidRPr="00DC2757" w:rsidRDefault="00DC2757" w:rsidP="00DC2757">
            <w:pPr>
              <w:spacing w:after="0" w:line="240" w:lineRule="auto"/>
              <w:jc w:val="center"/>
              <w:rPr>
                <w:ins w:id="2693" w:author="Commodore, Sarah" w:date="2023-03-22T16:21:00Z"/>
                <w:rFonts w:ascii="Calibri" w:eastAsia="Times New Roman" w:hAnsi="Calibri" w:cs="Calibri"/>
                <w:color w:val="000000"/>
                <w:sz w:val="20"/>
                <w:szCs w:val="20"/>
              </w:rPr>
            </w:pPr>
            <w:ins w:id="269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CB696FA" w14:textId="77777777" w:rsidR="00DC2757" w:rsidRPr="00DC2757" w:rsidRDefault="00DC2757" w:rsidP="00DC2757">
            <w:pPr>
              <w:spacing w:after="0" w:line="240" w:lineRule="auto"/>
              <w:jc w:val="center"/>
              <w:rPr>
                <w:ins w:id="2695" w:author="Commodore, Sarah" w:date="2023-03-22T16:21:00Z"/>
                <w:rFonts w:ascii="Calibri" w:eastAsia="Times New Roman" w:hAnsi="Calibri" w:cs="Calibri"/>
                <w:color w:val="000000"/>
                <w:sz w:val="20"/>
                <w:szCs w:val="20"/>
              </w:rPr>
            </w:pPr>
            <w:ins w:id="2696"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03CAFF4B" w14:textId="77777777" w:rsidR="00DC2757" w:rsidRPr="00DC2757" w:rsidRDefault="00DC2757" w:rsidP="00DC2757">
            <w:pPr>
              <w:spacing w:after="0" w:line="240" w:lineRule="auto"/>
              <w:jc w:val="center"/>
              <w:rPr>
                <w:ins w:id="2697" w:author="Commodore, Sarah" w:date="2023-03-22T16:21:00Z"/>
                <w:rFonts w:ascii="Calibri" w:eastAsia="Times New Roman" w:hAnsi="Calibri" w:cs="Calibri"/>
                <w:color w:val="000000"/>
                <w:sz w:val="20"/>
                <w:szCs w:val="20"/>
              </w:rPr>
            </w:pPr>
            <w:ins w:id="2698" w:author="Commodore, Sarah" w:date="2023-03-22T16:21:00Z">
              <w:r w:rsidRPr="00DC2757">
                <w:rPr>
                  <w:rFonts w:ascii="Calibri" w:eastAsia="Times New Roman" w:hAnsi="Calibri" w:cs="Calibri"/>
                  <w:color w:val="000000"/>
                  <w:sz w:val="20"/>
                  <w:szCs w:val="20"/>
                </w:rPr>
                <w:t>8.2E-03</w:t>
              </w:r>
            </w:ins>
          </w:p>
        </w:tc>
        <w:tc>
          <w:tcPr>
            <w:tcW w:w="0" w:type="auto"/>
            <w:tcBorders>
              <w:top w:val="nil"/>
              <w:left w:val="nil"/>
              <w:bottom w:val="nil"/>
              <w:right w:val="nil"/>
            </w:tcBorders>
            <w:shd w:val="clear" w:color="auto" w:fill="auto"/>
            <w:noWrap/>
            <w:vAlign w:val="bottom"/>
            <w:hideMark/>
          </w:tcPr>
          <w:p w14:paraId="1DB08723" w14:textId="77777777" w:rsidR="00DC2757" w:rsidRPr="00DC2757" w:rsidRDefault="00DC2757" w:rsidP="00DC2757">
            <w:pPr>
              <w:spacing w:after="0" w:line="240" w:lineRule="auto"/>
              <w:jc w:val="center"/>
              <w:rPr>
                <w:ins w:id="2699" w:author="Commodore, Sarah" w:date="2023-03-22T16:21:00Z"/>
                <w:rFonts w:ascii="Calibri" w:eastAsia="Times New Roman" w:hAnsi="Calibri" w:cs="Calibri"/>
                <w:color w:val="FF0000"/>
                <w:sz w:val="20"/>
                <w:szCs w:val="20"/>
              </w:rPr>
            </w:pPr>
            <w:ins w:id="2700" w:author="Commodore, Sarah" w:date="2023-03-22T16:21:00Z">
              <w:r w:rsidRPr="00DC2757">
                <w:rPr>
                  <w:rFonts w:ascii="Calibri" w:eastAsia="Times New Roman" w:hAnsi="Calibri" w:cs="Calibri"/>
                  <w:color w:val="FF0000"/>
                  <w:sz w:val="20"/>
                  <w:szCs w:val="20"/>
                </w:rPr>
                <w:t>*</w:t>
              </w:r>
            </w:ins>
          </w:p>
        </w:tc>
      </w:tr>
      <w:tr w:rsidR="00DC2757" w:rsidRPr="00DC2757" w14:paraId="5C15F5BC" w14:textId="77777777" w:rsidTr="00DC2757">
        <w:trPr>
          <w:trHeight w:val="260"/>
          <w:ins w:id="2701" w:author="Commodore, Sarah" w:date="2023-03-22T16:21:00Z"/>
        </w:trPr>
        <w:tc>
          <w:tcPr>
            <w:tcW w:w="0" w:type="auto"/>
            <w:tcBorders>
              <w:top w:val="nil"/>
              <w:left w:val="nil"/>
              <w:bottom w:val="nil"/>
              <w:right w:val="nil"/>
            </w:tcBorders>
            <w:shd w:val="clear" w:color="auto" w:fill="auto"/>
            <w:noWrap/>
            <w:vAlign w:val="bottom"/>
            <w:hideMark/>
          </w:tcPr>
          <w:p w14:paraId="7859A07E" w14:textId="77777777" w:rsidR="00DC2757" w:rsidRPr="00DC2757" w:rsidRDefault="00DC2757" w:rsidP="00DC2757">
            <w:pPr>
              <w:spacing w:after="0" w:line="240" w:lineRule="auto"/>
              <w:rPr>
                <w:ins w:id="2702" w:author="Commodore, Sarah" w:date="2023-03-22T16:21:00Z"/>
                <w:rFonts w:ascii="Calibri" w:eastAsia="Times New Roman" w:hAnsi="Calibri" w:cs="Calibri"/>
                <w:color w:val="000000"/>
                <w:sz w:val="20"/>
                <w:szCs w:val="20"/>
              </w:rPr>
            </w:pPr>
            <w:ins w:id="2703" w:author="Commodore, Sarah" w:date="2023-03-22T16:21:00Z">
              <w:r w:rsidRPr="00DC2757">
                <w:rPr>
                  <w:rFonts w:ascii="Calibri" w:eastAsia="Times New Roman" w:hAnsi="Calibri" w:cs="Calibri"/>
                  <w:color w:val="000000"/>
                  <w:sz w:val="20"/>
                  <w:szCs w:val="20"/>
                </w:rPr>
                <w:t>ENSG00000260156.1</w:t>
              </w:r>
            </w:ins>
          </w:p>
        </w:tc>
        <w:tc>
          <w:tcPr>
            <w:tcW w:w="0" w:type="auto"/>
            <w:tcBorders>
              <w:top w:val="nil"/>
              <w:left w:val="nil"/>
              <w:bottom w:val="nil"/>
              <w:right w:val="nil"/>
            </w:tcBorders>
            <w:shd w:val="clear" w:color="auto" w:fill="auto"/>
            <w:noWrap/>
            <w:vAlign w:val="bottom"/>
            <w:hideMark/>
          </w:tcPr>
          <w:p w14:paraId="216F0427" w14:textId="77777777" w:rsidR="00DC2757" w:rsidRPr="00DC2757" w:rsidRDefault="00DC2757" w:rsidP="00DC2757">
            <w:pPr>
              <w:spacing w:after="0" w:line="240" w:lineRule="auto"/>
              <w:rPr>
                <w:ins w:id="2704" w:author="Commodore, Sarah" w:date="2023-03-22T16:21:00Z"/>
                <w:rFonts w:ascii="Calibri" w:eastAsia="Times New Roman" w:hAnsi="Calibri" w:cs="Calibri"/>
                <w:color w:val="000000"/>
                <w:sz w:val="20"/>
                <w:szCs w:val="20"/>
              </w:rPr>
            </w:pPr>
            <w:ins w:id="2705" w:author="Commodore, Sarah" w:date="2023-03-22T16:21:00Z">
              <w:r w:rsidRPr="00DC2757">
                <w:rPr>
                  <w:rFonts w:ascii="Calibri" w:eastAsia="Times New Roman" w:hAnsi="Calibri" w:cs="Calibri"/>
                  <w:color w:val="000000"/>
                  <w:sz w:val="20"/>
                  <w:szCs w:val="20"/>
                </w:rPr>
                <w:t>AC020763.1</w:t>
              </w:r>
            </w:ins>
          </w:p>
        </w:tc>
        <w:tc>
          <w:tcPr>
            <w:tcW w:w="0" w:type="auto"/>
            <w:tcBorders>
              <w:top w:val="nil"/>
              <w:left w:val="nil"/>
              <w:bottom w:val="nil"/>
              <w:right w:val="nil"/>
            </w:tcBorders>
            <w:shd w:val="clear" w:color="auto" w:fill="auto"/>
            <w:noWrap/>
            <w:vAlign w:val="bottom"/>
            <w:hideMark/>
          </w:tcPr>
          <w:p w14:paraId="3AFF01BE" w14:textId="77777777" w:rsidR="00DC2757" w:rsidRPr="00DC2757" w:rsidRDefault="00DC2757" w:rsidP="00DC2757">
            <w:pPr>
              <w:spacing w:after="0" w:line="240" w:lineRule="auto"/>
              <w:jc w:val="center"/>
              <w:rPr>
                <w:ins w:id="2706" w:author="Commodore, Sarah" w:date="2023-03-22T16:21:00Z"/>
                <w:rFonts w:ascii="Calibri" w:eastAsia="Times New Roman" w:hAnsi="Calibri" w:cs="Calibri"/>
                <w:color w:val="000000"/>
                <w:sz w:val="20"/>
                <w:szCs w:val="20"/>
              </w:rPr>
            </w:pPr>
            <w:ins w:id="270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F2AAFE" w14:textId="77777777" w:rsidR="00DC2757" w:rsidRPr="00DC2757" w:rsidRDefault="00DC2757" w:rsidP="00DC2757">
            <w:pPr>
              <w:spacing w:after="0" w:line="240" w:lineRule="auto"/>
              <w:jc w:val="center"/>
              <w:rPr>
                <w:ins w:id="2708" w:author="Commodore, Sarah" w:date="2023-03-22T16:21:00Z"/>
                <w:rFonts w:ascii="Calibri" w:eastAsia="Times New Roman" w:hAnsi="Calibri" w:cs="Calibri"/>
                <w:color w:val="000000"/>
                <w:sz w:val="20"/>
                <w:szCs w:val="20"/>
              </w:rPr>
            </w:pPr>
            <w:ins w:id="2709"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6F96AB5C" w14:textId="77777777" w:rsidR="00DC2757" w:rsidRPr="00DC2757" w:rsidRDefault="00DC2757" w:rsidP="00DC2757">
            <w:pPr>
              <w:spacing w:after="0" w:line="240" w:lineRule="auto"/>
              <w:jc w:val="center"/>
              <w:rPr>
                <w:ins w:id="2710" w:author="Commodore, Sarah" w:date="2023-03-22T16:21:00Z"/>
                <w:rFonts w:ascii="Calibri" w:eastAsia="Times New Roman" w:hAnsi="Calibri" w:cs="Calibri"/>
                <w:color w:val="000000"/>
                <w:sz w:val="20"/>
                <w:szCs w:val="20"/>
              </w:rPr>
            </w:pPr>
            <w:ins w:id="2711"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0238E781" w14:textId="77777777" w:rsidR="00DC2757" w:rsidRPr="00DC2757" w:rsidRDefault="00DC2757" w:rsidP="00DC2757">
            <w:pPr>
              <w:spacing w:after="0" w:line="240" w:lineRule="auto"/>
              <w:jc w:val="center"/>
              <w:rPr>
                <w:ins w:id="2712" w:author="Commodore, Sarah" w:date="2023-03-22T16:21:00Z"/>
                <w:rFonts w:ascii="Calibri" w:eastAsia="Times New Roman" w:hAnsi="Calibri" w:cs="Calibri"/>
                <w:color w:val="FF0000"/>
                <w:sz w:val="20"/>
                <w:szCs w:val="20"/>
              </w:rPr>
            </w:pPr>
            <w:ins w:id="2713" w:author="Commodore, Sarah" w:date="2023-03-22T16:21:00Z">
              <w:r w:rsidRPr="00DC2757">
                <w:rPr>
                  <w:rFonts w:ascii="Calibri" w:eastAsia="Times New Roman" w:hAnsi="Calibri" w:cs="Calibri"/>
                  <w:color w:val="FF0000"/>
                  <w:sz w:val="20"/>
                  <w:szCs w:val="20"/>
                </w:rPr>
                <w:t>*</w:t>
              </w:r>
            </w:ins>
          </w:p>
        </w:tc>
      </w:tr>
      <w:tr w:rsidR="00DC2757" w:rsidRPr="00DC2757" w14:paraId="7CEFB63A" w14:textId="77777777" w:rsidTr="00DC2757">
        <w:trPr>
          <w:trHeight w:val="260"/>
          <w:ins w:id="2714" w:author="Commodore, Sarah" w:date="2023-03-22T16:21:00Z"/>
        </w:trPr>
        <w:tc>
          <w:tcPr>
            <w:tcW w:w="0" w:type="auto"/>
            <w:tcBorders>
              <w:top w:val="nil"/>
              <w:left w:val="nil"/>
              <w:bottom w:val="nil"/>
              <w:right w:val="nil"/>
            </w:tcBorders>
            <w:shd w:val="clear" w:color="auto" w:fill="auto"/>
            <w:noWrap/>
            <w:vAlign w:val="bottom"/>
            <w:hideMark/>
          </w:tcPr>
          <w:p w14:paraId="51811E24" w14:textId="77777777" w:rsidR="00DC2757" w:rsidRPr="00DC2757" w:rsidRDefault="00DC2757" w:rsidP="00DC2757">
            <w:pPr>
              <w:spacing w:after="0" w:line="240" w:lineRule="auto"/>
              <w:rPr>
                <w:ins w:id="2715" w:author="Commodore, Sarah" w:date="2023-03-22T16:21:00Z"/>
                <w:rFonts w:ascii="Calibri" w:eastAsia="Times New Roman" w:hAnsi="Calibri" w:cs="Calibri"/>
                <w:color w:val="000000"/>
                <w:sz w:val="20"/>
                <w:szCs w:val="20"/>
              </w:rPr>
            </w:pPr>
            <w:ins w:id="2716" w:author="Commodore, Sarah" w:date="2023-03-22T16:21:00Z">
              <w:r w:rsidRPr="00DC2757">
                <w:rPr>
                  <w:rFonts w:ascii="Calibri" w:eastAsia="Times New Roman" w:hAnsi="Calibri" w:cs="Calibri"/>
                  <w:color w:val="000000"/>
                  <w:sz w:val="20"/>
                  <w:szCs w:val="20"/>
                </w:rPr>
                <w:t>ENSG00000101448.14</w:t>
              </w:r>
            </w:ins>
          </w:p>
        </w:tc>
        <w:tc>
          <w:tcPr>
            <w:tcW w:w="0" w:type="auto"/>
            <w:tcBorders>
              <w:top w:val="nil"/>
              <w:left w:val="nil"/>
              <w:bottom w:val="nil"/>
              <w:right w:val="nil"/>
            </w:tcBorders>
            <w:shd w:val="clear" w:color="auto" w:fill="auto"/>
            <w:noWrap/>
            <w:vAlign w:val="bottom"/>
            <w:hideMark/>
          </w:tcPr>
          <w:p w14:paraId="616E2AAF" w14:textId="77777777" w:rsidR="00DC2757" w:rsidRPr="00DC2757" w:rsidRDefault="00DC2757" w:rsidP="00DC2757">
            <w:pPr>
              <w:spacing w:after="0" w:line="240" w:lineRule="auto"/>
              <w:rPr>
                <w:ins w:id="2717" w:author="Commodore, Sarah" w:date="2023-03-22T16:21:00Z"/>
                <w:rFonts w:ascii="Calibri" w:eastAsia="Times New Roman" w:hAnsi="Calibri" w:cs="Calibri"/>
                <w:color w:val="000000"/>
                <w:sz w:val="20"/>
                <w:szCs w:val="20"/>
              </w:rPr>
            </w:pPr>
            <w:ins w:id="2718" w:author="Commodore, Sarah" w:date="2023-03-22T16:21:00Z">
              <w:r w:rsidRPr="00DC2757">
                <w:rPr>
                  <w:rFonts w:ascii="Calibri" w:eastAsia="Times New Roman" w:hAnsi="Calibri" w:cs="Calibri"/>
                  <w:color w:val="000000"/>
                  <w:sz w:val="20"/>
                  <w:szCs w:val="20"/>
                </w:rPr>
                <w:t>EPPIN</w:t>
              </w:r>
            </w:ins>
          </w:p>
        </w:tc>
        <w:tc>
          <w:tcPr>
            <w:tcW w:w="0" w:type="auto"/>
            <w:tcBorders>
              <w:top w:val="nil"/>
              <w:left w:val="nil"/>
              <w:bottom w:val="nil"/>
              <w:right w:val="nil"/>
            </w:tcBorders>
            <w:shd w:val="clear" w:color="auto" w:fill="auto"/>
            <w:noWrap/>
            <w:vAlign w:val="bottom"/>
            <w:hideMark/>
          </w:tcPr>
          <w:p w14:paraId="5A687315" w14:textId="77777777" w:rsidR="00DC2757" w:rsidRPr="00DC2757" w:rsidRDefault="00DC2757" w:rsidP="00DC2757">
            <w:pPr>
              <w:spacing w:after="0" w:line="240" w:lineRule="auto"/>
              <w:jc w:val="center"/>
              <w:rPr>
                <w:ins w:id="2719" w:author="Commodore, Sarah" w:date="2023-03-22T16:21:00Z"/>
                <w:rFonts w:ascii="Calibri" w:eastAsia="Times New Roman" w:hAnsi="Calibri" w:cs="Calibri"/>
                <w:color w:val="000000"/>
                <w:sz w:val="20"/>
                <w:szCs w:val="20"/>
              </w:rPr>
            </w:pPr>
            <w:ins w:id="272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13E1F7" w14:textId="77777777" w:rsidR="00DC2757" w:rsidRPr="00DC2757" w:rsidRDefault="00DC2757" w:rsidP="00DC2757">
            <w:pPr>
              <w:spacing w:after="0" w:line="240" w:lineRule="auto"/>
              <w:jc w:val="center"/>
              <w:rPr>
                <w:ins w:id="2721" w:author="Commodore, Sarah" w:date="2023-03-22T16:21:00Z"/>
                <w:rFonts w:ascii="Calibri" w:eastAsia="Times New Roman" w:hAnsi="Calibri" w:cs="Calibri"/>
                <w:color w:val="000000"/>
                <w:sz w:val="20"/>
                <w:szCs w:val="20"/>
              </w:rPr>
            </w:pPr>
            <w:ins w:id="2722" w:author="Commodore, Sarah" w:date="2023-03-22T16:21:00Z">
              <w:r w:rsidRPr="00DC2757">
                <w:rPr>
                  <w:rFonts w:ascii="Calibri" w:eastAsia="Times New Roman" w:hAnsi="Calibri" w:cs="Calibri"/>
                  <w:color w:val="000000"/>
                  <w:sz w:val="20"/>
                  <w:szCs w:val="20"/>
                </w:rPr>
                <w:t>7.8E-10</w:t>
              </w:r>
            </w:ins>
          </w:p>
        </w:tc>
        <w:tc>
          <w:tcPr>
            <w:tcW w:w="0" w:type="auto"/>
            <w:tcBorders>
              <w:top w:val="nil"/>
              <w:left w:val="nil"/>
              <w:bottom w:val="nil"/>
              <w:right w:val="nil"/>
            </w:tcBorders>
            <w:shd w:val="clear" w:color="auto" w:fill="auto"/>
            <w:noWrap/>
            <w:vAlign w:val="bottom"/>
            <w:hideMark/>
          </w:tcPr>
          <w:p w14:paraId="39D0ABCE" w14:textId="77777777" w:rsidR="00DC2757" w:rsidRPr="00DC2757" w:rsidRDefault="00DC2757" w:rsidP="00DC2757">
            <w:pPr>
              <w:spacing w:after="0" w:line="240" w:lineRule="auto"/>
              <w:jc w:val="center"/>
              <w:rPr>
                <w:ins w:id="2723" w:author="Commodore, Sarah" w:date="2023-03-22T16:21:00Z"/>
                <w:rFonts w:ascii="Calibri" w:eastAsia="Times New Roman" w:hAnsi="Calibri" w:cs="Calibri"/>
                <w:color w:val="000000"/>
                <w:sz w:val="20"/>
                <w:szCs w:val="20"/>
              </w:rPr>
            </w:pPr>
            <w:ins w:id="2724"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55BC70B" w14:textId="77777777" w:rsidR="00DC2757" w:rsidRPr="00DC2757" w:rsidRDefault="00DC2757" w:rsidP="00DC2757">
            <w:pPr>
              <w:spacing w:after="0" w:line="240" w:lineRule="auto"/>
              <w:jc w:val="center"/>
              <w:rPr>
                <w:ins w:id="2725" w:author="Commodore, Sarah" w:date="2023-03-22T16:21:00Z"/>
                <w:rFonts w:ascii="Calibri" w:eastAsia="Times New Roman" w:hAnsi="Calibri" w:cs="Calibri"/>
                <w:color w:val="FF0000"/>
                <w:sz w:val="20"/>
                <w:szCs w:val="20"/>
              </w:rPr>
            </w:pPr>
            <w:ins w:id="2726" w:author="Commodore, Sarah" w:date="2023-03-22T16:21:00Z">
              <w:r w:rsidRPr="00DC2757">
                <w:rPr>
                  <w:rFonts w:ascii="Calibri" w:eastAsia="Times New Roman" w:hAnsi="Calibri" w:cs="Calibri"/>
                  <w:color w:val="FF0000"/>
                  <w:sz w:val="20"/>
                  <w:szCs w:val="20"/>
                </w:rPr>
                <w:t>*</w:t>
              </w:r>
            </w:ins>
          </w:p>
        </w:tc>
      </w:tr>
      <w:tr w:rsidR="00DC2757" w:rsidRPr="00DC2757" w14:paraId="70C35C03" w14:textId="77777777" w:rsidTr="00DC2757">
        <w:trPr>
          <w:trHeight w:val="260"/>
          <w:ins w:id="2727" w:author="Commodore, Sarah" w:date="2023-03-22T16:21:00Z"/>
        </w:trPr>
        <w:tc>
          <w:tcPr>
            <w:tcW w:w="0" w:type="auto"/>
            <w:tcBorders>
              <w:top w:val="nil"/>
              <w:left w:val="nil"/>
              <w:bottom w:val="nil"/>
              <w:right w:val="nil"/>
            </w:tcBorders>
            <w:shd w:val="clear" w:color="auto" w:fill="auto"/>
            <w:noWrap/>
            <w:vAlign w:val="bottom"/>
            <w:hideMark/>
          </w:tcPr>
          <w:p w14:paraId="132EC8FB" w14:textId="77777777" w:rsidR="00DC2757" w:rsidRPr="00DC2757" w:rsidRDefault="00DC2757" w:rsidP="00DC2757">
            <w:pPr>
              <w:spacing w:after="0" w:line="240" w:lineRule="auto"/>
              <w:rPr>
                <w:ins w:id="2728" w:author="Commodore, Sarah" w:date="2023-03-22T16:21:00Z"/>
                <w:rFonts w:ascii="Calibri" w:eastAsia="Times New Roman" w:hAnsi="Calibri" w:cs="Calibri"/>
                <w:color w:val="000000"/>
                <w:sz w:val="20"/>
                <w:szCs w:val="20"/>
              </w:rPr>
            </w:pPr>
            <w:ins w:id="2729" w:author="Commodore, Sarah" w:date="2023-03-22T16:21:00Z">
              <w:r w:rsidRPr="00DC2757">
                <w:rPr>
                  <w:rFonts w:ascii="Calibri" w:eastAsia="Times New Roman" w:hAnsi="Calibri" w:cs="Calibri"/>
                  <w:color w:val="000000"/>
                  <w:sz w:val="20"/>
                  <w:szCs w:val="20"/>
                </w:rPr>
                <w:t>ENSG00000102466.16</w:t>
              </w:r>
            </w:ins>
          </w:p>
        </w:tc>
        <w:tc>
          <w:tcPr>
            <w:tcW w:w="0" w:type="auto"/>
            <w:tcBorders>
              <w:top w:val="nil"/>
              <w:left w:val="nil"/>
              <w:bottom w:val="nil"/>
              <w:right w:val="nil"/>
            </w:tcBorders>
            <w:shd w:val="clear" w:color="auto" w:fill="auto"/>
            <w:noWrap/>
            <w:vAlign w:val="bottom"/>
            <w:hideMark/>
          </w:tcPr>
          <w:p w14:paraId="04E10D0B" w14:textId="77777777" w:rsidR="00DC2757" w:rsidRPr="00DC2757" w:rsidRDefault="00DC2757" w:rsidP="00DC2757">
            <w:pPr>
              <w:spacing w:after="0" w:line="240" w:lineRule="auto"/>
              <w:rPr>
                <w:ins w:id="2730" w:author="Commodore, Sarah" w:date="2023-03-22T16:21:00Z"/>
                <w:rFonts w:ascii="Calibri" w:eastAsia="Times New Roman" w:hAnsi="Calibri" w:cs="Calibri"/>
                <w:color w:val="000000"/>
                <w:sz w:val="20"/>
                <w:szCs w:val="20"/>
              </w:rPr>
            </w:pPr>
            <w:ins w:id="2731" w:author="Commodore, Sarah" w:date="2023-03-22T16:21:00Z">
              <w:r w:rsidRPr="00DC2757">
                <w:rPr>
                  <w:rFonts w:ascii="Calibri" w:eastAsia="Times New Roman" w:hAnsi="Calibri" w:cs="Calibri"/>
                  <w:color w:val="000000"/>
                  <w:sz w:val="20"/>
                  <w:szCs w:val="20"/>
                </w:rPr>
                <w:t>FGF14</w:t>
              </w:r>
            </w:ins>
          </w:p>
        </w:tc>
        <w:tc>
          <w:tcPr>
            <w:tcW w:w="0" w:type="auto"/>
            <w:tcBorders>
              <w:top w:val="nil"/>
              <w:left w:val="nil"/>
              <w:bottom w:val="nil"/>
              <w:right w:val="nil"/>
            </w:tcBorders>
            <w:shd w:val="clear" w:color="auto" w:fill="auto"/>
            <w:noWrap/>
            <w:vAlign w:val="bottom"/>
            <w:hideMark/>
          </w:tcPr>
          <w:p w14:paraId="48BE19E4" w14:textId="77777777" w:rsidR="00DC2757" w:rsidRPr="00DC2757" w:rsidRDefault="00DC2757" w:rsidP="00DC2757">
            <w:pPr>
              <w:spacing w:after="0" w:line="240" w:lineRule="auto"/>
              <w:jc w:val="center"/>
              <w:rPr>
                <w:ins w:id="2732" w:author="Commodore, Sarah" w:date="2023-03-22T16:21:00Z"/>
                <w:rFonts w:ascii="Calibri" w:eastAsia="Times New Roman" w:hAnsi="Calibri" w:cs="Calibri"/>
                <w:color w:val="000000"/>
                <w:sz w:val="20"/>
                <w:szCs w:val="20"/>
              </w:rPr>
            </w:pPr>
            <w:ins w:id="273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F410D3" w14:textId="77777777" w:rsidR="00DC2757" w:rsidRPr="00DC2757" w:rsidRDefault="00DC2757" w:rsidP="00DC2757">
            <w:pPr>
              <w:spacing w:after="0" w:line="240" w:lineRule="auto"/>
              <w:jc w:val="center"/>
              <w:rPr>
                <w:ins w:id="2734" w:author="Commodore, Sarah" w:date="2023-03-22T16:21:00Z"/>
                <w:rFonts w:ascii="Calibri" w:eastAsia="Times New Roman" w:hAnsi="Calibri" w:cs="Calibri"/>
                <w:color w:val="000000"/>
                <w:sz w:val="20"/>
                <w:szCs w:val="20"/>
              </w:rPr>
            </w:pPr>
            <w:ins w:id="2735" w:author="Commodore, Sarah" w:date="2023-03-22T16:21:00Z">
              <w:r w:rsidRPr="00DC2757">
                <w:rPr>
                  <w:rFonts w:ascii="Calibri" w:eastAsia="Times New Roman" w:hAnsi="Calibri" w:cs="Calibri"/>
                  <w:color w:val="000000"/>
                  <w:sz w:val="20"/>
                  <w:szCs w:val="20"/>
                </w:rPr>
                <w:t>7.2E-04</w:t>
              </w:r>
            </w:ins>
          </w:p>
        </w:tc>
        <w:tc>
          <w:tcPr>
            <w:tcW w:w="0" w:type="auto"/>
            <w:tcBorders>
              <w:top w:val="nil"/>
              <w:left w:val="nil"/>
              <w:bottom w:val="nil"/>
              <w:right w:val="nil"/>
            </w:tcBorders>
            <w:shd w:val="clear" w:color="auto" w:fill="auto"/>
            <w:noWrap/>
            <w:vAlign w:val="bottom"/>
            <w:hideMark/>
          </w:tcPr>
          <w:p w14:paraId="1136560E" w14:textId="77777777" w:rsidR="00DC2757" w:rsidRPr="00DC2757" w:rsidRDefault="00DC2757" w:rsidP="00DC2757">
            <w:pPr>
              <w:spacing w:after="0" w:line="240" w:lineRule="auto"/>
              <w:jc w:val="center"/>
              <w:rPr>
                <w:ins w:id="2736" w:author="Commodore, Sarah" w:date="2023-03-22T16:21:00Z"/>
                <w:rFonts w:ascii="Calibri" w:eastAsia="Times New Roman" w:hAnsi="Calibri" w:cs="Calibri"/>
                <w:color w:val="000000"/>
                <w:sz w:val="20"/>
                <w:szCs w:val="20"/>
              </w:rPr>
            </w:pPr>
            <w:ins w:id="2737" w:author="Commodore, Sarah" w:date="2023-03-22T16:21:00Z">
              <w:r w:rsidRPr="00DC2757">
                <w:rPr>
                  <w:rFonts w:ascii="Calibri" w:eastAsia="Times New Roman" w:hAnsi="Calibri" w:cs="Calibri"/>
                  <w:color w:val="000000"/>
                  <w:sz w:val="20"/>
                  <w:szCs w:val="20"/>
                </w:rPr>
                <w:t>2.8E-03</w:t>
              </w:r>
            </w:ins>
          </w:p>
        </w:tc>
        <w:tc>
          <w:tcPr>
            <w:tcW w:w="0" w:type="auto"/>
            <w:tcBorders>
              <w:top w:val="nil"/>
              <w:left w:val="nil"/>
              <w:bottom w:val="nil"/>
              <w:right w:val="nil"/>
            </w:tcBorders>
            <w:shd w:val="clear" w:color="auto" w:fill="auto"/>
            <w:noWrap/>
            <w:vAlign w:val="bottom"/>
            <w:hideMark/>
          </w:tcPr>
          <w:p w14:paraId="6C902409" w14:textId="77777777" w:rsidR="00DC2757" w:rsidRPr="00DC2757" w:rsidRDefault="00DC2757" w:rsidP="00DC2757">
            <w:pPr>
              <w:spacing w:after="0" w:line="240" w:lineRule="auto"/>
              <w:jc w:val="center"/>
              <w:rPr>
                <w:ins w:id="2738" w:author="Commodore, Sarah" w:date="2023-03-22T16:21:00Z"/>
                <w:rFonts w:ascii="Calibri" w:eastAsia="Times New Roman" w:hAnsi="Calibri" w:cs="Calibri"/>
                <w:color w:val="FF0000"/>
                <w:sz w:val="20"/>
                <w:szCs w:val="20"/>
              </w:rPr>
            </w:pPr>
            <w:ins w:id="2739" w:author="Commodore, Sarah" w:date="2023-03-22T16:21:00Z">
              <w:r w:rsidRPr="00DC2757">
                <w:rPr>
                  <w:rFonts w:ascii="Calibri" w:eastAsia="Times New Roman" w:hAnsi="Calibri" w:cs="Calibri"/>
                  <w:color w:val="FF0000"/>
                  <w:sz w:val="20"/>
                  <w:szCs w:val="20"/>
                </w:rPr>
                <w:t>*</w:t>
              </w:r>
            </w:ins>
          </w:p>
        </w:tc>
      </w:tr>
      <w:tr w:rsidR="00DC2757" w:rsidRPr="00DC2757" w14:paraId="61D254DB" w14:textId="77777777" w:rsidTr="00DC2757">
        <w:trPr>
          <w:trHeight w:val="260"/>
          <w:ins w:id="2740" w:author="Commodore, Sarah" w:date="2023-03-22T16:21:00Z"/>
        </w:trPr>
        <w:tc>
          <w:tcPr>
            <w:tcW w:w="0" w:type="auto"/>
            <w:tcBorders>
              <w:top w:val="nil"/>
              <w:left w:val="nil"/>
              <w:bottom w:val="nil"/>
              <w:right w:val="nil"/>
            </w:tcBorders>
            <w:shd w:val="clear" w:color="auto" w:fill="auto"/>
            <w:noWrap/>
            <w:vAlign w:val="bottom"/>
            <w:hideMark/>
          </w:tcPr>
          <w:p w14:paraId="11ADCAEA" w14:textId="77777777" w:rsidR="00DC2757" w:rsidRPr="00DC2757" w:rsidRDefault="00DC2757" w:rsidP="00DC2757">
            <w:pPr>
              <w:spacing w:after="0" w:line="240" w:lineRule="auto"/>
              <w:rPr>
                <w:ins w:id="2741" w:author="Commodore, Sarah" w:date="2023-03-22T16:21:00Z"/>
                <w:rFonts w:ascii="Calibri" w:eastAsia="Times New Roman" w:hAnsi="Calibri" w:cs="Calibri"/>
                <w:color w:val="000000"/>
                <w:sz w:val="20"/>
                <w:szCs w:val="20"/>
              </w:rPr>
            </w:pPr>
            <w:ins w:id="2742" w:author="Commodore, Sarah" w:date="2023-03-22T16:21:00Z">
              <w:r w:rsidRPr="00DC2757">
                <w:rPr>
                  <w:rFonts w:ascii="Calibri" w:eastAsia="Times New Roman" w:hAnsi="Calibri" w:cs="Calibri"/>
                  <w:color w:val="000000"/>
                  <w:sz w:val="20"/>
                  <w:szCs w:val="20"/>
                </w:rPr>
                <w:t>ENSG00000232862.5</w:t>
              </w:r>
            </w:ins>
          </w:p>
        </w:tc>
        <w:tc>
          <w:tcPr>
            <w:tcW w:w="0" w:type="auto"/>
            <w:tcBorders>
              <w:top w:val="nil"/>
              <w:left w:val="nil"/>
              <w:bottom w:val="nil"/>
              <w:right w:val="nil"/>
            </w:tcBorders>
            <w:shd w:val="clear" w:color="auto" w:fill="auto"/>
            <w:noWrap/>
            <w:vAlign w:val="bottom"/>
            <w:hideMark/>
          </w:tcPr>
          <w:p w14:paraId="534E352B" w14:textId="77777777" w:rsidR="00DC2757" w:rsidRPr="00DC2757" w:rsidRDefault="00DC2757" w:rsidP="00DC2757">
            <w:pPr>
              <w:spacing w:after="0" w:line="240" w:lineRule="auto"/>
              <w:rPr>
                <w:ins w:id="2743" w:author="Commodore, Sarah" w:date="2023-03-22T16:21:00Z"/>
                <w:rFonts w:ascii="Calibri" w:eastAsia="Times New Roman" w:hAnsi="Calibri" w:cs="Calibri"/>
                <w:color w:val="000000"/>
                <w:sz w:val="20"/>
                <w:szCs w:val="20"/>
              </w:rPr>
            </w:pPr>
            <w:ins w:id="2744" w:author="Commodore, Sarah" w:date="2023-03-22T16:21:00Z">
              <w:r w:rsidRPr="00DC2757">
                <w:rPr>
                  <w:rFonts w:ascii="Calibri" w:eastAsia="Times New Roman" w:hAnsi="Calibri" w:cs="Calibri"/>
                  <w:color w:val="000000"/>
                  <w:sz w:val="20"/>
                  <w:szCs w:val="20"/>
                </w:rPr>
                <w:t>AL138787.1</w:t>
              </w:r>
            </w:ins>
          </w:p>
        </w:tc>
        <w:tc>
          <w:tcPr>
            <w:tcW w:w="0" w:type="auto"/>
            <w:tcBorders>
              <w:top w:val="nil"/>
              <w:left w:val="nil"/>
              <w:bottom w:val="nil"/>
              <w:right w:val="nil"/>
            </w:tcBorders>
            <w:shd w:val="clear" w:color="auto" w:fill="auto"/>
            <w:noWrap/>
            <w:vAlign w:val="bottom"/>
            <w:hideMark/>
          </w:tcPr>
          <w:p w14:paraId="7A5A9B5E" w14:textId="77777777" w:rsidR="00DC2757" w:rsidRPr="00DC2757" w:rsidRDefault="00DC2757" w:rsidP="00DC2757">
            <w:pPr>
              <w:spacing w:after="0" w:line="240" w:lineRule="auto"/>
              <w:jc w:val="center"/>
              <w:rPr>
                <w:ins w:id="2745" w:author="Commodore, Sarah" w:date="2023-03-22T16:21:00Z"/>
                <w:rFonts w:ascii="Calibri" w:eastAsia="Times New Roman" w:hAnsi="Calibri" w:cs="Calibri"/>
                <w:color w:val="000000"/>
                <w:sz w:val="20"/>
                <w:szCs w:val="20"/>
              </w:rPr>
            </w:pPr>
            <w:ins w:id="274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10762CF" w14:textId="77777777" w:rsidR="00DC2757" w:rsidRPr="00DC2757" w:rsidRDefault="00DC2757" w:rsidP="00DC2757">
            <w:pPr>
              <w:spacing w:after="0" w:line="240" w:lineRule="auto"/>
              <w:jc w:val="center"/>
              <w:rPr>
                <w:ins w:id="2747" w:author="Commodore, Sarah" w:date="2023-03-22T16:21:00Z"/>
                <w:rFonts w:ascii="Calibri" w:eastAsia="Times New Roman" w:hAnsi="Calibri" w:cs="Calibri"/>
                <w:color w:val="000000"/>
                <w:sz w:val="20"/>
                <w:szCs w:val="20"/>
              </w:rPr>
            </w:pPr>
            <w:ins w:id="2748" w:author="Commodore, Sarah" w:date="2023-03-22T16:21:00Z">
              <w:r w:rsidRPr="00DC2757">
                <w:rPr>
                  <w:rFonts w:ascii="Calibri" w:eastAsia="Times New Roman" w:hAnsi="Calibri" w:cs="Calibri"/>
                  <w:color w:val="000000"/>
                  <w:sz w:val="20"/>
                  <w:szCs w:val="20"/>
                </w:rPr>
                <w:t>2.1E-09</w:t>
              </w:r>
            </w:ins>
          </w:p>
        </w:tc>
        <w:tc>
          <w:tcPr>
            <w:tcW w:w="0" w:type="auto"/>
            <w:tcBorders>
              <w:top w:val="nil"/>
              <w:left w:val="nil"/>
              <w:bottom w:val="nil"/>
              <w:right w:val="nil"/>
            </w:tcBorders>
            <w:shd w:val="clear" w:color="auto" w:fill="auto"/>
            <w:noWrap/>
            <w:vAlign w:val="bottom"/>
            <w:hideMark/>
          </w:tcPr>
          <w:p w14:paraId="136643D8" w14:textId="77777777" w:rsidR="00DC2757" w:rsidRPr="00DC2757" w:rsidRDefault="00DC2757" w:rsidP="00DC2757">
            <w:pPr>
              <w:spacing w:after="0" w:line="240" w:lineRule="auto"/>
              <w:jc w:val="center"/>
              <w:rPr>
                <w:ins w:id="2749" w:author="Commodore, Sarah" w:date="2023-03-22T16:21:00Z"/>
                <w:rFonts w:ascii="Calibri" w:eastAsia="Times New Roman" w:hAnsi="Calibri" w:cs="Calibri"/>
                <w:color w:val="000000"/>
                <w:sz w:val="20"/>
                <w:szCs w:val="20"/>
              </w:rPr>
            </w:pPr>
            <w:ins w:id="2750"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55456220" w14:textId="77777777" w:rsidR="00DC2757" w:rsidRPr="00DC2757" w:rsidRDefault="00DC2757" w:rsidP="00DC2757">
            <w:pPr>
              <w:spacing w:after="0" w:line="240" w:lineRule="auto"/>
              <w:jc w:val="center"/>
              <w:rPr>
                <w:ins w:id="2751" w:author="Commodore, Sarah" w:date="2023-03-22T16:21:00Z"/>
                <w:rFonts w:ascii="Calibri" w:eastAsia="Times New Roman" w:hAnsi="Calibri" w:cs="Calibri"/>
                <w:color w:val="FF0000"/>
                <w:sz w:val="20"/>
                <w:szCs w:val="20"/>
              </w:rPr>
            </w:pPr>
            <w:ins w:id="2752" w:author="Commodore, Sarah" w:date="2023-03-22T16:21:00Z">
              <w:r w:rsidRPr="00DC2757">
                <w:rPr>
                  <w:rFonts w:ascii="Calibri" w:eastAsia="Times New Roman" w:hAnsi="Calibri" w:cs="Calibri"/>
                  <w:color w:val="FF0000"/>
                  <w:sz w:val="20"/>
                  <w:szCs w:val="20"/>
                </w:rPr>
                <w:t>*</w:t>
              </w:r>
            </w:ins>
          </w:p>
        </w:tc>
      </w:tr>
      <w:tr w:rsidR="00DC2757" w:rsidRPr="00DC2757" w14:paraId="3FCAD4DE" w14:textId="77777777" w:rsidTr="00DC2757">
        <w:trPr>
          <w:trHeight w:val="260"/>
          <w:ins w:id="2753" w:author="Commodore, Sarah" w:date="2023-03-22T16:21:00Z"/>
        </w:trPr>
        <w:tc>
          <w:tcPr>
            <w:tcW w:w="0" w:type="auto"/>
            <w:tcBorders>
              <w:top w:val="nil"/>
              <w:left w:val="nil"/>
              <w:bottom w:val="nil"/>
              <w:right w:val="nil"/>
            </w:tcBorders>
            <w:shd w:val="clear" w:color="auto" w:fill="auto"/>
            <w:noWrap/>
            <w:vAlign w:val="bottom"/>
            <w:hideMark/>
          </w:tcPr>
          <w:p w14:paraId="5D0E3504" w14:textId="77777777" w:rsidR="00DC2757" w:rsidRPr="00DC2757" w:rsidRDefault="00DC2757" w:rsidP="00DC2757">
            <w:pPr>
              <w:spacing w:after="0" w:line="240" w:lineRule="auto"/>
              <w:rPr>
                <w:ins w:id="2754" w:author="Commodore, Sarah" w:date="2023-03-22T16:21:00Z"/>
                <w:rFonts w:ascii="Calibri" w:eastAsia="Times New Roman" w:hAnsi="Calibri" w:cs="Calibri"/>
                <w:color w:val="000000"/>
                <w:sz w:val="20"/>
                <w:szCs w:val="20"/>
              </w:rPr>
            </w:pPr>
            <w:ins w:id="2755" w:author="Commodore, Sarah" w:date="2023-03-22T16:21:00Z">
              <w:r w:rsidRPr="00DC2757">
                <w:rPr>
                  <w:rFonts w:ascii="Calibri" w:eastAsia="Times New Roman" w:hAnsi="Calibri" w:cs="Calibri"/>
                  <w:color w:val="000000"/>
                  <w:sz w:val="20"/>
                  <w:szCs w:val="20"/>
                </w:rPr>
                <w:t>ENSG00000204950.4</w:t>
              </w:r>
            </w:ins>
          </w:p>
        </w:tc>
        <w:tc>
          <w:tcPr>
            <w:tcW w:w="0" w:type="auto"/>
            <w:tcBorders>
              <w:top w:val="nil"/>
              <w:left w:val="nil"/>
              <w:bottom w:val="nil"/>
              <w:right w:val="nil"/>
            </w:tcBorders>
            <w:shd w:val="clear" w:color="auto" w:fill="auto"/>
            <w:noWrap/>
            <w:vAlign w:val="bottom"/>
            <w:hideMark/>
          </w:tcPr>
          <w:p w14:paraId="0514C408" w14:textId="77777777" w:rsidR="00DC2757" w:rsidRPr="00DC2757" w:rsidRDefault="00DC2757" w:rsidP="00DC2757">
            <w:pPr>
              <w:spacing w:after="0" w:line="240" w:lineRule="auto"/>
              <w:rPr>
                <w:ins w:id="2756" w:author="Commodore, Sarah" w:date="2023-03-22T16:21:00Z"/>
                <w:rFonts w:ascii="Calibri" w:eastAsia="Times New Roman" w:hAnsi="Calibri" w:cs="Calibri"/>
                <w:color w:val="000000"/>
                <w:sz w:val="20"/>
                <w:szCs w:val="20"/>
              </w:rPr>
            </w:pPr>
            <w:ins w:id="2757" w:author="Commodore, Sarah" w:date="2023-03-22T16:21:00Z">
              <w:r w:rsidRPr="00DC2757">
                <w:rPr>
                  <w:rFonts w:ascii="Calibri" w:eastAsia="Times New Roman" w:hAnsi="Calibri" w:cs="Calibri"/>
                  <w:color w:val="000000"/>
                  <w:sz w:val="20"/>
                  <w:szCs w:val="20"/>
                </w:rPr>
                <w:t>LRRC10B</w:t>
              </w:r>
            </w:ins>
          </w:p>
        </w:tc>
        <w:tc>
          <w:tcPr>
            <w:tcW w:w="0" w:type="auto"/>
            <w:tcBorders>
              <w:top w:val="nil"/>
              <w:left w:val="nil"/>
              <w:bottom w:val="nil"/>
              <w:right w:val="nil"/>
            </w:tcBorders>
            <w:shd w:val="clear" w:color="auto" w:fill="auto"/>
            <w:noWrap/>
            <w:vAlign w:val="bottom"/>
            <w:hideMark/>
          </w:tcPr>
          <w:p w14:paraId="08B117C3" w14:textId="77777777" w:rsidR="00DC2757" w:rsidRPr="00DC2757" w:rsidRDefault="00DC2757" w:rsidP="00DC2757">
            <w:pPr>
              <w:spacing w:after="0" w:line="240" w:lineRule="auto"/>
              <w:jc w:val="center"/>
              <w:rPr>
                <w:ins w:id="2758" w:author="Commodore, Sarah" w:date="2023-03-22T16:21:00Z"/>
                <w:rFonts w:ascii="Calibri" w:eastAsia="Times New Roman" w:hAnsi="Calibri" w:cs="Calibri"/>
                <w:color w:val="000000"/>
                <w:sz w:val="20"/>
                <w:szCs w:val="20"/>
              </w:rPr>
            </w:pPr>
            <w:ins w:id="275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CE957CE" w14:textId="77777777" w:rsidR="00DC2757" w:rsidRPr="00DC2757" w:rsidRDefault="00DC2757" w:rsidP="00DC2757">
            <w:pPr>
              <w:spacing w:after="0" w:line="240" w:lineRule="auto"/>
              <w:jc w:val="center"/>
              <w:rPr>
                <w:ins w:id="2760" w:author="Commodore, Sarah" w:date="2023-03-22T16:21:00Z"/>
                <w:rFonts w:ascii="Calibri" w:eastAsia="Times New Roman" w:hAnsi="Calibri" w:cs="Calibri"/>
                <w:color w:val="000000"/>
                <w:sz w:val="20"/>
                <w:szCs w:val="20"/>
              </w:rPr>
            </w:pPr>
            <w:ins w:id="2761"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6EDA23A5" w14:textId="77777777" w:rsidR="00DC2757" w:rsidRPr="00DC2757" w:rsidRDefault="00DC2757" w:rsidP="00DC2757">
            <w:pPr>
              <w:spacing w:after="0" w:line="240" w:lineRule="auto"/>
              <w:jc w:val="center"/>
              <w:rPr>
                <w:ins w:id="2762" w:author="Commodore, Sarah" w:date="2023-03-22T16:21:00Z"/>
                <w:rFonts w:ascii="Calibri" w:eastAsia="Times New Roman" w:hAnsi="Calibri" w:cs="Calibri"/>
                <w:color w:val="000000"/>
                <w:sz w:val="20"/>
                <w:szCs w:val="20"/>
              </w:rPr>
            </w:pPr>
            <w:ins w:id="2763"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4196586B" w14:textId="77777777" w:rsidR="00DC2757" w:rsidRPr="00DC2757" w:rsidRDefault="00DC2757" w:rsidP="00DC2757">
            <w:pPr>
              <w:spacing w:after="0" w:line="240" w:lineRule="auto"/>
              <w:jc w:val="center"/>
              <w:rPr>
                <w:ins w:id="2764" w:author="Commodore, Sarah" w:date="2023-03-22T16:21:00Z"/>
                <w:rFonts w:ascii="Calibri" w:eastAsia="Times New Roman" w:hAnsi="Calibri" w:cs="Calibri"/>
                <w:color w:val="FF0000"/>
                <w:sz w:val="20"/>
                <w:szCs w:val="20"/>
              </w:rPr>
            </w:pPr>
            <w:ins w:id="2765" w:author="Commodore, Sarah" w:date="2023-03-22T16:21:00Z">
              <w:r w:rsidRPr="00DC2757">
                <w:rPr>
                  <w:rFonts w:ascii="Calibri" w:eastAsia="Times New Roman" w:hAnsi="Calibri" w:cs="Calibri"/>
                  <w:color w:val="FF0000"/>
                  <w:sz w:val="20"/>
                  <w:szCs w:val="20"/>
                </w:rPr>
                <w:t>*</w:t>
              </w:r>
            </w:ins>
          </w:p>
        </w:tc>
      </w:tr>
      <w:tr w:rsidR="00DC2757" w:rsidRPr="00DC2757" w14:paraId="514B9855" w14:textId="77777777" w:rsidTr="00DC2757">
        <w:trPr>
          <w:trHeight w:val="260"/>
          <w:ins w:id="2766" w:author="Commodore, Sarah" w:date="2023-03-22T16:21:00Z"/>
        </w:trPr>
        <w:tc>
          <w:tcPr>
            <w:tcW w:w="0" w:type="auto"/>
            <w:tcBorders>
              <w:top w:val="nil"/>
              <w:left w:val="nil"/>
              <w:bottom w:val="nil"/>
              <w:right w:val="nil"/>
            </w:tcBorders>
            <w:shd w:val="clear" w:color="auto" w:fill="auto"/>
            <w:noWrap/>
            <w:vAlign w:val="bottom"/>
            <w:hideMark/>
          </w:tcPr>
          <w:p w14:paraId="635513E0" w14:textId="77777777" w:rsidR="00DC2757" w:rsidRPr="00DC2757" w:rsidRDefault="00DC2757" w:rsidP="00DC2757">
            <w:pPr>
              <w:spacing w:after="0" w:line="240" w:lineRule="auto"/>
              <w:rPr>
                <w:ins w:id="2767" w:author="Commodore, Sarah" w:date="2023-03-22T16:21:00Z"/>
                <w:rFonts w:ascii="Calibri" w:eastAsia="Times New Roman" w:hAnsi="Calibri" w:cs="Calibri"/>
                <w:color w:val="000000"/>
                <w:sz w:val="20"/>
                <w:szCs w:val="20"/>
              </w:rPr>
            </w:pPr>
            <w:ins w:id="2768" w:author="Commodore, Sarah" w:date="2023-03-22T16:21:00Z">
              <w:r w:rsidRPr="00DC2757">
                <w:rPr>
                  <w:rFonts w:ascii="Calibri" w:eastAsia="Times New Roman" w:hAnsi="Calibri" w:cs="Calibri"/>
                  <w:color w:val="000000"/>
                  <w:sz w:val="20"/>
                  <w:szCs w:val="20"/>
                </w:rPr>
                <w:t>ENSG00000108852.15</w:t>
              </w:r>
            </w:ins>
          </w:p>
        </w:tc>
        <w:tc>
          <w:tcPr>
            <w:tcW w:w="0" w:type="auto"/>
            <w:tcBorders>
              <w:top w:val="nil"/>
              <w:left w:val="nil"/>
              <w:bottom w:val="nil"/>
              <w:right w:val="nil"/>
            </w:tcBorders>
            <w:shd w:val="clear" w:color="auto" w:fill="auto"/>
            <w:noWrap/>
            <w:vAlign w:val="bottom"/>
            <w:hideMark/>
          </w:tcPr>
          <w:p w14:paraId="51E8604D" w14:textId="77777777" w:rsidR="00DC2757" w:rsidRPr="00DC2757" w:rsidRDefault="00DC2757" w:rsidP="00DC2757">
            <w:pPr>
              <w:spacing w:after="0" w:line="240" w:lineRule="auto"/>
              <w:rPr>
                <w:ins w:id="2769" w:author="Commodore, Sarah" w:date="2023-03-22T16:21:00Z"/>
                <w:rFonts w:ascii="Calibri" w:eastAsia="Times New Roman" w:hAnsi="Calibri" w:cs="Calibri"/>
                <w:color w:val="000000"/>
                <w:sz w:val="20"/>
                <w:szCs w:val="20"/>
              </w:rPr>
            </w:pPr>
            <w:ins w:id="2770" w:author="Commodore, Sarah" w:date="2023-03-22T16:21:00Z">
              <w:r w:rsidRPr="00DC2757">
                <w:rPr>
                  <w:rFonts w:ascii="Calibri" w:eastAsia="Times New Roman" w:hAnsi="Calibri" w:cs="Calibri"/>
                  <w:color w:val="000000"/>
                  <w:sz w:val="20"/>
                  <w:szCs w:val="20"/>
                </w:rPr>
                <w:t>MPP2</w:t>
              </w:r>
            </w:ins>
          </w:p>
        </w:tc>
        <w:tc>
          <w:tcPr>
            <w:tcW w:w="0" w:type="auto"/>
            <w:tcBorders>
              <w:top w:val="nil"/>
              <w:left w:val="nil"/>
              <w:bottom w:val="nil"/>
              <w:right w:val="nil"/>
            </w:tcBorders>
            <w:shd w:val="clear" w:color="auto" w:fill="auto"/>
            <w:noWrap/>
            <w:vAlign w:val="bottom"/>
            <w:hideMark/>
          </w:tcPr>
          <w:p w14:paraId="5AC34156" w14:textId="77777777" w:rsidR="00DC2757" w:rsidRPr="00DC2757" w:rsidRDefault="00DC2757" w:rsidP="00DC2757">
            <w:pPr>
              <w:spacing w:after="0" w:line="240" w:lineRule="auto"/>
              <w:jc w:val="center"/>
              <w:rPr>
                <w:ins w:id="2771" w:author="Commodore, Sarah" w:date="2023-03-22T16:21:00Z"/>
                <w:rFonts w:ascii="Calibri" w:eastAsia="Times New Roman" w:hAnsi="Calibri" w:cs="Calibri"/>
                <w:color w:val="000000"/>
                <w:sz w:val="20"/>
                <w:szCs w:val="20"/>
              </w:rPr>
            </w:pPr>
            <w:ins w:id="277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AE7881" w14:textId="77777777" w:rsidR="00DC2757" w:rsidRPr="00DC2757" w:rsidRDefault="00DC2757" w:rsidP="00DC2757">
            <w:pPr>
              <w:spacing w:after="0" w:line="240" w:lineRule="auto"/>
              <w:jc w:val="center"/>
              <w:rPr>
                <w:ins w:id="2773" w:author="Commodore, Sarah" w:date="2023-03-22T16:21:00Z"/>
                <w:rFonts w:ascii="Calibri" w:eastAsia="Times New Roman" w:hAnsi="Calibri" w:cs="Calibri"/>
                <w:color w:val="000000"/>
                <w:sz w:val="20"/>
                <w:szCs w:val="20"/>
              </w:rPr>
            </w:pPr>
            <w:ins w:id="2774" w:author="Commodore, Sarah" w:date="2023-03-22T16:21:00Z">
              <w:r w:rsidRPr="00DC2757">
                <w:rPr>
                  <w:rFonts w:ascii="Calibri" w:eastAsia="Times New Roman" w:hAnsi="Calibri" w:cs="Calibri"/>
                  <w:color w:val="000000"/>
                  <w:sz w:val="20"/>
                  <w:szCs w:val="20"/>
                </w:rPr>
                <w:t>6.5E-08</w:t>
              </w:r>
            </w:ins>
          </w:p>
        </w:tc>
        <w:tc>
          <w:tcPr>
            <w:tcW w:w="0" w:type="auto"/>
            <w:tcBorders>
              <w:top w:val="nil"/>
              <w:left w:val="nil"/>
              <w:bottom w:val="nil"/>
              <w:right w:val="nil"/>
            </w:tcBorders>
            <w:shd w:val="clear" w:color="auto" w:fill="auto"/>
            <w:noWrap/>
            <w:vAlign w:val="bottom"/>
            <w:hideMark/>
          </w:tcPr>
          <w:p w14:paraId="3351B4CC" w14:textId="77777777" w:rsidR="00DC2757" w:rsidRPr="00DC2757" w:rsidRDefault="00DC2757" w:rsidP="00DC2757">
            <w:pPr>
              <w:spacing w:after="0" w:line="240" w:lineRule="auto"/>
              <w:jc w:val="center"/>
              <w:rPr>
                <w:ins w:id="2775" w:author="Commodore, Sarah" w:date="2023-03-22T16:21:00Z"/>
                <w:rFonts w:ascii="Calibri" w:eastAsia="Times New Roman" w:hAnsi="Calibri" w:cs="Calibri"/>
                <w:color w:val="000000"/>
                <w:sz w:val="20"/>
                <w:szCs w:val="20"/>
              </w:rPr>
            </w:pPr>
            <w:ins w:id="2776" w:author="Commodore, Sarah" w:date="2023-03-22T16:21:00Z">
              <w:r w:rsidRPr="00DC2757">
                <w:rPr>
                  <w:rFonts w:ascii="Calibri" w:eastAsia="Times New Roman" w:hAnsi="Calibri" w:cs="Calibri"/>
                  <w:color w:val="000000"/>
                  <w:sz w:val="20"/>
                  <w:szCs w:val="20"/>
                </w:rPr>
                <w:t>7.5E-07</w:t>
              </w:r>
            </w:ins>
          </w:p>
        </w:tc>
        <w:tc>
          <w:tcPr>
            <w:tcW w:w="0" w:type="auto"/>
            <w:tcBorders>
              <w:top w:val="nil"/>
              <w:left w:val="nil"/>
              <w:bottom w:val="nil"/>
              <w:right w:val="nil"/>
            </w:tcBorders>
            <w:shd w:val="clear" w:color="auto" w:fill="auto"/>
            <w:noWrap/>
            <w:vAlign w:val="bottom"/>
            <w:hideMark/>
          </w:tcPr>
          <w:p w14:paraId="6091B7F8" w14:textId="77777777" w:rsidR="00DC2757" w:rsidRPr="00DC2757" w:rsidRDefault="00DC2757" w:rsidP="00DC2757">
            <w:pPr>
              <w:spacing w:after="0" w:line="240" w:lineRule="auto"/>
              <w:jc w:val="center"/>
              <w:rPr>
                <w:ins w:id="2777" w:author="Commodore, Sarah" w:date="2023-03-22T16:21:00Z"/>
                <w:rFonts w:ascii="Calibri" w:eastAsia="Times New Roman" w:hAnsi="Calibri" w:cs="Calibri"/>
                <w:color w:val="FF0000"/>
                <w:sz w:val="20"/>
                <w:szCs w:val="20"/>
              </w:rPr>
            </w:pPr>
            <w:ins w:id="2778" w:author="Commodore, Sarah" w:date="2023-03-22T16:21:00Z">
              <w:r w:rsidRPr="00DC2757">
                <w:rPr>
                  <w:rFonts w:ascii="Calibri" w:eastAsia="Times New Roman" w:hAnsi="Calibri" w:cs="Calibri"/>
                  <w:color w:val="FF0000"/>
                  <w:sz w:val="20"/>
                  <w:szCs w:val="20"/>
                </w:rPr>
                <w:t>*</w:t>
              </w:r>
            </w:ins>
          </w:p>
        </w:tc>
      </w:tr>
      <w:tr w:rsidR="00DC2757" w:rsidRPr="00DC2757" w14:paraId="758F54F1" w14:textId="77777777" w:rsidTr="00DC2757">
        <w:trPr>
          <w:trHeight w:val="260"/>
          <w:ins w:id="2779" w:author="Commodore, Sarah" w:date="2023-03-22T16:21:00Z"/>
        </w:trPr>
        <w:tc>
          <w:tcPr>
            <w:tcW w:w="0" w:type="auto"/>
            <w:tcBorders>
              <w:top w:val="nil"/>
              <w:left w:val="nil"/>
              <w:bottom w:val="nil"/>
              <w:right w:val="nil"/>
            </w:tcBorders>
            <w:shd w:val="clear" w:color="auto" w:fill="auto"/>
            <w:noWrap/>
            <w:vAlign w:val="bottom"/>
            <w:hideMark/>
          </w:tcPr>
          <w:p w14:paraId="5C1FDCA7" w14:textId="77777777" w:rsidR="00DC2757" w:rsidRPr="00DC2757" w:rsidRDefault="00DC2757" w:rsidP="00DC2757">
            <w:pPr>
              <w:spacing w:after="0" w:line="240" w:lineRule="auto"/>
              <w:rPr>
                <w:ins w:id="2780" w:author="Commodore, Sarah" w:date="2023-03-22T16:21:00Z"/>
                <w:rFonts w:ascii="Calibri" w:eastAsia="Times New Roman" w:hAnsi="Calibri" w:cs="Calibri"/>
                <w:color w:val="000000"/>
                <w:sz w:val="20"/>
                <w:szCs w:val="20"/>
              </w:rPr>
            </w:pPr>
            <w:ins w:id="2781" w:author="Commodore, Sarah" w:date="2023-03-22T16:21:00Z">
              <w:r w:rsidRPr="00DC2757">
                <w:rPr>
                  <w:rFonts w:ascii="Calibri" w:eastAsia="Times New Roman" w:hAnsi="Calibri" w:cs="Calibri"/>
                  <w:color w:val="000000"/>
                  <w:sz w:val="20"/>
                  <w:szCs w:val="20"/>
                </w:rPr>
                <w:t>ENSG00000215217.7</w:t>
              </w:r>
            </w:ins>
          </w:p>
        </w:tc>
        <w:tc>
          <w:tcPr>
            <w:tcW w:w="0" w:type="auto"/>
            <w:tcBorders>
              <w:top w:val="nil"/>
              <w:left w:val="nil"/>
              <w:bottom w:val="nil"/>
              <w:right w:val="nil"/>
            </w:tcBorders>
            <w:shd w:val="clear" w:color="auto" w:fill="auto"/>
            <w:noWrap/>
            <w:vAlign w:val="bottom"/>
            <w:hideMark/>
          </w:tcPr>
          <w:p w14:paraId="4D60E276" w14:textId="77777777" w:rsidR="00DC2757" w:rsidRPr="00DC2757" w:rsidRDefault="00DC2757" w:rsidP="00DC2757">
            <w:pPr>
              <w:spacing w:after="0" w:line="240" w:lineRule="auto"/>
              <w:rPr>
                <w:ins w:id="2782" w:author="Commodore, Sarah" w:date="2023-03-22T16:21:00Z"/>
                <w:rFonts w:ascii="Calibri" w:eastAsia="Times New Roman" w:hAnsi="Calibri" w:cs="Calibri"/>
                <w:color w:val="000000"/>
                <w:sz w:val="20"/>
                <w:szCs w:val="20"/>
              </w:rPr>
            </w:pPr>
            <w:ins w:id="2783" w:author="Commodore, Sarah" w:date="2023-03-22T16:21:00Z">
              <w:r w:rsidRPr="00DC2757">
                <w:rPr>
                  <w:rFonts w:ascii="Calibri" w:eastAsia="Times New Roman" w:hAnsi="Calibri" w:cs="Calibri"/>
                  <w:color w:val="000000"/>
                  <w:sz w:val="20"/>
                  <w:szCs w:val="20"/>
                </w:rPr>
                <w:t>C5orf49</w:t>
              </w:r>
            </w:ins>
          </w:p>
        </w:tc>
        <w:tc>
          <w:tcPr>
            <w:tcW w:w="0" w:type="auto"/>
            <w:tcBorders>
              <w:top w:val="nil"/>
              <w:left w:val="nil"/>
              <w:bottom w:val="nil"/>
              <w:right w:val="nil"/>
            </w:tcBorders>
            <w:shd w:val="clear" w:color="auto" w:fill="auto"/>
            <w:noWrap/>
            <w:vAlign w:val="bottom"/>
            <w:hideMark/>
          </w:tcPr>
          <w:p w14:paraId="18DCA302" w14:textId="77777777" w:rsidR="00DC2757" w:rsidRPr="00DC2757" w:rsidRDefault="00DC2757" w:rsidP="00DC2757">
            <w:pPr>
              <w:spacing w:after="0" w:line="240" w:lineRule="auto"/>
              <w:jc w:val="center"/>
              <w:rPr>
                <w:ins w:id="2784" w:author="Commodore, Sarah" w:date="2023-03-22T16:21:00Z"/>
                <w:rFonts w:ascii="Calibri" w:eastAsia="Times New Roman" w:hAnsi="Calibri" w:cs="Calibri"/>
                <w:color w:val="000000"/>
                <w:sz w:val="20"/>
                <w:szCs w:val="20"/>
              </w:rPr>
            </w:pPr>
            <w:ins w:id="278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664AE8" w14:textId="77777777" w:rsidR="00DC2757" w:rsidRPr="00DC2757" w:rsidRDefault="00DC2757" w:rsidP="00DC2757">
            <w:pPr>
              <w:spacing w:after="0" w:line="240" w:lineRule="auto"/>
              <w:jc w:val="center"/>
              <w:rPr>
                <w:ins w:id="2786" w:author="Commodore, Sarah" w:date="2023-03-22T16:21:00Z"/>
                <w:rFonts w:ascii="Calibri" w:eastAsia="Times New Roman" w:hAnsi="Calibri" w:cs="Calibri"/>
                <w:color w:val="000000"/>
                <w:sz w:val="20"/>
                <w:szCs w:val="20"/>
              </w:rPr>
            </w:pPr>
            <w:ins w:id="2787"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6654958C" w14:textId="77777777" w:rsidR="00DC2757" w:rsidRPr="00DC2757" w:rsidRDefault="00DC2757" w:rsidP="00DC2757">
            <w:pPr>
              <w:spacing w:after="0" w:line="240" w:lineRule="auto"/>
              <w:jc w:val="center"/>
              <w:rPr>
                <w:ins w:id="2788" w:author="Commodore, Sarah" w:date="2023-03-22T16:21:00Z"/>
                <w:rFonts w:ascii="Calibri" w:eastAsia="Times New Roman" w:hAnsi="Calibri" w:cs="Calibri"/>
                <w:color w:val="000000"/>
                <w:sz w:val="20"/>
                <w:szCs w:val="20"/>
              </w:rPr>
            </w:pPr>
            <w:ins w:id="2789"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55FA11F2" w14:textId="77777777" w:rsidR="00DC2757" w:rsidRPr="00DC2757" w:rsidRDefault="00DC2757" w:rsidP="00DC2757">
            <w:pPr>
              <w:spacing w:after="0" w:line="240" w:lineRule="auto"/>
              <w:jc w:val="center"/>
              <w:rPr>
                <w:ins w:id="2790" w:author="Commodore, Sarah" w:date="2023-03-22T16:21:00Z"/>
                <w:rFonts w:ascii="Calibri" w:eastAsia="Times New Roman" w:hAnsi="Calibri" w:cs="Calibri"/>
                <w:color w:val="FF0000"/>
                <w:sz w:val="20"/>
                <w:szCs w:val="20"/>
              </w:rPr>
            </w:pPr>
            <w:ins w:id="2791" w:author="Commodore, Sarah" w:date="2023-03-22T16:21:00Z">
              <w:r w:rsidRPr="00DC2757">
                <w:rPr>
                  <w:rFonts w:ascii="Calibri" w:eastAsia="Times New Roman" w:hAnsi="Calibri" w:cs="Calibri"/>
                  <w:color w:val="FF0000"/>
                  <w:sz w:val="20"/>
                  <w:szCs w:val="20"/>
                </w:rPr>
                <w:t>*</w:t>
              </w:r>
            </w:ins>
          </w:p>
        </w:tc>
      </w:tr>
      <w:tr w:rsidR="00DC2757" w:rsidRPr="00DC2757" w14:paraId="5FAC8B5A" w14:textId="77777777" w:rsidTr="00DC2757">
        <w:trPr>
          <w:trHeight w:val="260"/>
          <w:ins w:id="2792" w:author="Commodore, Sarah" w:date="2023-03-22T16:21:00Z"/>
        </w:trPr>
        <w:tc>
          <w:tcPr>
            <w:tcW w:w="0" w:type="auto"/>
            <w:tcBorders>
              <w:top w:val="nil"/>
              <w:left w:val="nil"/>
              <w:bottom w:val="nil"/>
              <w:right w:val="nil"/>
            </w:tcBorders>
            <w:shd w:val="clear" w:color="auto" w:fill="auto"/>
            <w:noWrap/>
            <w:vAlign w:val="bottom"/>
            <w:hideMark/>
          </w:tcPr>
          <w:p w14:paraId="16BA8E33" w14:textId="77777777" w:rsidR="00DC2757" w:rsidRPr="00DC2757" w:rsidRDefault="00DC2757" w:rsidP="00DC2757">
            <w:pPr>
              <w:spacing w:after="0" w:line="240" w:lineRule="auto"/>
              <w:rPr>
                <w:ins w:id="2793" w:author="Commodore, Sarah" w:date="2023-03-22T16:21:00Z"/>
                <w:rFonts w:ascii="Calibri" w:eastAsia="Times New Roman" w:hAnsi="Calibri" w:cs="Calibri"/>
                <w:color w:val="000000"/>
                <w:sz w:val="20"/>
                <w:szCs w:val="20"/>
              </w:rPr>
            </w:pPr>
            <w:ins w:id="2794" w:author="Commodore, Sarah" w:date="2023-03-22T16:21:00Z">
              <w:r w:rsidRPr="00DC2757">
                <w:rPr>
                  <w:rFonts w:ascii="Calibri" w:eastAsia="Times New Roman" w:hAnsi="Calibri" w:cs="Calibri"/>
                  <w:color w:val="000000"/>
                  <w:sz w:val="20"/>
                  <w:szCs w:val="20"/>
                </w:rPr>
                <w:t>ENSG00000226026.6</w:t>
              </w:r>
            </w:ins>
          </w:p>
        </w:tc>
        <w:tc>
          <w:tcPr>
            <w:tcW w:w="0" w:type="auto"/>
            <w:tcBorders>
              <w:top w:val="nil"/>
              <w:left w:val="nil"/>
              <w:bottom w:val="nil"/>
              <w:right w:val="nil"/>
            </w:tcBorders>
            <w:shd w:val="clear" w:color="auto" w:fill="auto"/>
            <w:noWrap/>
            <w:vAlign w:val="bottom"/>
            <w:hideMark/>
          </w:tcPr>
          <w:p w14:paraId="0DEDFCB1" w14:textId="77777777" w:rsidR="00DC2757" w:rsidRPr="00DC2757" w:rsidRDefault="00DC2757" w:rsidP="00DC2757">
            <w:pPr>
              <w:spacing w:after="0" w:line="240" w:lineRule="auto"/>
              <w:rPr>
                <w:ins w:id="2795" w:author="Commodore, Sarah" w:date="2023-03-22T16:21:00Z"/>
                <w:rFonts w:ascii="Calibri" w:eastAsia="Times New Roman" w:hAnsi="Calibri" w:cs="Calibri"/>
                <w:color w:val="000000"/>
                <w:sz w:val="20"/>
                <w:szCs w:val="20"/>
              </w:rPr>
            </w:pPr>
            <w:ins w:id="2796" w:author="Commodore, Sarah" w:date="2023-03-22T16:21:00Z">
              <w:r w:rsidRPr="00DC2757">
                <w:rPr>
                  <w:rFonts w:ascii="Calibri" w:eastAsia="Times New Roman" w:hAnsi="Calibri" w:cs="Calibri"/>
                  <w:color w:val="000000"/>
                  <w:sz w:val="20"/>
                  <w:szCs w:val="20"/>
                </w:rPr>
                <w:t>AC092802.1</w:t>
              </w:r>
            </w:ins>
          </w:p>
        </w:tc>
        <w:tc>
          <w:tcPr>
            <w:tcW w:w="0" w:type="auto"/>
            <w:tcBorders>
              <w:top w:val="nil"/>
              <w:left w:val="nil"/>
              <w:bottom w:val="nil"/>
              <w:right w:val="nil"/>
            </w:tcBorders>
            <w:shd w:val="clear" w:color="auto" w:fill="auto"/>
            <w:noWrap/>
            <w:vAlign w:val="bottom"/>
            <w:hideMark/>
          </w:tcPr>
          <w:p w14:paraId="7E03D4AF" w14:textId="77777777" w:rsidR="00DC2757" w:rsidRPr="00DC2757" w:rsidRDefault="00DC2757" w:rsidP="00DC2757">
            <w:pPr>
              <w:spacing w:after="0" w:line="240" w:lineRule="auto"/>
              <w:jc w:val="center"/>
              <w:rPr>
                <w:ins w:id="2797" w:author="Commodore, Sarah" w:date="2023-03-22T16:21:00Z"/>
                <w:rFonts w:ascii="Calibri" w:eastAsia="Times New Roman" w:hAnsi="Calibri" w:cs="Calibri"/>
                <w:color w:val="000000"/>
                <w:sz w:val="20"/>
                <w:szCs w:val="20"/>
              </w:rPr>
            </w:pPr>
            <w:ins w:id="279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033B3A" w14:textId="77777777" w:rsidR="00DC2757" w:rsidRPr="00DC2757" w:rsidRDefault="00DC2757" w:rsidP="00DC2757">
            <w:pPr>
              <w:spacing w:after="0" w:line="240" w:lineRule="auto"/>
              <w:jc w:val="center"/>
              <w:rPr>
                <w:ins w:id="2799" w:author="Commodore, Sarah" w:date="2023-03-22T16:21:00Z"/>
                <w:rFonts w:ascii="Calibri" w:eastAsia="Times New Roman" w:hAnsi="Calibri" w:cs="Calibri"/>
                <w:color w:val="000000"/>
                <w:sz w:val="20"/>
                <w:szCs w:val="20"/>
              </w:rPr>
            </w:pPr>
            <w:ins w:id="2800" w:author="Commodore, Sarah" w:date="2023-03-22T16:21:00Z">
              <w:r w:rsidRPr="00DC2757">
                <w:rPr>
                  <w:rFonts w:ascii="Calibri" w:eastAsia="Times New Roman" w:hAnsi="Calibri" w:cs="Calibri"/>
                  <w:color w:val="000000"/>
                  <w:sz w:val="20"/>
                  <w:szCs w:val="20"/>
                </w:rPr>
                <w:t>9.3E-16</w:t>
              </w:r>
            </w:ins>
          </w:p>
        </w:tc>
        <w:tc>
          <w:tcPr>
            <w:tcW w:w="0" w:type="auto"/>
            <w:tcBorders>
              <w:top w:val="nil"/>
              <w:left w:val="nil"/>
              <w:bottom w:val="nil"/>
              <w:right w:val="nil"/>
            </w:tcBorders>
            <w:shd w:val="clear" w:color="auto" w:fill="auto"/>
            <w:noWrap/>
            <w:vAlign w:val="bottom"/>
            <w:hideMark/>
          </w:tcPr>
          <w:p w14:paraId="3B041170" w14:textId="77777777" w:rsidR="00DC2757" w:rsidRPr="00DC2757" w:rsidRDefault="00DC2757" w:rsidP="00DC2757">
            <w:pPr>
              <w:spacing w:after="0" w:line="240" w:lineRule="auto"/>
              <w:jc w:val="center"/>
              <w:rPr>
                <w:ins w:id="2801" w:author="Commodore, Sarah" w:date="2023-03-22T16:21:00Z"/>
                <w:rFonts w:ascii="Calibri" w:eastAsia="Times New Roman" w:hAnsi="Calibri" w:cs="Calibri"/>
                <w:color w:val="000000"/>
                <w:sz w:val="20"/>
                <w:szCs w:val="20"/>
              </w:rPr>
            </w:pPr>
            <w:ins w:id="2802" w:author="Commodore, Sarah" w:date="2023-03-22T16:21:00Z">
              <w:r w:rsidRPr="00DC2757">
                <w:rPr>
                  <w:rFonts w:ascii="Calibri" w:eastAsia="Times New Roman" w:hAnsi="Calibri" w:cs="Calibri"/>
                  <w:color w:val="000000"/>
                  <w:sz w:val="20"/>
                  <w:szCs w:val="20"/>
                </w:rPr>
                <w:t>8.7E-14</w:t>
              </w:r>
            </w:ins>
          </w:p>
        </w:tc>
        <w:tc>
          <w:tcPr>
            <w:tcW w:w="0" w:type="auto"/>
            <w:tcBorders>
              <w:top w:val="nil"/>
              <w:left w:val="nil"/>
              <w:bottom w:val="nil"/>
              <w:right w:val="nil"/>
            </w:tcBorders>
            <w:shd w:val="clear" w:color="auto" w:fill="auto"/>
            <w:noWrap/>
            <w:vAlign w:val="bottom"/>
            <w:hideMark/>
          </w:tcPr>
          <w:p w14:paraId="261DC8C9" w14:textId="77777777" w:rsidR="00DC2757" w:rsidRPr="00DC2757" w:rsidRDefault="00DC2757" w:rsidP="00DC2757">
            <w:pPr>
              <w:spacing w:after="0" w:line="240" w:lineRule="auto"/>
              <w:jc w:val="center"/>
              <w:rPr>
                <w:ins w:id="2803" w:author="Commodore, Sarah" w:date="2023-03-22T16:21:00Z"/>
                <w:rFonts w:ascii="Calibri" w:eastAsia="Times New Roman" w:hAnsi="Calibri" w:cs="Calibri"/>
                <w:color w:val="FF0000"/>
                <w:sz w:val="20"/>
                <w:szCs w:val="20"/>
              </w:rPr>
            </w:pPr>
            <w:ins w:id="2804" w:author="Commodore, Sarah" w:date="2023-03-22T16:21:00Z">
              <w:r w:rsidRPr="00DC2757">
                <w:rPr>
                  <w:rFonts w:ascii="Calibri" w:eastAsia="Times New Roman" w:hAnsi="Calibri" w:cs="Calibri"/>
                  <w:color w:val="FF0000"/>
                  <w:sz w:val="20"/>
                  <w:szCs w:val="20"/>
                </w:rPr>
                <w:t>*</w:t>
              </w:r>
            </w:ins>
          </w:p>
        </w:tc>
      </w:tr>
      <w:tr w:rsidR="00DC2757" w:rsidRPr="00DC2757" w14:paraId="096EF522" w14:textId="77777777" w:rsidTr="00DC2757">
        <w:trPr>
          <w:trHeight w:val="260"/>
          <w:ins w:id="2805" w:author="Commodore, Sarah" w:date="2023-03-22T16:21:00Z"/>
        </w:trPr>
        <w:tc>
          <w:tcPr>
            <w:tcW w:w="0" w:type="auto"/>
            <w:tcBorders>
              <w:top w:val="nil"/>
              <w:left w:val="nil"/>
              <w:bottom w:val="nil"/>
              <w:right w:val="nil"/>
            </w:tcBorders>
            <w:shd w:val="clear" w:color="auto" w:fill="auto"/>
            <w:noWrap/>
            <w:vAlign w:val="bottom"/>
            <w:hideMark/>
          </w:tcPr>
          <w:p w14:paraId="796AEEB5" w14:textId="77777777" w:rsidR="00DC2757" w:rsidRPr="00DC2757" w:rsidRDefault="00DC2757" w:rsidP="00DC2757">
            <w:pPr>
              <w:spacing w:after="0" w:line="240" w:lineRule="auto"/>
              <w:rPr>
                <w:ins w:id="2806" w:author="Commodore, Sarah" w:date="2023-03-22T16:21:00Z"/>
                <w:rFonts w:ascii="Calibri" w:eastAsia="Times New Roman" w:hAnsi="Calibri" w:cs="Calibri"/>
                <w:color w:val="000000"/>
                <w:sz w:val="20"/>
                <w:szCs w:val="20"/>
              </w:rPr>
            </w:pPr>
            <w:ins w:id="2807" w:author="Commodore, Sarah" w:date="2023-03-22T16:21:00Z">
              <w:r w:rsidRPr="00DC2757">
                <w:rPr>
                  <w:rFonts w:ascii="Calibri" w:eastAsia="Times New Roman" w:hAnsi="Calibri" w:cs="Calibri"/>
                  <w:color w:val="000000"/>
                  <w:sz w:val="20"/>
                  <w:szCs w:val="20"/>
                </w:rPr>
                <w:t>ENSG00000198003.12</w:t>
              </w:r>
            </w:ins>
          </w:p>
        </w:tc>
        <w:tc>
          <w:tcPr>
            <w:tcW w:w="0" w:type="auto"/>
            <w:tcBorders>
              <w:top w:val="nil"/>
              <w:left w:val="nil"/>
              <w:bottom w:val="nil"/>
              <w:right w:val="nil"/>
            </w:tcBorders>
            <w:shd w:val="clear" w:color="auto" w:fill="auto"/>
            <w:noWrap/>
            <w:vAlign w:val="bottom"/>
            <w:hideMark/>
          </w:tcPr>
          <w:p w14:paraId="16548EFE" w14:textId="77777777" w:rsidR="00DC2757" w:rsidRPr="00DC2757" w:rsidRDefault="00DC2757" w:rsidP="00DC2757">
            <w:pPr>
              <w:spacing w:after="0" w:line="240" w:lineRule="auto"/>
              <w:rPr>
                <w:ins w:id="2808" w:author="Commodore, Sarah" w:date="2023-03-22T16:21:00Z"/>
                <w:rFonts w:ascii="Calibri" w:eastAsia="Times New Roman" w:hAnsi="Calibri" w:cs="Calibri"/>
                <w:color w:val="000000"/>
                <w:sz w:val="20"/>
                <w:szCs w:val="20"/>
              </w:rPr>
            </w:pPr>
            <w:ins w:id="2809" w:author="Commodore, Sarah" w:date="2023-03-22T16:21:00Z">
              <w:r w:rsidRPr="00DC2757">
                <w:rPr>
                  <w:rFonts w:ascii="Calibri" w:eastAsia="Times New Roman" w:hAnsi="Calibri" w:cs="Calibri"/>
                  <w:color w:val="000000"/>
                  <w:sz w:val="20"/>
                  <w:szCs w:val="20"/>
                </w:rPr>
                <w:t>CCDC151</w:t>
              </w:r>
            </w:ins>
          </w:p>
        </w:tc>
        <w:tc>
          <w:tcPr>
            <w:tcW w:w="0" w:type="auto"/>
            <w:tcBorders>
              <w:top w:val="nil"/>
              <w:left w:val="nil"/>
              <w:bottom w:val="nil"/>
              <w:right w:val="nil"/>
            </w:tcBorders>
            <w:shd w:val="clear" w:color="auto" w:fill="auto"/>
            <w:noWrap/>
            <w:vAlign w:val="bottom"/>
            <w:hideMark/>
          </w:tcPr>
          <w:p w14:paraId="44FE55DA" w14:textId="77777777" w:rsidR="00DC2757" w:rsidRPr="00DC2757" w:rsidRDefault="00DC2757" w:rsidP="00DC2757">
            <w:pPr>
              <w:spacing w:after="0" w:line="240" w:lineRule="auto"/>
              <w:jc w:val="center"/>
              <w:rPr>
                <w:ins w:id="2810" w:author="Commodore, Sarah" w:date="2023-03-22T16:21:00Z"/>
                <w:rFonts w:ascii="Calibri" w:eastAsia="Times New Roman" w:hAnsi="Calibri" w:cs="Calibri"/>
                <w:color w:val="000000"/>
                <w:sz w:val="20"/>
                <w:szCs w:val="20"/>
              </w:rPr>
            </w:pPr>
            <w:ins w:id="281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307325" w14:textId="77777777" w:rsidR="00DC2757" w:rsidRPr="00DC2757" w:rsidRDefault="00DC2757" w:rsidP="00DC2757">
            <w:pPr>
              <w:spacing w:after="0" w:line="240" w:lineRule="auto"/>
              <w:jc w:val="center"/>
              <w:rPr>
                <w:ins w:id="2812" w:author="Commodore, Sarah" w:date="2023-03-22T16:21:00Z"/>
                <w:rFonts w:ascii="Calibri" w:eastAsia="Times New Roman" w:hAnsi="Calibri" w:cs="Calibri"/>
                <w:color w:val="000000"/>
                <w:sz w:val="20"/>
                <w:szCs w:val="20"/>
              </w:rPr>
            </w:pPr>
            <w:ins w:id="2813"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9BE4250" w14:textId="77777777" w:rsidR="00DC2757" w:rsidRPr="00DC2757" w:rsidRDefault="00DC2757" w:rsidP="00DC2757">
            <w:pPr>
              <w:spacing w:after="0" w:line="240" w:lineRule="auto"/>
              <w:jc w:val="center"/>
              <w:rPr>
                <w:ins w:id="2814" w:author="Commodore, Sarah" w:date="2023-03-22T16:21:00Z"/>
                <w:rFonts w:ascii="Calibri" w:eastAsia="Times New Roman" w:hAnsi="Calibri" w:cs="Calibri"/>
                <w:color w:val="000000"/>
                <w:sz w:val="20"/>
                <w:szCs w:val="20"/>
              </w:rPr>
            </w:pPr>
            <w:ins w:id="2815"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3302B1E2" w14:textId="77777777" w:rsidR="00DC2757" w:rsidRPr="00DC2757" w:rsidRDefault="00DC2757" w:rsidP="00DC2757">
            <w:pPr>
              <w:spacing w:after="0" w:line="240" w:lineRule="auto"/>
              <w:jc w:val="center"/>
              <w:rPr>
                <w:ins w:id="2816" w:author="Commodore, Sarah" w:date="2023-03-22T16:21:00Z"/>
                <w:rFonts w:ascii="Calibri" w:eastAsia="Times New Roman" w:hAnsi="Calibri" w:cs="Calibri"/>
                <w:color w:val="FF0000"/>
                <w:sz w:val="20"/>
                <w:szCs w:val="20"/>
              </w:rPr>
            </w:pPr>
            <w:ins w:id="2817" w:author="Commodore, Sarah" w:date="2023-03-22T16:21:00Z">
              <w:r w:rsidRPr="00DC2757">
                <w:rPr>
                  <w:rFonts w:ascii="Calibri" w:eastAsia="Times New Roman" w:hAnsi="Calibri" w:cs="Calibri"/>
                  <w:color w:val="FF0000"/>
                  <w:sz w:val="20"/>
                  <w:szCs w:val="20"/>
                </w:rPr>
                <w:t>*</w:t>
              </w:r>
            </w:ins>
          </w:p>
        </w:tc>
      </w:tr>
      <w:tr w:rsidR="00DC2757" w:rsidRPr="00DC2757" w14:paraId="0EC25C6E" w14:textId="77777777" w:rsidTr="00DC2757">
        <w:trPr>
          <w:trHeight w:val="260"/>
          <w:ins w:id="2818" w:author="Commodore, Sarah" w:date="2023-03-22T16:21:00Z"/>
        </w:trPr>
        <w:tc>
          <w:tcPr>
            <w:tcW w:w="0" w:type="auto"/>
            <w:tcBorders>
              <w:top w:val="nil"/>
              <w:left w:val="nil"/>
              <w:bottom w:val="nil"/>
              <w:right w:val="nil"/>
            </w:tcBorders>
            <w:shd w:val="clear" w:color="auto" w:fill="auto"/>
            <w:noWrap/>
            <w:vAlign w:val="bottom"/>
            <w:hideMark/>
          </w:tcPr>
          <w:p w14:paraId="00BEDE84" w14:textId="77777777" w:rsidR="00DC2757" w:rsidRPr="00DC2757" w:rsidRDefault="00DC2757" w:rsidP="00DC2757">
            <w:pPr>
              <w:spacing w:after="0" w:line="240" w:lineRule="auto"/>
              <w:rPr>
                <w:ins w:id="2819" w:author="Commodore, Sarah" w:date="2023-03-22T16:21:00Z"/>
                <w:rFonts w:ascii="Calibri" w:eastAsia="Times New Roman" w:hAnsi="Calibri" w:cs="Calibri"/>
                <w:color w:val="000000"/>
                <w:sz w:val="20"/>
                <w:szCs w:val="20"/>
              </w:rPr>
            </w:pPr>
            <w:ins w:id="2820" w:author="Commodore, Sarah" w:date="2023-03-22T16:21:00Z">
              <w:r w:rsidRPr="00DC2757">
                <w:rPr>
                  <w:rFonts w:ascii="Calibri" w:eastAsia="Times New Roman" w:hAnsi="Calibri" w:cs="Calibri"/>
                  <w:color w:val="000000"/>
                  <w:sz w:val="20"/>
                  <w:szCs w:val="20"/>
                </w:rPr>
                <w:t>ENSG00000260266.1</w:t>
              </w:r>
            </w:ins>
          </w:p>
        </w:tc>
        <w:tc>
          <w:tcPr>
            <w:tcW w:w="0" w:type="auto"/>
            <w:tcBorders>
              <w:top w:val="nil"/>
              <w:left w:val="nil"/>
              <w:bottom w:val="nil"/>
              <w:right w:val="nil"/>
            </w:tcBorders>
            <w:shd w:val="clear" w:color="auto" w:fill="auto"/>
            <w:noWrap/>
            <w:vAlign w:val="bottom"/>
            <w:hideMark/>
          </w:tcPr>
          <w:p w14:paraId="356B142B" w14:textId="77777777" w:rsidR="00DC2757" w:rsidRPr="00DC2757" w:rsidRDefault="00DC2757" w:rsidP="00DC2757">
            <w:pPr>
              <w:spacing w:after="0" w:line="240" w:lineRule="auto"/>
              <w:rPr>
                <w:ins w:id="2821" w:author="Commodore, Sarah" w:date="2023-03-22T16:21:00Z"/>
                <w:rFonts w:ascii="Calibri" w:eastAsia="Times New Roman" w:hAnsi="Calibri" w:cs="Calibri"/>
                <w:color w:val="000000"/>
                <w:sz w:val="20"/>
                <w:szCs w:val="20"/>
              </w:rPr>
            </w:pPr>
            <w:ins w:id="2822" w:author="Commodore, Sarah" w:date="2023-03-22T16:21:00Z">
              <w:r w:rsidRPr="00DC2757">
                <w:rPr>
                  <w:rFonts w:ascii="Calibri" w:eastAsia="Times New Roman" w:hAnsi="Calibri" w:cs="Calibri"/>
                  <w:color w:val="000000"/>
                  <w:sz w:val="20"/>
                  <w:szCs w:val="20"/>
                </w:rPr>
                <w:t>PPIAP46</w:t>
              </w:r>
            </w:ins>
          </w:p>
        </w:tc>
        <w:tc>
          <w:tcPr>
            <w:tcW w:w="0" w:type="auto"/>
            <w:tcBorders>
              <w:top w:val="nil"/>
              <w:left w:val="nil"/>
              <w:bottom w:val="nil"/>
              <w:right w:val="nil"/>
            </w:tcBorders>
            <w:shd w:val="clear" w:color="auto" w:fill="auto"/>
            <w:noWrap/>
            <w:vAlign w:val="bottom"/>
            <w:hideMark/>
          </w:tcPr>
          <w:p w14:paraId="67F18186" w14:textId="77777777" w:rsidR="00DC2757" w:rsidRPr="00DC2757" w:rsidRDefault="00DC2757" w:rsidP="00DC2757">
            <w:pPr>
              <w:spacing w:after="0" w:line="240" w:lineRule="auto"/>
              <w:jc w:val="center"/>
              <w:rPr>
                <w:ins w:id="2823" w:author="Commodore, Sarah" w:date="2023-03-22T16:21:00Z"/>
                <w:rFonts w:ascii="Calibri" w:eastAsia="Times New Roman" w:hAnsi="Calibri" w:cs="Calibri"/>
                <w:color w:val="000000"/>
                <w:sz w:val="20"/>
                <w:szCs w:val="20"/>
              </w:rPr>
            </w:pPr>
            <w:ins w:id="282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02D70F" w14:textId="77777777" w:rsidR="00DC2757" w:rsidRPr="00DC2757" w:rsidRDefault="00DC2757" w:rsidP="00DC2757">
            <w:pPr>
              <w:spacing w:after="0" w:line="240" w:lineRule="auto"/>
              <w:jc w:val="center"/>
              <w:rPr>
                <w:ins w:id="2825" w:author="Commodore, Sarah" w:date="2023-03-22T16:21:00Z"/>
                <w:rFonts w:ascii="Calibri" w:eastAsia="Times New Roman" w:hAnsi="Calibri" w:cs="Calibri"/>
                <w:color w:val="000000"/>
                <w:sz w:val="20"/>
                <w:szCs w:val="20"/>
              </w:rPr>
            </w:pPr>
            <w:ins w:id="2826"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3012B13" w14:textId="77777777" w:rsidR="00DC2757" w:rsidRPr="00DC2757" w:rsidRDefault="00DC2757" w:rsidP="00DC2757">
            <w:pPr>
              <w:spacing w:after="0" w:line="240" w:lineRule="auto"/>
              <w:jc w:val="center"/>
              <w:rPr>
                <w:ins w:id="2827" w:author="Commodore, Sarah" w:date="2023-03-22T16:21:00Z"/>
                <w:rFonts w:ascii="Calibri" w:eastAsia="Times New Roman" w:hAnsi="Calibri" w:cs="Calibri"/>
                <w:color w:val="000000"/>
                <w:sz w:val="20"/>
                <w:szCs w:val="20"/>
              </w:rPr>
            </w:pPr>
            <w:ins w:id="2828"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EDE3C76" w14:textId="77777777" w:rsidR="00DC2757" w:rsidRPr="00DC2757" w:rsidRDefault="00DC2757" w:rsidP="00DC2757">
            <w:pPr>
              <w:spacing w:after="0" w:line="240" w:lineRule="auto"/>
              <w:jc w:val="center"/>
              <w:rPr>
                <w:ins w:id="2829" w:author="Commodore, Sarah" w:date="2023-03-22T16:21:00Z"/>
                <w:rFonts w:ascii="Calibri" w:eastAsia="Times New Roman" w:hAnsi="Calibri" w:cs="Calibri"/>
                <w:color w:val="FF0000"/>
                <w:sz w:val="20"/>
                <w:szCs w:val="20"/>
              </w:rPr>
            </w:pPr>
            <w:ins w:id="2830" w:author="Commodore, Sarah" w:date="2023-03-22T16:21:00Z">
              <w:r w:rsidRPr="00DC2757">
                <w:rPr>
                  <w:rFonts w:ascii="Calibri" w:eastAsia="Times New Roman" w:hAnsi="Calibri" w:cs="Calibri"/>
                  <w:color w:val="FF0000"/>
                  <w:sz w:val="20"/>
                  <w:szCs w:val="20"/>
                </w:rPr>
                <w:t>*</w:t>
              </w:r>
            </w:ins>
          </w:p>
        </w:tc>
      </w:tr>
      <w:tr w:rsidR="00DC2757" w:rsidRPr="00DC2757" w14:paraId="6B26FA2F" w14:textId="77777777" w:rsidTr="00DC2757">
        <w:trPr>
          <w:trHeight w:val="260"/>
          <w:ins w:id="2831" w:author="Commodore, Sarah" w:date="2023-03-22T16:21:00Z"/>
        </w:trPr>
        <w:tc>
          <w:tcPr>
            <w:tcW w:w="0" w:type="auto"/>
            <w:tcBorders>
              <w:top w:val="nil"/>
              <w:left w:val="nil"/>
              <w:bottom w:val="nil"/>
              <w:right w:val="nil"/>
            </w:tcBorders>
            <w:shd w:val="clear" w:color="auto" w:fill="auto"/>
            <w:noWrap/>
            <w:vAlign w:val="bottom"/>
            <w:hideMark/>
          </w:tcPr>
          <w:p w14:paraId="51609F1C" w14:textId="77777777" w:rsidR="00DC2757" w:rsidRPr="00DC2757" w:rsidRDefault="00DC2757" w:rsidP="00DC2757">
            <w:pPr>
              <w:spacing w:after="0" w:line="240" w:lineRule="auto"/>
              <w:rPr>
                <w:ins w:id="2832" w:author="Commodore, Sarah" w:date="2023-03-22T16:21:00Z"/>
                <w:rFonts w:ascii="Calibri" w:eastAsia="Times New Roman" w:hAnsi="Calibri" w:cs="Calibri"/>
                <w:color w:val="000000"/>
                <w:sz w:val="20"/>
                <w:szCs w:val="20"/>
              </w:rPr>
            </w:pPr>
            <w:ins w:id="2833" w:author="Commodore, Sarah" w:date="2023-03-22T16:21:00Z">
              <w:r w:rsidRPr="00DC2757">
                <w:rPr>
                  <w:rFonts w:ascii="Calibri" w:eastAsia="Times New Roman" w:hAnsi="Calibri" w:cs="Calibri"/>
                  <w:color w:val="000000"/>
                  <w:sz w:val="20"/>
                  <w:szCs w:val="20"/>
                </w:rPr>
                <w:t>ENSG00000215187.12</w:t>
              </w:r>
            </w:ins>
          </w:p>
        </w:tc>
        <w:tc>
          <w:tcPr>
            <w:tcW w:w="0" w:type="auto"/>
            <w:tcBorders>
              <w:top w:val="nil"/>
              <w:left w:val="nil"/>
              <w:bottom w:val="nil"/>
              <w:right w:val="nil"/>
            </w:tcBorders>
            <w:shd w:val="clear" w:color="auto" w:fill="auto"/>
            <w:noWrap/>
            <w:vAlign w:val="bottom"/>
            <w:hideMark/>
          </w:tcPr>
          <w:p w14:paraId="02C4C307" w14:textId="77777777" w:rsidR="00DC2757" w:rsidRPr="00DC2757" w:rsidRDefault="00DC2757" w:rsidP="00DC2757">
            <w:pPr>
              <w:spacing w:after="0" w:line="240" w:lineRule="auto"/>
              <w:rPr>
                <w:ins w:id="2834" w:author="Commodore, Sarah" w:date="2023-03-22T16:21:00Z"/>
                <w:rFonts w:ascii="Calibri" w:eastAsia="Times New Roman" w:hAnsi="Calibri" w:cs="Calibri"/>
                <w:color w:val="000000"/>
                <w:sz w:val="20"/>
                <w:szCs w:val="20"/>
              </w:rPr>
            </w:pPr>
            <w:ins w:id="2835" w:author="Commodore, Sarah" w:date="2023-03-22T16:21:00Z">
              <w:r w:rsidRPr="00DC2757">
                <w:rPr>
                  <w:rFonts w:ascii="Calibri" w:eastAsia="Times New Roman" w:hAnsi="Calibri" w:cs="Calibri"/>
                  <w:color w:val="000000"/>
                  <w:sz w:val="20"/>
                  <w:szCs w:val="20"/>
                </w:rPr>
                <w:t>FAM166B</w:t>
              </w:r>
            </w:ins>
          </w:p>
        </w:tc>
        <w:tc>
          <w:tcPr>
            <w:tcW w:w="0" w:type="auto"/>
            <w:tcBorders>
              <w:top w:val="nil"/>
              <w:left w:val="nil"/>
              <w:bottom w:val="nil"/>
              <w:right w:val="nil"/>
            </w:tcBorders>
            <w:shd w:val="clear" w:color="auto" w:fill="auto"/>
            <w:noWrap/>
            <w:vAlign w:val="bottom"/>
            <w:hideMark/>
          </w:tcPr>
          <w:p w14:paraId="517A8C74" w14:textId="77777777" w:rsidR="00DC2757" w:rsidRPr="00DC2757" w:rsidRDefault="00DC2757" w:rsidP="00DC2757">
            <w:pPr>
              <w:spacing w:after="0" w:line="240" w:lineRule="auto"/>
              <w:jc w:val="center"/>
              <w:rPr>
                <w:ins w:id="2836" w:author="Commodore, Sarah" w:date="2023-03-22T16:21:00Z"/>
                <w:rFonts w:ascii="Calibri" w:eastAsia="Times New Roman" w:hAnsi="Calibri" w:cs="Calibri"/>
                <w:color w:val="000000"/>
                <w:sz w:val="20"/>
                <w:szCs w:val="20"/>
              </w:rPr>
            </w:pPr>
            <w:ins w:id="283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56B1EB9" w14:textId="77777777" w:rsidR="00DC2757" w:rsidRPr="00DC2757" w:rsidRDefault="00DC2757" w:rsidP="00DC2757">
            <w:pPr>
              <w:spacing w:after="0" w:line="240" w:lineRule="auto"/>
              <w:jc w:val="center"/>
              <w:rPr>
                <w:ins w:id="2838" w:author="Commodore, Sarah" w:date="2023-03-22T16:21:00Z"/>
                <w:rFonts w:ascii="Calibri" w:eastAsia="Times New Roman" w:hAnsi="Calibri" w:cs="Calibri"/>
                <w:color w:val="000000"/>
                <w:sz w:val="20"/>
                <w:szCs w:val="20"/>
              </w:rPr>
            </w:pPr>
            <w:ins w:id="2839"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59869538" w14:textId="77777777" w:rsidR="00DC2757" w:rsidRPr="00DC2757" w:rsidRDefault="00DC2757" w:rsidP="00DC2757">
            <w:pPr>
              <w:spacing w:after="0" w:line="240" w:lineRule="auto"/>
              <w:jc w:val="center"/>
              <w:rPr>
                <w:ins w:id="2840" w:author="Commodore, Sarah" w:date="2023-03-22T16:21:00Z"/>
                <w:rFonts w:ascii="Calibri" w:eastAsia="Times New Roman" w:hAnsi="Calibri" w:cs="Calibri"/>
                <w:color w:val="000000"/>
                <w:sz w:val="20"/>
                <w:szCs w:val="20"/>
              </w:rPr>
            </w:pPr>
            <w:ins w:id="2841" w:author="Commodore, Sarah" w:date="2023-03-22T16:21:00Z">
              <w:r w:rsidRPr="00DC2757">
                <w:rPr>
                  <w:rFonts w:ascii="Calibri" w:eastAsia="Times New Roman" w:hAnsi="Calibri" w:cs="Calibri"/>
                  <w:color w:val="000000"/>
                  <w:sz w:val="20"/>
                  <w:szCs w:val="20"/>
                </w:rPr>
                <w:t>7.0E-10</w:t>
              </w:r>
            </w:ins>
          </w:p>
        </w:tc>
        <w:tc>
          <w:tcPr>
            <w:tcW w:w="0" w:type="auto"/>
            <w:tcBorders>
              <w:top w:val="nil"/>
              <w:left w:val="nil"/>
              <w:bottom w:val="nil"/>
              <w:right w:val="nil"/>
            </w:tcBorders>
            <w:shd w:val="clear" w:color="auto" w:fill="auto"/>
            <w:noWrap/>
            <w:vAlign w:val="bottom"/>
            <w:hideMark/>
          </w:tcPr>
          <w:p w14:paraId="1B176268" w14:textId="77777777" w:rsidR="00DC2757" w:rsidRPr="00DC2757" w:rsidRDefault="00DC2757" w:rsidP="00DC2757">
            <w:pPr>
              <w:spacing w:after="0" w:line="240" w:lineRule="auto"/>
              <w:jc w:val="center"/>
              <w:rPr>
                <w:ins w:id="2842" w:author="Commodore, Sarah" w:date="2023-03-22T16:21:00Z"/>
                <w:rFonts w:ascii="Calibri" w:eastAsia="Times New Roman" w:hAnsi="Calibri" w:cs="Calibri"/>
                <w:color w:val="FF0000"/>
                <w:sz w:val="20"/>
                <w:szCs w:val="20"/>
              </w:rPr>
            </w:pPr>
            <w:ins w:id="2843" w:author="Commodore, Sarah" w:date="2023-03-22T16:21:00Z">
              <w:r w:rsidRPr="00DC2757">
                <w:rPr>
                  <w:rFonts w:ascii="Calibri" w:eastAsia="Times New Roman" w:hAnsi="Calibri" w:cs="Calibri"/>
                  <w:color w:val="FF0000"/>
                  <w:sz w:val="20"/>
                  <w:szCs w:val="20"/>
                </w:rPr>
                <w:t>*</w:t>
              </w:r>
            </w:ins>
          </w:p>
        </w:tc>
      </w:tr>
      <w:tr w:rsidR="00DC2757" w:rsidRPr="00DC2757" w14:paraId="0FFEE24B" w14:textId="77777777" w:rsidTr="00DC2757">
        <w:trPr>
          <w:trHeight w:val="260"/>
          <w:ins w:id="2844" w:author="Commodore, Sarah" w:date="2023-03-22T16:21:00Z"/>
        </w:trPr>
        <w:tc>
          <w:tcPr>
            <w:tcW w:w="0" w:type="auto"/>
            <w:tcBorders>
              <w:top w:val="nil"/>
              <w:left w:val="nil"/>
              <w:bottom w:val="nil"/>
              <w:right w:val="nil"/>
            </w:tcBorders>
            <w:shd w:val="clear" w:color="auto" w:fill="auto"/>
            <w:noWrap/>
            <w:vAlign w:val="bottom"/>
            <w:hideMark/>
          </w:tcPr>
          <w:p w14:paraId="5158C513" w14:textId="77777777" w:rsidR="00DC2757" w:rsidRPr="00DC2757" w:rsidRDefault="00DC2757" w:rsidP="00DC2757">
            <w:pPr>
              <w:spacing w:after="0" w:line="240" w:lineRule="auto"/>
              <w:rPr>
                <w:ins w:id="2845" w:author="Commodore, Sarah" w:date="2023-03-22T16:21:00Z"/>
                <w:rFonts w:ascii="Calibri" w:eastAsia="Times New Roman" w:hAnsi="Calibri" w:cs="Calibri"/>
                <w:color w:val="000000"/>
                <w:sz w:val="20"/>
                <w:szCs w:val="20"/>
              </w:rPr>
            </w:pPr>
            <w:ins w:id="2846" w:author="Commodore, Sarah" w:date="2023-03-22T16:21:00Z">
              <w:r w:rsidRPr="00DC2757">
                <w:rPr>
                  <w:rFonts w:ascii="Calibri" w:eastAsia="Times New Roman" w:hAnsi="Calibri" w:cs="Calibri"/>
                  <w:color w:val="000000"/>
                  <w:sz w:val="20"/>
                  <w:szCs w:val="20"/>
                </w:rPr>
                <w:t>ENSG00000259462.3</w:t>
              </w:r>
            </w:ins>
          </w:p>
        </w:tc>
        <w:tc>
          <w:tcPr>
            <w:tcW w:w="0" w:type="auto"/>
            <w:tcBorders>
              <w:top w:val="nil"/>
              <w:left w:val="nil"/>
              <w:bottom w:val="nil"/>
              <w:right w:val="nil"/>
            </w:tcBorders>
            <w:shd w:val="clear" w:color="auto" w:fill="auto"/>
            <w:noWrap/>
            <w:vAlign w:val="bottom"/>
            <w:hideMark/>
          </w:tcPr>
          <w:p w14:paraId="558D483C" w14:textId="77777777" w:rsidR="00DC2757" w:rsidRPr="00DC2757" w:rsidRDefault="00DC2757" w:rsidP="00DC2757">
            <w:pPr>
              <w:spacing w:after="0" w:line="240" w:lineRule="auto"/>
              <w:rPr>
                <w:ins w:id="2847" w:author="Commodore, Sarah" w:date="2023-03-22T16:21:00Z"/>
                <w:rFonts w:ascii="Calibri" w:eastAsia="Times New Roman" w:hAnsi="Calibri" w:cs="Calibri"/>
                <w:color w:val="000000"/>
                <w:sz w:val="20"/>
                <w:szCs w:val="20"/>
              </w:rPr>
            </w:pPr>
            <w:ins w:id="2848" w:author="Commodore, Sarah" w:date="2023-03-22T16:21:00Z">
              <w:r w:rsidRPr="00DC2757">
                <w:rPr>
                  <w:rFonts w:ascii="Calibri" w:eastAsia="Times New Roman" w:hAnsi="Calibri" w:cs="Calibri"/>
                  <w:color w:val="000000"/>
                  <w:sz w:val="20"/>
                  <w:szCs w:val="20"/>
                </w:rPr>
                <w:t>CPEB1-AS1</w:t>
              </w:r>
            </w:ins>
          </w:p>
        </w:tc>
        <w:tc>
          <w:tcPr>
            <w:tcW w:w="0" w:type="auto"/>
            <w:tcBorders>
              <w:top w:val="nil"/>
              <w:left w:val="nil"/>
              <w:bottom w:val="nil"/>
              <w:right w:val="nil"/>
            </w:tcBorders>
            <w:shd w:val="clear" w:color="auto" w:fill="auto"/>
            <w:noWrap/>
            <w:vAlign w:val="bottom"/>
            <w:hideMark/>
          </w:tcPr>
          <w:p w14:paraId="281919F0" w14:textId="77777777" w:rsidR="00DC2757" w:rsidRPr="00DC2757" w:rsidRDefault="00DC2757" w:rsidP="00DC2757">
            <w:pPr>
              <w:spacing w:after="0" w:line="240" w:lineRule="auto"/>
              <w:jc w:val="center"/>
              <w:rPr>
                <w:ins w:id="2849" w:author="Commodore, Sarah" w:date="2023-03-22T16:21:00Z"/>
                <w:rFonts w:ascii="Calibri" w:eastAsia="Times New Roman" w:hAnsi="Calibri" w:cs="Calibri"/>
                <w:color w:val="000000"/>
                <w:sz w:val="20"/>
                <w:szCs w:val="20"/>
              </w:rPr>
            </w:pPr>
            <w:ins w:id="285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604D47E" w14:textId="77777777" w:rsidR="00DC2757" w:rsidRPr="00DC2757" w:rsidRDefault="00DC2757" w:rsidP="00DC2757">
            <w:pPr>
              <w:spacing w:after="0" w:line="240" w:lineRule="auto"/>
              <w:jc w:val="center"/>
              <w:rPr>
                <w:ins w:id="2851" w:author="Commodore, Sarah" w:date="2023-03-22T16:21:00Z"/>
                <w:rFonts w:ascii="Calibri" w:eastAsia="Times New Roman" w:hAnsi="Calibri" w:cs="Calibri"/>
                <w:color w:val="000000"/>
                <w:sz w:val="20"/>
                <w:szCs w:val="20"/>
              </w:rPr>
            </w:pPr>
            <w:ins w:id="2852"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6258CA7A" w14:textId="77777777" w:rsidR="00DC2757" w:rsidRPr="00DC2757" w:rsidRDefault="00DC2757" w:rsidP="00DC2757">
            <w:pPr>
              <w:spacing w:after="0" w:line="240" w:lineRule="auto"/>
              <w:jc w:val="center"/>
              <w:rPr>
                <w:ins w:id="2853" w:author="Commodore, Sarah" w:date="2023-03-22T16:21:00Z"/>
                <w:rFonts w:ascii="Calibri" w:eastAsia="Times New Roman" w:hAnsi="Calibri" w:cs="Calibri"/>
                <w:color w:val="000000"/>
                <w:sz w:val="20"/>
                <w:szCs w:val="20"/>
              </w:rPr>
            </w:pPr>
            <w:ins w:id="2854"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035C88F5" w14:textId="77777777" w:rsidR="00DC2757" w:rsidRPr="00DC2757" w:rsidRDefault="00DC2757" w:rsidP="00DC2757">
            <w:pPr>
              <w:spacing w:after="0" w:line="240" w:lineRule="auto"/>
              <w:jc w:val="center"/>
              <w:rPr>
                <w:ins w:id="2855" w:author="Commodore, Sarah" w:date="2023-03-22T16:21:00Z"/>
                <w:rFonts w:ascii="Calibri" w:eastAsia="Times New Roman" w:hAnsi="Calibri" w:cs="Calibri"/>
                <w:color w:val="FF0000"/>
                <w:sz w:val="20"/>
                <w:szCs w:val="20"/>
              </w:rPr>
            </w:pPr>
            <w:ins w:id="2856" w:author="Commodore, Sarah" w:date="2023-03-22T16:21:00Z">
              <w:r w:rsidRPr="00DC2757">
                <w:rPr>
                  <w:rFonts w:ascii="Calibri" w:eastAsia="Times New Roman" w:hAnsi="Calibri" w:cs="Calibri"/>
                  <w:color w:val="FF0000"/>
                  <w:sz w:val="20"/>
                  <w:szCs w:val="20"/>
                </w:rPr>
                <w:t>*</w:t>
              </w:r>
            </w:ins>
          </w:p>
        </w:tc>
      </w:tr>
      <w:tr w:rsidR="00DC2757" w:rsidRPr="00DC2757" w14:paraId="1B36ED46" w14:textId="77777777" w:rsidTr="00DC2757">
        <w:trPr>
          <w:trHeight w:val="260"/>
          <w:ins w:id="2857" w:author="Commodore, Sarah" w:date="2023-03-22T16:21:00Z"/>
        </w:trPr>
        <w:tc>
          <w:tcPr>
            <w:tcW w:w="0" w:type="auto"/>
            <w:tcBorders>
              <w:top w:val="nil"/>
              <w:left w:val="nil"/>
              <w:bottom w:val="nil"/>
              <w:right w:val="nil"/>
            </w:tcBorders>
            <w:shd w:val="clear" w:color="auto" w:fill="auto"/>
            <w:noWrap/>
            <w:vAlign w:val="bottom"/>
            <w:hideMark/>
          </w:tcPr>
          <w:p w14:paraId="403C0F11" w14:textId="77777777" w:rsidR="00DC2757" w:rsidRPr="00DC2757" w:rsidRDefault="00DC2757" w:rsidP="00DC2757">
            <w:pPr>
              <w:spacing w:after="0" w:line="240" w:lineRule="auto"/>
              <w:rPr>
                <w:ins w:id="2858" w:author="Commodore, Sarah" w:date="2023-03-22T16:21:00Z"/>
                <w:rFonts w:ascii="Calibri" w:eastAsia="Times New Roman" w:hAnsi="Calibri" w:cs="Calibri"/>
                <w:color w:val="000000"/>
                <w:sz w:val="20"/>
                <w:szCs w:val="20"/>
              </w:rPr>
            </w:pPr>
            <w:ins w:id="2859" w:author="Commodore, Sarah" w:date="2023-03-22T16:21:00Z">
              <w:r w:rsidRPr="00DC2757">
                <w:rPr>
                  <w:rFonts w:ascii="Calibri" w:eastAsia="Times New Roman" w:hAnsi="Calibri" w:cs="Calibri"/>
                  <w:color w:val="000000"/>
                  <w:sz w:val="20"/>
                  <w:szCs w:val="20"/>
                </w:rPr>
                <w:t>ENSG00000286339.1</w:t>
              </w:r>
            </w:ins>
          </w:p>
        </w:tc>
        <w:tc>
          <w:tcPr>
            <w:tcW w:w="0" w:type="auto"/>
            <w:tcBorders>
              <w:top w:val="nil"/>
              <w:left w:val="nil"/>
              <w:bottom w:val="nil"/>
              <w:right w:val="nil"/>
            </w:tcBorders>
            <w:shd w:val="clear" w:color="auto" w:fill="auto"/>
            <w:noWrap/>
            <w:vAlign w:val="bottom"/>
            <w:hideMark/>
          </w:tcPr>
          <w:p w14:paraId="5B1AE560" w14:textId="77777777" w:rsidR="00DC2757" w:rsidRPr="00DC2757" w:rsidRDefault="00DC2757" w:rsidP="00DC2757">
            <w:pPr>
              <w:spacing w:after="0" w:line="240" w:lineRule="auto"/>
              <w:rPr>
                <w:ins w:id="2860" w:author="Commodore, Sarah" w:date="2023-03-22T16:21:00Z"/>
                <w:rFonts w:ascii="Calibri" w:eastAsia="Times New Roman" w:hAnsi="Calibri" w:cs="Calibri"/>
                <w:color w:val="000000"/>
                <w:sz w:val="20"/>
                <w:szCs w:val="20"/>
              </w:rPr>
            </w:pPr>
            <w:ins w:id="2861" w:author="Commodore, Sarah" w:date="2023-03-22T16:21:00Z">
              <w:r w:rsidRPr="00DC2757">
                <w:rPr>
                  <w:rFonts w:ascii="Calibri" w:eastAsia="Times New Roman" w:hAnsi="Calibri" w:cs="Calibri"/>
                  <w:color w:val="000000"/>
                  <w:sz w:val="20"/>
                  <w:szCs w:val="20"/>
                </w:rPr>
                <w:t>Z99496.1</w:t>
              </w:r>
            </w:ins>
          </w:p>
        </w:tc>
        <w:tc>
          <w:tcPr>
            <w:tcW w:w="0" w:type="auto"/>
            <w:tcBorders>
              <w:top w:val="nil"/>
              <w:left w:val="nil"/>
              <w:bottom w:val="nil"/>
              <w:right w:val="nil"/>
            </w:tcBorders>
            <w:shd w:val="clear" w:color="auto" w:fill="auto"/>
            <w:noWrap/>
            <w:vAlign w:val="bottom"/>
            <w:hideMark/>
          </w:tcPr>
          <w:p w14:paraId="31DE8ACA" w14:textId="77777777" w:rsidR="00DC2757" w:rsidRPr="00DC2757" w:rsidRDefault="00DC2757" w:rsidP="00DC2757">
            <w:pPr>
              <w:spacing w:after="0" w:line="240" w:lineRule="auto"/>
              <w:jc w:val="center"/>
              <w:rPr>
                <w:ins w:id="2862" w:author="Commodore, Sarah" w:date="2023-03-22T16:21:00Z"/>
                <w:rFonts w:ascii="Calibri" w:eastAsia="Times New Roman" w:hAnsi="Calibri" w:cs="Calibri"/>
                <w:color w:val="000000"/>
                <w:sz w:val="20"/>
                <w:szCs w:val="20"/>
              </w:rPr>
            </w:pPr>
            <w:ins w:id="286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7F24F9" w14:textId="77777777" w:rsidR="00DC2757" w:rsidRPr="00DC2757" w:rsidRDefault="00DC2757" w:rsidP="00DC2757">
            <w:pPr>
              <w:spacing w:after="0" w:line="240" w:lineRule="auto"/>
              <w:jc w:val="center"/>
              <w:rPr>
                <w:ins w:id="2864" w:author="Commodore, Sarah" w:date="2023-03-22T16:21:00Z"/>
                <w:rFonts w:ascii="Calibri" w:eastAsia="Times New Roman" w:hAnsi="Calibri" w:cs="Calibri"/>
                <w:color w:val="000000"/>
                <w:sz w:val="20"/>
                <w:szCs w:val="20"/>
              </w:rPr>
            </w:pPr>
            <w:ins w:id="2865"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45BA4A22" w14:textId="77777777" w:rsidR="00DC2757" w:rsidRPr="00DC2757" w:rsidRDefault="00DC2757" w:rsidP="00DC2757">
            <w:pPr>
              <w:spacing w:after="0" w:line="240" w:lineRule="auto"/>
              <w:jc w:val="center"/>
              <w:rPr>
                <w:ins w:id="2866" w:author="Commodore, Sarah" w:date="2023-03-22T16:21:00Z"/>
                <w:rFonts w:ascii="Calibri" w:eastAsia="Times New Roman" w:hAnsi="Calibri" w:cs="Calibri"/>
                <w:color w:val="000000"/>
                <w:sz w:val="20"/>
                <w:szCs w:val="20"/>
              </w:rPr>
            </w:pPr>
            <w:ins w:id="2867"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16BAE6DA" w14:textId="77777777" w:rsidR="00DC2757" w:rsidRPr="00DC2757" w:rsidRDefault="00DC2757" w:rsidP="00DC2757">
            <w:pPr>
              <w:spacing w:after="0" w:line="240" w:lineRule="auto"/>
              <w:jc w:val="center"/>
              <w:rPr>
                <w:ins w:id="2868" w:author="Commodore, Sarah" w:date="2023-03-22T16:21:00Z"/>
                <w:rFonts w:ascii="Calibri" w:eastAsia="Times New Roman" w:hAnsi="Calibri" w:cs="Calibri"/>
                <w:color w:val="FF0000"/>
                <w:sz w:val="20"/>
                <w:szCs w:val="20"/>
              </w:rPr>
            </w:pPr>
            <w:ins w:id="2869" w:author="Commodore, Sarah" w:date="2023-03-22T16:21:00Z">
              <w:r w:rsidRPr="00DC2757">
                <w:rPr>
                  <w:rFonts w:ascii="Calibri" w:eastAsia="Times New Roman" w:hAnsi="Calibri" w:cs="Calibri"/>
                  <w:color w:val="FF0000"/>
                  <w:sz w:val="20"/>
                  <w:szCs w:val="20"/>
                </w:rPr>
                <w:t>*</w:t>
              </w:r>
            </w:ins>
          </w:p>
        </w:tc>
      </w:tr>
      <w:tr w:rsidR="00DC2757" w:rsidRPr="00DC2757" w14:paraId="466A8B32" w14:textId="77777777" w:rsidTr="00DC2757">
        <w:trPr>
          <w:trHeight w:val="260"/>
          <w:ins w:id="2870" w:author="Commodore, Sarah" w:date="2023-03-22T16:21:00Z"/>
        </w:trPr>
        <w:tc>
          <w:tcPr>
            <w:tcW w:w="0" w:type="auto"/>
            <w:tcBorders>
              <w:top w:val="nil"/>
              <w:left w:val="nil"/>
              <w:bottom w:val="nil"/>
              <w:right w:val="nil"/>
            </w:tcBorders>
            <w:shd w:val="clear" w:color="auto" w:fill="auto"/>
            <w:noWrap/>
            <w:vAlign w:val="bottom"/>
            <w:hideMark/>
          </w:tcPr>
          <w:p w14:paraId="25395320" w14:textId="77777777" w:rsidR="00DC2757" w:rsidRPr="00DC2757" w:rsidRDefault="00DC2757" w:rsidP="00DC2757">
            <w:pPr>
              <w:spacing w:after="0" w:line="240" w:lineRule="auto"/>
              <w:rPr>
                <w:ins w:id="2871" w:author="Commodore, Sarah" w:date="2023-03-22T16:21:00Z"/>
                <w:rFonts w:ascii="Calibri" w:eastAsia="Times New Roman" w:hAnsi="Calibri" w:cs="Calibri"/>
                <w:color w:val="000000"/>
                <w:sz w:val="20"/>
                <w:szCs w:val="20"/>
              </w:rPr>
            </w:pPr>
            <w:ins w:id="2872" w:author="Commodore, Sarah" w:date="2023-03-22T16:21:00Z">
              <w:r w:rsidRPr="00DC2757">
                <w:rPr>
                  <w:rFonts w:ascii="Calibri" w:eastAsia="Times New Roman" w:hAnsi="Calibri" w:cs="Calibri"/>
                  <w:color w:val="000000"/>
                  <w:sz w:val="20"/>
                  <w:szCs w:val="20"/>
                </w:rPr>
                <w:t>ENSG00000140481.15</w:t>
              </w:r>
            </w:ins>
          </w:p>
        </w:tc>
        <w:tc>
          <w:tcPr>
            <w:tcW w:w="0" w:type="auto"/>
            <w:tcBorders>
              <w:top w:val="nil"/>
              <w:left w:val="nil"/>
              <w:bottom w:val="nil"/>
              <w:right w:val="nil"/>
            </w:tcBorders>
            <w:shd w:val="clear" w:color="auto" w:fill="auto"/>
            <w:noWrap/>
            <w:vAlign w:val="bottom"/>
            <w:hideMark/>
          </w:tcPr>
          <w:p w14:paraId="2336AB0C" w14:textId="77777777" w:rsidR="00DC2757" w:rsidRPr="00DC2757" w:rsidRDefault="00DC2757" w:rsidP="00DC2757">
            <w:pPr>
              <w:spacing w:after="0" w:line="240" w:lineRule="auto"/>
              <w:rPr>
                <w:ins w:id="2873" w:author="Commodore, Sarah" w:date="2023-03-22T16:21:00Z"/>
                <w:rFonts w:ascii="Calibri" w:eastAsia="Times New Roman" w:hAnsi="Calibri" w:cs="Calibri"/>
                <w:color w:val="000000"/>
                <w:sz w:val="20"/>
                <w:szCs w:val="20"/>
              </w:rPr>
            </w:pPr>
            <w:ins w:id="2874" w:author="Commodore, Sarah" w:date="2023-03-22T16:21:00Z">
              <w:r w:rsidRPr="00DC2757">
                <w:rPr>
                  <w:rFonts w:ascii="Calibri" w:eastAsia="Times New Roman" w:hAnsi="Calibri" w:cs="Calibri"/>
                  <w:color w:val="000000"/>
                  <w:sz w:val="20"/>
                  <w:szCs w:val="20"/>
                </w:rPr>
                <w:t>CCDC33</w:t>
              </w:r>
            </w:ins>
          </w:p>
        </w:tc>
        <w:tc>
          <w:tcPr>
            <w:tcW w:w="0" w:type="auto"/>
            <w:tcBorders>
              <w:top w:val="nil"/>
              <w:left w:val="nil"/>
              <w:bottom w:val="nil"/>
              <w:right w:val="nil"/>
            </w:tcBorders>
            <w:shd w:val="clear" w:color="auto" w:fill="auto"/>
            <w:noWrap/>
            <w:vAlign w:val="bottom"/>
            <w:hideMark/>
          </w:tcPr>
          <w:p w14:paraId="034CBC96" w14:textId="77777777" w:rsidR="00DC2757" w:rsidRPr="00DC2757" w:rsidRDefault="00DC2757" w:rsidP="00DC2757">
            <w:pPr>
              <w:spacing w:after="0" w:line="240" w:lineRule="auto"/>
              <w:jc w:val="center"/>
              <w:rPr>
                <w:ins w:id="2875" w:author="Commodore, Sarah" w:date="2023-03-22T16:21:00Z"/>
                <w:rFonts w:ascii="Calibri" w:eastAsia="Times New Roman" w:hAnsi="Calibri" w:cs="Calibri"/>
                <w:color w:val="000000"/>
                <w:sz w:val="20"/>
                <w:szCs w:val="20"/>
              </w:rPr>
            </w:pPr>
            <w:ins w:id="287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1EB7613" w14:textId="77777777" w:rsidR="00DC2757" w:rsidRPr="00DC2757" w:rsidRDefault="00DC2757" w:rsidP="00DC2757">
            <w:pPr>
              <w:spacing w:after="0" w:line="240" w:lineRule="auto"/>
              <w:jc w:val="center"/>
              <w:rPr>
                <w:ins w:id="2877" w:author="Commodore, Sarah" w:date="2023-03-22T16:21:00Z"/>
                <w:rFonts w:ascii="Calibri" w:eastAsia="Times New Roman" w:hAnsi="Calibri" w:cs="Calibri"/>
                <w:color w:val="000000"/>
                <w:sz w:val="20"/>
                <w:szCs w:val="20"/>
              </w:rPr>
            </w:pPr>
            <w:ins w:id="2878" w:author="Commodore, Sarah" w:date="2023-03-22T16:21:00Z">
              <w:r w:rsidRPr="00DC2757">
                <w:rPr>
                  <w:rFonts w:ascii="Calibri" w:eastAsia="Times New Roman" w:hAnsi="Calibri" w:cs="Calibri"/>
                  <w:color w:val="000000"/>
                  <w:sz w:val="20"/>
                  <w:szCs w:val="20"/>
                </w:rPr>
                <w:t>2.6E-15</w:t>
              </w:r>
            </w:ins>
          </w:p>
        </w:tc>
        <w:tc>
          <w:tcPr>
            <w:tcW w:w="0" w:type="auto"/>
            <w:tcBorders>
              <w:top w:val="nil"/>
              <w:left w:val="nil"/>
              <w:bottom w:val="nil"/>
              <w:right w:val="nil"/>
            </w:tcBorders>
            <w:shd w:val="clear" w:color="auto" w:fill="auto"/>
            <w:noWrap/>
            <w:vAlign w:val="bottom"/>
            <w:hideMark/>
          </w:tcPr>
          <w:p w14:paraId="311D777E" w14:textId="77777777" w:rsidR="00DC2757" w:rsidRPr="00DC2757" w:rsidRDefault="00DC2757" w:rsidP="00DC2757">
            <w:pPr>
              <w:spacing w:after="0" w:line="240" w:lineRule="auto"/>
              <w:jc w:val="center"/>
              <w:rPr>
                <w:ins w:id="2879" w:author="Commodore, Sarah" w:date="2023-03-22T16:21:00Z"/>
                <w:rFonts w:ascii="Calibri" w:eastAsia="Times New Roman" w:hAnsi="Calibri" w:cs="Calibri"/>
                <w:color w:val="000000"/>
                <w:sz w:val="20"/>
                <w:szCs w:val="20"/>
              </w:rPr>
            </w:pPr>
            <w:ins w:id="2880"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527DFD48" w14:textId="77777777" w:rsidR="00DC2757" w:rsidRPr="00DC2757" w:rsidRDefault="00DC2757" w:rsidP="00DC2757">
            <w:pPr>
              <w:spacing w:after="0" w:line="240" w:lineRule="auto"/>
              <w:jc w:val="center"/>
              <w:rPr>
                <w:ins w:id="2881" w:author="Commodore, Sarah" w:date="2023-03-22T16:21:00Z"/>
                <w:rFonts w:ascii="Calibri" w:eastAsia="Times New Roman" w:hAnsi="Calibri" w:cs="Calibri"/>
                <w:color w:val="FF0000"/>
                <w:sz w:val="20"/>
                <w:szCs w:val="20"/>
              </w:rPr>
            </w:pPr>
            <w:ins w:id="2882" w:author="Commodore, Sarah" w:date="2023-03-22T16:21:00Z">
              <w:r w:rsidRPr="00DC2757">
                <w:rPr>
                  <w:rFonts w:ascii="Calibri" w:eastAsia="Times New Roman" w:hAnsi="Calibri" w:cs="Calibri"/>
                  <w:color w:val="FF0000"/>
                  <w:sz w:val="20"/>
                  <w:szCs w:val="20"/>
                </w:rPr>
                <w:t>*</w:t>
              </w:r>
            </w:ins>
          </w:p>
        </w:tc>
      </w:tr>
      <w:tr w:rsidR="00DC2757" w:rsidRPr="00DC2757" w14:paraId="409D853D" w14:textId="77777777" w:rsidTr="00DC2757">
        <w:trPr>
          <w:trHeight w:val="260"/>
          <w:ins w:id="2883" w:author="Commodore, Sarah" w:date="2023-03-22T16:21:00Z"/>
        </w:trPr>
        <w:tc>
          <w:tcPr>
            <w:tcW w:w="0" w:type="auto"/>
            <w:tcBorders>
              <w:top w:val="nil"/>
              <w:left w:val="nil"/>
              <w:bottom w:val="nil"/>
              <w:right w:val="nil"/>
            </w:tcBorders>
            <w:shd w:val="clear" w:color="auto" w:fill="auto"/>
            <w:noWrap/>
            <w:vAlign w:val="bottom"/>
            <w:hideMark/>
          </w:tcPr>
          <w:p w14:paraId="006AE76B" w14:textId="77777777" w:rsidR="00DC2757" w:rsidRPr="00DC2757" w:rsidRDefault="00DC2757" w:rsidP="00DC2757">
            <w:pPr>
              <w:spacing w:after="0" w:line="240" w:lineRule="auto"/>
              <w:rPr>
                <w:ins w:id="2884" w:author="Commodore, Sarah" w:date="2023-03-22T16:21:00Z"/>
                <w:rFonts w:ascii="Calibri" w:eastAsia="Times New Roman" w:hAnsi="Calibri" w:cs="Calibri"/>
                <w:color w:val="000000"/>
                <w:sz w:val="20"/>
                <w:szCs w:val="20"/>
              </w:rPr>
            </w:pPr>
            <w:ins w:id="2885" w:author="Commodore, Sarah" w:date="2023-03-22T16:21:00Z">
              <w:r w:rsidRPr="00DC2757">
                <w:rPr>
                  <w:rFonts w:ascii="Calibri" w:eastAsia="Times New Roman" w:hAnsi="Calibri" w:cs="Calibri"/>
                  <w:color w:val="000000"/>
                  <w:sz w:val="20"/>
                  <w:szCs w:val="20"/>
                </w:rPr>
                <w:t>ENSG00000186973.11</w:t>
              </w:r>
            </w:ins>
          </w:p>
        </w:tc>
        <w:tc>
          <w:tcPr>
            <w:tcW w:w="0" w:type="auto"/>
            <w:tcBorders>
              <w:top w:val="nil"/>
              <w:left w:val="nil"/>
              <w:bottom w:val="nil"/>
              <w:right w:val="nil"/>
            </w:tcBorders>
            <w:shd w:val="clear" w:color="auto" w:fill="auto"/>
            <w:noWrap/>
            <w:vAlign w:val="bottom"/>
            <w:hideMark/>
          </w:tcPr>
          <w:p w14:paraId="203C96B7" w14:textId="77777777" w:rsidR="00DC2757" w:rsidRPr="00DC2757" w:rsidRDefault="00DC2757" w:rsidP="00DC2757">
            <w:pPr>
              <w:spacing w:after="0" w:line="240" w:lineRule="auto"/>
              <w:rPr>
                <w:ins w:id="2886" w:author="Commodore, Sarah" w:date="2023-03-22T16:21:00Z"/>
                <w:rFonts w:ascii="Calibri" w:eastAsia="Times New Roman" w:hAnsi="Calibri" w:cs="Calibri"/>
                <w:color w:val="000000"/>
                <w:sz w:val="20"/>
                <w:szCs w:val="20"/>
              </w:rPr>
            </w:pPr>
            <w:ins w:id="2887" w:author="Commodore, Sarah" w:date="2023-03-22T16:21:00Z">
              <w:r w:rsidRPr="00DC2757">
                <w:rPr>
                  <w:rFonts w:ascii="Calibri" w:eastAsia="Times New Roman" w:hAnsi="Calibri" w:cs="Calibri"/>
                  <w:color w:val="000000"/>
                  <w:sz w:val="20"/>
                  <w:szCs w:val="20"/>
                </w:rPr>
                <w:t>FAM183A</w:t>
              </w:r>
            </w:ins>
          </w:p>
        </w:tc>
        <w:tc>
          <w:tcPr>
            <w:tcW w:w="0" w:type="auto"/>
            <w:tcBorders>
              <w:top w:val="nil"/>
              <w:left w:val="nil"/>
              <w:bottom w:val="nil"/>
              <w:right w:val="nil"/>
            </w:tcBorders>
            <w:shd w:val="clear" w:color="auto" w:fill="auto"/>
            <w:noWrap/>
            <w:vAlign w:val="bottom"/>
            <w:hideMark/>
          </w:tcPr>
          <w:p w14:paraId="4F6EAFB7" w14:textId="77777777" w:rsidR="00DC2757" w:rsidRPr="00DC2757" w:rsidRDefault="00DC2757" w:rsidP="00DC2757">
            <w:pPr>
              <w:spacing w:after="0" w:line="240" w:lineRule="auto"/>
              <w:jc w:val="center"/>
              <w:rPr>
                <w:ins w:id="2888" w:author="Commodore, Sarah" w:date="2023-03-22T16:21:00Z"/>
                <w:rFonts w:ascii="Calibri" w:eastAsia="Times New Roman" w:hAnsi="Calibri" w:cs="Calibri"/>
                <w:color w:val="000000"/>
                <w:sz w:val="20"/>
                <w:szCs w:val="20"/>
              </w:rPr>
            </w:pPr>
            <w:ins w:id="288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457DE86" w14:textId="77777777" w:rsidR="00DC2757" w:rsidRPr="00DC2757" w:rsidRDefault="00DC2757" w:rsidP="00DC2757">
            <w:pPr>
              <w:spacing w:after="0" w:line="240" w:lineRule="auto"/>
              <w:jc w:val="center"/>
              <w:rPr>
                <w:ins w:id="2890" w:author="Commodore, Sarah" w:date="2023-03-22T16:21:00Z"/>
                <w:rFonts w:ascii="Calibri" w:eastAsia="Times New Roman" w:hAnsi="Calibri" w:cs="Calibri"/>
                <w:color w:val="000000"/>
                <w:sz w:val="20"/>
                <w:szCs w:val="20"/>
              </w:rPr>
            </w:pPr>
            <w:ins w:id="2891" w:author="Commodore, Sarah" w:date="2023-03-22T16:21:00Z">
              <w:r w:rsidRPr="00DC2757">
                <w:rPr>
                  <w:rFonts w:ascii="Calibri" w:eastAsia="Times New Roman" w:hAnsi="Calibri" w:cs="Calibri"/>
                  <w:color w:val="000000"/>
                  <w:sz w:val="20"/>
                  <w:szCs w:val="20"/>
                </w:rPr>
                <w:t>3.8E-14</w:t>
              </w:r>
            </w:ins>
          </w:p>
        </w:tc>
        <w:tc>
          <w:tcPr>
            <w:tcW w:w="0" w:type="auto"/>
            <w:tcBorders>
              <w:top w:val="nil"/>
              <w:left w:val="nil"/>
              <w:bottom w:val="nil"/>
              <w:right w:val="nil"/>
            </w:tcBorders>
            <w:shd w:val="clear" w:color="auto" w:fill="auto"/>
            <w:noWrap/>
            <w:vAlign w:val="bottom"/>
            <w:hideMark/>
          </w:tcPr>
          <w:p w14:paraId="1A00B783" w14:textId="77777777" w:rsidR="00DC2757" w:rsidRPr="00DC2757" w:rsidRDefault="00DC2757" w:rsidP="00DC2757">
            <w:pPr>
              <w:spacing w:after="0" w:line="240" w:lineRule="auto"/>
              <w:jc w:val="center"/>
              <w:rPr>
                <w:ins w:id="2892" w:author="Commodore, Sarah" w:date="2023-03-22T16:21:00Z"/>
                <w:rFonts w:ascii="Calibri" w:eastAsia="Times New Roman" w:hAnsi="Calibri" w:cs="Calibri"/>
                <w:color w:val="000000"/>
                <w:sz w:val="20"/>
                <w:szCs w:val="20"/>
              </w:rPr>
            </w:pPr>
            <w:ins w:id="2893"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288CE798" w14:textId="77777777" w:rsidR="00DC2757" w:rsidRPr="00DC2757" w:rsidRDefault="00DC2757" w:rsidP="00DC2757">
            <w:pPr>
              <w:spacing w:after="0" w:line="240" w:lineRule="auto"/>
              <w:jc w:val="center"/>
              <w:rPr>
                <w:ins w:id="2894" w:author="Commodore, Sarah" w:date="2023-03-22T16:21:00Z"/>
                <w:rFonts w:ascii="Calibri" w:eastAsia="Times New Roman" w:hAnsi="Calibri" w:cs="Calibri"/>
                <w:color w:val="FF0000"/>
                <w:sz w:val="20"/>
                <w:szCs w:val="20"/>
              </w:rPr>
            </w:pPr>
            <w:ins w:id="2895" w:author="Commodore, Sarah" w:date="2023-03-22T16:21:00Z">
              <w:r w:rsidRPr="00DC2757">
                <w:rPr>
                  <w:rFonts w:ascii="Calibri" w:eastAsia="Times New Roman" w:hAnsi="Calibri" w:cs="Calibri"/>
                  <w:color w:val="FF0000"/>
                  <w:sz w:val="20"/>
                  <w:szCs w:val="20"/>
                </w:rPr>
                <w:t>*</w:t>
              </w:r>
            </w:ins>
          </w:p>
        </w:tc>
      </w:tr>
      <w:tr w:rsidR="00DC2757" w:rsidRPr="00DC2757" w14:paraId="1590D294" w14:textId="77777777" w:rsidTr="00DC2757">
        <w:trPr>
          <w:trHeight w:val="260"/>
          <w:ins w:id="2896" w:author="Commodore, Sarah" w:date="2023-03-22T16:21:00Z"/>
        </w:trPr>
        <w:tc>
          <w:tcPr>
            <w:tcW w:w="0" w:type="auto"/>
            <w:tcBorders>
              <w:top w:val="nil"/>
              <w:left w:val="nil"/>
              <w:bottom w:val="nil"/>
              <w:right w:val="nil"/>
            </w:tcBorders>
            <w:shd w:val="clear" w:color="auto" w:fill="auto"/>
            <w:noWrap/>
            <w:vAlign w:val="bottom"/>
            <w:hideMark/>
          </w:tcPr>
          <w:p w14:paraId="760D58E3" w14:textId="77777777" w:rsidR="00DC2757" w:rsidRPr="00DC2757" w:rsidRDefault="00DC2757" w:rsidP="00DC2757">
            <w:pPr>
              <w:spacing w:after="0" w:line="240" w:lineRule="auto"/>
              <w:rPr>
                <w:ins w:id="2897" w:author="Commodore, Sarah" w:date="2023-03-22T16:21:00Z"/>
                <w:rFonts w:ascii="Calibri" w:eastAsia="Times New Roman" w:hAnsi="Calibri" w:cs="Calibri"/>
                <w:color w:val="000000"/>
                <w:sz w:val="20"/>
                <w:szCs w:val="20"/>
              </w:rPr>
            </w:pPr>
            <w:ins w:id="2898" w:author="Commodore, Sarah" w:date="2023-03-22T16:21:00Z">
              <w:r w:rsidRPr="00DC2757">
                <w:rPr>
                  <w:rFonts w:ascii="Calibri" w:eastAsia="Times New Roman" w:hAnsi="Calibri" w:cs="Calibri"/>
                  <w:color w:val="000000"/>
                  <w:sz w:val="20"/>
                  <w:szCs w:val="20"/>
                </w:rPr>
                <w:t>ENSG00000133665.13</w:t>
              </w:r>
            </w:ins>
          </w:p>
        </w:tc>
        <w:tc>
          <w:tcPr>
            <w:tcW w:w="0" w:type="auto"/>
            <w:tcBorders>
              <w:top w:val="nil"/>
              <w:left w:val="nil"/>
              <w:bottom w:val="nil"/>
              <w:right w:val="nil"/>
            </w:tcBorders>
            <w:shd w:val="clear" w:color="auto" w:fill="auto"/>
            <w:noWrap/>
            <w:vAlign w:val="bottom"/>
            <w:hideMark/>
          </w:tcPr>
          <w:p w14:paraId="7917F399" w14:textId="77777777" w:rsidR="00DC2757" w:rsidRPr="00DC2757" w:rsidRDefault="00DC2757" w:rsidP="00DC2757">
            <w:pPr>
              <w:spacing w:after="0" w:line="240" w:lineRule="auto"/>
              <w:rPr>
                <w:ins w:id="2899" w:author="Commodore, Sarah" w:date="2023-03-22T16:21:00Z"/>
                <w:rFonts w:ascii="Calibri" w:eastAsia="Times New Roman" w:hAnsi="Calibri" w:cs="Calibri"/>
                <w:color w:val="000000"/>
                <w:sz w:val="20"/>
                <w:szCs w:val="20"/>
              </w:rPr>
            </w:pPr>
            <w:ins w:id="2900" w:author="Commodore, Sarah" w:date="2023-03-22T16:21:00Z">
              <w:r w:rsidRPr="00DC2757">
                <w:rPr>
                  <w:rFonts w:ascii="Calibri" w:eastAsia="Times New Roman" w:hAnsi="Calibri" w:cs="Calibri"/>
                  <w:color w:val="000000"/>
                  <w:sz w:val="20"/>
                  <w:szCs w:val="20"/>
                </w:rPr>
                <w:t>DYDC2</w:t>
              </w:r>
            </w:ins>
          </w:p>
        </w:tc>
        <w:tc>
          <w:tcPr>
            <w:tcW w:w="0" w:type="auto"/>
            <w:tcBorders>
              <w:top w:val="nil"/>
              <w:left w:val="nil"/>
              <w:bottom w:val="nil"/>
              <w:right w:val="nil"/>
            </w:tcBorders>
            <w:shd w:val="clear" w:color="auto" w:fill="auto"/>
            <w:noWrap/>
            <w:vAlign w:val="bottom"/>
            <w:hideMark/>
          </w:tcPr>
          <w:p w14:paraId="26E92D98" w14:textId="77777777" w:rsidR="00DC2757" w:rsidRPr="00DC2757" w:rsidRDefault="00DC2757" w:rsidP="00DC2757">
            <w:pPr>
              <w:spacing w:after="0" w:line="240" w:lineRule="auto"/>
              <w:jc w:val="center"/>
              <w:rPr>
                <w:ins w:id="2901" w:author="Commodore, Sarah" w:date="2023-03-22T16:21:00Z"/>
                <w:rFonts w:ascii="Calibri" w:eastAsia="Times New Roman" w:hAnsi="Calibri" w:cs="Calibri"/>
                <w:color w:val="000000"/>
                <w:sz w:val="20"/>
                <w:szCs w:val="20"/>
              </w:rPr>
            </w:pPr>
            <w:ins w:id="290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A86E12E" w14:textId="77777777" w:rsidR="00DC2757" w:rsidRPr="00DC2757" w:rsidRDefault="00DC2757" w:rsidP="00DC2757">
            <w:pPr>
              <w:spacing w:after="0" w:line="240" w:lineRule="auto"/>
              <w:jc w:val="center"/>
              <w:rPr>
                <w:ins w:id="2903" w:author="Commodore, Sarah" w:date="2023-03-22T16:21:00Z"/>
                <w:rFonts w:ascii="Calibri" w:eastAsia="Times New Roman" w:hAnsi="Calibri" w:cs="Calibri"/>
                <w:color w:val="000000"/>
                <w:sz w:val="20"/>
                <w:szCs w:val="20"/>
              </w:rPr>
            </w:pPr>
            <w:ins w:id="2904" w:author="Commodore, Sarah" w:date="2023-03-22T16:21:00Z">
              <w:r w:rsidRPr="00DC2757">
                <w:rPr>
                  <w:rFonts w:ascii="Calibri" w:eastAsia="Times New Roman" w:hAnsi="Calibri" w:cs="Calibri"/>
                  <w:color w:val="000000"/>
                  <w:sz w:val="20"/>
                  <w:szCs w:val="20"/>
                </w:rPr>
                <w:t>9.3E-08</w:t>
              </w:r>
            </w:ins>
          </w:p>
        </w:tc>
        <w:tc>
          <w:tcPr>
            <w:tcW w:w="0" w:type="auto"/>
            <w:tcBorders>
              <w:top w:val="nil"/>
              <w:left w:val="nil"/>
              <w:bottom w:val="nil"/>
              <w:right w:val="nil"/>
            </w:tcBorders>
            <w:shd w:val="clear" w:color="auto" w:fill="auto"/>
            <w:noWrap/>
            <w:vAlign w:val="bottom"/>
            <w:hideMark/>
          </w:tcPr>
          <w:p w14:paraId="03798E10" w14:textId="77777777" w:rsidR="00DC2757" w:rsidRPr="00DC2757" w:rsidRDefault="00DC2757" w:rsidP="00DC2757">
            <w:pPr>
              <w:spacing w:after="0" w:line="240" w:lineRule="auto"/>
              <w:jc w:val="center"/>
              <w:rPr>
                <w:ins w:id="2905" w:author="Commodore, Sarah" w:date="2023-03-22T16:21:00Z"/>
                <w:rFonts w:ascii="Calibri" w:eastAsia="Times New Roman" w:hAnsi="Calibri" w:cs="Calibri"/>
                <w:color w:val="000000"/>
                <w:sz w:val="20"/>
                <w:szCs w:val="20"/>
              </w:rPr>
            </w:pPr>
            <w:ins w:id="2906" w:author="Commodore, Sarah" w:date="2023-03-22T16:21:00Z">
              <w:r w:rsidRPr="00DC2757">
                <w:rPr>
                  <w:rFonts w:ascii="Calibri" w:eastAsia="Times New Roman" w:hAnsi="Calibri" w:cs="Calibri"/>
                  <w:color w:val="000000"/>
                  <w:sz w:val="20"/>
                  <w:szCs w:val="20"/>
                </w:rPr>
                <w:t>1.0E-06</w:t>
              </w:r>
            </w:ins>
          </w:p>
        </w:tc>
        <w:tc>
          <w:tcPr>
            <w:tcW w:w="0" w:type="auto"/>
            <w:tcBorders>
              <w:top w:val="nil"/>
              <w:left w:val="nil"/>
              <w:bottom w:val="nil"/>
              <w:right w:val="nil"/>
            </w:tcBorders>
            <w:shd w:val="clear" w:color="auto" w:fill="auto"/>
            <w:noWrap/>
            <w:vAlign w:val="bottom"/>
            <w:hideMark/>
          </w:tcPr>
          <w:p w14:paraId="694BA1F3" w14:textId="77777777" w:rsidR="00DC2757" w:rsidRPr="00DC2757" w:rsidRDefault="00DC2757" w:rsidP="00DC2757">
            <w:pPr>
              <w:spacing w:after="0" w:line="240" w:lineRule="auto"/>
              <w:jc w:val="center"/>
              <w:rPr>
                <w:ins w:id="2907" w:author="Commodore, Sarah" w:date="2023-03-22T16:21:00Z"/>
                <w:rFonts w:ascii="Calibri" w:eastAsia="Times New Roman" w:hAnsi="Calibri" w:cs="Calibri"/>
                <w:color w:val="FF0000"/>
                <w:sz w:val="20"/>
                <w:szCs w:val="20"/>
              </w:rPr>
            </w:pPr>
            <w:ins w:id="2908" w:author="Commodore, Sarah" w:date="2023-03-22T16:21:00Z">
              <w:r w:rsidRPr="00DC2757">
                <w:rPr>
                  <w:rFonts w:ascii="Calibri" w:eastAsia="Times New Roman" w:hAnsi="Calibri" w:cs="Calibri"/>
                  <w:color w:val="FF0000"/>
                  <w:sz w:val="20"/>
                  <w:szCs w:val="20"/>
                </w:rPr>
                <w:t>*</w:t>
              </w:r>
            </w:ins>
          </w:p>
        </w:tc>
      </w:tr>
      <w:tr w:rsidR="00DC2757" w:rsidRPr="00DC2757" w14:paraId="627B2C78" w14:textId="77777777" w:rsidTr="00DC2757">
        <w:trPr>
          <w:trHeight w:val="260"/>
          <w:ins w:id="2909" w:author="Commodore, Sarah" w:date="2023-03-22T16:21:00Z"/>
        </w:trPr>
        <w:tc>
          <w:tcPr>
            <w:tcW w:w="0" w:type="auto"/>
            <w:tcBorders>
              <w:top w:val="nil"/>
              <w:left w:val="nil"/>
              <w:bottom w:val="nil"/>
              <w:right w:val="nil"/>
            </w:tcBorders>
            <w:shd w:val="clear" w:color="auto" w:fill="auto"/>
            <w:noWrap/>
            <w:vAlign w:val="bottom"/>
            <w:hideMark/>
          </w:tcPr>
          <w:p w14:paraId="6FEB2F6F" w14:textId="77777777" w:rsidR="00DC2757" w:rsidRPr="00DC2757" w:rsidRDefault="00DC2757" w:rsidP="00DC2757">
            <w:pPr>
              <w:spacing w:after="0" w:line="240" w:lineRule="auto"/>
              <w:rPr>
                <w:ins w:id="2910" w:author="Commodore, Sarah" w:date="2023-03-22T16:21:00Z"/>
                <w:rFonts w:ascii="Calibri" w:eastAsia="Times New Roman" w:hAnsi="Calibri" w:cs="Calibri"/>
                <w:color w:val="000000"/>
                <w:sz w:val="20"/>
                <w:szCs w:val="20"/>
              </w:rPr>
            </w:pPr>
            <w:ins w:id="2911" w:author="Commodore, Sarah" w:date="2023-03-22T16:21:00Z">
              <w:r w:rsidRPr="00DC2757">
                <w:rPr>
                  <w:rFonts w:ascii="Calibri" w:eastAsia="Times New Roman" w:hAnsi="Calibri" w:cs="Calibri"/>
                  <w:color w:val="000000"/>
                  <w:sz w:val="20"/>
                  <w:szCs w:val="20"/>
                </w:rPr>
                <w:t>ENSG00000258752.2</w:t>
              </w:r>
            </w:ins>
          </w:p>
        </w:tc>
        <w:tc>
          <w:tcPr>
            <w:tcW w:w="0" w:type="auto"/>
            <w:tcBorders>
              <w:top w:val="nil"/>
              <w:left w:val="nil"/>
              <w:bottom w:val="nil"/>
              <w:right w:val="nil"/>
            </w:tcBorders>
            <w:shd w:val="clear" w:color="auto" w:fill="auto"/>
            <w:noWrap/>
            <w:vAlign w:val="bottom"/>
            <w:hideMark/>
          </w:tcPr>
          <w:p w14:paraId="2C87B3F4" w14:textId="77777777" w:rsidR="00DC2757" w:rsidRPr="00DC2757" w:rsidRDefault="00DC2757" w:rsidP="00DC2757">
            <w:pPr>
              <w:spacing w:after="0" w:line="240" w:lineRule="auto"/>
              <w:rPr>
                <w:ins w:id="2912" w:author="Commodore, Sarah" w:date="2023-03-22T16:21:00Z"/>
                <w:rFonts w:ascii="Calibri" w:eastAsia="Times New Roman" w:hAnsi="Calibri" w:cs="Calibri"/>
                <w:color w:val="000000"/>
                <w:sz w:val="20"/>
                <w:szCs w:val="20"/>
              </w:rPr>
            </w:pPr>
            <w:ins w:id="2913" w:author="Commodore, Sarah" w:date="2023-03-22T16:21:00Z">
              <w:r w:rsidRPr="00DC2757">
                <w:rPr>
                  <w:rFonts w:ascii="Calibri" w:eastAsia="Times New Roman" w:hAnsi="Calibri" w:cs="Calibri"/>
                  <w:color w:val="000000"/>
                  <w:sz w:val="20"/>
                  <w:szCs w:val="20"/>
                </w:rPr>
                <w:t>AL357093.2</w:t>
              </w:r>
            </w:ins>
          </w:p>
        </w:tc>
        <w:tc>
          <w:tcPr>
            <w:tcW w:w="0" w:type="auto"/>
            <w:tcBorders>
              <w:top w:val="nil"/>
              <w:left w:val="nil"/>
              <w:bottom w:val="nil"/>
              <w:right w:val="nil"/>
            </w:tcBorders>
            <w:shd w:val="clear" w:color="auto" w:fill="auto"/>
            <w:noWrap/>
            <w:vAlign w:val="bottom"/>
            <w:hideMark/>
          </w:tcPr>
          <w:p w14:paraId="6D0F7094" w14:textId="77777777" w:rsidR="00DC2757" w:rsidRPr="00DC2757" w:rsidRDefault="00DC2757" w:rsidP="00DC2757">
            <w:pPr>
              <w:spacing w:after="0" w:line="240" w:lineRule="auto"/>
              <w:jc w:val="center"/>
              <w:rPr>
                <w:ins w:id="2914" w:author="Commodore, Sarah" w:date="2023-03-22T16:21:00Z"/>
                <w:rFonts w:ascii="Calibri" w:eastAsia="Times New Roman" w:hAnsi="Calibri" w:cs="Calibri"/>
                <w:color w:val="000000"/>
                <w:sz w:val="20"/>
                <w:szCs w:val="20"/>
              </w:rPr>
            </w:pPr>
            <w:ins w:id="291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45ECEE9" w14:textId="77777777" w:rsidR="00DC2757" w:rsidRPr="00DC2757" w:rsidRDefault="00DC2757" w:rsidP="00DC2757">
            <w:pPr>
              <w:spacing w:after="0" w:line="240" w:lineRule="auto"/>
              <w:jc w:val="center"/>
              <w:rPr>
                <w:ins w:id="2916" w:author="Commodore, Sarah" w:date="2023-03-22T16:21:00Z"/>
                <w:rFonts w:ascii="Calibri" w:eastAsia="Times New Roman" w:hAnsi="Calibri" w:cs="Calibri"/>
                <w:color w:val="000000"/>
                <w:sz w:val="20"/>
                <w:szCs w:val="20"/>
              </w:rPr>
            </w:pPr>
            <w:ins w:id="2917" w:author="Commodore, Sarah" w:date="2023-03-22T16:21:00Z">
              <w:r w:rsidRPr="00DC2757">
                <w:rPr>
                  <w:rFonts w:ascii="Calibri" w:eastAsia="Times New Roman" w:hAnsi="Calibri" w:cs="Calibri"/>
                  <w:color w:val="000000"/>
                  <w:sz w:val="20"/>
                  <w:szCs w:val="20"/>
                </w:rPr>
                <w:t>1.4E-10</w:t>
              </w:r>
            </w:ins>
          </w:p>
        </w:tc>
        <w:tc>
          <w:tcPr>
            <w:tcW w:w="0" w:type="auto"/>
            <w:tcBorders>
              <w:top w:val="nil"/>
              <w:left w:val="nil"/>
              <w:bottom w:val="nil"/>
              <w:right w:val="nil"/>
            </w:tcBorders>
            <w:shd w:val="clear" w:color="auto" w:fill="auto"/>
            <w:noWrap/>
            <w:vAlign w:val="bottom"/>
            <w:hideMark/>
          </w:tcPr>
          <w:p w14:paraId="44347EE9" w14:textId="77777777" w:rsidR="00DC2757" w:rsidRPr="00DC2757" w:rsidRDefault="00DC2757" w:rsidP="00DC2757">
            <w:pPr>
              <w:spacing w:after="0" w:line="240" w:lineRule="auto"/>
              <w:jc w:val="center"/>
              <w:rPr>
                <w:ins w:id="2918" w:author="Commodore, Sarah" w:date="2023-03-22T16:21:00Z"/>
                <w:rFonts w:ascii="Calibri" w:eastAsia="Times New Roman" w:hAnsi="Calibri" w:cs="Calibri"/>
                <w:color w:val="000000"/>
                <w:sz w:val="20"/>
                <w:szCs w:val="20"/>
              </w:rPr>
            </w:pPr>
            <w:ins w:id="2919" w:author="Commodore, Sarah" w:date="2023-03-22T16:21:00Z">
              <w:r w:rsidRPr="00DC2757">
                <w:rPr>
                  <w:rFonts w:ascii="Calibri" w:eastAsia="Times New Roman" w:hAnsi="Calibri" w:cs="Calibri"/>
                  <w:color w:val="000000"/>
                  <w:sz w:val="20"/>
                  <w:szCs w:val="20"/>
                </w:rPr>
                <w:t>3.1E-09</w:t>
              </w:r>
            </w:ins>
          </w:p>
        </w:tc>
        <w:tc>
          <w:tcPr>
            <w:tcW w:w="0" w:type="auto"/>
            <w:tcBorders>
              <w:top w:val="nil"/>
              <w:left w:val="nil"/>
              <w:bottom w:val="nil"/>
              <w:right w:val="nil"/>
            </w:tcBorders>
            <w:shd w:val="clear" w:color="auto" w:fill="auto"/>
            <w:noWrap/>
            <w:vAlign w:val="bottom"/>
            <w:hideMark/>
          </w:tcPr>
          <w:p w14:paraId="2CF58850" w14:textId="77777777" w:rsidR="00DC2757" w:rsidRPr="00DC2757" w:rsidRDefault="00DC2757" w:rsidP="00DC2757">
            <w:pPr>
              <w:spacing w:after="0" w:line="240" w:lineRule="auto"/>
              <w:jc w:val="center"/>
              <w:rPr>
                <w:ins w:id="2920" w:author="Commodore, Sarah" w:date="2023-03-22T16:21:00Z"/>
                <w:rFonts w:ascii="Calibri" w:eastAsia="Times New Roman" w:hAnsi="Calibri" w:cs="Calibri"/>
                <w:color w:val="FF0000"/>
                <w:sz w:val="20"/>
                <w:szCs w:val="20"/>
              </w:rPr>
            </w:pPr>
            <w:ins w:id="2921" w:author="Commodore, Sarah" w:date="2023-03-22T16:21:00Z">
              <w:r w:rsidRPr="00DC2757">
                <w:rPr>
                  <w:rFonts w:ascii="Calibri" w:eastAsia="Times New Roman" w:hAnsi="Calibri" w:cs="Calibri"/>
                  <w:color w:val="FF0000"/>
                  <w:sz w:val="20"/>
                  <w:szCs w:val="20"/>
                </w:rPr>
                <w:t>*</w:t>
              </w:r>
            </w:ins>
          </w:p>
        </w:tc>
      </w:tr>
      <w:tr w:rsidR="00DC2757" w:rsidRPr="00DC2757" w14:paraId="47E57445" w14:textId="77777777" w:rsidTr="00DC2757">
        <w:trPr>
          <w:trHeight w:val="260"/>
          <w:ins w:id="2922" w:author="Commodore, Sarah" w:date="2023-03-22T16:21:00Z"/>
        </w:trPr>
        <w:tc>
          <w:tcPr>
            <w:tcW w:w="0" w:type="auto"/>
            <w:tcBorders>
              <w:top w:val="nil"/>
              <w:left w:val="nil"/>
              <w:bottom w:val="nil"/>
              <w:right w:val="nil"/>
            </w:tcBorders>
            <w:shd w:val="clear" w:color="auto" w:fill="auto"/>
            <w:noWrap/>
            <w:vAlign w:val="bottom"/>
            <w:hideMark/>
          </w:tcPr>
          <w:p w14:paraId="2A65D568" w14:textId="77777777" w:rsidR="00DC2757" w:rsidRPr="00DC2757" w:rsidRDefault="00DC2757" w:rsidP="00DC2757">
            <w:pPr>
              <w:spacing w:after="0" w:line="240" w:lineRule="auto"/>
              <w:rPr>
                <w:ins w:id="2923" w:author="Commodore, Sarah" w:date="2023-03-22T16:21:00Z"/>
                <w:rFonts w:ascii="Calibri" w:eastAsia="Times New Roman" w:hAnsi="Calibri" w:cs="Calibri"/>
                <w:color w:val="000000"/>
                <w:sz w:val="20"/>
                <w:szCs w:val="20"/>
              </w:rPr>
            </w:pPr>
            <w:ins w:id="2924" w:author="Commodore, Sarah" w:date="2023-03-22T16:21:00Z">
              <w:r w:rsidRPr="00DC2757">
                <w:rPr>
                  <w:rFonts w:ascii="Calibri" w:eastAsia="Times New Roman" w:hAnsi="Calibri" w:cs="Calibri"/>
                  <w:color w:val="000000"/>
                  <w:sz w:val="20"/>
                  <w:szCs w:val="20"/>
                </w:rPr>
                <w:t>ENSG00000251576.1</w:t>
              </w:r>
            </w:ins>
          </w:p>
        </w:tc>
        <w:tc>
          <w:tcPr>
            <w:tcW w:w="0" w:type="auto"/>
            <w:tcBorders>
              <w:top w:val="nil"/>
              <w:left w:val="nil"/>
              <w:bottom w:val="nil"/>
              <w:right w:val="nil"/>
            </w:tcBorders>
            <w:shd w:val="clear" w:color="auto" w:fill="auto"/>
            <w:noWrap/>
            <w:vAlign w:val="bottom"/>
            <w:hideMark/>
          </w:tcPr>
          <w:p w14:paraId="1FB8BA25" w14:textId="77777777" w:rsidR="00DC2757" w:rsidRPr="00DC2757" w:rsidRDefault="00DC2757" w:rsidP="00DC2757">
            <w:pPr>
              <w:spacing w:after="0" w:line="240" w:lineRule="auto"/>
              <w:rPr>
                <w:ins w:id="2925" w:author="Commodore, Sarah" w:date="2023-03-22T16:21:00Z"/>
                <w:rFonts w:ascii="Calibri" w:eastAsia="Times New Roman" w:hAnsi="Calibri" w:cs="Calibri"/>
                <w:color w:val="000000"/>
                <w:sz w:val="20"/>
                <w:szCs w:val="20"/>
              </w:rPr>
            </w:pPr>
            <w:ins w:id="2926" w:author="Commodore, Sarah" w:date="2023-03-22T16:21:00Z">
              <w:r w:rsidRPr="00DC2757">
                <w:rPr>
                  <w:rFonts w:ascii="Calibri" w:eastAsia="Times New Roman" w:hAnsi="Calibri" w:cs="Calibri"/>
                  <w:color w:val="000000"/>
                  <w:sz w:val="20"/>
                  <w:szCs w:val="20"/>
                </w:rPr>
                <w:t>LINC01267</w:t>
              </w:r>
            </w:ins>
          </w:p>
        </w:tc>
        <w:tc>
          <w:tcPr>
            <w:tcW w:w="0" w:type="auto"/>
            <w:tcBorders>
              <w:top w:val="nil"/>
              <w:left w:val="nil"/>
              <w:bottom w:val="nil"/>
              <w:right w:val="nil"/>
            </w:tcBorders>
            <w:shd w:val="clear" w:color="auto" w:fill="auto"/>
            <w:noWrap/>
            <w:vAlign w:val="bottom"/>
            <w:hideMark/>
          </w:tcPr>
          <w:p w14:paraId="0CC9DC3C" w14:textId="77777777" w:rsidR="00DC2757" w:rsidRPr="00DC2757" w:rsidRDefault="00DC2757" w:rsidP="00DC2757">
            <w:pPr>
              <w:spacing w:after="0" w:line="240" w:lineRule="auto"/>
              <w:jc w:val="center"/>
              <w:rPr>
                <w:ins w:id="2927" w:author="Commodore, Sarah" w:date="2023-03-22T16:21:00Z"/>
                <w:rFonts w:ascii="Calibri" w:eastAsia="Times New Roman" w:hAnsi="Calibri" w:cs="Calibri"/>
                <w:color w:val="000000"/>
                <w:sz w:val="20"/>
                <w:szCs w:val="20"/>
              </w:rPr>
            </w:pPr>
            <w:ins w:id="292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2A584" w14:textId="77777777" w:rsidR="00DC2757" w:rsidRPr="00DC2757" w:rsidRDefault="00DC2757" w:rsidP="00DC2757">
            <w:pPr>
              <w:spacing w:after="0" w:line="240" w:lineRule="auto"/>
              <w:jc w:val="center"/>
              <w:rPr>
                <w:ins w:id="2929" w:author="Commodore, Sarah" w:date="2023-03-22T16:21:00Z"/>
                <w:rFonts w:ascii="Calibri" w:eastAsia="Times New Roman" w:hAnsi="Calibri" w:cs="Calibri"/>
                <w:color w:val="000000"/>
                <w:sz w:val="20"/>
                <w:szCs w:val="20"/>
              </w:rPr>
            </w:pPr>
            <w:ins w:id="2930" w:author="Commodore, Sarah" w:date="2023-03-22T16:21:00Z">
              <w:r w:rsidRPr="00DC2757">
                <w:rPr>
                  <w:rFonts w:ascii="Calibri" w:eastAsia="Times New Roman" w:hAnsi="Calibri" w:cs="Calibri"/>
                  <w:color w:val="000000"/>
                  <w:sz w:val="20"/>
                  <w:szCs w:val="20"/>
                </w:rPr>
                <w:t>2.9E-12</w:t>
              </w:r>
            </w:ins>
          </w:p>
        </w:tc>
        <w:tc>
          <w:tcPr>
            <w:tcW w:w="0" w:type="auto"/>
            <w:tcBorders>
              <w:top w:val="nil"/>
              <w:left w:val="nil"/>
              <w:bottom w:val="nil"/>
              <w:right w:val="nil"/>
            </w:tcBorders>
            <w:shd w:val="clear" w:color="auto" w:fill="auto"/>
            <w:noWrap/>
            <w:vAlign w:val="bottom"/>
            <w:hideMark/>
          </w:tcPr>
          <w:p w14:paraId="616489E0" w14:textId="77777777" w:rsidR="00DC2757" w:rsidRPr="00DC2757" w:rsidRDefault="00DC2757" w:rsidP="00DC2757">
            <w:pPr>
              <w:spacing w:after="0" w:line="240" w:lineRule="auto"/>
              <w:jc w:val="center"/>
              <w:rPr>
                <w:ins w:id="2931" w:author="Commodore, Sarah" w:date="2023-03-22T16:21:00Z"/>
                <w:rFonts w:ascii="Calibri" w:eastAsia="Times New Roman" w:hAnsi="Calibri" w:cs="Calibri"/>
                <w:color w:val="000000"/>
                <w:sz w:val="20"/>
                <w:szCs w:val="20"/>
              </w:rPr>
            </w:pPr>
            <w:ins w:id="2932"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90A36CE" w14:textId="77777777" w:rsidR="00DC2757" w:rsidRPr="00DC2757" w:rsidRDefault="00DC2757" w:rsidP="00DC2757">
            <w:pPr>
              <w:spacing w:after="0" w:line="240" w:lineRule="auto"/>
              <w:jc w:val="center"/>
              <w:rPr>
                <w:ins w:id="2933" w:author="Commodore, Sarah" w:date="2023-03-22T16:21:00Z"/>
                <w:rFonts w:ascii="Calibri" w:eastAsia="Times New Roman" w:hAnsi="Calibri" w:cs="Calibri"/>
                <w:color w:val="FF0000"/>
                <w:sz w:val="20"/>
                <w:szCs w:val="20"/>
              </w:rPr>
            </w:pPr>
            <w:ins w:id="2934" w:author="Commodore, Sarah" w:date="2023-03-22T16:21:00Z">
              <w:r w:rsidRPr="00DC2757">
                <w:rPr>
                  <w:rFonts w:ascii="Calibri" w:eastAsia="Times New Roman" w:hAnsi="Calibri" w:cs="Calibri"/>
                  <w:color w:val="FF0000"/>
                  <w:sz w:val="20"/>
                  <w:szCs w:val="20"/>
                </w:rPr>
                <w:t>*</w:t>
              </w:r>
            </w:ins>
          </w:p>
        </w:tc>
      </w:tr>
      <w:tr w:rsidR="00DC2757" w:rsidRPr="00DC2757" w14:paraId="622F7D39" w14:textId="77777777" w:rsidTr="00DC2757">
        <w:trPr>
          <w:trHeight w:val="260"/>
          <w:ins w:id="2935" w:author="Commodore, Sarah" w:date="2023-03-22T16:21:00Z"/>
        </w:trPr>
        <w:tc>
          <w:tcPr>
            <w:tcW w:w="0" w:type="auto"/>
            <w:tcBorders>
              <w:top w:val="nil"/>
              <w:left w:val="nil"/>
              <w:bottom w:val="nil"/>
              <w:right w:val="nil"/>
            </w:tcBorders>
            <w:shd w:val="clear" w:color="auto" w:fill="auto"/>
            <w:noWrap/>
            <w:vAlign w:val="bottom"/>
            <w:hideMark/>
          </w:tcPr>
          <w:p w14:paraId="48AA6970" w14:textId="77777777" w:rsidR="00DC2757" w:rsidRPr="00DC2757" w:rsidRDefault="00DC2757" w:rsidP="00DC2757">
            <w:pPr>
              <w:spacing w:after="0" w:line="240" w:lineRule="auto"/>
              <w:rPr>
                <w:ins w:id="2936" w:author="Commodore, Sarah" w:date="2023-03-22T16:21:00Z"/>
                <w:rFonts w:ascii="Calibri" w:eastAsia="Times New Roman" w:hAnsi="Calibri" w:cs="Calibri"/>
                <w:color w:val="000000"/>
                <w:sz w:val="20"/>
                <w:szCs w:val="20"/>
              </w:rPr>
            </w:pPr>
            <w:ins w:id="2937" w:author="Commodore, Sarah" w:date="2023-03-22T16:21:00Z">
              <w:r w:rsidRPr="00DC2757">
                <w:rPr>
                  <w:rFonts w:ascii="Calibri" w:eastAsia="Times New Roman" w:hAnsi="Calibri" w:cs="Calibri"/>
                  <w:color w:val="000000"/>
                  <w:sz w:val="20"/>
                  <w:szCs w:val="20"/>
                </w:rPr>
                <w:t>ENSG00000150594.7</w:t>
              </w:r>
            </w:ins>
          </w:p>
        </w:tc>
        <w:tc>
          <w:tcPr>
            <w:tcW w:w="0" w:type="auto"/>
            <w:tcBorders>
              <w:top w:val="nil"/>
              <w:left w:val="nil"/>
              <w:bottom w:val="nil"/>
              <w:right w:val="nil"/>
            </w:tcBorders>
            <w:shd w:val="clear" w:color="auto" w:fill="auto"/>
            <w:noWrap/>
            <w:vAlign w:val="bottom"/>
            <w:hideMark/>
          </w:tcPr>
          <w:p w14:paraId="4C9BB684" w14:textId="77777777" w:rsidR="00DC2757" w:rsidRPr="00DC2757" w:rsidRDefault="00DC2757" w:rsidP="00DC2757">
            <w:pPr>
              <w:spacing w:after="0" w:line="240" w:lineRule="auto"/>
              <w:rPr>
                <w:ins w:id="2938" w:author="Commodore, Sarah" w:date="2023-03-22T16:21:00Z"/>
                <w:rFonts w:ascii="Calibri" w:eastAsia="Times New Roman" w:hAnsi="Calibri" w:cs="Calibri"/>
                <w:color w:val="000000"/>
                <w:sz w:val="20"/>
                <w:szCs w:val="20"/>
              </w:rPr>
            </w:pPr>
            <w:ins w:id="2939" w:author="Commodore, Sarah" w:date="2023-03-22T16:21:00Z">
              <w:r w:rsidRPr="00DC2757">
                <w:rPr>
                  <w:rFonts w:ascii="Calibri" w:eastAsia="Times New Roman" w:hAnsi="Calibri" w:cs="Calibri"/>
                  <w:color w:val="000000"/>
                  <w:sz w:val="20"/>
                  <w:szCs w:val="20"/>
                </w:rPr>
                <w:t>ADRA2A</w:t>
              </w:r>
            </w:ins>
          </w:p>
        </w:tc>
        <w:tc>
          <w:tcPr>
            <w:tcW w:w="0" w:type="auto"/>
            <w:tcBorders>
              <w:top w:val="nil"/>
              <w:left w:val="nil"/>
              <w:bottom w:val="nil"/>
              <w:right w:val="nil"/>
            </w:tcBorders>
            <w:shd w:val="clear" w:color="auto" w:fill="auto"/>
            <w:noWrap/>
            <w:vAlign w:val="bottom"/>
            <w:hideMark/>
          </w:tcPr>
          <w:p w14:paraId="0CB5D513" w14:textId="77777777" w:rsidR="00DC2757" w:rsidRPr="00DC2757" w:rsidRDefault="00DC2757" w:rsidP="00DC2757">
            <w:pPr>
              <w:spacing w:after="0" w:line="240" w:lineRule="auto"/>
              <w:jc w:val="center"/>
              <w:rPr>
                <w:ins w:id="2940" w:author="Commodore, Sarah" w:date="2023-03-22T16:21:00Z"/>
                <w:rFonts w:ascii="Calibri" w:eastAsia="Times New Roman" w:hAnsi="Calibri" w:cs="Calibri"/>
                <w:color w:val="000000"/>
                <w:sz w:val="20"/>
                <w:szCs w:val="20"/>
              </w:rPr>
            </w:pPr>
            <w:ins w:id="294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BBFBB1" w14:textId="77777777" w:rsidR="00DC2757" w:rsidRPr="00DC2757" w:rsidRDefault="00DC2757" w:rsidP="00DC2757">
            <w:pPr>
              <w:spacing w:after="0" w:line="240" w:lineRule="auto"/>
              <w:jc w:val="center"/>
              <w:rPr>
                <w:ins w:id="2942" w:author="Commodore, Sarah" w:date="2023-03-22T16:21:00Z"/>
                <w:rFonts w:ascii="Calibri" w:eastAsia="Times New Roman" w:hAnsi="Calibri" w:cs="Calibri"/>
                <w:color w:val="000000"/>
                <w:sz w:val="20"/>
                <w:szCs w:val="20"/>
              </w:rPr>
            </w:pPr>
            <w:ins w:id="2943"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64B37B35" w14:textId="77777777" w:rsidR="00DC2757" w:rsidRPr="00DC2757" w:rsidRDefault="00DC2757" w:rsidP="00DC2757">
            <w:pPr>
              <w:spacing w:after="0" w:line="240" w:lineRule="auto"/>
              <w:jc w:val="center"/>
              <w:rPr>
                <w:ins w:id="2944" w:author="Commodore, Sarah" w:date="2023-03-22T16:21:00Z"/>
                <w:rFonts w:ascii="Calibri" w:eastAsia="Times New Roman" w:hAnsi="Calibri" w:cs="Calibri"/>
                <w:color w:val="000000"/>
                <w:sz w:val="20"/>
                <w:szCs w:val="20"/>
              </w:rPr>
            </w:pPr>
            <w:ins w:id="2945"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8A8C26" w14:textId="77777777" w:rsidR="00DC2757" w:rsidRPr="00DC2757" w:rsidRDefault="00DC2757" w:rsidP="00DC2757">
            <w:pPr>
              <w:spacing w:after="0" w:line="240" w:lineRule="auto"/>
              <w:jc w:val="center"/>
              <w:rPr>
                <w:ins w:id="2946" w:author="Commodore, Sarah" w:date="2023-03-22T16:21:00Z"/>
                <w:rFonts w:ascii="Calibri" w:eastAsia="Times New Roman" w:hAnsi="Calibri" w:cs="Calibri"/>
                <w:color w:val="FF0000"/>
                <w:sz w:val="20"/>
                <w:szCs w:val="20"/>
              </w:rPr>
            </w:pPr>
            <w:ins w:id="2947" w:author="Commodore, Sarah" w:date="2023-03-22T16:21:00Z">
              <w:r w:rsidRPr="00DC2757">
                <w:rPr>
                  <w:rFonts w:ascii="Calibri" w:eastAsia="Times New Roman" w:hAnsi="Calibri" w:cs="Calibri"/>
                  <w:color w:val="FF0000"/>
                  <w:sz w:val="20"/>
                  <w:szCs w:val="20"/>
                </w:rPr>
                <w:t>*</w:t>
              </w:r>
            </w:ins>
          </w:p>
        </w:tc>
      </w:tr>
      <w:tr w:rsidR="00DC2757" w:rsidRPr="00DC2757" w14:paraId="39F222CC" w14:textId="77777777" w:rsidTr="00DC2757">
        <w:trPr>
          <w:trHeight w:val="260"/>
          <w:ins w:id="2948" w:author="Commodore, Sarah" w:date="2023-03-22T16:21:00Z"/>
        </w:trPr>
        <w:tc>
          <w:tcPr>
            <w:tcW w:w="0" w:type="auto"/>
            <w:tcBorders>
              <w:top w:val="nil"/>
              <w:left w:val="nil"/>
              <w:bottom w:val="nil"/>
              <w:right w:val="nil"/>
            </w:tcBorders>
            <w:shd w:val="clear" w:color="auto" w:fill="auto"/>
            <w:noWrap/>
            <w:vAlign w:val="bottom"/>
            <w:hideMark/>
          </w:tcPr>
          <w:p w14:paraId="52E3D15E" w14:textId="77777777" w:rsidR="00DC2757" w:rsidRPr="00DC2757" w:rsidRDefault="00DC2757" w:rsidP="00DC2757">
            <w:pPr>
              <w:spacing w:after="0" w:line="240" w:lineRule="auto"/>
              <w:rPr>
                <w:ins w:id="2949" w:author="Commodore, Sarah" w:date="2023-03-22T16:21:00Z"/>
                <w:rFonts w:ascii="Calibri" w:eastAsia="Times New Roman" w:hAnsi="Calibri" w:cs="Calibri"/>
                <w:color w:val="000000"/>
                <w:sz w:val="20"/>
                <w:szCs w:val="20"/>
              </w:rPr>
            </w:pPr>
            <w:ins w:id="2950" w:author="Commodore, Sarah" w:date="2023-03-22T16:21:00Z">
              <w:r w:rsidRPr="00DC2757">
                <w:rPr>
                  <w:rFonts w:ascii="Calibri" w:eastAsia="Times New Roman" w:hAnsi="Calibri" w:cs="Calibri"/>
                  <w:color w:val="000000"/>
                  <w:sz w:val="20"/>
                  <w:szCs w:val="20"/>
                </w:rPr>
                <w:t>ENSG00000237336.1</w:t>
              </w:r>
            </w:ins>
          </w:p>
        </w:tc>
        <w:tc>
          <w:tcPr>
            <w:tcW w:w="0" w:type="auto"/>
            <w:tcBorders>
              <w:top w:val="nil"/>
              <w:left w:val="nil"/>
              <w:bottom w:val="nil"/>
              <w:right w:val="nil"/>
            </w:tcBorders>
            <w:shd w:val="clear" w:color="auto" w:fill="auto"/>
            <w:noWrap/>
            <w:vAlign w:val="bottom"/>
            <w:hideMark/>
          </w:tcPr>
          <w:p w14:paraId="08E3DEF0" w14:textId="77777777" w:rsidR="00DC2757" w:rsidRPr="00DC2757" w:rsidRDefault="00DC2757" w:rsidP="00DC2757">
            <w:pPr>
              <w:spacing w:after="0" w:line="240" w:lineRule="auto"/>
              <w:rPr>
                <w:ins w:id="2951" w:author="Commodore, Sarah" w:date="2023-03-22T16:21:00Z"/>
                <w:rFonts w:ascii="Calibri" w:eastAsia="Times New Roman" w:hAnsi="Calibri" w:cs="Calibri"/>
                <w:color w:val="000000"/>
                <w:sz w:val="20"/>
                <w:szCs w:val="20"/>
              </w:rPr>
            </w:pPr>
            <w:ins w:id="2952" w:author="Commodore, Sarah" w:date="2023-03-22T16:21:00Z">
              <w:r w:rsidRPr="00DC2757">
                <w:rPr>
                  <w:rFonts w:ascii="Calibri" w:eastAsia="Times New Roman" w:hAnsi="Calibri" w:cs="Calibri"/>
                  <w:color w:val="000000"/>
                  <w:sz w:val="20"/>
                  <w:szCs w:val="20"/>
                </w:rPr>
                <w:t>AL445489.1</w:t>
              </w:r>
            </w:ins>
          </w:p>
        </w:tc>
        <w:tc>
          <w:tcPr>
            <w:tcW w:w="0" w:type="auto"/>
            <w:tcBorders>
              <w:top w:val="nil"/>
              <w:left w:val="nil"/>
              <w:bottom w:val="nil"/>
              <w:right w:val="nil"/>
            </w:tcBorders>
            <w:shd w:val="clear" w:color="auto" w:fill="auto"/>
            <w:noWrap/>
            <w:vAlign w:val="bottom"/>
            <w:hideMark/>
          </w:tcPr>
          <w:p w14:paraId="28EC6439" w14:textId="77777777" w:rsidR="00DC2757" w:rsidRPr="00DC2757" w:rsidRDefault="00DC2757" w:rsidP="00DC2757">
            <w:pPr>
              <w:spacing w:after="0" w:line="240" w:lineRule="auto"/>
              <w:jc w:val="center"/>
              <w:rPr>
                <w:ins w:id="2953" w:author="Commodore, Sarah" w:date="2023-03-22T16:21:00Z"/>
                <w:rFonts w:ascii="Calibri" w:eastAsia="Times New Roman" w:hAnsi="Calibri" w:cs="Calibri"/>
                <w:color w:val="000000"/>
                <w:sz w:val="20"/>
                <w:szCs w:val="20"/>
              </w:rPr>
            </w:pPr>
            <w:ins w:id="295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CD99AE" w14:textId="77777777" w:rsidR="00DC2757" w:rsidRPr="00DC2757" w:rsidRDefault="00DC2757" w:rsidP="00DC2757">
            <w:pPr>
              <w:spacing w:after="0" w:line="240" w:lineRule="auto"/>
              <w:jc w:val="center"/>
              <w:rPr>
                <w:ins w:id="2955" w:author="Commodore, Sarah" w:date="2023-03-22T16:21:00Z"/>
                <w:rFonts w:ascii="Calibri" w:eastAsia="Times New Roman" w:hAnsi="Calibri" w:cs="Calibri"/>
                <w:color w:val="000000"/>
                <w:sz w:val="20"/>
                <w:szCs w:val="20"/>
              </w:rPr>
            </w:pPr>
            <w:ins w:id="2956"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5D8D59D0" w14:textId="77777777" w:rsidR="00DC2757" w:rsidRPr="00DC2757" w:rsidRDefault="00DC2757" w:rsidP="00DC2757">
            <w:pPr>
              <w:spacing w:after="0" w:line="240" w:lineRule="auto"/>
              <w:jc w:val="center"/>
              <w:rPr>
                <w:ins w:id="2957" w:author="Commodore, Sarah" w:date="2023-03-22T16:21:00Z"/>
                <w:rFonts w:ascii="Calibri" w:eastAsia="Times New Roman" w:hAnsi="Calibri" w:cs="Calibri"/>
                <w:color w:val="000000"/>
                <w:sz w:val="20"/>
                <w:szCs w:val="20"/>
              </w:rPr>
            </w:pPr>
            <w:ins w:id="2958"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12BB63D8" w14:textId="77777777" w:rsidR="00DC2757" w:rsidRPr="00DC2757" w:rsidRDefault="00DC2757" w:rsidP="00DC2757">
            <w:pPr>
              <w:spacing w:after="0" w:line="240" w:lineRule="auto"/>
              <w:jc w:val="center"/>
              <w:rPr>
                <w:ins w:id="2959" w:author="Commodore, Sarah" w:date="2023-03-22T16:21:00Z"/>
                <w:rFonts w:ascii="Calibri" w:eastAsia="Times New Roman" w:hAnsi="Calibri" w:cs="Calibri"/>
                <w:color w:val="FF0000"/>
                <w:sz w:val="20"/>
                <w:szCs w:val="20"/>
              </w:rPr>
            </w:pPr>
            <w:ins w:id="2960" w:author="Commodore, Sarah" w:date="2023-03-22T16:21:00Z">
              <w:r w:rsidRPr="00DC2757">
                <w:rPr>
                  <w:rFonts w:ascii="Calibri" w:eastAsia="Times New Roman" w:hAnsi="Calibri" w:cs="Calibri"/>
                  <w:color w:val="FF0000"/>
                  <w:sz w:val="20"/>
                  <w:szCs w:val="20"/>
                </w:rPr>
                <w:t>*</w:t>
              </w:r>
            </w:ins>
          </w:p>
        </w:tc>
      </w:tr>
      <w:tr w:rsidR="00DC2757" w:rsidRPr="00DC2757" w14:paraId="2EADA1BB" w14:textId="77777777" w:rsidTr="00DC2757">
        <w:trPr>
          <w:trHeight w:val="260"/>
          <w:ins w:id="2961" w:author="Commodore, Sarah" w:date="2023-03-22T16:21:00Z"/>
        </w:trPr>
        <w:tc>
          <w:tcPr>
            <w:tcW w:w="0" w:type="auto"/>
            <w:tcBorders>
              <w:top w:val="nil"/>
              <w:left w:val="nil"/>
              <w:bottom w:val="nil"/>
              <w:right w:val="nil"/>
            </w:tcBorders>
            <w:shd w:val="clear" w:color="auto" w:fill="auto"/>
            <w:noWrap/>
            <w:vAlign w:val="bottom"/>
            <w:hideMark/>
          </w:tcPr>
          <w:p w14:paraId="192DB0F9" w14:textId="77777777" w:rsidR="00DC2757" w:rsidRPr="00DC2757" w:rsidRDefault="00DC2757" w:rsidP="00DC2757">
            <w:pPr>
              <w:spacing w:after="0" w:line="240" w:lineRule="auto"/>
              <w:rPr>
                <w:ins w:id="2962" w:author="Commodore, Sarah" w:date="2023-03-22T16:21:00Z"/>
                <w:rFonts w:ascii="Calibri" w:eastAsia="Times New Roman" w:hAnsi="Calibri" w:cs="Calibri"/>
                <w:color w:val="000000"/>
                <w:sz w:val="20"/>
                <w:szCs w:val="20"/>
              </w:rPr>
            </w:pPr>
            <w:ins w:id="2963" w:author="Commodore, Sarah" w:date="2023-03-22T16:21:00Z">
              <w:r w:rsidRPr="00DC2757">
                <w:rPr>
                  <w:rFonts w:ascii="Calibri" w:eastAsia="Times New Roman" w:hAnsi="Calibri" w:cs="Calibri"/>
                  <w:color w:val="000000"/>
                  <w:sz w:val="20"/>
                  <w:szCs w:val="20"/>
                </w:rPr>
                <w:t>ENSG00000249621.1</w:t>
              </w:r>
            </w:ins>
          </w:p>
        </w:tc>
        <w:tc>
          <w:tcPr>
            <w:tcW w:w="0" w:type="auto"/>
            <w:tcBorders>
              <w:top w:val="nil"/>
              <w:left w:val="nil"/>
              <w:bottom w:val="nil"/>
              <w:right w:val="nil"/>
            </w:tcBorders>
            <w:shd w:val="clear" w:color="auto" w:fill="auto"/>
            <w:noWrap/>
            <w:vAlign w:val="bottom"/>
            <w:hideMark/>
          </w:tcPr>
          <w:p w14:paraId="08EAF12A" w14:textId="77777777" w:rsidR="00DC2757" w:rsidRPr="00DC2757" w:rsidRDefault="00DC2757" w:rsidP="00DC2757">
            <w:pPr>
              <w:spacing w:after="0" w:line="240" w:lineRule="auto"/>
              <w:rPr>
                <w:ins w:id="2964" w:author="Commodore, Sarah" w:date="2023-03-22T16:21:00Z"/>
                <w:rFonts w:ascii="Calibri" w:eastAsia="Times New Roman" w:hAnsi="Calibri" w:cs="Calibri"/>
                <w:color w:val="000000"/>
                <w:sz w:val="20"/>
                <w:szCs w:val="20"/>
              </w:rPr>
            </w:pPr>
            <w:ins w:id="2965" w:author="Commodore, Sarah" w:date="2023-03-22T16:21:00Z">
              <w:r w:rsidRPr="00DC2757">
                <w:rPr>
                  <w:rFonts w:ascii="Calibri" w:eastAsia="Times New Roman" w:hAnsi="Calibri" w:cs="Calibri"/>
                  <w:color w:val="000000"/>
                  <w:sz w:val="20"/>
                  <w:szCs w:val="20"/>
                </w:rPr>
                <w:t>AC113349.1</w:t>
              </w:r>
            </w:ins>
          </w:p>
        </w:tc>
        <w:tc>
          <w:tcPr>
            <w:tcW w:w="0" w:type="auto"/>
            <w:tcBorders>
              <w:top w:val="nil"/>
              <w:left w:val="nil"/>
              <w:bottom w:val="nil"/>
              <w:right w:val="nil"/>
            </w:tcBorders>
            <w:shd w:val="clear" w:color="auto" w:fill="auto"/>
            <w:noWrap/>
            <w:vAlign w:val="bottom"/>
            <w:hideMark/>
          </w:tcPr>
          <w:p w14:paraId="38328E48" w14:textId="77777777" w:rsidR="00DC2757" w:rsidRPr="00DC2757" w:rsidRDefault="00DC2757" w:rsidP="00DC2757">
            <w:pPr>
              <w:spacing w:after="0" w:line="240" w:lineRule="auto"/>
              <w:jc w:val="center"/>
              <w:rPr>
                <w:ins w:id="2966" w:author="Commodore, Sarah" w:date="2023-03-22T16:21:00Z"/>
                <w:rFonts w:ascii="Calibri" w:eastAsia="Times New Roman" w:hAnsi="Calibri" w:cs="Calibri"/>
                <w:color w:val="000000"/>
                <w:sz w:val="20"/>
                <w:szCs w:val="20"/>
              </w:rPr>
            </w:pPr>
            <w:ins w:id="296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893893" w14:textId="77777777" w:rsidR="00DC2757" w:rsidRPr="00DC2757" w:rsidRDefault="00DC2757" w:rsidP="00DC2757">
            <w:pPr>
              <w:spacing w:after="0" w:line="240" w:lineRule="auto"/>
              <w:jc w:val="center"/>
              <w:rPr>
                <w:ins w:id="2968" w:author="Commodore, Sarah" w:date="2023-03-22T16:21:00Z"/>
                <w:rFonts w:ascii="Calibri" w:eastAsia="Times New Roman" w:hAnsi="Calibri" w:cs="Calibri"/>
                <w:color w:val="000000"/>
                <w:sz w:val="20"/>
                <w:szCs w:val="20"/>
              </w:rPr>
            </w:pPr>
            <w:ins w:id="2969"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94C1FC4" w14:textId="77777777" w:rsidR="00DC2757" w:rsidRPr="00DC2757" w:rsidRDefault="00DC2757" w:rsidP="00DC2757">
            <w:pPr>
              <w:spacing w:after="0" w:line="240" w:lineRule="auto"/>
              <w:jc w:val="center"/>
              <w:rPr>
                <w:ins w:id="2970" w:author="Commodore, Sarah" w:date="2023-03-22T16:21:00Z"/>
                <w:rFonts w:ascii="Calibri" w:eastAsia="Times New Roman" w:hAnsi="Calibri" w:cs="Calibri"/>
                <w:color w:val="000000"/>
                <w:sz w:val="20"/>
                <w:szCs w:val="20"/>
              </w:rPr>
            </w:pPr>
            <w:ins w:id="2971"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586B7D2A" w14:textId="77777777" w:rsidR="00DC2757" w:rsidRPr="00DC2757" w:rsidRDefault="00DC2757" w:rsidP="00DC2757">
            <w:pPr>
              <w:spacing w:after="0" w:line="240" w:lineRule="auto"/>
              <w:jc w:val="center"/>
              <w:rPr>
                <w:ins w:id="2972" w:author="Commodore, Sarah" w:date="2023-03-22T16:21:00Z"/>
                <w:rFonts w:ascii="Calibri" w:eastAsia="Times New Roman" w:hAnsi="Calibri" w:cs="Calibri"/>
                <w:color w:val="FF0000"/>
                <w:sz w:val="20"/>
                <w:szCs w:val="20"/>
              </w:rPr>
            </w:pPr>
            <w:ins w:id="2973" w:author="Commodore, Sarah" w:date="2023-03-22T16:21:00Z">
              <w:r w:rsidRPr="00DC2757">
                <w:rPr>
                  <w:rFonts w:ascii="Calibri" w:eastAsia="Times New Roman" w:hAnsi="Calibri" w:cs="Calibri"/>
                  <w:color w:val="FF0000"/>
                  <w:sz w:val="20"/>
                  <w:szCs w:val="20"/>
                </w:rPr>
                <w:t>*</w:t>
              </w:r>
            </w:ins>
          </w:p>
        </w:tc>
      </w:tr>
      <w:tr w:rsidR="00DC2757" w:rsidRPr="00DC2757" w14:paraId="24E34BDD" w14:textId="77777777" w:rsidTr="00DC2757">
        <w:trPr>
          <w:trHeight w:val="260"/>
          <w:ins w:id="2974" w:author="Commodore, Sarah" w:date="2023-03-22T16:21:00Z"/>
        </w:trPr>
        <w:tc>
          <w:tcPr>
            <w:tcW w:w="0" w:type="auto"/>
            <w:tcBorders>
              <w:top w:val="nil"/>
              <w:left w:val="nil"/>
              <w:bottom w:val="nil"/>
              <w:right w:val="nil"/>
            </w:tcBorders>
            <w:shd w:val="clear" w:color="auto" w:fill="auto"/>
            <w:noWrap/>
            <w:vAlign w:val="bottom"/>
            <w:hideMark/>
          </w:tcPr>
          <w:p w14:paraId="562244DF" w14:textId="77777777" w:rsidR="00DC2757" w:rsidRPr="00DC2757" w:rsidRDefault="00DC2757" w:rsidP="00DC2757">
            <w:pPr>
              <w:spacing w:after="0" w:line="240" w:lineRule="auto"/>
              <w:rPr>
                <w:ins w:id="2975" w:author="Commodore, Sarah" w:date="2023-03-22T16:21:00Z"/>
                <w:rFonts w:ascii="Calibri" w:eastAsia="Times New Roman" w:hAnsi="Calibri" w:cs="Calibri"/>
                <w:color w:val="000000"/>
                <w:sz w:val="20"/>
                <w:szCs w:val="20"/>
              </w:rPr>
            </w:pPr>
            <w:ins w:id="2976" w:author="Commodore, Sarah" w:date="2023-03-22T16:21:00Z">
              <w:r w:rsidRPr="00DC2757">
                <w:rPr>
                  <w:rFonts w:ascii="Calibri" w:eastAsia="Times New Roman" w:hAnsi="Calibri" w:cs="Calibri"/>
                  <w:color w:val="000000"/>
                  <w:sz w:val="20"/>
                  <w:szCs w:val="20"/>
                </w:rPr>
                <w:t>ENSG00000129654.8</w:t>
              </w:r>
            </w:ins>
          </w:p>
        </w:tc>
        <w:tc>
          <w:tcPr>
            <w:tcW w:w="0" w:type="auto"/>
            <w:tcBorders>
              <w:top w:val="nil"/>
              <w:left w:val="nil"/>
              <w:bottom w:val="nil"/>
              <w:right w:val="nil"/>
            </w:tcBorders>
            <w:shd w:val="clear" w:color="auto" w:fill="auto"/>
            <w:noWrap/>
            <w:vAlign w:val="bottom"/>
            <w:hideMark/>
          </w:tcPr>
          <w:p w14:paraId="7BB8F2DA" w14:textId="77777777" w:rsidR="00DC2757" w:rsidRPr="00DC2757" w:rsidRDefault="00DC2757" w:rsidP="00DC2757">
            <w:pPr>
              <w:spacing w:after="0" w:line="240" w:lineRule="auto"/>
              <w:rPr>
                <w:ins w:id="2977" w:author="Commodore, Sarah" w:date="2023-03-22T16:21:00Z"/>
                <w:rFonts w:ascii="Calibri" w:eastAsia="Times New Roman" w:hAnsi="Calibri" w:cs="Calibri"/>
                <w:color w:val="FF0000"/>
                <w:sz w:val="20"/>
                <w:szCs w:val="20"/>
              </w:rPr>
            </w:pPr>
            <w:ins w:id="2978" w:author="Commodore, Sarah" w:date="2023-03-22T16:21:00Z">
              <w:r w:rsidRPr="00DC2757">
                <w:rPr>
                  <w:rFonts w:ascii="Calibri" w:eastAsia="Times New Roman" w:hAnsi="Calibri" w:cs="Calibri"/>
                  <w:color w:val="FF0000"/>
                  <w:sz w:val="20"/>
                  <w:szCs w:val="20"/>
                </w:rPr>
                <w:t>FOXJ1</w:t>
              </w:r>
            </w:ins>
          </w:p>
        </w:tc>
        <w:tc>
          <w:tcPr>
            <w:tcW w:w="0" w:type="auto"/>
            <w:tcBorders>
              <w:top w:val="nil"/>
              <w:left w:val="nil"/>
              <w:bottom w:val="nil"/>
              <w:right w:val="nil"/>
            </w:tcBorders>
            <w:shd w:val="clear" w:color="auto" w:fill="auto"/>
            <w:noWrap/>
            <w:vAlign w:val="bottom"/>
            <w:hideMark/>
          </w:tcPr>
          <w:p w14:paraId="01499F38" w14:textId="77777777" w:rsidR="00DC2757" w:rsidRPr="00DC2757" w:rsidRDefault="00DC2757" w:rsidP="00DC2757">
            <w:pPr>
              <w:spacing w:after="0" w:line="240" w:lineRule="auto"/>
              <w:jc w:val="center"/>
              <w:rPr>
                <w:ins w:id="2979" w:author="Commodore, Sarah" w:date="2023-03-22T16:21:00Z"/>
                <w:rFonts w:ascii="Calibri" w:eastAsia="Times New Roman" w:hAnsi="Calibri" w:cs="Calibri"/>
                <w:color w:val="000000"/>
                <w:sz w:val="20"/>
                <w:szCs w:val="20"/>
              </w:rPr>
            </w:pPr>
            <w:ins w:id="298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06DCAF0" w14:textId="77777777" w:rsidR="00DC2757" w:rsidRPr="00DC2757" w:rsidRDefault="00DC2757" w:rsidP="00DC2757">
            <w:pPr>
              <w:spacing w:after="0" w:line="240" w:lineRule="auto"/>
              <w:jc w:val="center"/>
              <w:rPr>
                <w:ins w:id="2981" w:author="Commodore, Sarah" w:date="2023-03-22T16:21:00Z"/>
                <w:rFonts w:ascii="Calibri" w:eastAsia="Times New Roman" w:hAnsi="Calibri" w:cs="Calibri"/>
                <w:color w:val="000000"/>
                <w:sz w:val="20"/>
                <w:szCs w:val="20"/>
              </w:rPr>
            </w:pPr>
            <w:ins w:id="2982"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0F0F1762" w14:textId="77777777" w:rsidR="00DC2757" w:rsidRPr="00DC2757" w:rsidRDefault="00DC2757" w:rsidP="00DC2757">
            <w:pPr>
              <w:spacing w:after="0" w:line="240" w:lineRule="auto"/>
              <w:jc w:val="center"/>
              <w:rPr>
                <w:ins w:id="2983" w:author="Commodore, Sarah" w:date="2023-03-22T16:21:00Z"/>
                <w:rFonts w:ascii="Calibri" w:eastAsia="Times New Roman" w:hAnsi="Calibri" w:cs="Calibri"/>
                <w:color w:val="000000"/>
                <w:sz w:val="20"/>
                <w:szCs w:val="20"/>
              </w:rPr>
            </w:pPr>
            <w:ins w:id="2984"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5100C06F" w14:textId="77777777" w:rsidR="00DC2757" w:rsidRPr="00DC2757" w:rsidRDefault="00DC2757" w:rsidP="00DC2757">
            <w:pPr>
              <w:spacing w:after="0" w:line="240" w:lineRule="auto"/>
              <w:jc w:val="center"/>
              <w:rPr>
                <w:ins w:id="2985" w:author="Commodore, Sarah" w:date="2023-03-22T16:21:00Z"/>
                <w:rFonts w:ascii="Calibri" w:eastAsia="Times New Roman" w:hAnsi="Calibri" w:cs="Calibri"/>
                <w:color w:val="FF0000"/>
                <w:sz w:val="20"/>
                <w:szCs w:val="20"/>
              </w:rPr>
            </w:pPr>
            <w:ins w:id="2986" w:author="Commodore, Sarah" w:date="2023-03-22T16:21:00Z">
              <w:r w:rsidRPr="00DC2757">
                <w:rPr>
                  <w:rFonts w:ascii="Calibri" w:eastAsia="Times New Roman" w:hAnsi="Calibri" w:cs="Calibri"/>
                  <w:color w:val="FF0000"/>
                  <w:sz w:val="20"/>
                  <w:szCs w:val="20"/>
                </w:rPr>
                <w:t>*</w:t>
              </w:r>
            </w:ins>
          </w:p>
        </w:tc>
      </w:tr>
      <w:tr w:rsidR="00DC2757" w:rsidRPr="00DC2757" w14:paraId="3A037652" w14:textId="77777777" w:rsidTr="00DC2757">
        <w:trPr>
          <w:trHeight w:val="260"/>
          <w:ins w:id="2987" w:author="Commodore, Sarah" w:date="2023-03-22T16:21:00Z"/>
        </w:trPr>
        <w:tc>
          <w:tcPr>
            <w:tcW w:w="0" w:type="auto"/>
            <w:tcBorders>
              <w:top w:val="nil"/>
              <w:left w:val="nil"/>
              <w:bottom w:val="nil"/>
              <w:right w:val="nil"/>
            </w:tcBorders>
            <w:shd w:val="clear" w:color="auto" w:fill="auto"/>
            <w:noWrap/>
            <w:vAlign w:val="bottom"/>
            <w:hideMark/>
          </w:tcPr>
          <w:p w14:paraId="3EE21DE0" w14:textId="77777777" w:rsidR="00DC2757" w:rsidRPr="00DC2757" w:rsidRDefault="00DC2757" w:rsidP="00DC2757">
            <w:pPr>
              <w:spacing w:after="0" w:line="240" w:lineRule="auto"/>
              <w:rPr>
                <w:ins w:id="2988" w:author="Commodore, Sarah" w:date="2023-03-22T16:21:00Z"/>
                <w:rFonts w:ascii="Calibri" w:eastAsia="Times New Roman" w:hAnsi="Calibri" w:cs="Calibri"/>
                <w:color w:val="000000"/>
                <w:sz w:val="20"/>
                <w:szCs w:val="20"/>
              </w:rPr>
            </w:pPr>
            <w:ins w:id="2989" w:author="Commodore, Sarah" w:date="2023-03-22T16:21:00Z">
              <w:r w:rsidRPr="00DC2757">
                <w:rPr>
                  <w:rFonts w:ascii="Calibri" w:eastAsia="Times New Roman" w:hAnsi="Calibri" w:cs="Calibri"/>
                  <w:color w:val="000000"/>
                  <w:sz w:val="20"/>
                  <w:szCs w:val="20"/>
                </w:rPr>
                <w:lastRenderedPageBreak/>
                <w:t>ENSG00000239831.1</w:t>
              </w:r>
            </w:ins>
          </w:p>
        </w:tc>
        <w:tc>
          <w:tcPr>
            <w:tcW w:w="0" w:type="auto"/>
            <w:tcBorders>
              <w:top w:val="nil"/>
              <w:left w:val="nil"/>
              <w:bottom w:val="nil"/>
              <w:right w:val="nil"/>
            </w:tcBorders>
            <w:shd w:val="clear" w:color="auto" w:fill="auto"/>
            <w:noWrap/>
            <w:vAlign w:val="bottom"/>
            <w:hideMark/>
          </w:tcPr>
          <w:p w14:paraId="03A0E3E2" w14:textId="77777777" w:rsidR="00DC2757" w:rsidRPr="00DC2757" w:rsidRDefault="00DC2757" w:rsidP="00DC2757">
            <w:pPr>
              <w:spacing w:after="0" w:line="240" w:lineRule="auto"/>
              <w:rPr>
                <w:ins w:id="2990" w:author="Commodore, Sarah" w:date="2023-03-22T16:21:00Z"/>
                <w:rFonts w:ascii="Calibri" w:eastAsia="Times New Roman" w:hAnsi="Calibri" w:cs="Calibri"/>
                <w:color w:val="000000"/>
                <w:sz w:val="20"/>
                <w:szCs w:val="20"/>
              </w:rPr>
            </w:pPr>
            <w:ins w:id="2991" w:author="Commodore, Sarah" w:date="2023-03-22T16:21:00Z">
              <w:r w:rsidRPr="00DC2757">
                <w:rPr>
                  <w:rFonts w:ascii="Calibri" w:eastAsia="Times New Roman" w:hAnsi="Calibri" w:cs="Calibri"/>
                  <w:color w:val="000000"/>
                  <w:sz w:val="20"/>
                  <w:szCs w:val="20"/>
                </w:rPr>
                <w:t>RNF7P1</w:t>
              </w:r>
            </w:ins>
          </w:p>
        </w:tc>
        <w:tc>
          <w:tcPr>
            <w:tcW w:w="0" w:type="auto"/>
            <w:tcBorders>
              <w:top w:val="nil"/>
              <w:left w:val="nil"/>
              <w:bottom w:val="nil"/>
              <w:right w:val="nil"/>
            </w:tcBorders>
            <w:shd w:val="clear" w:color="auto" w:fill="auto"/>
            <w:noWrap/>
            <w:vAlign w:val="bottom"/>
            <w:hideMark/>
          </w:tcPr>
          <w:p w14:paraId="4E530FD8" w14:textId="77777777" w:rsidR="00DC2757" w:rsidRPr="00DC2757" w:rsidRDefault="00DC2757" w:rsidP="00DC2757">
            <w:pPr>
              <w:spacing w:after="0" w:line="240" w:lineRule="auto"/>
              <w:jc w:val="center"/>
              <w:rPr>
                <w:ins w:id="2992" w:author="Commodore, Sarah" w:date="2023-03-22T16:21:00Z"/>
                <w:rFonts w:ascii="Calibri" w:eastAsia="Times New Roman" w:hAnsi="Calibri" w:cs="Calibri"/>
                <w:color w:val="000000"/>
                <w:sz w:val="20"/>
                <w:szCs w:val="20"/>
              </w:rPr>
            </w:pPr>
            <w:ins w:id="299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93BAE4" w14:textId="77777777" w:rsidR="00DC2757" w:rsidRPr="00DC2757" w:rsidRDefault="00DC2757" w:rsidP="00DC2757">
            <w:pPr>
              <w:spacing w:after="0" w:line="240" w:lineRule="auto"/>
              <w:jc w:val="center"/>
              <w:rPr>
                <w:ins w:id="2994" w:author="Commodore, Sarah" w:date="2023-03-22T16:21:00Z"/>
                <w:rFonts w:ascii="Calibri" w:eastAsia="Times New Roman" w:hAnsi="Calibri" w:cs="Calibri"/>
                <w:color w:val="000000"/>
                <w:sz w:val="20"/>
                <w:szCs w:val="20"/>
              </w:rPr>
            </w:pPr>
            <w:ins w:id="2995"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3575AC79" w14:textId="77777777" w:rsidR="00DC2757" w:rsidRPr="00DC2757" w:rsidRDefault="00DC2757" w:rsidP="00DC2757">
            <w:pPr>
              <w:spacing w:after="0" w:line="240" w:lineRule="auto"/>
              <w:jc w:val="center"/>
              <w:rPr>
                <w:ins w:id="2996" w:author="Commodore, Sarah" w:date="2023-03-22T16:21:00Z"/>
                <w:rFonts w:ascii="Calibri" w:eastAsia="Times New Roman" w:hAnsi="Calibri" w:cs="Calibri"/>
                <w:color w:val="000000"/>
                <w:sz w:val="20"/>
                <w:szCs w:val="20"/>
              </w:rPr>
            </w:pPr>
            <w:ins w:id="2997"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7E666A28" w14:textId="77777777" w:rsidR="00DC2757" w:rsidRPr="00DC2757" w:rsidRDefault="00DC2757" w:rsidP="00DC2757">
            <w:pPr>
              <w:spacing w:after="0" w:line="240" w:lineRule="auto"/>
              <w:jc w:val="center"/>
              <w:rPr>
                <w:ins w:id="2998" w:author="Commodore, Sarah" w:date="2023-03-22T16:21:00Z"/>
                <w:rFonts w:ascii="Calibri" w:eastAsia="Times New Roman" w:hAnsi="Calibri" w:cs="Calibri"/>
                <w:color w:val="FF0000"/>
                <w:sz w:val="20"/>
                <w:szCs w:val="20"/>
              </w:rPr>
            </w:pPr>
            <w:ins w:id="2999" w:author="Commodore, Sarah" w:date="2023-03-22T16:21:00Z">
              <w:r w:rsidRPr="00DC2757">
                <w:rPr>
                  <w:rFonts w:ascii="Calibri" w:eastAsia="Times New Roman" w:hAnsi="Calibri" w:cs="Calibri"/>
                  <w:color w:val="FF0000"/>
                  <w:sz w:val="20"/>
                  <w:szCs w:val="20"/>
                </w:rPr>
                <w:t>*</w:t>
              </w:r>
            </w:ins>
          </w:p>
        </w:tc>
      </w:tr>
      <w:tr w:rsidR="00DC2757" w:rsidRPr="00DC2757" w14:paraId="6970DC84" w14:textId="77777777" w:rsidTr="00DC2757">
        <w:trPr>
          <w:trHeight w:val="260"/>
          <w:ins w:id="3000" w:author="Commodore, Sarah" w:date="2023-03-22T16:21:00Z"/>
        </w:trPr>
        <w:tc>
          <w:tcPr>
            <w:tcW w:w="0" w:type="auto"/>
            <w:tcBorders>
              <w:top w:val="nil"/>
              <w:left w:val="nil"/>
              <w:bottom w:val="nil"/>
              <w:right w:val="nil"/>
            </w:tcBorders>
            <w:shd w:val="clear" w:color="auto" w:fill="auto"/>
            <w:noWrap/>
            <w:vAlign w:val="bottom"/>
            <w:hideMark/>
          </w:tcPr>
          <w:p w14:paraId="31DEEFF2" w14:textId="77777777" w:rsidR="00DC2757" w:rsidRPr="00DC2757" w:rsidRDefault="00DC2757" w:rsidP="00DC2757">
            <w:pPr>
              <w:spacing w:after="0" w:line="240" w:lineRule="auto"/>
              <w:rPr>
                <w:ins w:id="3001" w:author="Commodore, Sarah" w:date="2023-03-22T16:21:00Z"/>
                <w:rFonts w:ascii="Calibri" w:eastAsia="Times New Roman" w:hAnsi="Calibri" w:cs="Calibri"/>
                <w:color w:val="000000"/>
                <w:sz w:val="20"/>
                <w:szCs w:val="20"/>
              </w:rPr>
            </w:pPr>
            <w:ins w:id="3002" w:author="Commodore, Sarah" w:date="2023-03-22T16:21:00Z">
              <w:r w:rsidRPr="00DC2757">
                <w:rPr>
                  <w:rFonts w:ascii="Calibri" w:eastAsia="Times New Roman" w:hAnsi="Calibri" w:cs="Calibri"/>
                  <w:color w:val="000000"/>
                  <w:sz w:val="20"/>
                  <w:szCs w:val="20"/>
                </w:rPr>
                <w:t>ENSG00000152763.17</w:t>
              </w:r>
            </w:ins>
          </w:p>
        </w:tc>
        <w:tc>
          <w:tcPr>
            <w:tcW w:w="0" w:type="auto"/>
            <w:tcBorders>
              <w:top w:val="nil"/>
              <w:left w:val="nil"/>
              <w:bottom w:val="nil"/>
              <w:right w:val="nil"/>
            </w:tcBorders>
            <w:shd w:val="clear" w:color="auto" w:fill="auto"/>
            <w:noWrap/>
            <w:vAlign w:val="bottom"/>
            <w:hideMark/>
          </w:tcPr>
          <w:p w14:paraId="50A7EDAE" w14:textId="77777777" w:rsidR="00DC2757" w:rsidRPr="00DC2757" w:rsidRDefault="00DC2757" w:rsidP="00DC2757">
            <w:pPr>
              <w:spacing w:after="0" w:line="240" w:lineRule="auto"/>
              <w:rPr>
                <w:ins w:id="3003" w:author="Commodore, Sarah" w:date="2023-03-22T16:21:00Z"/>
                <w:rFonts w:ascii="Calibri" w:eastAsia="Times New Roman" w:hAnsi="Calibri" w:cs="Calibri"/>
                <w:color w:val="000000"/>
                <w:sz w:val="20"/>
                <w:szCs w:val="20"/>
              </w:rPr>
            </w:pPr>
            <w:ins w:id="3004" w:author="Commodore, Sarah" w:date="2023-03-22T16:21:00Z">
              <w:r w:rsidRPr="00DC2757">
                <w:rPr>
                  <w:rFonts w:ascii="Calibri" w:eastAsia="Times New Roman" w:hAnsi="Calibri" w:cs="Calibri"/>
                  <w:color w:val="000000"/>
                  <w:sz w:val="20"/>
                  <w:szCs w:val="20"/>
                </w:rPr>
                <w:t>DNAI4</w:t>
              </w:r>
            </w:ins>
          </w:p>
        </w:tc>
        <w:tc>
          <w:tcPr>
            <w:tcW w:w="0" w:type="auto"/>
            <w:tcBorders>
              <w:top w:val="nil"/>
              <w:left w:val="nil"/>
              <w:bottom w:val="nil"/>
              <w:right w:val="nil"/>
            </w:tcBorders>
            <w:shd w:val="clear" w:color="auto" w:fill="auto"/>
            <w:noWrap/>
            <w:vAlign w:val="bottom"/>
            <w:hideMark/>
          </w:tcPr>
          <w:p w14:paraId="55561316" w14:textId="77777777" w:rsidR="00DC2757" w:rsidRPr="00DC2757" w:rsidRDefault="00DC2757" w:rsidP="00DC2757">
            <w:pPr>
              <w:spacing w:after="0" w:line="240" w:lineRule="auto"/>
              <w:jc w:val="center"/>
              <w:rPr>
                <w:ins w:id="3005" w:author="Commodore, Sarah" w:date="2023-03-22T16:21:00Z"/>
                <w:rFonts w:ascii="Calibri" w:eastAsia="Times New Roman" w:hAnsi="Calibri" w:cs="Calibri"/>
                <w:color w:val="000000"/>
                <w:sz w:val="20"/>
                <w:szCs w:val="20"/>
              </w:rPr>
            </w:pPr>
            <w:ins w:id="300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2271BE4" w14:textId="77777777" w:rsidR="00DC2757" w:rsidRPr="00DC2757" w:rsidRDefault="00DC2757" w:rsidP="00DC2757">
            <w:pPr>
              <w:spacing w:after="0" w:line="240" w:lineRule="auto"/>
              <w:jc w:val="center"/>
              <w:rPr>
                <w:ins w:id="3007" w:author="Commodore, Sarah" w:date="2023-03-22T16:21:00Z"/>
                <w:rFonts w:ascii="Calibri" w:eastAsia="Times New Roman" w:hAnsi="Calibri" w:cs="Calibri"/>
                <w:color w:val="000000"/>
                <w:sz w:val="20"/>
                <w:szCs w:val="20"/>
              </w:rPr>
            </w:pPr>
            <w:ins w:id="3008" w:author="Commodore, Sarah" w:date="2023-03-22T16:21:00Z">
              <w:r w:rsidRPr="00DC2757">
                <w:rPr>
                  <w:rFonts w:ascii="Calibri" w:eastAsia="Times New Roman" w:hAnsi="Calibri" w:cs="Calibri"/>
                  <w:color w:val="000000"/>
                  <w:sz w:val="20"/>
                  <w:szCs w:val="20"/>
                </w:rPr>
                <w:t>9.2E-14</w:t>
              </w:r>
            </w:ins>
          </w:p>
        </w:tc>
        <w:tc>
          <w:tcPr>
            <w:tcW w:w="0" w:type="auto"/>
            <w:tcBorders>
              <w:top w:val="nil"/>
              <w:left w:val="nil"/>
              <w:bottom w:val="nil"/>
              <w:right w:val="nil"/>
            </w:tcBorders>
            <w:shd w:val="clear" w:color="auto" w:fill="auto"/>
            <w:noWrap/>
            <w:vAlign w:val="bottom"/>
            <w:hideMark/>
          </w:tcPr>
          <w:p w14:paraId="1165DF0F" w14:textId="77777777" w:rsidR="00DC2757" w:rsidRPr="00DC2757" w:rsidRDefault="00DC2757" w:rsidP="00DC2757">
            <w:pPr>
              <w:spacing w:after="0" w:line="240" w:lineRule="auto"/>
              <w:jc w:val="center"/>
              <w:rPr>
                <w:ins w:id="3009" w:author="Commodore, Sarah" w:date="2023-03-22T16:21:00Z"/>
                <w:rFonts w:ascii="Calibri" w:eastAsia="Times New Roman" w:hAnsi="Calibri" w:cs="Calibri"/>
                <w:color w:val="000000"/>
                <w:sz w:val="20"/>
                <w:szCs w:val="20"/>
              </w:rPr>
            </w:pPr>
            <w:ins w:id="3010" w:author="Commodore, Sarah" w:date="2023-03-22T16:21:00Z">
              <w:r w:rsidRPr="00DC2757">
                <w:rPr>
                  <w:rFonts w:ascii="Calibri" w:eastAsia="Times New Roman" w:hAnsi="Calibri" w:cs="Calibri"/>
                  <w:color w:val="000000"/>
                  <w:sz w:val="20"/>
                  <w:szCs w:val="20"/>
                </w:rPr>
                <w:t>4.7E-12</w:t>
              </w:r>
            </w:ins>
          </w:p>
        </w:tc>
        <w:tc>
          <w:tcPr>
            <w:tcW w:w="0" w:type="auto"/>
            <w:tcBorders>
              <w:top w:val="nil"/>
              <w:left w:val="nil"/>
              <w:bottom w:val="nil"/>
              <w:right w:val="nil"/>
            </w:tcBorders>
            <w:shd w:val="clear" w:color="auto" w:fill="auto"/>
            <w:noWrap/>
            <w:vAlign w:val="bottom"/>
            <w:hideMark/>
          </w:tcPr>
          <w:p w14:paraId="0C2B0524" w14:textId="77777777" w:rsidR="00DC2757" w:rsidRPr="00DC2757" w:rsidRDefault="00DC2757" w:rsidP="00DC2757">
            <w:pPr>
              <w:spacing w:after="0" w:line="240" w:lineRule="auto"/>
              <w:jc w:val="center"/>
              <w:rPr>
                <w:ins w:id="3011" w:author="Commodore, Sarah" w:date="2023-03-22T16:21:00Z"/>
                <w:rFonts w:ascii="Calibri" w:eastAsia="Times New Roman" w:hAnsi="Calibri" w:cs="Calibri"/>
                <w:color w:val="FF0000"/>
                <w:sz w:val="20"/>
                <w:szCs w:val="20"/>
              </w:rPr>
            </w:pPr>
            <w:ins w:id="3012" w:author="Commodore, Sarah" w:date="2023-03-22T16:21:00Z">
              <w:r w:rsidRPr="00DC2757">
                <w:rPr>
                  <w:rFonts w:ascii="Calibri" w:eastAsia="Times New Roman" w:hAnsi="Calibri" w:cs="Calibri"/>
                  <w:color w:val="FF0000"/>
                  <w:sz w:val="20"/>
                  <w:szCs w:val="20"/>
                </w:rPr>
                <w:t>*</w:t>
              </w:r>
            </w:ins>
          </w:p>
        </w:tc>
      </w:tr>
      <w:tr w:rsidR="00DC2757" w:rsidRPr="00DC2757" w14:paraId="589E9F82" w14:textId="77777777" w:rsidTr="00DC2757">
        <w:trPr>
          <w:trHeight w:val="260"/>
          <w:ins w:id="3013" w:author="Commodore, Sarah" w:date="2023-03-22T16:21:00Z"/>
        </w:trPr>
        <w:tc>
          <w:tcPr>
            <w:tcW w:w="0" w:type="auto"/>
            <w:tcBorders>
              <w:top w:val="nil"/>
              <w:left w:val="nil"/>
              <w:bottom w:val="nil"/>
              <w:right w:val="nil"/>
            </w:tcBorders>
            <w:shd w:val="clear" w:color="auto" w:fill="auto"/>
            <w:noWrap/>
            <w:vAlign w:val="bottom"/>
            <w:hideMark/>
          </w:tcPr>
          <w:p w14:paraId="29C894C3" w14:textId="77777777" w:rsidR="00DC2757" w:rsidRPr="00DC2757" w:rsidRDefault="00DC2757" w:rsidP="00DC2757">
            <w:pPr>
              <w:spacing w:after="0" w:line="240" w:lineRule="auto"/>
              <w:rPr>
                <w:ins w:id="3014" w:author="Commodore, Sarah" w:date="2023-03-22T16:21:00Z"/>
                <w:rFonts w:ascii="Calibri" w:eastAsia="Times New Roman" w:hAnsi="Calibri" w:cs="Calibri"/>
                <w:color w:val="000000"/>
                <w:sz w:val="20"/>
                <w:szCs w:val="20"/>
              </w:rPr>
            </w:pPr>
            <w:ins w:id="3015" w:author="Commodore, Sarah" w:date="2023-03-22T16:21:00Z">
              <w:r w:rsidRPr="00DC2757">
                <w:rPr>
                  <w:rFonts w:ascii="Calibri" w:eastAsia="Times New Roman" w:hAnsi="Calibri" w:cs="Calibri"/>
                  <w:color w:val="000000"/>
                  <w:sz w:val="20"/>
                  <w:szCs w:val="20"/>
                </w:rPr>
                <w:t>ENSG00000176009.3</w:t>
              </w:r>
            </w:ins>
          </w:p>
        </w:tc>
        <w:tc>
          <w:tcPr>
            <w:tcW w:w="0" w:type="auto"/>
            <w:tcBorders>
              <w:top w:val="nil"/>
              <w:left w:val="nil"/>
              <w:bottom w:val="nil"/>
              <w:right w:val="nil"/>
            </w:tcBorders>
            <w:shd w:val="clear" w:color="auto" w:fill="auto"/>
            <w:noWrap/>
            <w:vAlign w:val="bottom"/>
            <w:hideMark/>
          </w:tcPr>
          <w:p w14:paraId="0EFFCA65" w14:textId="77777777" w:rsidR="00DC2757" w:rsidRPr="00DC2757" w:rsidRDefault="00DC2757" w:rsidP="00DC2757">
            <w:pPr>
              <w:spacing w:after="0" w:line="240" w:lineRule="auto"/>
              <w:rPr>
                <w:ins w:id="3016" w:author="Commodore, Sarah" w:date="2023-03-22T16:21:00Z"/>
                <w:rFonts w:ascii="Calibri" w:eastAsia="Times New Roman" w:hAnsi="Calibri" w:cs="Calibri"/>
                <w:color w:val="000000"/>
                <w:sz w:val="20"/>
                <w:szCs w:val="20"/>
              </w:rPr>
            </w:pPr>
            <w:ins w:id="3017" w:author="Commodore, Sarah" w:date="2023-03-22T16:21:00Z">
              <w:r w:rsidRPr="00DC2757">
                <w:rPr>
                  <w:rFonts w:ascii="Calibri" w:eastAsia="Times New Roman" w:hAnsi="Calibri" w:cs="Calibri"/>
                  <w:color w:val="000000"/>
                  <w:sz w:val="20"/>
                  <w:szCs w:val="20"/>
                </w:rPr>
                <w:t>ASCL3</w:t>
              </w:r>
            </w:ins>
          </w:p>
        </w:tc>
        <w:tc>
          <w:tcPr>
            <w:tcW w:w="0" w:type="auto"/>
            <w:tcBorders>
              <w:top w:val="nil"/>
              <w:left w:val="nil"/>
              <w:bottom w:val="nil"/>
              <w:right w:val="nil"/>
            </w:tcBorders>
            <w:shd w:val="clear" w:color="auto" w:fill="auto"/>
            <w:noWrap/>
            <w:vAlign w:val="bottom"/>
            <w:hideMark/>
          </w:tcPr>
          <w:p w14:paraId="06043819" w14:textId="77777777" w:rsidR="00DC2757" w:rsidRPr="00DC2757" w:rsidRDefault="00DC2757" w:rsidP="00DC2757">
            <w:pPr>
              <w:spacing w:after="0" w:line="240" w:lineRule="auto"/>
              <w:jc w:val="center"/>
              <w:rPr>
                <w:ins w:id="3018" w:author="Commodore, Sarah" w:date="2023-03-22T16:21:00Z"/>
                <w:rFonts w:ascii="Calibri" w:eastAsia="Times New Roman" w:hAnsi="Calibri" w:cs="Calibri"/>
                <w:color w:val="000000"/>
                <w:sz w:val="20"/>
                <w:szCs w:val="20"/>
              </w:rPr>
            </w:pPr>
            <w:ins w:id="301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E8BB6C" w14:textId="77777777" w:rsidR="00DC2757" w:rsidRPr="00DC2757" w:rsidRDefault="00DC2757" w:rsidP="00DC2757">
            <w:pPr>
              <w:spacing w:after="0" w:line="240" w:lineRule="auto"/>
              <w:jc w:val="center"/>
              <w:rPr>
                <w:ins w:id="3020" w:author="Commodore, Sarah" w:date="2023-03-22T16:21:00Z"/>
                <w:rFonts w:ascii="Calibri" w:eastAsia="Times New Roman" w:hAnsi="Calibri" w:cs="Calibri"/>
                <w:color w:val="000000"/>
                <w:sz w:val="20"/>
                <w:szCs w:val="20"/>
              </w:rPr>
            </w:pPr>
            <w:ins w:id="3021"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7D6AFBBE" w14:textId="77777777" w:rsidR="00DC2757" w:rsidRPr="00DC2757" w:rsidRDefault="00DC2757" w:rsidP="00DC2757">
            <w:pPr>
              <w:spacing w:after="0" w:line="240" w:lineRule="auto"/>
              <w:jc w:val="center"/>
              <w:rPr>
                <w:ins w:id="3022" w:author="Commodore, Sarah" w:date="2023-03-22T16:21:00Z"/>
                <w:rFonts w:ascii="Calibri" w:eastAsia="Times New Roman" w:hAnsi="Calibri" w:cs="Calibri"/>
                <w:color w:val="000000"/>
                <w:sz w:val="20"/>
                <w:szCs w:val="20"/>
              </w:rPr>
            </w:pPr>
            <w:ins w:id="3023" w:author="Commodore, Sarah" w:date="2023-03-22T16:21:00Z">
              <w:r w:rsidRPr="00DC2757">
                <w:rPr>
                  <w:rFonts w:ascii="Calibri" w:eastAsia="Times New Roman" w:hAnsi="Calibri" w:cs="Calibri"/>
                  <w:color w:val="000000"/>
                  <w:sz w:val="20"/>
                  <w:szCs w:val="20"/>
                </w:rPr>
                <w:t>2.7E-04</w:t>
              </w:r>
            </w:ins>
          </w:p>
        </w:tc>
        <w:tc>
          <w:tcPr>
            <w:tcW w:w="0" w:type="auto"/>
            <w:tcBorders>
              <w:top w:val="nil"/>
              <w:left w:val="nil"/>
              <w:bottom w:val="nil"/>
              <w:right w:val="nil"/>
            </w:tcBorders>
            <w:shd w:val="clear" w:color="auto" w:fill="auto"/>
            <w:noWrap/>
            <w:vAlign w:val="bottom"/>
            <w:hideMark/>
          </w:tcPr>
          <w:p w14:paraId="0C489C3E" w14:textId="77777777" w:rsidR="00DC2757" w:rsidRPr="00DC2757" w:rsidRDefault="00DC2757" w:rsidP="00DC2757">
            <w:pPr>
              <w:spacing w:after="0" w:line="240" w:lineRule="auto"/>
              <w:jc w:val="center"/>
              <w:rPr>
                <w:ins w:id="3024" w:author="Commodore, Sarah" w:date="2023-03-22T16:21:00Z"/>
                <w:rFonts w:ascii="Calibri" w:eastAsia="Times New Roman" w:hAnsi="Calibri" w:cs="Calibri"/>
                <w:color w:val="FF0000"/>
                <w:sz w:val="20"/>
                <w:szCs w:val="20"/>
              </w:rPr>
            </w:pPr>
            <w:ins w:id="3025" w:author="Commodore, Sarah" w:date="2023-03-22T16:21:00Z">
              <w:r w:rsidRPr="00DC2757">
                <w:rPr>
                  <w:rFonts w:ascii="Calibri" w:eastAsia="Times New Roman" w:hAnsi="Calibri" w:cs="Calibri"/>
                  <w:color w:val="FF0000"/>
                  <w:sz w:val="20"/>
                  <w:szCs w:val="20"/>
                </w:rPr>
                <w:t>*</w:t>
              </w:r>
            </w:ins>
          </w:p>
        </w:tc>
      </w:tr>
      <w:tr w:rsidR="00DC2757" w:rsidRPr="00DC2757" w14:paraId="08DD4DEB" w14:textId="77777777" w:rsidTr="00DC2757">
        <w:trPr>
          <w:trHeight w:val="260"/>
          <w:ins w:id="3026" w:author="Commodore, Sarah" w:date="2023-03-22T16:21:00Z"/>
        </w:trPr>
        <w:tc>
          <w:tcPr>
            <w:tcW w:w="0" w:type="auto"/>
            <w:tcBorders>
              <w:top w:val="nil"/>
              <w:left w:val="nil"/>
              <w:bottom w:val="nil"/>
              <w:right w:val="nil"/>
            </w:tcBorders>
            <w:shd w:val="clear" w:color="auto" w:fill="auto"/>
            <w:noWrap/>
            <w:vAlign w:val="bottom"/>
            <w:hideMark/>
          </w:tcPr>
          <w:p w14:paraId="585A25C7" w14:textId="77777777" w:rsidR="00DC2757" w:rsidRPr="00DC2757" w:rsidRDefault="00DC2757" w:rsidP="00DC2757">
            <w:pPr>
              <w:spacing w:after="0" w:line="240" w:lineRule="auto"/>
              <w:rPr>
                <w:ins w:id="3027" w:author="Commodore, Sarah" w:date="2023-03-22T16:21:00Z"/>
                <w:rFonts w:ascii="Calibri" w:eastAsia="Times New Roman" w:hAnsi="Calibri" w:cs="Calibri"/>
                <w:color w:val="000000"/>
                <w:sz w:val="20"/>
                <w:szCs w:val="20"/>
              </w:rPr>
            </w:pPr>
            <w:ins w:id="3028" w:author="Commodore, Sarah" w:date="2023-03-22T16:21:00Z">
              <w:r w:rsidRPr="00DC2757">
                <w:rPr>
                  <w:rFonts w:ascii="Calibri" w:eastAsia="Times New Roman" w:hAnsi="Calibri" w:cs="Calibri"/>
                  <w:color w:val="000000"/>
                  <w:sz w:val="20"/>
                  <w:szCs w:val="20"/>
                </w:rPr>
                <w:t>ENSG00000176381.6</w:t>
              </w:r>
            </w:ins>
          </w:p>
        </w:tc>
        <w:tc>
          <w:tcPr>
            <w:tcW w:w="0" w:type="auto"/>
            <w:tcBorders>
              <w:top w:val="nil"/>
              <w:left w:val="nil"/>
              <w:bottom w:val="nil"/>
              <w:right w:val="nil"/>
            </w:tcBorders>
            <w:shd w:val="clear" w:color="auto" w:fill="auto"/>
            <w:noWrap/>
            <w:vAlign w:val="bottom"/>
            <w:hideMark/>
          </w:tcPr>
          <w:p w14:paraId="15681E2F" w14:textId="77777777" w:rsidR="00DC2757" w:rsidRPr="00DC2757" w:rsidRDefault="00DC2757" w:rsidP="00DC2757">
            <w:pPr>
              <w:spacing w:after="0" w:line="240" w:lineRule="auto"/>
              <w:rPr>
                <w:ins w:id="3029" w:author="Commodore, Sarah" w:date="2023-03-22T16:21:00Z"/>
                <w:rFonts w:ascii="Calibri" w:eastAsia="Times New Roman" w:hAnsi="Calibri" w:cs="Calibri"/>
                <w:color w:val="000000"/>
                <w:sz w:val="20"/>
                <w:szCs w:val="20"/>
              </w:rPr>
            </w:pPr>
            <w:ins w:id="3030" w:author="Commodore, Sarah" w:date="2023-03-22T16:21:00Z">
              <w:r w:rsidRPr="00DC2757">
                <w:rPr>
                  <w:rFonts w:ascii="Calibri" w:eastAsia="Times New Roman" w:hAnsi="Calibri" w:cs="Calibri"/>
                  <w:color w:val="000000"/>
                  <w:sz w:val="20"/>
                  <w:szCs w:val="20"/>
                </w:rPr>
                <w:t>PRR18</w:t>
              </w:r>
            </w:ins>
          </w:p>
        </w:tc>
        <w:tc>
          <w:tcPr>
            <w:tcW w:w="0" w:type="auto"/>
            <w:tcBorders>
              <w:top w:val="nil"/>
              <w:left w:val="nil"/>
              <w:bottom w:val="nil"/>
              <w:right w:val="nil"/>
            </w:tcBorders>
            <w:shd w:val="clear" w:color="auto" w:fill="auto"/>
            <w:noWrap/>
            <w:vAlign w:val="bottom"/>
            <w:hideMark/>
          </w:tcPr>
          <w:p w14:paraId="565AB136" w14:textId="77777777" w:rsidR="00DC2757" w:rsidRPr="00DC2757" w:rsidRDefault="00DC2757" w:rsidP="00DC2757">
            <w:pPr>
              <w:spacing w:after="0" w:line="240" w:lineRule="auto"/>
              <w:jc w:val="center"/>
              <w:rPr>
                <w:ins w:id="3031" w:author="Commodore, Sarah" w:date="2023-03-22T16:21:00Z"/>
                <w:rFonts w:ascii="Calibri" w:eastAsia="Times New Roman" w:hAnsi="Calibri" w:cs="Calibri"/>
                <w:color w:val="000000"/>
                <w:sz w:val="20"/>
                <w:szCs w:val="20"/>
              </w:rPr>
            </w:pPr>
            <w:ins w:id="303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4D5109" w14:textId="77777777" w:rsidR="00DC2757" w:rsidRPr="00DC2757" w:rsidRDefault="00DC2757" w:rsidP="00DC2757">
            <w:pPr>
              <w:spacing w:after="0" w:line="240" w:lineRule="auto"/>
              <w:jc w:val="center"/>
              <w:rPr>
                <w:ins w:id="3033" w:author="Commodore, Sarah" w:date="2023-03-22T16:21:00Z"/>
                <w:rFonts w:ascii="Calibri" w:eastAsia="Times New Roman" w:hAnsi="Calibri" w:cs="Calibri"/>
                <w:color w:val="000000"/>
                <w:sz w:val="20"/>
                <w:szCs w:val="20"/>
              </w:rPr>
            </w:pPr>
            <w:ins w:id="3034"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12AC01A" w14:textId="77777777" w:rsidR="00DC2757" w:rsidRPr="00DC2757" w:rsidRDefault="00DC2757" w:rsidP="00DC2757">
            <w:pPr>
              <w:spacing w:after="0" w:line="240" w:lineRule="auto"/>
              <w:jc w:val="center"/>
              <w:rPr>
                <w:ins w:id="3035" w:author="Commodore, Sarah" w:date="2023-03-22T16:21:00Z"/>
                <w:rFonts w:ascii="Calibri" w:eastAsia="Times New Roman" w:hAnsi="Calibri" w:cs="Calibri"/>
                <w:color w:val="000000"/>
                <w:sz w:val="20"/>
                <w:szCs w:val="20"/>
              </w:rPr>
            </w:pPr>
            <w:ins w:id="3036"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40188CC6" w14:textId="77777777" w:rsidR="00DC2757" w:rsidRPr="00DC2757" w:rsidRDefault="00DC2757" w:rsidP="00DC2757">
            <w:pPr>
              <w:spacing w:after="0" w:line="240" w:lineRule="auto"/>
              <w:jc w:val="center"/>
              <w:rPr>
                <w:ins w:id="3037" w:author="Commodore, Sarah" w:date="2023-03-22T16:21:00Z"/>
                <w:rFonts w:ascii="Calibri" w:eastAsia="Times New Roman" w:hAnsi="Calibri" w:cs="Calibri"/>
                <w:color w:val="FF0000"/>
                <w:sz w:val="20"/>
                <w:szCs w:val="20"/>
              </w:rPr>
            </w:pPr>
            <w:ins w:id="3038" w:author="Commodore, Sarah" w:date="2023-03-22T16:21:00Z">
              <w:r w:rsidRPr="00DC2757">
                <w:rPr>
                  <w:rFonts w:ascii="Calibri" w:eastAsia="Times New Roman" w:hAnsi="Calibri" w:cs="Calibri"/>
                  <w:color w:val="FF0000"/>
                  <w:sz w:val="20"/>
                  <w:szCs w:val="20"/>
                </w:rPr>
                <w:t>*</w:t>
              </w:r>
            </w:ins>
          </w:p>
        </w:tc>
      </w:tr>
      <w:tr w:rsidR="00DC2757" w:rsidRPr="00DC2757" w14:paraId="218AFCF2" w14:textId="77777777" w:rsidTr="00DC2757">
        <w:trPr>
          <w:trHeight w:val="260"/>
          <w:ins w:id="3039" w:author="Commodore, Sarah" w:date="2023-03-22T16:21:00Z"/>
        </w:trPr>
        <w:tc>
          <w:tcPr>
            <w:tcW w:w="0" w:type="auto"/>
            <w:tcBorders>
              <w:top w:val="nil"/>
              <w:left w:val="nil"/>
              <w:bottom w:val="nil"/>
              <w:right w:val="nil"/>
            </w:tcBorders>
            <w:shd w:val="clear" w:color="auto" w:fill="auto"/>
            <w:noWrap/>
            <w:vAlign w:val="bottom"/>
            <w:hideMark/>
          </w:tcPr>
          <w:p w14:paraId="2D02D683" w14:textId="77777777" w:rsidR="00DC2757" w:rsidRPr="00DC2757" w:rsidRDefault="00DC2757" w:rsidP="00DC2757">
            <w:pPr>
              <w:spacing w:after="0" w:line="240" w:lineRule="auto"/>
              <w:rPr>
                <w:ins w:id="3040" w:author="Commodore, Sarah" w:date="2023-03-22T16:21:00Z"/>
                <w:rFonts w:ascii="Calibri" w:eastAsia="Times New Roman" w:hAnsi="Calibri" w:cs="Calibri"/>
                <w:color w:val="000000"/>
                <w:sz w:val="20"/>
                <w:szCs w:val="20"/>
              </w:rPr>
            </w:pPr>
            <w:ins w:id="3041" w:author="Commodore, Sarah" w:date="2023-03-22T16:21:00Z">
              <w:r w:rsidRPr="00DC2757">
                <w:rPr>
                  <w:rFonts w:ascii="Calibri" w:eastAsia="Times New Roman" w:hAnsi="Calibri" w:cs="Calibri"/>
                  <w:color w:val="000000"/>
                  <w:sz w:val="20"/>
                  <w:szCs w:val="20"/>
                </w:rPr>
                <w:t>ENSG00000166960.16</w:t>
              </w:r>
            </w:ins>
          </w:p>
        </w:tc>
        <w:tc>
          <w:tcPr>
            <w:tcW w:w="0" w:type="auto"/>
            <w:tcBorders>
              <w:top w:val="nil"/>
              <w:left w:val="nil"/>
              <w:bottom w:val="nil"/>
              <w:right w:val="nil"/>
            </w:tcBorders>
            <w:shd w:val="clear" w:color="auto" w:fill="auto"/>
            <w:noWrap/>
            <w:vAlign w:val="bottom"/>
            <w:hideMark/>
          </w:tcPr>
          <w:p w14:paraId="60EC2486" w14:textId="77777777" w:rsidR="00DC2757" w:rsidRPr="00DC2757" w:rsidRDefault="00DC2757" w:rsidP="00DC2757">
            <w:pPr>
              <w:spacing w:after="0" w:line="240" w:lineRule="auto"/>
              <w:rPr>
                <w:ins w:id="3042" w:author="Commodore, Sarah" w:date="2023-03-22T16:21:00Z"/>
                <w:rFonts w:ascii="Calibri" w:eastAsia="Times New Roman" w:hAnsi="Calibri" w:cs="Calibri"/>
                <w:color w:val="000000"/>
                <w:sz w:val="20"/>
                <w:szCs w:val="20"/>
              </w:rPr>
            </w:pPr>
            <w:ins w:id="3043" w:author="Commodore, Sarah" w:date="2023-03-22T16:21:00Z">
              <w:r w:rsidRPr="00DC2757">
                <w:rPr>
                  <w:rFonts w:ascii="Calibri" w:eastAsia="Times New Roman" w:hAnsi="Calibri" w:cs="Calibri"/>
                  <w:color w:val="000000"/>
                  <w:sz w:val="20"/>
                  <w:szCs w:val="20"/>
                </w:rPr>
                <w:t>CCDC178</w:t>
              </w:r>
            </w:ins>
          </w:p>
        </w:tc>
        <w:tc>
          <w:tcPr>
            <w:tcW w:w="0" w:type="auto"/>
            <w:tcBorders>
              <w:top w:val="nil"/>
              <w:left w:val="nil"/>
              <w:bottom w:val="nil"/>
              <w:right w:val="nil"/>
            </w:tcBorders>
            <w:shd w:val="clear" w:color="auto" w:fill="auto"/>
            <w:noWrap/>
            <w:vAlign w:val="bottom"/>
            <w:hideMark/>
          </w:tcPr>
          <w:p w14:paraId="5E4206B7" w14:textId="77777777" w:rsidR="00DC2757" w:rsidRPr="00DC2757" w:rsidRDefault="00DC2757" w:rsidP="00DC2757">
            <w:pPr>
              <w:spacing w:after="0" w:line="240" w:lineRule="auto"/>
              <w:jc w:val="center"/>
              <w:rPr>
                <w:ins w:id="3044" w:author="Commodore, Sarah" w:date="2023-03-22T16:21:00Z"/>
                <w:rFonts w:ascii="Calibri" w:eastAsia="Times New Roman" w:hAnsi="Calibri" w:cs="Calibri"/>
                <w:color w:val="000000"/>
                <w:sz w:val="20"/>
                <w:szCs w:val="20"/>
              </w:rPr>
            </w:pPr>
            <w:ins w:id="304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60872BF" w14:textId="77777777" w:rsidR="00DC2757" w:rsidRPr="00DC2757" w:rsidRDefault="00DC2757" w:rsidP="00DC2757">
            <w:pPr>
              <w:spacing w:after="0" w:line="240" w:lineRule="auto"/>
              <w:jc w:val="center"/>
              <w:rPr>
                <w:ins w:id="3046" w:author="Commodore, Sarah" w:date="2023-03-22T16:21:00Z"/>
                <w:rFonts w:ascii="Calibri" w:eastAsia="Times New Roman" w:hAnsi="Calibri" w:cs="Calibri"/>
                <w:color w:val="000000"/>
                <w:sz w:val="20"/>
                <w:szCs w:val="20"/>
              </w:rPr>
            </w:pPr>
            <w:ins w:id="3047"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2D26E22E" w14:textId="77777777" w:rsidR="00DC2757" w:rsidRPr="00DC2757" w:rsidRDefault="00DC2757" w:rsidP="00DC2757">
            <w:pPr>
              <w:spacing w:after="0" w:line="240" w:lineRule="auto"/>
              <w:jc w:val="center"/>
              <w:rPr>
                <w:ins w:id="3048" w:author="Commodore, Sarah" w:date="2023-03-22T16:21:00Z"/>
                <w:rFonts w:ascii="Calibri" w:eastAsia="Times New Roman" w:hAnsi="Calibri" w:cs="Calibri"/>
                <w:color w:val="000000"/>
                <w:sz w:val="20"/>
                <w:szCs w:val="20"/>
              </w:rPr>
            </w:pPr>
            <w:ins w:id="3049" w:author="Commodore, Sarah" w:date="2023-03-22T16:21:00Z">
              <w:r w:rsidRPr="00DC2757">
                <w:rPr>
                  <w:rFonts w:ascii="Calibri" w:eastAsia="Times New Roman" w:hAnsi="Calibri" w:cs="Calibri"/>
                  <w:color w:val="000000"/>
                  <w:sz w:val="20"/>
                  <w:szCs w:val="20"/>
                </w:rPr>
                <w:t>2.2E-04</w:t>
              </w:r>
            </w:ins>
          </w:p>
        </w:tc>
        <w:tc>
          <w:tcPr>
            <w:tcW w:w="0" w:type="auto"/>
            <w:tcBorders>
              <w:top w:val="nil"/>
              <w:left w:val="nil"/>
              <w:bottom w:val="nil"/>
              <w:right w:val="nil"/>
            </w:tcBorders>
            <w:shd w:val="clear" w:color="auto" w:fill="auto"/>
            <w:noWrap/>
            <w:vAlign w:val="bottom"/>
            <w:hideMark/>
          </w:tcPr>
          <w:p w14:paraId="47BFBB8D" w14:textId="77777777" w:rsidR="00DC2757" w:rsidRPr="00DC2757" w:rsidRDefault="00DC2757" w:rsidP="00DC2757">
            <w:pPr>
              <w:spacing w:after="0" w:line="240" w:lineRule="auto"/>
              <w:jc w:val="center"/>
              <w:rPr>
                <w:ins w:id="3050" w:author="Commodore, Sarah" w:date="2023-03-22T16:21:00Z"/>
                <w:rFonts w:ascii="Calibri" w:eastAsia="Times New Roman" w:hAnsi="Calibri" w:cs="Calibri"/>
                <w:color w:val="FF0000"/>
                <w:sz w:val="20"/>
                <w:szCs w:val="20"/>
              </w:rPr>
            </w:pPr>
            <w:ins w:id="3051" w:author="Commodore, Sarah" w:date="2023-03-22T16:21:00Z">
              <w:r w:rsidRPr="00DC2757">
                <w:rPr>
                  <w:rFonts w:ascii="Calibri" w:eastAsia="Times New Roman" w:hAnsi="Calibri" w:cs="Calibri"/>
                  <w:color w:val="FF0000"/>
                  <w:sz w:val="20"/>
                  <w:szCs w:val="20"/>
                </w:rPr>
                <w:t>*</w:t>
              </w:r>
            </w:ins>
          </w:p>
        </w:tc>
      </w:tr>
      <w:tr w:rsidR="00DC2757" w:rsidRPr="00DC2757" w14:paraId="7A9F60B5" w14:textId="77777777" w:rsidTr="00DC2757">
        <w:trPr>
          <w:trHeight w:val="260"/>
          <w:ins w:id="3052" w:author="Commodore, Sarah" w:date="2023-03-22T16:21:00Z"/>
        </w:trPr>
        <w:tc>
          <w:tcPr>
            <w:tcW w:w="0" w:type="auto"/>
            <w:tcBorders>
              <w:top w:val="nil"/>
              <w:left w:val="nil"/>
              <w:bottom w:val="nil"/>
              <w:right w:val="nil"/>
            </w:tcBorders>
            <w:shd w:val="clear" w:color="auto" w:fill="auto"/>
            <w:noWrap/>
            <w:vAlign w:val="bottom"/>
            <w:hideMark/>
          </w:tcPr>
          <w:p w14:paraId="6C1698E4" w14:textId="77777777" w:rsidR="00DC2757" w:rsidRPr="00DC2757" w:rsidRDefault="00DC2757" w:rsidP="00DC2757">
            <w:pPr>
              <w:spacing w:after="0" w:line="240" w:lineRule="auto"/>
              <w:rPr>
                <w:ins w:id="3053" w:author="Commodore, Sarah" w:date="2023-03-22T16:21:00Z"/>
                <w:rFonts w:ascii="Calibri" w:eastAsia="Times New Roman" w:hAnsi="Calibri" w:cs="Calibri"/>
                <w:color w:val="000000"/>
                <w:sz w:val="20"/>
                <w:szCs w:val="20"/>
              </w:rPr>
            </w:pPr>
            <w:ins w:id="3054" w:author="Commodore, Sarah" w:date="2023-03-22T16:21:00Z">
              <w:r w:rsidRPr="00DC2757">
                <w:rPr>
                  <w:rFonts w:ascii="Calibri" w:eastAsia="Times New Roman" w:hAnsi="Calibri" w:cs="Calibri"/>
                  <w:color w:val="000000"/>
                  <w:sz w:val="20"/>
                  <w:szCs w:val="20"/>
                </w:rPr>
                <w:t>ENSG00000187905.10</w:t>
              </w:r>
            </w:ins>
          </w:p>
        </w:tc>
        <w:tc>
          <w:tcPr>
            <w:tcW w:w="0" w:type="auto"/>
            <w:tcBorders>
              <w:top w:val="nil"/>
              <w:left w:val="nil"/>
              <w:bottom w:val="nil"/>
              <w:right w:val="nil"/>
            </w:tcBorders>
            <w:shd w:val="clear" w:color="auto" w:fill="auto"/>
            <w:noWrap/>
            <w:vAlign w:val="bottom"/>
            <w:hideMark/>
          </w:tcPr>
          <w:p w14:paraId="39F45FE2" w14:textId="77777777" w:rsidR="00DC2757" w:rsidRPr="00DC2757" w:rsidRDefault="00DC2757" w:rsidP="00DC2757">
            <w:pPr>
              <w:spacing w:after="0" w:line="240" w:lineRule="auto"/>
              <w:rPr>
                <w:ins w:id="3055" w:author="Commodore, Sarah" w:date="2023-03-22T16:21:00Z"/>
                <w:rFonts w:ascii="Calibri" w:eastAsia="Times New Roman" w:hAnsi="Calibri" w:cs="Calibri"/>
                <w:color w:val="000000"/>
                <w:sz w:val="20"/>
                <w:szCs w:val="20"/>
              </w:rPr>
            </w:pPr>
            <w:ins w:id="3056" w:author="Commodore, Sarah" w:date="2023-03-22T16:21:00Z">
              <w:r w:rsidRPr="00DC2757">
                <w:rPr>
                  <w:rFonts w:ascii="Calibri" w:eastAsia="Times New Roman" w:hAnsi="Calibri" w:cs="Calibri"/>
                  <w:color w:val="000000"/>
                  <w:sz w:val="20"/>
                  <w:szCs w:val="20"/>
                </w:rPr>
                <w:t>LRRC74B</w:t>
              </w:r>
            </w:ins>
          </w:p>
        </w:tc>
        <w:tc>
          <w:tcPr>
            <w:tcW w:w="0" w:type="auto"/>
            <w:tcBorders>
              <w:top w:val="nil"/>
              <w:left w:val="nil"/>
              <w:bottom w:val="nil"/>
              <w:right w:val="nil"/>
            </w:tcBorders>
            <w:shd w:val="clear" w:color="auto" w:fill="auto"/>
            <w:noWrap/>
            <w:vAlign w:val="bottom"/>
            <w:hideMark/>
          </w:tcPr>
          <w:p w14:paraId="6F0F4115" w14:textId="77777777" w:rsidR="00DC2757" w:rsidRPr="00DC2757" w:rsidRDefault="00DC2757" w:rsidP="00DC2757">
            <w:pPr>
              <w:spacing w:after="0" w:line="240" w:lineRule="auto"/>
              <w:jc w:val="center"/>
              <w:rPr>
                <w:ins w:id="3057" w:author="Commodore, Sarah" w:date="2023-03-22T16:21:00Z"/>
                <w:rFonts w:ascii="Calibri" w:eastAsia="Times New Roman" w:hAnsi="Calibri" w:cs="Calibri"/>
                <w:color w:val="000000"/>
                <w:sz w:val="20"/>
                <w:szCs w:val="20"/>
              </w:rPr>
            </w:pPr>
            <w:ins w:id="305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40B69E" w14:textId="77777777" w:rsidR="00DC2757" w:rsidRPr="00DC2757" w:rsidRDefault="00DC2757" w:rsidP="00DC2757">
            <w:pPr>
              <w:spacing w:after="0" w:line="240" w:lineRule="auto"/>
              <w:jc w:val="center"/>
              <w:rPr>
                <w:ins w:id="3059" w:author="Commodore, Sarah" w:date="2023-03-22T16:21:00Z"/>
                <w:rFonts w:ascii="Calibri" w:eastAsia="Times New Roman" w:hAnsi="Calibri" w:cs="Calibri"/>
                <w:color w:val="000000"/>
                <w:sz w:val="20"/>
                <w:szCs w:val="20"/>
              </w:rPr>
            </w:pPr>
            <w:ins w:id="3060"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8AAAC21" w14:textId="77777777" w:rsidR="00DC2757" w:rsidRPr="00DC2757" w:rsidRDefault="00DC2757" w:rsidP="00DC2757">
            <w:pPr>
              <w:spacing w:after="0" w:line="240" w:lineRule="auto"/>
              <w:jc w:val="center"/>
              <w:rPr>
                <w:ins w:id="3061" w:author="Commodore, Sarah" w:date="2023-03-22T16:21:00Z"/>
                <w:rFonts w:ascii="Calibri" w:eastAsia="Times New Roman" w:hAnsi="Calibri" w:cs="Calibri"/>
                <w:color w:val="000000"/>
                <w:sz w:val="20"/>
                <w:szCs w:val="20"/>
              </w:rPr>
            </w:pPr>
            <w:ins w:id="3062"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569A5AEF" w14:textId="77777777" w:rsidR="00DC2757" w:rsidRPr="00DC2757" w:rsidRDefault="00DC2757" w:rsidP="00DC2757">
            <w:pPr>
              <w:spacing w:after="0" w:line="240" w:lineRule="auto"/>
              <w:jc w:val="center"/>
              <w:rPr>
                <w:ins w:id="3063" w:author="Commodore, Sarah" w:date="2023-03-22T16:21:00Z"/>
                <w:rFonts w:ascii="Calibri" w:eastAsia="Times New Roman" w:hAnsi="Calibri" w:cs="Calibri"/>
                <w:color w:val="FF0000"/>
                <w:sz w:val="20"/>
                <w:szCs w:val="20"/>
              </w:rPr>
            </w:pPr>
            <w:ins w:id="3064" w:author="Commodore, Sarah" w:date="2023-03-22T16:21:00Z">
              <w:r w:rsidRPr="00DC2757">
                <w:rPr>
                  <w:rFonts w:ascii="Calibri" w:eastAsia="Times New Roman" w:hAnsi="Calibri" w:cs="Calibri"/>
                  <w:color w:val="FF0000"/>
                  <w:sz w:val="20"/>
                  <w:szCs w:val="20"/>
                </w:rPr>
                <w:t>*</w:t>
              </w:r>
            </w:ins>
          </w:p>
        </w:tc>
      </w:tr>
      <w:tr w:rsidR="00DC2757" w:rsidRPr="00DC2757" w14:paraId="0182579C" w14:textId="77777777" w:rsidTr="00DC2757">
        <w:trPr>
          <w:trHeight w:val="260"/>
          <w:ins w:id="3065" w:author="Commodore, Sarah" w:date="2023-03-22T16:21:00Z"/>
        </w:trPr>
        <w:tc>
          <w:tcPr>
            <w:tcW w:w="0" w:type="auto"/>
            <w:tcBorders>
              <w:top w:val="nil"/>
              <w:left w:val="nil"/>
              <w:bottom w:val="nil"/>
              <w:right w:val="nil"/>
            </w:tcBorders>
            <w:shd w:val="clear" w:color="auto" w:fill="auto"/>
            <w:noWrap/>
            <w:vAlign w:val="bottom"/>
            <w:hideMark/>
          </w:tcPr>
          <w:p w14:paraId="4F4DF072" w14:textId="77777777" w:rsidR="00DC2757" w:rsidRPr="00DC2757" w:rsidRDefault="00DC2757" w:rsidP="00DC2757">
            <w:pPr>
              <w:spacing w:after="0" w:line="240" w:lineRule="auto"/>
              <w:rPr>
                <w:ins w:id="3066" w:author="Commodore, Sarah" w:date="2023-03-22T16:21:00Z"/>
                <w:rFonts w:ascii="Calibri" w:eastAsia="Times New Roman" w:hAnsi="Calibri" w:cs="Calibri"/>
                <w:color w:val="000000"/>
                <w:sz w:val="20"/>
                <w:szCs w:val="20"/>
              </w:rPr>
            </w:pPr>
            <w:ins w:id="3067" w:author="Commodore, Sarah" w:date="2023-03-22T16:21:00Z">
              <w:r w:rsidRPr="00DC2757">
                <w:rPr>
                  <w:rFonts w:ascii="Calibri" w:eastAsia="Times New Roman" w:hAnsi="Calibri" w:cs="Calibri"/>
                  <w:color w:val="000000"/>
                  <w:sz w:val="20"/>
                  <w:szCs w:val="20"/>
                </w:rPr>
                <w:t>ENSG00000165164.14</w:t>
              </w:r>
            </w:ins>
          </w:p>
        </w:tc>
        <w:tc>
          <w:tcPr>
            <w:tcW w:w="0" w:type="auto"/>
            <w:tcBorders>
              <w:top w:val="nil"/>
              <w:left w:val="nil"/>
              <w:bottom w:val="nil"/>
              <w:right w:val="nil"/>
            </w:tcBorders>
            <w:shd w:val="clear" w:color="auto" w:fill="auto"/>
            <w:noWrap/>
            <w:vAlign w:val="bottom"/>
            <w:hideMark/>
          </w:tcPr>
          <w:p w14:paraId="7C0E2671" w14:textId="77777777" w:rsidR="00DC2757" w:rsidRPr="00DC2757" w:rsidRDefault="00DC2757" w:rsidP="00DC2757">
            <w:pPr>
              <w:spacing w:after="0" w:line="240" w:lineRule="auto"/>
              <w:rPr>
                <w:ins w:id="3068" w:author="Commodore, Sarah" w:date="2023-03-22T16:21:00Z"/>
                <w:rFonts w:ascii="Calibri" w:eastAsia="Times New Roman" w:hAnsi="Calibri" w:cs="Calibri"/>
                <w:color w:val="000000"/>
                <w:sz w:val="20"/>
                <w:szCs w:val="20"/>
              </w:rPr>
            </w:pPr>
            <w:ins w:id="3069" w:author="Commodore, Sarah" w:date="2023-03-22T16:21:00Z">
              <w:r w:rsidRPr="00DC2757">
                <w:rPr>
                  <w:rFonts w:ascii="Calibri" w:eastAsia="Times New Roman" w:hAnsi="Calibri" w:cs="Calibri"/>
                  <w:color w:val="000000"/>
                  <w:sz w:val="20"/>
                  <w:szCs w:val="20"/>
                </w:rPr>
                <w:t>CFAP47</w:t>
              </w:r>
            </w:ins>
          </w:p>
        </w:tc>
        <w:tc>
          <w:tcPr>
            <w:tcW w:w="0" w:type="auto"/>
            <w:tcBorders>
              <w:top w:val="nil"/>
              <w:left w:val="nil"/>
              <w:bottom w:val="nil"/>
              <w:right w:val="nil"/>
            </w:tcBorders>
            <w:shd w:val="clear" w:color="auto" w:fill="auto"/>
            <w:noWrap/>
            <w:vAlign w:val="bottom"/>
            <w:hideMark/>
          </w:tcPr>
          <w:p w14:paraId="45E5C5DF" w14:textId="77777777" w:rsidR="00DC2757" w:rsidRPr="00DC2757" w:rsidRDefault="00DC2757" w:rsidP="00DC2757">
            <w:pPr>
              <w:spacing w:after="0" w:line="240" w:lineRule="auto"/>
              <w:jc w:val="center"/>
              <w:rPr>
                <w:ins w:id="3070" w:author="Commodore, Sarah" w:date="2023-03-22T16:21:00Z"/>
                <w:rFonts w:ascii="Calibri" w:eastAsia="Times New Roman" w:hAnsi="Calibri" w:cs="Calibri"/>
                <w:color w:val="000000"/>
                <w:sz w:val="20"/>
                <w:szCs w:val="20"/>
              </w:rPr>
            </w:pPr>
            <w:ins w:id="307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AE4C991" w14:textId="77777777" w:rsidR="00DC2757" w:rsidRPr="00DC2757" w:rsidRDefault="00DC2757" w:rsidP="00DC2757">
            <w:pPr>
              <w:spacing w:after="0" w:line="240" w:lineRule="auto"/>
              <w:jc w:val="center"/>
              <w:rPr>
                <w:ins w:id="3072" w:author="Commodore, Sarah" w:date="2023-03-22T16:21:00Z"/>
                <w:rFonts w:ascii="Calibri" w:eastAsia="Times New Roman" w:hAnsi="Calibri" w:cs="Calibri"/>
                <w:color w:val="000000"/>
                <w:sz w:val="20"/>
                <w:szCs w:val="20"/>
              </w:rPr>
            </w:pPr>
            <w:ins w:id="3073"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56157313" w14:textId="77777777" w:rsidR="00DC2757" w:rsidRPr="00DC2757" w:rsidRDefault="00DC2757" w:rsidP="00DC2757">
            <w:pPr>
              <w:spacing w:after="0" w:line="240" w:lineRule="auto"/>
              <w:jc w:val="center"/>
              <w:rPr>
                <w:ins w:id="3074" w:author="Commodore, Sarah" w:date="2023-03-22T16:21:00Z"/>
                <w:rFonts w:ascii="Calibri" w:eastAsia="Times New Roman" w:hAnsi="Calibri" w:cs="Calibri"/>
                <w:color w:val="000000"/>
                <w:sz w:val="20"/>
                <w:szCs w:val="20"/>
              </w:rPr>
            </w:pPr>
            <w:ins w:id="3075"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0FEC90F9" w14:textId="77777777" w:rsidR="00DC2757" w:rsidRPr="00DC2757" w:rsidRDefault="00DC2757" w:rsidP="00DC2757">
            <w:pPr>
              <w:spacing w:after="0" w:line="240" w:lineRule="auto"/>
              <w:jc w:val="center"/>
              <w:rPr>
                <w:ins w:id="3076" w:author="Commodore, Sarah" w:date="2023-03-22T16:21:00Z"/>
                <w:rFonts w:ascii="Calibri" w:eastAsia="Times New Roman" w:hAnsi="Calibri" w:cs="Calibri"/>
                <w:color w:val="FF0000"/>
                <w:sz w:val="20"/>
                <w:szCs w:val="20"/>
              </w:rPr>
            </w:pPr>
            <w:ins w:id="3077" w:author="Commodore, Sarah" w:date="2023-03-22T16:21:00Z">
              <w:r w:rsidRPr="00DC2757">
                <w:rPr>
                  <w:rFonts w:ascii="Calibri" w:eastAsia="Times New Roman" w:hAnsi="Calibri" w:cs="Calibri"/>
                  <w:color w:val="FF0000"/>
                  <w:sz w:val="20"/>
                  <w:szCs w:val="20"/>
                </w:rPr>
                <w:t>*</w:t>
              </w:r>
            </w:ins>
          </w:p>
        </w:tc>
      </w:tr>
      <w:tr w:rsidR="00DC2757" w:rsidRPr="00DC2757" w14:paraId="11F4AEB0" w14:textId="77777777" w:rsidTr="00DC2757">
        <w:trPr>
          <w:trHeight w:val="260"/>
          <w:ins w:id="3078" w:author="Commodore, Sarah" w:date="2023-03-22T16:21:00Z"/>
        </w:trPr>
        <w:tc>
          <w:tcPr>
            <w:tcW w:w="0" w:type="auto"/>
            <w:tcBorders>
              <w:top w:val="nil"/>
              <w:left w:val="nil"/>
              <w:bottom w:val="nil"/>
              <w:right w:val="nil"/>
            </w:tcBorders>
            <w:shd w:val="clear" w:color="auto" w:fill="auto"/>
            <w:noWrap/>
            <w:vAlign w:val="bottom"/>
            <w:hideMark/>
          </w:tcPr>
          <w:p w14:paraId="0067A32A" w14:textId="77777777" w:rsidR="00DC2757" w:rsidRPr="00DC2757" w:rsidRDefault="00DC2757" w:rsidP="00DC2757">
            <w:pPr>
              <w:spacing w:after="0" w:line="240" w:lineRule="auto"/>
              <w:rPr>
                <w:ins w:id="3079" w:author="Commodore, Sarah" w:date="2023-03-22T16:21:00Z"/>
                <w:rFonts w:ascii="Calibri" w:eastAsia="Times New Roman" w:hAnsi="Calibri" w:cs="Calibri"/>
                <w:color w:val="000000"/>
                <w:sz w:val="20"/>
                <w:szCs w:val="20"/>
              </w:rPr>
            </w:pPr>
            <w:ins w:id="3080" w:author="Commodore, Sarah" w:date="2023-03-22T16:21:00Z">
              <w:r w:rsidRPr="00DC2757">
                <w:rPr>
                  <w:rFonts w:ascii="Calibri" w:eastAsia="Times New Roman" w:hAnsi="Calibri" w:cs="Calibri"/>
                  <w:color w:val="000000"/>
                  <w:sz w:val="20"/>
                  <w:szCs w:val="20"/>
                </w:rPr>
                <w:t>ENSG00000237292.1</w:t>
              </w:r>
            </w:ins>
          </w:p>
        </w:tc>
        <w:tc>
          <w:tcPr>
            <w:tcW w:w="0" w:type="auto"/>
            <w:tcBorders>
              <w:top w:val="nil"/>
              <w:left w:val="nil"/>
              <w:bottom w:val="nil"/>
              <w:right w:val="nil"/>
            </w:tcBorders>
            <w:shd w:val="clear" w:color="auto" w:fill="auto"/>
            <w:noWrap/>
            <w:vAlign w:val="bottom"/>
            <w:hideMark/>
          </w:tcPr>
          <w:p w14:paraId="22EB2B2C" w14:textId="77777777" w:rsidR="00DC2757" w:rsidRPr="00DC2757" w:rsidRDefault="00DC2757" w:rsidP="00DC2757">
            <w:pPr>
              <w:spacing w:after="0" w:line="240" w:lineRule="auto"/>
              <w:rPr>
                <w:ins w:id="3081" w:author="Commodore, Sarah" w:date="2023-03-22T16:21:00Z"/>
                <w:rFonts w:ascii="Calibri" w:eastAsia="Times New Roman" w:hAnsi="Calibri" w:cs="Calibri"/>
                <w:color w:val="000000"/>
                <w:sz w:val="20"/>
                <w:szCs w:val="20"/>
              </w:rPr>
            </w:pPr>
            <w:ins w:id="3082" w:author="Commodore, Sarah" w:date="2023-03-22T16:21:00Z">
              <w:r w:rsidRPr="00DC2757">
                <w:rPr>
                  <w:rFonts w:ascii="Calibri" w:eastAsia="Times New Roman" w:hAnsi="Calibri" w:cs="Calibri"/>
                  <w:color w:val="000000"/>
                  <w:sz w:val="20"/>
                  <w:szCs w:val="20"/>
                </w:rPr>
                <w:t>LINC01732</w:t>
              </w:r>
            </w:ins>
          </w:p>
        </w:tc>
        <w:tc>
          <w:tcPr>
            <w:tcW w:w="0" w:type="auto"/>
            <w:tcBorders>
              <w:top w:val="nil"/>
              <w:left w:val="nil"/>
              <w:bottom w:val="nil"/>
              <w:right w:val="nil"/>
            </w:tcBorders>
            <w:shd w:val="clear" w:color="auto" w:fill="auto"/>
            <w:noWrap/>
            <w:vAlign w:val="bottom"/>
            <w:hideMark/>
          </w:tcPr>
          <w:p w14:paraId="32E3FCB4" w14:textId="77777777" w:rsidR="00DC2757" w:rsidRPr="00DC2757" w:rsidRDefault="00DC2757" w:rsidP="00DC2757">
            <w:pPr>
              <w:spacing w:after="0" w:line="240" w:lineRule="auto"/>
              <w:jc w:val="center"/>
              <w:rPr>
                <w:ins w:id="3083" w:author="Commodore, Sarah" w:date="2023-03-22T16:21:00Z"/>
                <w:rFonts w:ascii="Calibri" w:eastAsia="Times New Roman" w:hAnsi="Calibri" w:cs="Calibri"/>
                <w:color w:val="000000"/>
                <w:sz w:val="20"/>
                <w:szCs w:val="20"/>
              </w:rPr>
            </w:pPr>
            <w:ins w:id="308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F625EED" w14:textId="77777777" w:rsidR="00DC2757" w:rsidRPr="00DC2757" w:rsidRDefault="00DC2757" w:rsidP="00DC2757">
            <w:pPr>
              <w:spacing w:after="0" w:line="240" w:lineRule="auto"/>
              <w:jc w:val="center"/>
              <w:rPr>
                <w:ins w:id="3085" w:author="Commodore, Sarah" w:date="2023-03-22T16:21:00Z"/>
                <w:rFonts w:ascii="Calibri" w:eastAsia="Times New Roman" w:hAnsi="Calibri" w:cs="Calibri"/>
                <w:color w:val="000000"/>
                <w:sz w:val="20"/>
                <w:szCs w:val="20"/>
              </w:rPr>
            </w:pPr>
            <w:ins w:id="3086"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2BE0ACA0" w14:textId="77777777" w:rsidR="00DC2757" w:rsidRPr="00DC2757" w:rsidRDefault="00DC2757" w:rsidP="00DC2757">
            <w:pPr>
              <w:spacing w:after="0" w:line="240" w:lineRule="auto"/>
              <w:jc w:val="center"/>
              <w:rPr>
                <w:ins w:id="3087" w:author="Commodore, Sarah" w:date="2023-03-22T16:21:00Z"/>
                <w:rFonts w:ascii="Calibri" w:eastAsia="Times New Roman" w:hAnsi="Calibri" w:cs="Calibri"/>
                <w:color w:val="000000"/>
                <w:sz w:val="20"/>
                <w:szCs w:val="20"/>
              </w:rPr>
            </w:pPr>
            <w:ins w:id="3088"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54B39C9" w14:textId="77777777" w:rsidR="00DC2757" w:rsidRPr="00DC2757" w:rsidRDefault="00DC2757" w:rsidP="00DC2757">
            <w:pPr>
              <w:spacing w:after="0" w:line="240" w:lineRule="auto"/>
              <w:jc w:val="center"/>
              <w:rPr>
                <w:ins w:id="3089" w:author="Commodore, Sarah" w:date="2023-03-22T16:21:00Z"/>
                <w:rFonts w:ascii="Calibri" w:eastAsia="Times New Roman" w:hAnsi="Calibri" w:cs="Calibri"/>
                <w:color w:val="FF0000"/>
                <w:sz w:val="20"/>
                <w:szCs w:val="20"/>
              </w:rPr>
            </w:pPr>
            <w:ins w:id="3090" w:author="Commodore, Sarah" w:date="2023-03-22T16:21:00Z">
              <w:r w:rsidRPr="00DC2757">
                <w:rPr>
                  <w:rFonts w:ascii="Calibri" w:eastAsia="Times New Roman" w:hAnsi="Calibri" w:cs="Calibri"/>
                  <w:color w:val="FF0000"/>
                  <w:sz w:val="20"/>
                  <w:szCs w:val="20"/>
                </w:rPr>
                <w:t>*</w:t>
              </w:r>
            </w:ins>
          </w:p>
        </w:tc>
      </w:tr>
      <w:tr w:rsidR="00DC2757" w:rsidRPr="00DC2757" w14:paraId="3855C29C" w14:textId="77777777" w:rsidTr="00DC2757">
        <w:trPr>
          <w:trHeight w:val="260"/>
          <w:ins w:id="3091" w:author="Commodore, Sarah" w:date="2023-03-22T16:21:00Z"/>
        </w:trPr>
        <w:tc>
          <w:tcPr>
            <w:tcW w:w="0" w:type="auto"/>
            <w:tcBorders>
              <w:top w:val="nil"/>
              <w:left w:val="nil"/>
              <w:bottom w:val="nil"/>
              <w:right w:val="nil"/>
            </w:tcBorders>
            <w:shd w:val="clear" w:color="auto" w:fill="auto"/>
            <w:noWrap/>
            <w:vAlign w:val="bottom"/>
            <w:hideMark/>
          </w:tcPr>
          <w:p w14:paraId="72DE412B" w14:textId="77777777" w:rsidR="00DC2757" w:rsidRPr="00DC2757" w:rsidRDefault="00DC2757" w:rsidP="00DC2757">
            <w:pPr>
              <w:spacing w:after="0" w:line="240" w:lineRule="auto"/>
              <w:rPr>
                <w:ins w:id="3092" w:author="Commodore, Sarah" w:date="2023-03-22T16:21:00Z"/>
                <w:rFonts w:ascii="Calibri" w:eastAsia="Times New Roman" w:hAnsi="Calibri" w:cs="Calibri"/>
                <w:color w:val="000000"/>
                <w:sz w:val="20"/>
                <w:szCs w:val="20"/>
              </w:rPr>
            </w:pPr>
            <w:ins w:id="3093" w:author="Commodore, Sarah" w:date="2023-03-22T16:21:00Z">
              <w:r w:rsidRPr="00DC2757">
                <w:rPr>
                  <w:rFonts w:ascii="Calibri" w:eastAsia="Times New Roman" w:hAnsi="Calibri" w:cs="Calibri"/>
                  <w:color w:val="000000"/>
                  <w:sz w:val="20"/>
                  <w:szCs w:val="20"/>
                </w:rPr>
                <w:t>ENSG00000274698.1</w:t>
              </w:r>
            </w:ins>
          </w:p>
        </w:tc>
        <w:tc>
          <w:tcPr>
            <w:tcW w:w="0" w:type="auto"/>
            <w:tcBorders>
              <w:top w:val="nil"/>
              <w:left w:val="nil"/>
              <w:bottom w:val="nil"/>
              <w:right w:val="nil"/>
            </w:tcBorders>
            <w:shd w:val="clear" w:color="auto" w:fill="auto"/>
            <w:noWrap/>
            <w:vAlign w:val="bottom"/>
            <w:hideMark/>
          </w:tcPr>
          <w:p w14:paraId="53770768" w14:textId="77777777" w:rsidR="00DC2757" w:rsidRPr="00DC2757" w:rsidRDefault="00DC2757" w:rsidP="00DC2757">
            <w:pPr>
              <w:spacing w:after="0" w:line="240" w:lineRule="auto"/>
              <w:rPr>
                <w:ins w:id="3094" w:author="Commodore, Sarah" w:date="2023-03-22T16:21:00Z"/>
                <w:rFonts w:ascii="Calibri" w:eastAsia="Times New Roman" w:hAnsi="Calibri" w:cs="Calibri"/>
                <w:color w:val="000000"/>
                <w:sz w:val="20"/>
                <w:szCs w:val="20"/>
              </w:rPr>
            </w:pPr>
            <w:ins w:id="3095" w:author="Commodore, Sarah" w:date="2023-03-22T16:21:00Z">
              <w:r w:rsidRPr="00DC2757">
                <w:rPr>
                  <w:rFonts w:ascii="Calibri" w:eastAsia="Times New Roman" w:hAnsi="Calibri" w:cs="Calibri"/>
                  <w:color w:val="000000"/>
                  <w:sz w:val="20"/>
                  <w:szCs w:val="20"/>
                </w:rPr>
                <w:t>AC099521.1</w:t>
              </w:r>
            </w:ins>
          </w:p>
        </w:tc>
        <w:tc>
          <w:tcPr>
            <w:tcW w:w="0" w:type="auto"/>
            <w:tcBorders>
              <w:top w:val="nil"/>
              <w:left w:val="nil"/>
              <w:bottom w:val="nil"/>
              <w:right w:val="nil"/>
            </w:tcBorders>
            <w:shd w:val="clear" w:color="auto" w:fill="auto"/>
            <w:noWrap/>
            <w:vAlign w:val="bottom"/>
            <w:hideMark/>
          </w:tcPr>
          <w:p w14:paraId="1863F321" w14:textId="77777777" w:rsidR="00DC2757" w:rsidRPr="00DC2757" w:rsidRDefault="00DC2757" w:rsidP="00DC2757">
            <w:pPr>
              <w:spacing w:after="0" w:line="240" w:lineRule="auto"/>
              <w:jc w:val="center"/>
              <w:rPr>
                <w:ins w:id="3096" w:author="Commodore, Sarah" w:date="2023-03-22T16:21:00Z"/>
                <w:rFonts w:ascii="Calibri" w:eastAsia="Times New Roman" w:hAnsi="Calibri" w:cs="Calibri"/>
                <w:color w:val="000000"/>
                <w:sz w:val="20"/>
                <w:szCs w:val="20"/>
              </w:rPr>
            </w:pPr>
            <w:ins w:id="309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D73045E" w14:textId="77777777" w:rsidR="00DC2757" w:rsidRPr="00DC2757" w:rsidRDefault="00DC2757" w:rsidP="00DC2757">
            <w:pPr>
              <w:spacing w:after="0" w:line="240" w:lineRule="auto"/>
              <w:jc w:val="center"/>
              <w:rPr>
                <w:ins w:id="3098" w:author="Commodore, Sarah" w:date="2023-03-22T16:21:00Z"/>
                <w:rFonts w:ascii="Calibri" w:eastAsia="Times New Roman" w:hAnsi="Calibri" w:cs="Calibri"/>
                <w:color w:val="000000"/>
                <w:sz w:val="20"/>
                <w:szCs w:val="20"/>
              </w:rPr>
            </w:pPr>
            <w:ins w:id="3099"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507B59A6" w14:textId="77777777" w:rsidR="00DC2757" w:rsidRPr="00DC2757" w:rsidRDefault="00DC2757" w:rsidP="00DC2757">
            <w:pPr>
              <w:spacing w:after="0" w:line="240" w:lineRule="auto"/>
              <w:jc w:val="center"/>
              <w:rPr>
                <w:ins w:id="3100" w:author="Commodore, Sarah" w:date="2023-03-22T16:21:00Z"/>
                <w:rFonts w:ascii="Calibri" w:eastAsia="Times New Roman" w:hAnsi="Calibri" w:cs="Calibri"/>
                <w:color w:val="000000"/>
                <w:sz w:val="20"/>
                <w:szCs w:val="20"/>
              </w:rPr>
            </w:pPr>
            <w:ins w:id="3101"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272B046E" w14:textId="77777777" w:rsidR="00DC2757" w:rsidRPr="00DC2757" w:rsidRDefault="00DC2757" w:rsidP="00DC2757">
            <w:pPr>
              <w:spacing w:after="0" w:line="240" w:lineRule="auto"/>
              <w:jc w:val="center"/>
              <w:rPr>
                <w:ins w:id="3102" w:author="Commodore, Sarah" w:date="2023-03-22T16:21:00Z"/>
                <w:rFonts w:ascii="Calibri" w:eastAsia="Times New Roman" w:hAnsi="Calibri" w:cs="Calibri"/>
                <w:color w:val="FF0000"/>
                <w:sz w:val="20"/>
                <w:szCs w:val="20"/>
              </w:rPr>
            </w:pPr>
            <w:ins w:id="3103" w:author="Commodore, Sarah" w:date="2023-03-22T16:21:00Z">
              <w:r w:rsidRPr="00DC2757">
                <w:rPr>
                  <w:rFonts w:ascii="Calibri" w:eastAsia="Times New Roman" w:hAnsi="Calibri" w:cs="Calibri"/>
                  <w:color w:val="FF0000"/>
                  <w:sz w:val="20"/>
                  <w:szCs w:val="20"/>
                </w:rPr>
                <w:t>*</w:t>
              </w:r>
            </w:ins>
          </w:p>
        </w:tc>
      </w:tr>
      <w:tr w:rsidR="00DC2757" w:rsidRPr="00DC2757" w14:paraId="07E4E559" w14:textId="77777777" w:rsidTr="00DC2757">
        <w:trPr>
          <w:trHeight w:val="260"/>
          <w:ins w:id="3104" w:author="Commodore, Sarah" w:date="2023-03-22T16:21:00Z"/>
        </w:trPr>
        <w:tc>
          <w:tcPr>
            <w:tcW w:w="0" w:type="auto"/>
            <w:tcBorders>
              <w:top w:val="nil"/>
              <w:left w:val="nil"/>
              <w:bottom w:val="nil"/>
              <w:right w:val="nil"/>
            </w:tcBorders>
            <w:shd w:val="clear" w:color="auto" w:fill="auto"/>
            <w:noWrap/>
            <w:vAlign w:val="bottom"/>
            <w:hideMark/>
          </w:tcPr>
          <w:p w14:paraId="4D179B8F" w14:textId="77777777" w:rsidR="00DC2757" w:rsidRPr="00DC2757" w:rsidRDefault="00DC2757" w:rsidP="00DC2757">
            <w:pPr>
              <w:spacing w:after="0" w:line="240" w:lineRule="auto"/>
              <w:rPr>
                <w:ins w:id="3105" w:author="Commodore, Sarah" w:date="2023-03-22T16:21:00Z"/>
                <w:rFonts w:ascii="Calibri" w:eastAsia="Times New Roman" w:hAnsi="Calibri" w:cs="Calibri"/>
                <w:color w:val="000000"/>
                <w:sz w:val="20"/>
                <w:szCs w:val="20"/>
              </w:rPr>
            </w:pPr>
            <w:ins w:id="3106" w:author="Commodore, Sarah" w:date="2023-03-22T16:21:00Z">
              <w:r w:rsidRPr="00DC2757">
                <w:rPr>
                  <w:rFonts w:ascii="Calibri" w:eastAsia="Times New Roman" w:hAnsi="Calibri" w:cs="Calibri"/>
                  <w:color w:val="000000"/>
                  <w:sz w:val="20"/>
                  <w:szCs w:val="20"/>
                </w:rPr>
                <w:t>ENSG00000173838.12</w:t>
              </w:r>
            </w:ins>
          </w:p>
        </w:tc>
        <w:tc>
          <w:tcPr>
            <w:tcW w:w="0" w:type="auto"/>
            <w:tcBorders>
              <w:top w:val="nil"/>
              <w:left w:val="nil"/>
              <w:bottom w:val="nil"/>
              <w:right w:val="nil"/>
            </w:tcBorders>
            <w:shd w:val="clear" w:color="auto" w:fill="auto"/>
            <w:noWrap/>
            <w:vAlign w:val="bottom"/>
            <w:hideMark/>
          </w:tcPr>
          <w:p w14:paraId="1DB7A254" w14:textId="77777777" w:rsidR="00DC2757" w:rsidRPr="00DC2757" w:rsidRDefault="00DC2757" w:rsidP="00DC2757">
            <w:pPr>
              <w:spacing w:after="0" w:line="240" w:lineRule="auto"/>
              <w:rPr>
                <w:ins w:id="3107" w:author="Commodore, Sarah" w:date="2023-03-22T16:21:00Z"/>
                <w:rFonts w:ascii="Calibri" w:eastAsia="Times New Roman" w:hAnsi="Calibri" w:cs="Calibri"/>
                <w:color w:val="000000"/>
                <w:sz w:val="20"/>
                <w:szCs w:val="20"/>
              </w:rPr>
            </w:pPr>
            <w:ins w:id="3108" w:author="Commodore, Sarah" w:date="2023-03-22T16:21:00Z">
              <w:r w:rsidRPr="00DC2757">
                <w:rPr>
                  <w:rFonts w:ascii="Calibri" w:eastAsia="Times New Roman" w:hAnsi="Calibri" w:cs="Calibri"/>
                  <w:color w:val="000000"/>
                  <w:sz w:val="20"/>
                  <w:szCs w:val="20"/>
                </w:rPr>
                <w:t>MARCHF10</w:t>
              </w:r>
            </w:ins>
          </w:p>
        </w:tc>
        <w:tc>
          <w:tcPr>
            <w:tcW w:w="0" w:type="auto"/>
            <w:tcBorders>
              <w:top w:val="nil"/>
              <w:left w:val="nil"/>
              <w:bottom w:val="nil"/>
              <w:right w:val="nil"/>
            </w:tcBorders>
            <w:shd w:val="clear" w:color="auto" w:fill="auto"/>
            <w:noWrap/>
            <w:vAlign w:val="bottom"/>
            <w:hideMark/>
          </w:tcPr>
          <w:p w14:paraId="28DB4124" w14:textId="77777777" w:rsidR="00DC2757" w:rsidRPr="00DC2757" w:rsidRDefault="00DC2757" w:rsidP="00DC2757">
            <w:pPr>
              <w:spacing w:after="0" w:line="240" w:lineRule="auto"/>
              <w:jc w:val="center"/>
              <w:rPr>
                <w:ins w:id="3109" w:author="Commodore, Sarah" w:date="2023-03-22T16:21:00Z"/>
                <w:rFonts w:ascii="Calibri" w:eastAsia="Times New Roman" w:hAnsi="Calibri" w:cs="Calibri"/>
                <w:color w:val="000000"/>
                <w:sz w:val="20"/>
                <w:szCs w:val="20"/>
              </w:rPr>
            </w:pPr>
            <w:ins w:id="311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E5EC6A2" w14:textId="77777777" w:rsidR="00DC2757" w:rsidRPr="00DC2757" w:rsidRDefault="00DC2757" w:rsidP="00DC2757">
            <w:pPr>
              <w:spacing w:after="0" w:line="240" w:lineRule="auto"/>
              <w:jc w:val="center"/>
              <w:rPr>
                <w:ins w:id="3111" w:author="Commodore, Sarah" w:date="2023-03-22T16:21:00Z"/>
                <w:rFonts w:ascii="Calibri" w:eastAsia="Times New Roman" w:hAnsi="Calibri" w:cs="Calibri"/>
                <w:color w:val="000000"/>
                <w:sz w:val="20"/>
                <w:szCs w:val="20"/>
              </w:rPr>
            </w:pPr>
            <w:ins w:id="3112" w:author="Commodore, Sarah" w:date="2023-03-22T16:21:00Z">
              <w:r w:rsidRPr="00DC2757">
                <w:rPr>
                  <w:rFonts w:ascii="Calibri" w:eastAsia="Times New Roman" w:hAnsi="Calibri" w:cs="Calibri"/>
                  <w:color w:val="000000"/>
                  <w:sz w:val="20"/>
                  <w:szCs w:val="20"/>
                </w:rPr>
                <w:t>1.1E-15</w:t>
              </w:r>
            </w:ins>
          </w:p>
        </w:tc>
        <w:tc>
          <w:tcPr>
            <w:tcW w:w="0" w:type="auto"/>
            <w:tcBorders>
              <w:top w:val="nil"/>
              <w:left w:val="nil"/>
              <w:bottom w:val="nil"/>
              <w:right w:val="nil"/>
            </w:tcBorders>
            <w:shd w:val="clear" w:color="auto" w:fill="auto"/>
            <w:noWrap/>
            <w:vAlign w:val="bottom"/>
            <w:hideMark/>
          </w:tcPr>
          <w:p w14:paraId="14F73CC6" w14:textId="77777777" w:rsidR="00DC2757" w:rsidRPr="00DC2757" w:rsidRDefault="00DC2757" w:rsidP="00DC2757">
            <w:pPr>
              <w:spacing w:after="0" w:line="240" w:lineRule="auto"/>
              <w:jc w:val="center"/>
              <w:rPr>
                <w:ins w:id="3113" w:author="Commodore, Sarah" w:date="2023-03-22T16:21:00Z"/>
                <w:rFonts w:ascii="Calibri" w:eastAsia="Times New Roman" w:hAnsi="Calibri" w:cs="Calibri"/>
                <w:color w:val="000000"/>
                <w:sz w:val="20"/>
                <w:szCs w:val="20"/>
              </w:rPr>
            </w:pPr>
            <w:ins w:id="3114" w:author="Commodore, Sarah" w:date="2023-03-22T16:21:00Z">
              <w:r w:rsidRPr="00DC2757">
                <w:rPr>
                  <w:rFonts w:ascii="Calibri" w:eastAsia="Times New Roman" w:hAnsi="Calibri" w:cs="Calibri"/>
                  <w:color w:val="000000"/>
                  <w:sz w:val="20"/>
                  <w:szCs w:val="20"/>
                </w:rPr>
                <w:t>9.9E-14</w:t>
              </w:r>
            </w:ins>
          </w:p>
        </w:tc>
        <w:tc>
          <w:tcPr>
            <w:tcW w:w="0" w:type="auto"/>
            <w:tcBorders>
              <w:top w:val="nil"/>
              <w:left w:val="nil"/>
              <w:bottom w:val="nil"/>
              <w:right w:val="nil"/>
            </w:tcBorders>
            <w:shd w:val="clear" w:color="auto" w:fill="auto"/>
            <w:noWrap/>
            <w:vAlign w:val="bottom"/>
            <w:hideMark/>
          </w:tcPr>
          <w:p w14:paraId="6BE33E96" w14:textId="77777777" w:rsidR="00DC2757" w:rsidRPr="00DC2757" w:rsidRDefault="00DC2757" w:rsidP="00DC2757">
            <w:pPr>
              <w:spacing w:after="0" w:line="240" w:lineRule="auto"/>
              <w:jc w:val="center"/>
              <w:rPr>
                <w:ins w:id="3115" w:author="Commodore, Sarah" w:date="2023-03-22T16:21:00Z"/>
                <w:rFonts w:ascii="Calibri" w:eastAsia="Times New Roman" w:hAnsi="Calibri" w:cs="Calibri"/>
                <w:color w:val="FF0000"/>
                <w:sz w:val="20"/>
                <w:szCs w:val="20"/>
              </w:rPr>
            </w:pPr>
            <w:ins w:id="3116" w:author="Commodore, Sarah" w:date="2023-03-22T16:21:00Z">
              <w:r w:rsidRPr="00DC2757">
                <w:rPr>
                  <w:rFonts w:ascii="Calibri" w:eastAsia="Times New Roman" w:hAnsi="Calibri" w:cs="Calibri"/>
                  <w:color w:val="FF0000"/>
                  <w:sz w:val="20"/>
                  <w:szCs w:val="20"/>
                </w:rPr>
                <w:t>*</w:t>
              </w:r>
            </w:ins>
          </w:p>
        </w:tc>
      </w:tr>
      <w:tr w:rsidR="00DC2757" w:rsidRPr="00DC2757" w14:paraId="608E9FE7" w14:textId="77777777" w:rsidTr="00DC2757">
        <w:trPr>
          <w:trHeight w:val="260"/>
          <w:ins w:id="3117" w:author="Commodore, Sarah" w:date="2023-03-22T16:21:00Z"/>
        </w:trPr>
        <w:tc>
          <w:tcPr>
            <w:tcW w:w="0" w:type="auto"/>
            <w:tcBorders>
              <w:top w:val="nil"/>
              <w:left w:val="nil"/>
              <w:bottom w:val="nil"/>
              <w:right w:val="nil"/>
            </w:tcBorders>
            <w:shd w:val="clear" w:color="auto" w:fill="auto"/>
            <w:noWrap/>
            <w:vAlign w:val="bottom"/>
            <w:hideMark/>
          </w:tcPr>
          <w:p w14:paraId="733F4DB0" w14:textId="77777777" w:rsidR="00DC2757" w:rsidRPr="00DC2757" w:rsidRDefault="00DC2757" w:rsidP="00DC2757">
            <w:pPr>
              <w:spacing w:after="0" w:line="240" w:lineRule="auto"/>
              <w:rPr>
                <w:ins w:id="3118" w:author="Commodore, Sarah" w:date="2023-03-22T16:21:00Z"/>
                <w:rFonts w:ascii="Calibri" w:eastAsia="Times New Roman" w:hAnsi="Calibri" w:cs="Calibri"/>
                <w:color w:val="000000"/>
                <w:sz w:val="20"/>
                <w:szCs w:val="20"/>
              </w:rPr>
            </w:pPr>
            <w:ins w:id="3119" w:author="Commodore, Sarah" w:date="2023-03-22T16:21:00Z">
              <w:r w:rsidRPr="00DC2757">
                <w:rPr>
                  <w:rFonts w:ascii="Calibri" w:eastAsia="Times New Roman" w:hAnsi="Calibri" w:cs="Calibri"/>
                  <w:color w:val="000000"/>
                  <w:sz w:val="20"/>
                  <w:szCs w:val="20"/>
                </w:rPr>
                <w:t>ENSG00000186471.13</w:t>
              </w:r>
            </w:ins>
          </w:p>
        </w:tc>
        <w:tc>
          <w:tcPr>
            <w:tcW w:w="0" w:type="auto"/>
            <w:tcBorders>
              <w:top w:val="nil"/>
              <w:left w:val="nil"/>
              <w:bottom w:val="nil"/>
              <w:right w:val="nil"/>
            </w:tcBorders>
            <w:shd w:val="clear" w:color="auto" w:fill="auto"/>
            <w:noWrap/>
            <w:vAlign w:val="bottom"/>
            <w:hideMark/>
          </w:tcPr>
          <w:p w14:paraId="5E944848" w14:textId="77777777" w:rsidR="00DC2757" w:rsidRPr="00DC2757" w:rsidRDefault="00DC2757" w:rsidP="00DC2757">
            <w:pPr>
              <w:spacing w:after="0" w:line="240" w:lineRule="auto"/>
              <w:rPr>
                <w:ins w:id="3120" w:author="Commodore, Sarah" w:date="2023-03-22T16:21:00Z"/>
                <w:rFonts w:ascii="Calibri" w:eastAsia="Times New Roman" w:hAnsi="Calibri" w:cs="Calibri"/>
                <w:color w:val="000000"/>
                <w:sz w:val="20"/>
                <w:szCs w:val="20"/>
              </w:rPr>
            </w:pPr>
            <w:ins w:id="3121" w:author="Commodore, Sarah" w:date="2023-03-22T16:21:00Z">
              <w:r w:rsidRPr="00DC2757">
                <w:rPr>
                  <w:rFonts w:ascii="Calibri" w:eastAsia="Times New Roman" w:hAnsi="Calibri" w:cs="Calibri"/>
                  <w:color w:val="000000"/>
                  <w:sz w:val="20"/>
                  <w:szCs w:val="20"/>
                </w:rPr>
                <w:t>AKAP14</w:t>
              </w:r>
            </w:ins>
          </w:p>
        </w:tc>
        <w:tc>
          <w:tcPr>
            <w:tcW w:w="0" w:type="auto"/>
            <w:tcBorders>
              <w:top w:val="nil"/>
              <w:left w:val="nil"/>
              <w:bottom w:val="nil"/>
              <w:right w:val="nil"/>
            </w:tcBorders>
            <w:shd w:val="clear" w:color="auto" w:fill="auto"/>
            <w:noWrap/>
            <w:vAlign w:val="bottom"/>
            <w:hideMark/>
          </w:tcPr>
          <w:p w14:paraId="79A5C8FF" w14:textId="77777777" w:rsidR="00DC2757" w:rsidRPr="00DC2757" w:rsidRDefault="00DC2757" w:rsidP="00DC2757">
            <w:pPr>
              <w:spacing w:after="0" w:line="240" w:lineRule="auto"/>
              <w:jc w:val="center"/>
              <w:rPr>
                <w:ins w:id="3122" w:author="Commodore, Sarah" w:date="2023-03-22T16:21:00Z"/>
                <w:rFonts w:ascii="Calibri" w:eastAsia="Times New Roman" w:hAnsi="Calibri" w:cs="Calibri"/>
                <w:color w:val="000000"/>
                <w:sz w:val="20"/>
                <w:szCs w:val="20"/>
              </w:rPr>
            </w:pPr>
            <w:ins w:id="312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81CCC7B" w14:textId="77777777" w:rsidR="00DC2757" w:rsidRPr="00DC2757" w:rsidRDefault="00DC2757" w:rsidP="00DC2757">
            <w:pPr>
              <w:spacing w:after="0" w:line="240" w:lineRule="auto"/>
              <w:jc w:val="center"/>
              <w:rPr>
                <w:ins w:id="3124" w:author="Commodore, Sarah" w:date="2023-03-22T16:21:00Z"/>
                <w:rFonts w:ascii="Calibri" w:eastAsia="Times New Roman" w:hAnsi="Calibri" w:cs="Calibri"/>
                <w:color w:val="000000"/>
                <w:sz w:val="20"/>
                <w:szCs w:val="20"/>
              </w:rPr>
            </w:pPr>
            <w:ins w:id="3125" w:author="Commodore, Sarah" w:date="2023-03-22T16:21:00Z">
              <w:r w:rsidRPr="00DC2757">
                <w:rPr>
                  <w:rFonts w:ascii="Calibri" w:eastAsia="Times New Roman" w:hAnsi="Calibri" w:cs="Calibri"/>
                  <w:color w:val="000000"/>
                  <w:sz w:val="20"/>
                  <w:szCs w:val="20"/>
                </w:rPr>
                <w:t>5.4E-08</w:t>
              </w:r>
            </w:ins>
          </w:p>
        </w:tc>
        <w:tc>
          <w:tcPr>
            <w:tcW w:w="0" w:type="auto"/>
            <w:tcBorders>
              <w:top w:val="nil"/>
              <w:left w:val="nil"/>
              <w:bottom w:val="nil"/>
              <w:right w:val="nil"/>
            </w:tcBorders>
            <w:shd w:val="clear" w:color="auto" w:fill="auto"/>
            <w:noWrap/>
            <w:vAlign w:val="bottom"/>
            <w:hideMark/>
          </w:tcPr>
          <w:p w14:paraId="33DD6F9D" w14:textId="77777777" w:rsidR="00DC2757" w:rsidRPr="00DC2757" w:rsidRDefault="00DC2757" w:rsidP="00DC2757">
            <w:pPr>
              <w:spacing w:after="0" w:line="240" w:lineRule="auto"/>
              <w:jc w:val="center"/>
              <w:rPr>
                <w:ins w:id="3126" w:author="Commodore, Sarah" w:date="2023-03-22T16:21:00Z"/>
                <w:rFonts w:ascii="Calibri" w:eastAsia="Times New Roman" w:hAnsi="Calibri" w:cs="Calibri"/>
                <w:color w:val="000000"/>
                <w:sz w:val="20"/>
                <w:szCs w:val="20"/>
              </w:rPr>
            </w:pPr>
            <w:ins w:id="3127"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510FA736" w14:textId="77777777" w:rsidR="00DC2757" w:rsidRPr="00DC2757" w:rsidRDefault="00DC2757" w:rsidP="00DC2757">
            <w:pPr>
              <w:spacing w:after="0" w:line="240" w:lineRule="auto"/>
              <w:jc w:val="center"/>
              <w:rPr>
                <w:ins w:id="3128" w:author="Commodore, Sarah" w:date="2023-03-22T16:21:00Z"/>
                <w:rFonts w:ascii="Calibri" w:eastAsia="Times New Roman" w:hAnsi="Calibri" w:cs="Calibri"/>
                <w:color w:val="FF0000"/>
                <w:sz w:val="20"/>
                <w:szCs w:val="20"/>
              </w:rPr>
            </w:pPr>
            <w:ins w:id="3129" w:author="Commodore, Sarah" w:date="2023-03-22T16:21:00Z">
              <w:r w:rsidRPr="00DC2757">
                <w:rPr>
                  <w:rFonts w:ascii="Calibri" w:eastAsia="Times New Roman" w:hAnsi="Calibri" w:cs="Calibri"/>
                  <w:color w:val="FF0000"/>
                  <w:sz w:val="20"/>
                  <w:szCs w:val="20"/>
                </w:rPr>
                <w:t>*</w:t>
              </w:r>
            </w:ins>
          </w:p>
        </w:tc>
      </w:tr>
      <w:tr w:rsidR="00DC2757" w:rsidRPr="00DC2757" w14:paraId="3C3C3078" w14:textId="77777777" w:rsidTr="00DC2757">
        <w:trPr>
          <w:trHeight w:val="260"/>
          <w:ins w:id="3130" w:author="Commodore, Sarah" w:date="2023-03-22T16:21:00Z"/>
        </w:trPr>
        <w:tc>
          <w:tcPr>
            <w:tcW w:w="0" w:type="auto"/>
            <w:tcBorders>
              <w:top w:val="nil"/>
              <w:left w:val="nil"/>
              <w:bottom w:val="nil"/>
              <w:right w:val="nil"/>
            </w:tcBorders>
            <w:shd w:val="clear" w:color="auto" w:fill="auto"/>
            <w:noWrap/>
            <w:vAlign w:val="bottom"/>
            <w:hideMark/>
          </w:tcPr>
          <w:p w14:paraId="5A99403A" w14:textId="77777777" w:rsidR="00DC2757" w:rsidRPr="00DC2757" w:rsidRDefault="00DC2757" w:rsidP="00DC2757">
            <w:pPr>
              <w:spacing w:after="0" w:line="240" w:lineRule="auto"/>
              <w:rPr>
                <w:ins w:id="3131" w:author="Commodore, Sarah" w:date="2023-03-22T16:21:00Z"/>
                <w:rFonts w:ascii="Calibri" w:eastAsia="Times New Roman" w:hAnsi="Calibri" w:cs="Calibri"/>
                <w:color w:val="000000"/>
                <w:sz w:val="20"/>
                <w:szCs w:val="20"/>
              </w:rPr>
            </w:pPr>
            <w:ins w:id="3132" w:author="Commodore, Sarah" w:date="2023-03-22T16:21:00Z">
              <w:r w:rsidRPr="00DC2757">
                <w:rPr>
                  <w:rFonts w:ascii="Calibri" w:eastAsia="Times New Roman" w:hAnsi="Calibri" w:cs="Calibri"/>
                  <w:color w:val="000000"/>
                  <w:sz w:val="20"/>
                  <w:szCs w:val="20"/>
                </w:rPr>
                <w:t>ENSG00000159713.11</w:t>
              </w:r>
            </w:ins>
          </w:p>
        </w:tc>
        <w:tc>
          <w:tcPr>
            <w:tcW w:w="0" w:type="auto"/>
            <w:tcBorders>
              <w:top w:val="nil"/>
              <w:left w:val="nil"/>
              <w:bottom w:val="nil"/>
              <w:right w:val="nil"/>
            </w:tcBorders>
            <w:shd w:val="clear" w:color="auto" w:fill="auto"/>
            <w:noWrap/>
            <w:vAlign w:val="bottom"/>
            <w:hideMark/>
          </w:tcPr>
          <w:p w14:paraId="4441CCB5" w14:textId="77777777" w:rsidR="00DC2757" w:rsidRPr="00DC2757" w:rsidRDefault="00DC2757" w:rsidP="00DC2757">
            <w:pPr>
              <w:spacing w:after="0" w:line="240" w:lineRule="auto"/>
              <w:rPr>
                <w:ins w:id="3133" w:author="Commodore, Sarah" w:date="2023-03-22T16:21:00Z"/>
                <w:rFonts w:ascii="Calibri" w:eastAsia="Times New Roman" w:hAnsi="Calibri" w:cs="Calibri"/>
                <w:color w:val="000000"/>
                <w:sz w:val="20"/>
                <w:szCs w:val="20"/>
              </w:rPr>
            </w:pPr>
            <w:ins w:id="3134" w:author="Commodore, Sarah" w:date="2023-03-22T16:21:00Z">
              <w:r w:rsidRPr="00DC2757">
                <w:rPr>
                  <w:rFonts w:ascii="Calibri" w:eastAsia="Times New Roman" w:hAnsi="Calibri" w:cs="Calibri"/>
                  <w:color w:val="000000"/>
                  <w:sz w:val="20"/>
                  <w:szCs w:val="20"/>
                </w:rPr>
                <w:t>TPPP3</w:t>
              </w:r>
            </w:ins>
          </w:p>
        </w:tc>
        <w:tc>
          <w:tcPr>
            <w:tcW w:w="0" w:type="auto"/>
            <w:tcBorders>
              <w:top w:val="nil"/>
              <w:left w:val="nil"/>
              <w:bottom w:val="nil"/>
              <w:right w:val="nil"/>
            </w:tcBorders>
            <w:shd w:val="clear" w:color="auto" w:fill="auto"/>
            <w:noWrap/>
            <w:vAlign w:val="bottom"/>
            <w:hideMark/>
          </w:tcPr>
          <w:p w14:paraId="2B571B37" w14:textId="77777777" w:rsidR="00DC2757" w:rsidRPr="00DC2757" w:rsidRDefault="00DC2757" w:rsidP="00DC2757">
            <w:pPr>
              <w:spacing w:after="0" w:line="240" w:lineRule="auto"/>
              <w:jc w:val="center"/>
              <w:rPr>
                <w:ins w:id="3135" w:author="Commodore, Sarah" w:date="2023-03-22T16:21:00Z"/>
                <w:rFonts w:ascii="Calibri" w:eastAsia="Times New Roman" w:hAnsi="Calibri" w:cs="Calibri"/>
                <w:color w:val="000000"/>
                <w:sz w:val="20"/>
                <w:szCs w:val="20"/>
              </w:rPr>
            </w:pPr>
            <w:ins w:id="313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BBD031" w14:textId="77777777" w:rsidR="00DC2757" w:rsidRPr="00DC2757" w:rsidRDefault="00DC2757" w:rsidP="00DC2757">
            <w:pPr>
              <w:spacing w:after="0" w:line="240" w:lineRule="auto"/>
              <w:jc w:val="center"/>
              <w:rPr>
                <w:ins w:id="3137" w:author="Commodore, Sarah" w:date="2023-03-22T16:21:00Z"/>
                <w:rFonts w:ascii="Calibri" w:eastAsia="Times New Roman" w:hAnsi="Calibri" w:cs="Calibri"/>
                <w:color w:val="000000"/>
                <w:sz w:val="20"/>
                <w:szCs w:val="20"/>
              </w:rPr>
            </w:pPr>
            <w:ins w:id="3138" w:author="Commodore, Sarah" w:date="2023-03-22T16:21:00Z">
              <w:r w:rsidRPr="00DC2757">
                <w:rPr>
                  <w:rFonts w:ascii="Calibri" w:eastAsia="Times New Roman" w:hAnsi="Calibri" w:cs="Calibri"/>
                  <w:color w:val="000000"/>
                  <w:sz w:val="20"/>
                  <w:szCs w:val="20"/>
                </w:rPr>
                <w:t>2.3E-15</w:t>
              </w:r>
            </w:ins>
          </w:p>
        </w:tc>
        <w:tc>
          <w:tcPr>
            <w:tcW w:w="0" w:type="auto"/>
            <w:tcBorders>
              <w:top w:val="nil"/>
              <w:left w:val="nil"/>
              <w:bottom w:val="nil"/>
              <w:right w:val="nil"/>
            </w:tcBorders>
            <w:shd w:val="clear" w:color="auto" w:fill="auto"/>
            <w:noWrap/>
            <w:vAlign w:val="bottom"/>
            <w:hideMark/>
          </w:tcPr>
          <w:p w14:paraId="0B2EBF05" w14:textId="77777777" w:rsidR="00DC2757" w:rsidRPr="00DC2757" w:rsidRDefault="00DC2757" w:rsidP="00DC2757">
            <w:pPr>
              <w:spacing w:after="0" w:line="240" w:lineRule="auto"/>
              <w:jc w:val="center"/>
              <w:rPr>
                <w:ins w:id="3139" w:author="Commodore, Sarah" w:date="2023-03-22T16:21:00Z"/>
                <w:rFonts w:ascii="Calibri" w:eastAsia="Times New Roman" w:hAnsi="Calibri" w:cs="Calibri"/>
                <w:color w:val="000000"/>
                <w:sz w:val="20"/>
                <w:szCs w:val="20"/>
              </w:rPr>
            </w:pPr>
            <w:ins w:id="3140" w:author="Commodore, Sarah" w:date="2023-03-22T16:21:00Z">
              <w:r w:rsidRPr="00DC2757">
                <w:rPr>
                  <w:rFonts w:ascii="Calibri" w:eastAsia="Times New Roman" w:hAnsi="Calibri" w:cs="Calibri"/>
                  <w:color w:val="000000"/>
                  <w:sz w:val="20"/>
                  <w:szCs w:val="20"/>
                </w:rPr>
                <w:t>1.9E-13</w:t>
              </w:r>
            </w:ins>
          </w:p>
        </w:tc>
        <w:tc>
          <w:tcPr>
            <w:tcW w:w="0" w:type="auto"/>
            <w:tcBorders>
              <w:top w:val="nil"/>
              <w:left w:val="nil"/>
              <w:bottom w:val="nil"/>
              <w:right w:val="nil"/>
            </w:tcBorders>
            <w:shd w:val="clear" w:color="auto" w:fill="auto"/>
            <w:noWrap/>
            <w:vAlign w:val="bottom"/>
            <w:hideMark/>
          </w:tcPr>
          <w:p w14:paraId="1B62E6C7" w14:textId="77777777" w:rsidR="00DC2757" w:rsidRPr="00DC2757" w:rsidRDefault="00DC2757" w:rsidP="00DC2757">
            <w:pPr>
              <w:spacing w:after="0" w:line="240" w:lineRule="auto"/>
              <w:jc w:val="center"/>
              <w:rPr>
                <w:ins w:id="3141" w:author="Commodore, Sarah" w:date="2023-03-22T16:21:00Z"/>
                <w:rFonts w:ascii="Calibri" w:eastAsia="Times New Roman" w:hAnsi="Calibri" w:cs="Calibri"/>
                <w:color w:val="FF0000"/>
                <w:sz w:val="20"/>
                <w:szCs w:val="20"/>
              </w:rPr>
            </w:pPr>
            <w:ins w:id="3142" w:author="Commodore, Sarah" w:date="2023-03-22T16:21:00Z">
              <w:r w:rsidRPr="00DC2757">
                <w:rPr>
                  <w:rFonts w:ascii="Calibri" w:eastAsia="Times New Roman" w:hAnsi="Calibri" w:cs="Calibri"/>
                  <w:color w:val="FF0000"/>
                  <w:sz w:val="20"/>
                  <w:szCs w:val="20"/>
                </w:rPr>
                <w:t>*</w:t>
              </w:r>
            </w:ins>
          </w:p>
        </w:tc>
      </w:tr>
      <w:tr w:rsidR="00DC2757" w:rsidRPr="00DC2757" w14:paraId="10EB4D1E" w14:textId="77777777" w:rsidTr="00DC2757">
        <w:trPr>
          <w:trHeight w:val="260"/>
          <w:ins w:id="3143" w:author="Commodore, Sarah" w:date="2023-03-22T16:21:00Z"/>
        </w:trPr>
        <w:tc>
          <w:tcPr>
            <w:tcW w:w="0" w:type="auto"/>
            <w:tcBorders>
              <w:top w:val="nil"/>
              <w:left w:val="nil"/>
              <w:bottom w:val="nil"/>
              <w:right w:val="nil"/>
            </w:tcBorders>
            <w:shd w:val="clear" w:color="auto" w:fill="auto"/>
            <w:noWrap/>
            <w:vAlign w:val="bottom"/>
            <w:hideMark/>
          </w:tcPr>
          <w:p w14:paraId="6C1C2CB4" w14:textId="77777777" w:rsidR="00DC2757" w:rsidRPr="00DC2757" w:rsidRDefault="00DC2757" w:rsidP="00DC2757">
            <w:pPr>
              <w:spacing w:after="0" w:line="240" w:lineRule="auto"/>
              <w:rPr>
                <w:ins w:id="3144" w:author="Commodore, Sarah" w:date="2023-03-22T16:21:00Z"/>
                <w:rFonts w:ascii="Calibri" w:eastAsia="Times New Roman" w:hAnsi="Calibri" w:cs="Calibri"/>
                <w:color w:val="000000"/>
                <w:sz w:val="20"/>
                <w:szCs w:val="20"/>
              </w:rPr>
            </w:pPr>
            <w:ins w:id="3145" w:author="Commodore, Sarah" w:date="2023-03-22T16:21:00Z">
              <w:r w:rsidRPr="00DC2757">
                <w:rPr>
                  <w:rFonts w:ascii="Calibri" w:eastAsia="Times New Roman" w:hAnsi="Calibri" w:cs="Calibri"/>
                  <w:color w:val="000000"/>
                  <w:sz w:val="20"/>
                  <w:szCs w:val="20"/>
                </w:rPr>
                <w:t>ENSG00000243836.5</w:t>
              </w:r>
            </w:ins>
          </w:p>
        </w:tc>
        <w:tc>
          <w:tcPr>
            <w:tcW w:w="0" w:type="auto"/>
            <w:tcBorders>
              <w:top w:val="nil"/>
              <w:left w:val="nil"/>
              <w:bottom w:val="nil"/>
              <w:right w:val="nil"/>
            </w:tcBorders>
            <w:shd w:val="clear" w:color="auto" w:fill="auto"/>
            <w:noWrap/>
            <w:vAlign w:val="bottom"/>
            <w:hideMark/>
          </w:tcPr>
          <w:p w14:paraId="0FEBEFAD" w14:textId="77777777" w:rsidR="00DC2757" w:rsidRPr="00DC2757" w:rsidRDefault="00DC2757" w:rsidP="00DC2757">
            <w:pPr>
              <w:spacing w:after="0" w:line="240" w:lineRule="auto"/>
              <w:rPr>
                <w:ins w:id="3146" w:author="Commodore, Sarah" w:date="2023-03-22T16:21:00Z"/>
                <w:rFonts w:ascii="Calibri" w:eastAsia="Times New Roman" w:hAnsi="Calibri" w:cs="Calibri"/>
                <w:color w:val="000000"/>
                <w:sz w:val="20"/>
                <w:szCs w:val="20"/>
              </w:rPr>
            </w:pPr>
            <w:ins w:id="3147" w:author="Commodore, Sarah" w:date="2023-03-22T16:21:00Z">
              <w:r w:rsidRPr="00DC2757">
                <w:rPr>
                  <w:rFonts w:ascii="Calibri" w:eastAsia="Times New Roman" w:hAnsi="Calibri" w:cs="Calibri"/>
                  <w:color w:val="000000"/>
                  <w:sz w:val="20"/>
                  <w:szCs w:val="20"/>
                </w:rPr>
                <w:t>WDR86-AS1</w:t>
              </w:r>
            </w:ins>
          </w:p>
        </w:tc>
        <w:tc>
          <w:tcPr>
            <w:tcW w:w="0" w:type="auto"/>
            <w:tcBorders>
              <w:top w:val="nil"/>
              <w:left w:val="nil"/>
              <w:bottom w:val="nil"/>
              <w:right w:val="nil"/>
            </w:tcBorders>
            <w:shd w:val="clear" w:color="auto" w:fill="auto"/>
            <w:noWrap/>
            <w:vAlign w:val="bottom"/>
            <w:hideMark/>
          </w:tcPr>
          <w:p w14:paraId="6956841B" w14:textId="77777777" w:rsidR="00DC2757" w:rsidRPr="00DC2757" w:rsidRDefault="00DC2757" w:rsidP="00DC2757">
            <w:pPr>
              <w:spacing w:after="0" w:line="240" w:lineRule="auto"/>
              <w:jc w:val="center"/>
              <w:rPr>
                <w:ins w:id="3148" w:author="Commodore, Sarah" w:date="2023-03-22T16:21:00Z"/>
                <w:rFonts w:ascii="Calibri" w:eastAsia="Times New Roman" w:hAnsi="Calibri" w:cs="Calibri"/>
                <w:color w:val="000000"/>
                <w:sz w:val="20"/>
                <w:szCs w:val="20"/>
              </w:rPr>
            </w:pPr>
            <w:ins w:id="314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6EBDB" w14:textId="77777777" w:rsidR="00DC2757" w:rsidRPr="00DC2757" w:rsidRDefault="00DC2757" w:rsidP="00DC2757">
            <w:pPr>
              <w:spacing w:after="0" w:line="240" w:lineRule="auto"/>
              <w:jc w:val="center"/>
              <w:rPr>
                <w:ins w:id="3150" w:author="Commodore, Sarah" w:date="2023-03-22T16:21:00Z"/>
                <w:rFonts w:ascii="Calibri" w:eastAsia="Times New Roman" w:hAnsi="Calibri" w:cs="Calibri"/>
                <w:color w:val="000000"/>
                <w:sz w:val="20"/>
                <w:szCs w:val="20"/>
              </w:rPr>
            </w:pPr>
            <w:ins w:id="3151"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0563078E" w14:textId="77777777" w:rsidR="00DC2757" w:rsidRPr="00DC2757" w:rsidRDefault="00DC2757" w:rsidP="00DC2757">
            <w:pPr>
              <w:spacing w:after="0" w:line="240" w:lineRule="auto"/>
              <w:jc w:val="center"/>
              <w:rPr>
                <w:ins w:id="3152" w:author="Commodore, Sarah" w:date="2023-03-22T16:21:00Z"/>
                <w:rFonts w:ascii="Calibri" w:eastAsia="Times New Roman" w:hAnsi="Calibri" w:cs="Calibri"/>
                <w:color w:val="000000"/>
                <w:sz w:val="20"/>
                <w:szCs w:val="20"/>
              </w:rPr>
            </w:pPr>
            <w:ins w:id="3153" w:author="Commodore, Sarah" w:date="2023-03-22T16:21:00Z">
              <w:r w:rsidRPr="00DC2757">
                <w:rPr>
                  <w:rFonts w:ascii="Calibri" w:eastAsia="Times New Roman" w:hAnsi="Calibri" w:cs="Calibri"/>
                  <w:color w:val="000000"/>
                  <w:sz w:val="20"/>
                  <w:szCs w:val="20"/>
                </w:rPr>
                <w:t>2.9E-09</w:t>
              </w:r>
            </w:ins>
          </w:p>
        </w:tc>
        <w:tc>
          <w:tcPr>
            <w:tcW w:w="0" w:type="auto"/>
            <w:tcBorders>
              <w:top w:val="nil"/>
              <w:left w:val="nil"/>
              <w:bottom w:val="nil"/>
              <w:right w:val="nil"/>
            </w:tcBorders>
            <w:shd w:val="clear" w:color="auto" w:fill="auto"/>
            <w:noWrap/>
            <w:vAlign w:val="bottom"/>
            <w:hideMark/>
          </w:tcPr>
          <w:p w14:paraId="432581A4" w14:textId="77777777" w:rsidR="00DC2757" w:rsidRPr="00DC2757" w:rsidRDefault="00DC2757" w:rsidP="00DC2757">
            <w:pPr>
              <w:spacing w:after="0" w:line="240" w:lineRule="auto"/>
              <w:jc w:val="center"/>
              <w:rPr>
                <w:ins w:id="3154" w:author="Commodore, Sarah" w:date="2023-03-22T16:21:00Z"/>
                <w:rFonts w:ascii="Calibri" w:eastAsia="Times New Roman" w:hAnsi="Calibri" w:cs="Calibri"/>
                <w:color w:val="FF0000"/>
                <w:sz w:val="20"/>
                <w:szCs w:val="20"/>
              </w:rPr>
            </w:pPr>
            <w:ins w:id="3155" w:author="Commodore, Sarah" w:date="2023-03-22T16:21:00Z">
              <w:r w:rsidRPr="00DC2757">
                <w:rPr>
                  <w:rFonts w:ascii="Calibri" w:eastAsia="Times New Roman" w:hAnsi="Calibri" w:cs="Calibri"/>
                  <w:color w:val="FF0000"/>
                  <w:sz w:val="20"/>
                  <w:szCs w:val="20"/>
                </w:rPr>
                <w:t>*</w:t>
              </w:r>
            </w:ins>
          </w:p>
        </w:tc>
      </w:tr>
      <w:tr w:rsidR="00DC2757" w:rsidRPr="00DC2757" w14:paraId="3FE89E6A" w14:textId="77777777" w:rsidTr="00DC2757">
        <w:trPr>
          <w:trHeight w:val="260"/>
          <w:ins w:id="3156" w:author="Commodore, Sarah" w:date="2023-03-22T16:21:00Z"/>
        </w:trPr>
        <w:tc>
          <w:tcPr>
            <w:tcW w:w="0" w:type="auto"/>
            <w:tcBorders>
              <w:top w:val="nil"/>
              <w:left w:val="nil"/>
              <w:bottom w:val="nil"/>
              <w:right w:val="nil"/>
            </w:tcBorders>
            <w:shd w:val="clear" w:color="auto" w:fill="auto"/>
            <w:noWrap/>
            <w:vAlign w:val="bottom"/>
            <w:hideMark/>
          </w:tcPr>
          <w:p w14:paraId="2DFA37E3" w14:textId="77777777" w:rsidR="00DC2757" w:rsidRPr="00DC2757" w:rsidRDefault="00DC2757" w:rsidP="00DC2757">
            <w:pPr>
              <w:spacing w:after="0" w:line="240" w:lineRule="auto"/>
              <w:rPr>
                <w:ins w:id="3157" w:author="Commodore, Sarah" w:date="2023-03-22T16:21:00Z"/>
                <w:rFonts w:ascii="Calibri" w:eastAsia="Times New Roman" w:hAnsi="Calibri" w:cs="Calibri"/>
                <w:color w:val="000000"/>
                <w:sz w:val="20"/>
                <w:szCs w:val="20"/>
              </w:rPr>
            </w:pPr>
            <w:ins w:id="3158" w:author="Commodore, Sarah" w:date="2023-03-22T16:21:00Z">
              <w:r w:rsidRPr="00DC2757">
                <w:rPr>
                  <w:rFonts w:ascii="Calibri" w:eastAsia="Times New Roman" w:hAnsi="Calibri" w:cs="Calibri"/>
                  <w:color w:val="000000"/>
                  <w:sz w:val="20"/>
                  <w:szCs w:val="20"/>
                </w:rPr>
                <w:t>ENSG00000139537.11</w:t>
              </w:r>
            </w:ins>
          </w:p>
        </w:tc>
        <w:tc>
          <w:tcPr>
            <w:tcW w:w="0" w:type="auto"/>
            <w:tcBorders>
              <w:top w:val="nil"/>
              <w:left w:val="nil"/>
              <w:bottom w:val="nil"/>
              <w:right w:val="nil"/>
            </w:tcBorders>
            <w:shd w:val="clear" w:color="auto" w:fill="auto"/>
            <w:noWrap/>
            <w:vAlign w:val="bottom"/>
            <w:hideMark/>
          </w:tcPr>
          <w:p w14:paraId="733EDDF2" w14:textId="77777777" w:rsidR="00DC2757" w:rsidRPr="00DC2757" w:rsidRDefault="00DC2757" w:rsidP="00DC2757">
            <w:pPr>
              <w:spacing w:after="0" w:line="240" w:lineRule="auto"/>
              <w:rPr>
                <w:ins w:id="3159" w:author="Commodore, Sarah" w:date="2023-03-22T16:21:00Z"/>
                <w:rFonts w:ascii="Calibri" w:eastAsia="Times New Roman" w:hAnsi="Calibri" w:cs="Calibri"/>
                <w:color w:val="000000"/>
                <w:sz w:val="20"/>
                <w:szCs w:val="20"/>
              </w:rPr>
            </w:pPr>
            <w:ins w:id="3160" w:author="Commodore, Sarah" w:date="2023-03-22T16:21:00Z">
              <w:r w:rsidRPr="00DC2757">
                <w:rPr>
                  <w:rFonts w:ascii="Calibri" w:eastAsia="Times New Roman" w:hAnsi="Calibri" w:cs="Calibri"/>
                  <w:color w:val="000000"/>
                  <w:sz w:val="20"/>
                  <w:szCs w:val="20"/>
                </w:rPr>
                <w:t>CCDC65</w:t>
              </w:r>
            </w:ins>
          </w:p>
        </w:tc>
        <w:tc>
          <w:tcPr>
            <w:tcW w:w="0" w:type="auto"/>
            <w:tcBorders>
              <w:top w:val="nil"/>
              <w:left w:val="nil"/>
              <w:bottom w:val="nil"/>
              <w:right w:val="nil"/>
            </w:tcBorders>
            <w:shd w:val="clear" w:color="auto" w:fill="auto"/>
            <w:noWrap/>
            <w:vAlign w:val="bottom"/>
            <w:hideMark/>
          </w:tcPr>
          <w:p w14:paraId="4DD58EFD" w14:textId="77777777" w:rsidR="00DC2757" w:rsidRPr="00DC2757" w:rsidRDefault="00DC2757" w:rsidP="00DC2757">
            <w:pPr>
              <w:spacing w:after="0" w:line="240" w:lineRule="auto"/>
              <w:jc w:val="center"/>
              <w:rPr>
                <w:ins w:id="3161" w:author="Commodore, Sarah" w:date="2023-03-22T16:21:00Z"/>
                <w:rFonts w:ascii="Calibri" w:eastAsia="Times New Roman" w:hAnsi="Calibri" w:cs="Calibri"/>
                <w:color w:val="000000"/>
                <w:sz w:val="20"/>
                <w:szCs w:val="20"/>
              </w:rPr>
            </w:pPr>
            <w:ins w:id="316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4DB6657" w14:textId="77777777" w:rsidR="00DC2757" w:rsidRPr="00DC2757" w:rsidRDefault="00DC2757" w:rsidP="00DC2757">
            <w:pPr>
              <w:spacing w:after="0" w:line="240" w:lineRule="auto"/>
              <w:jc w:val="center"/>
              <w:rPr>
                <w:ins w:id="3163" w:author="Commodore, Sarah" w:date="2023-03-22T16:21:00Z"/>
                <w:rFonts w:ascii="Calibri" w:eastAsia="Times New Roman" w:hAnsi="Calibri" w:cs="Calibri"/>
                <w:color w:val="000000"/>
                <w:sz w:val="20"/>
                <w:szCs w:val="20"/>
              </w:rPr>
            </w:pPr>
            <w:ins w:id="3164"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3FF1D6B2" w14:textId="77777777" w:rsidR="00DC2757" w:rsidRPr="00DC2757" w:rsidRDefault="00DC2757" w:rsidP="00DC2757">
            <w:pPr>
              <w:spacing w:after="0" w:line="240" w:lineRule="auto"/>
              <w:jc w:val="center"/>
              <w:rPr>
                <w:ins w:id="3165" w:author="Commodore, Sarah" w:date="2023-03-22T16:21:00Z"/>
                <w:rFonts w:ascii="Calibri" w:eastAsia="Times New Roman" w:hAnsi="Calibri" w:cs="Calibri"/>
                <w:color w:val="000000"/>
                <w:sz w:val="20"/>
                <w:szCs w:val="20"/>
              </w:rPr>
            </w:pPr>
            <w:ins w:id="3166"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3BC64241" w14:textId="77777777" w:rsidR="00DC2757" w:rsidRPr="00DC2757" w:rsidRDefault="00DC2757" w:rsidP="00DC2757">
            <w:pPr>
              <w:spacing w:after="0" w:line="240" w:lineRule="auto"/>
              <w:jc w:val="center"/>
              <w:rPr>
                <w:ins w:id="3167" w:author="Commodore, Sarah" w:date="2023-03-22T16:21:00Z"/>
                <w:rFonts w:ascii="Calibri" w:eastAsia="Times New Roman" w:hAnsi="Calibri" w:cs="Calibri"/>
                <w:color w:val="FF0000"/>
                <w:sz w:val="20"/>
                <w:szCs w:val="20"/>
              </w:rPr>
            </w:pPr>
            <w:ins w:id="3168" w:author="Commodore, Sarah" w:date="2023-03-22T16:21:00Z">
              <w:r w:rsidRPr="00DC2757">
                <w:rPr>
                  <w:rFonts w:ascii="Calibri" w:eastAsia="Times New Roman" w:hAnsi="Calibri" w:cs="Calibri"/>
                  <w:color w:val="FF0000"/>
                  <w:sz w:val="20"/>
                  <w:szCs w:val="20"/>
                </w:rPr>
                <w:t>*</w:t>
              </w:r>
            </w:ins>
          </w:p>
        </w:tc>
      </w:tr>
      <w:tr w:rsidR="00DC2757" w:rsidRPr="00DC2757" w14:paraId="647EC39E" w14:textId="77777777" w:rsidTr="00DC2757">
        <w:trPr>
          <w:trHeight w:val="260"/>
          <w:ins w:id="3169" w:author="Commodore, Sarah" w:date="2023-03-22T16:21:00Z"/>
        </w:trPr>
        <w:tc>
          <w:tcPr>
            <w:tcW w:w="0" w:type="auto"/>
            <w:tcBorders>
              <w:top w:val="nil"/>
              <w:left w:val="nil"/>
              <w:bottom w:val="nil"/>
              <w:right w:val="nil"/>
            </w:tcBorders>
            <w:shd w:val="clear" w:color="auto" w:fill="auto"/>
            <w:noWrap/>
            <w:vAlign w:val="bottom"/>
            <w:hideMark/>
          </w:tcPr>
          <w:p w14:paraId="5A122A70" w14:textId="77777777" w:rsidR="00DC2757" w:rsidRPr="00DC2757" w:rsidRDefault="00DC2757" w:rsidP="00DC2757">
            <w:pPr>
              <w:spacing w:after="0" w:line="240" w:lineRule="auto"/>
              <w:rPr>
                <w:ins w:id="3170" w:author="Commodore, Sarah" w:date="2023-03-22T16:21:00Z"/>
                <w:rFonts w:ascii="Calibri" w:eastAsia="Times New Roman" w:hAnsi="Calibri" w:cs="Calibri"/>
                <w:color w:val="000000"/>
                <w:sz w:val="20"/>
                <w:szCs w:val="20"/>
              </w:rPr>
            </w:pPr>
            <w:ins w:id="3171" w:author="Commodore, Sarah" w:date="2023-03-22T16:21:00Z">
              <w:r w:rsidRPr="00DC2757">
                <w:rPr>
                  <w:rFonts w:ascii="Calibri" w:eastAsia="Times New Roman" w:hAnsi="Calibri" w:cs="Calibri"/>
                  <w:color w:val="000000"/>
                  <w:sz w:val="20"/>
                  <w:szCs w:val="20"/>
                </w:rPr>
                <w:t>ENSG00000243710.8</w:t>
              </w:r>
            </w:ins>
          </w:p>
        </w:tc>
        <w:tc>
          <w:tcPr>
            <w:tcW w:w="0" w:type="auto"/>
            <w:tcBorders>
              <w:top w:val="nil"/>
              <w:left w:val="nil"/>
              <w:bottom w:val="nil"/>
              <w:right w:val="nil"/>
            </w:tcBorders>
            <w:shd w:val="clear" w:color="auto" w:fill="auto"/>
            <w:noWrap/>
            <w:vAlign w:val="bottom"/>
            <w:hideMark/>
          </w:tcPr>
          <w:p w14:paraId="05F2F40A" w14:textId="77777777" w:rsidR="00DC2757" w:rsidRPr="00DC2757" w:rsidRDefault="00DC2757" w:rsidP="00DC2757">
            <w:pPr>
              <w:spacing w:after="0" w:line="240" w:lineRule="auto"/>
              <w:rPr>
                <w:ins w:id="3172" w:author="Commodore, Sarah" w:date="2023-03-22T16:21:00Z"/>
                <w:rFonts w:ascii="Calibri" w:eastAsia="Times New Roman" w:hAnsi="Calibri" w:cs="Calibri"/>
                <w:color w:val="000000"/>
                <w:sz w:val="20"/>
                <w:szCs w:val="20"/>
              </w:rPr>
            </w:pPr>
            <w:ins w:id="3173" w:author="Commodore, Sarah" w:date="2023-03-22T16:21:00Z">
              <w:r w:rsidRPr="00DC2757">
                <w:rPr>
                  <w:rFonts w:ascii="Calibri" w:eastAsia="Times New Roman" w:hAnsi="Calibri" w:cs="Calibri"/>
                  <w:color w:val="000000"/>
                  <w:sz w:val="20"/>
                  <w:szCs w:val="20"/>
                </w:rPr>
                <w:t>CFAP57</w:t>
              </w:r>
            </w:ins>
          </w:p>
        </w:tc>
        <w:tc>
          <w:tcPr>
            <w:tcW w:w="0" w:type="auto"/>
            <w:tcBorders>
              <w:top w:val="nil"/>
              <w:left w:val="nil"/>
              <w:bottom w:val="nil"/>
              <w:right w:val="nil"/>
            </w:tcBorders>
            <w:shd w:val="clear" w:color="auto" w:fill="auto"/>
            <w:noWrap/>
            <w:vAlign w:val="bottom"/>
            <w:hideMark/>
          </w:tcPr>
          <w:p w14:paraId="5488E5F2" w14:textId="77777777" w:rsidR="00DC2757" w:rsidRPr="00DC2757" w:rsidRDefault="00DC2757" w:rsidP="00DC2757">
            <w:pPr>
              <w:spacing w:after="0" w:line="240" w:lineRule="auto"/>
              <w:jc w:val="center"/>
              <w:rPr>
                <w:ins w:id="3174" w:author="Commodore, Sarah" w:date="2023-03-22T16:21:00Z"/>
                <w:rFonts w:ascii="Calibri" w:eastAsia="Times New Roman" w:hAnsi="Calibri" w:cs="Calibri"/>
                <w:color w:val="000000"/>
                <w:sz w:val="20"/>
                <w:szCs w:val="20"/>
              </w:rPr>
            </w:pPr>
            <w:ins w:id="317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2EA453D" w14:textId="77777777" w:rsidR="00DC2757" w:rsidRPr="00DC2757" w:rsidRDefault="00DC2757" w:rsidP="00DC2757">
            <w:pPr>
              <w:spacing w:after="0" w:line="240" w:lineRule="auto"/>
              <w:jc w:val="center"/>
              <w:rPr>
                <w:ins w:id="3176" w:author="Commodore, Sarah" w:date="2023-03-22T16:21:00Z"/>
                <w:rFonts w:ascii="Calibri" w:eastAsia="Times New Roman" w:hAnsi="Calibri" w:cs="Calibri"/>
                <w:color w:val="000000"/>
                <w:sz w:val="20"/>
                <w:szCs w:val="20"/>
              </w:rPr>
            </w:pPr>
            <w:ins w:id="3177"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106F0436" w14:textId="77777777" w:rsidR="00DC2757" w:rsidRPr="00DC2757" w:rsidRDefault="00DC2757" w:rsidP="00DC2757">
            <w:pPr>
              <w:spacing w:after="0" w:line="240" w:lineRule="auto"/>
              <w:jc w:val="center"/>
              <w:rPr>
                <w:ins w:id="3178" w:author="Commodore, Sarah" w:date="2023-03-22T16:21:00Z"/>
                <w:rFonts w:ascii="Calibri" w:eastAsia="Times New Roman" w:hAnsi="Calibri" w:cs="Calibri"/>
                <w:color w:val="000000"/>
                <w:sz w:val="20"/>
                <w:szCs w:val="20"/>
              </w:rPr>
            </w:pPr>
            <w:ins w:id="3179"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E01574C" w14:textId="77777777" w:rsidR="00DC2757" w:rsidRPr="00DC2757" w:rsidRDefault="00DC2757" w:rsidP="00DC2757">
            <w:pPr>
              <w:spacing w:after="0" w:line="240" w:lineRule="auto"/>
              <w:jc w:val="center"/>
              <w:rPr>
                <w:ins w:id="3180" w:author="Commodore, Sarah" w:date="2023-03-22T16:21:00Z"/>
                <w:rFonts w:ascii="Calibri" w:eastAsia="Times New Roman" w:hAnsi="Calibri" w:cs="Calibri"/>
                <w:color w:val="FF0000"/>
                <w:sz w:val="20"/>
                <w:szCs w:val="20"/>
              </w:rPr>
            </w:pPr>
            <w:ins w:id="3181" w:author="Commodore, Sarah" w:date="2023-03-22T16:21:00Z">
              <w:r w:rsidRPr="00DC2757">
                <w:rPr>
                  <w:rFonts w:ascii="Calibri" w:eastAsia="Times New Roman" w:hAnsi="Calibri" w:cs="Calibri"/>
                  <w:color w:val="FF0000"/>
                  <w:sz w:val="20"/>
                  <w:szCs w:val="20"/>
                </w:rPr>
                <w:t>*</w:t>
              </w:r>
            </w:ins>
          </w:p>
        </w:tc>
      </w:tr>
      <w:tr w:rsidR="00DC2757" w:rsidRPr="00DC2757" w14:paraId="653E7A95" w14:textId="77777777" w:rsidTr="00DC2757">
        <w:trPr>
          <w:trHeight w:val="260"/>
          <w:ins w:id="3182" w:author="Commodore, Sarah" w:date="2023-03-22T16:21:00Z"/>
        </w:trPr>
        <w:tc>
          <w:tcPr>
            <w:tcW w:w="0" w:type="auto"/>
            <w:tcBorders>
              <w:top w:val="nil"/>
              <w:left w:val="nil"/>
              <w:bottom w:val="nil"/>
              <w:right w:val="nil"/>
            </w:tcBorders>
            <w:shd w:val="clear" w:color="auto" w:fill="auto"/>
            <w:noWrap/>
            <w:vAlign w:val="bottom"/>
            <w:hideMark/>
          </w:tcPr>
          <w:p w14:paraId="6E236966" w14:textId="77777777" w:rsidR="00DC2757" w:rsidRPr="00DC2757" w:rsidRDefault="00DC2757" w:rsidP="00DC2757">
            <w:pPr>
              <w:spacing w:after="0" w:line="240" w:lineRule="auto"/>
              <w:rPr>
                <w:ins w:id="3183" w:author="Commodore, Sarah" w:date="2023-03-22T16:21:00Z"/>
                <w:rFonts w:ascii="Calibri" w:eastAsia="Times New Roman" w:hAnsi="Calibri" w:cs="Calibri"/>
                <w:color w:val="000000"/>
                <w:sz w:val="20"/>
                <w:szCs w:val="20"/>
              </w:rPr>
            </w:pPr>
            <w:ins w:id="3184" w:author="Commodore, Sarah" w:date="2023-03-22T16:21:00Z">
              <w:r w:rsidRPr="00DC2757">
                <w:rPr>
                  <w:rFonts w:ascii="Calibri" w:eastAsia="Times New Roman" w:hAnsi="Calibri" w:cs="Calibri"/>
                  <w:color w:val="000000"/>
                  <w:sz w:val="20"/>
                  <w:szCs w:val="20"/>
                </w:rPr>
                <w:t>ENSG00000181322.15</w:t>
              </w:r>
            </w:ins>
          </w:p>
        </w:tc>
        <w:tc>
          <w:tcPr>
            <w:tcW w:w="0" w:type="auto"/>
            <w:tcBorders>
              <w:top w:val="nil"/>
              <w:left w:val="nil"/>
              <w:bottom w:val="nil"/>
              <w:right w:val="nil"/>
            </w:tcBorders>
            <w:shd w:val="clear" w:color="auto" w:fill="auto"/>
            <w:noWrap/>
            <w:vAlign w:val="bottom"/>
            <w:hideMark/>
          </w:tcPr>
          <w:p w14:paraId="5F8F6890" w14:textId="77777777" w:rsidR="00DC2757" w:rsidRPr="00DC2757" w:rsidRDefault="00DC2757" w:rsidP="00DC2757">
            <w:pPr>
              <w:spacing w:after="0" w:line="240" w:lineRule="auto"/>
              <w:rPr>
                <w:ins w:id="3185" w:author="Commodore, Sarah" w:date="2023-03-22T16:21:00Z"/>
                <w:rFonts w:ascii="Calibri" w:eastAsia="Times New Roman" w:hAnsi="Calibri" w:cs="Calibri"/>
                <w:color w:val="000000"/>
                <w:sz w:val="20"/>
                <w:szCs w:val="20"/>
              </w:rPr>
            </w:pPr>
            <w:ins w:id="3186" w:author="Commodore, Sarah" w:date="2023-03-22T16:21:00Z">
              <w:r w:rsidRPr="00DC2757">
                <w:rPr>
                  <w:rFonts w:ascii="Calibri" w:eastAsia="Times New Roman" w:hAnsi="Calibri" w:cs="Calibri"/>
                  <w:color w:val="000000"/>
                  <w:sz w:val="20"/>
                  <w:szCs w:val="20"/>
                </w:rPr>
                <w:t>NME9</w:t>
              </w:r>
            </w:ins>
          </w:p>
        </w:tc>
        <w:tc>
          <w:tcPr>
            <w:tcW w:w="0" w:type="auto"/>
            <w:tcBorders>
              <w:top w:val="nil"/>
              <w:left w:val="nil"/>
              <w:bottom w:val="nil"/>
              <w:right w:val="nil"/>
            </w:tcBorders>
            <w:shd w:val="clear" w:color="auto" w:fill="auto"/>
            <w:noWrap/>
            <w:vAlign w:val="bottom"/>
            <w:hideMark/>
          </w:tcPr>
          <w:p w14:paraId="1BAB358E" w14:textId="77777777" w:rsidR="00DC2757" w:rsidRPr="00DC2757" w:rsidRDefault="00DC2757" w:rsidP="00DC2757">
            <w:pPr>
              <w:spacing w:after="0" w:line="240" w:lineRule="auto"/>
              <w:jc w:val="center"/>
              <w:rPr>
                <w:ins w:id="3187" w:author="Commodore, Sarah" w:date="2023-03-22T16:21:00Z"/>
                <w:rFonts w:ascii="Calibri" w:eastAsia="Times New Roman" w:hAnsi="Calibri" w:cs="Calibri"/>
                <w:color w:val="000000"/>
                <w:sz w:val="20"/>
                <w:szCs w:val="20"/>
              </w:rPr>
            </w:pPr>
            <w:ins w:id="318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3248E1" w14:textId="77777777" w:rsidR="00DC2757" w:rsidRPr="00DC2757" w:rsidRDefault="00DC2757" w:rsidP="00DC2757">
            <w:pPr>
              <w:spacing w:after="0" w:line="240" w:lineRule="auto"/>
              <w:jc w:val="center"/>
              <w:rPr>
                <w:ins w:id="3189" w:author="Commodore, Sarah" w:date="2023-03-22T16:21:00Z"/>
                <w:rFonts w:ascii="Calibri" w:eastAsia="Times New Roman" w:hAnsi="Calibri" w:cs="Calibri"/>
                <w:color w:val="000000"/>
                <w:sz w:val="20"/>
                <w:szCs w:val="20"/>
              </w:rPr>
            </w:pPr>
            <w:ins w:id="3190"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2E228D5F" w14:textId="77777777" w:rsidR="00DC2757" w:rsidRPr="00DC2757" w:rsidRDefault="00DC2757" w:rsidP="00DC2757">
            <w:pPr>
              <w:spacing w:after="0" w:line="240" w:lineRule="auto"/>
              <w:jc w:val="center"/>
              <w:rPr>
                <w:ins w:id="3191" w:author="Commodore, Sarah" w:date="2023-03-22T16:21:00Z"/>
                <w:rFonts w:ascii="Calibri" w:eastAsia="Times New Roman" w:hAnsi="Calibri" w:cs="Calibri"/>
                <w:color w:val="000000"/>
                <w:sz w:val="20"/>
                <w:szCs w:val="20"/>
              </w:rPr>
            </w:pPr>
            <w:ins w:id="3192"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E9640BC" w14:textId="77777777" w:rsidR="00DC2757" w:rsidRPr="00DC2757" w:rsidRDefault="00DC2757" w:rsidP="00DC2757">
            <w:pPr>
              <w:spacing w:after="0" w:line="240" w:lineRule="auto"/>
              <w:jc w:val="center"/>
              <w:rPr>
                <w:ins w:id="3193" w:author="Commodore, Sarah" w:date="2023-03-22T16:21:00Z"/>
                <w:rFonts w:ascii="Calibri" w:eastAsia="Times New Roman" w:hAnsi="Calibri" w:cs="Calibri"/>
                <w:color w:val="FF0000"/>
                <w:sz w:val="20"/>
                <w:szCs w:val="20"/>
              </w:rPr>
            </w:pPr>
            <w:ins w:id="3194" w:author="Commodore, Sarah" w:date="2023-03-22T16:21:00Z">
              <w:r w:rsidRPr="00DC2757">
                <w:rPr>
                  <w:rFonts w:ascii="Calibri" w:eastAsia="Times New Roman" w:hAnsi="Calibri" w:cs="Calibri"/>
                  <w:color w:val="FF0000"/>
                  <w:sz w:val="20"/>
                  <w:szCs w:val="20"/>
                </w:rPr>
                <w:t>*</w:t>
              </w:r>
            </w:ins>
          </w:p>
        </w:tc>
      </w:tr>
      <w:tr w:rsidR="00DC2757" w:rsidRPr="00DC2757" w14:paraId="4622519B" w14:textId="77777777" w:rsidTr="00DC2757">
        <w:trPr>
          <w:trHeight w:val="260"/>
          <w:ins w:id="3195" w:author="Commodore, Sarah" w:date="2023-03-22T16:21:00Z"/>
        </w:trPr>
        <w:tc>
          <w:tcPr>
            <w:tcW w:w="0" w:type="auto"/>
            <w:tcBorders>
              <w:top w:val="nil"/>
              <w:left w:val="nil"/>
              <w:bottom w:val="nil"/>
              <w:right w:val="nil"/>
            </w:tcBorders>
            <w:shd w:val="clear" w:color="auto" w:fill="auto"/>
            <w:noWrap/>
            <w:vAlign w:val="bottom"/>
            <w:hideMark/>
          </w:tcPr>
          <w:p w14:paraId="28F1A3EF" w14:textId="77777777" w:rsidR="00DC2757" w:rsidRPr="00DC2757" w:rsidRDefault="00DC2757" w:rsidP="00DC2757">
            <w:pPr>
              <w:spacing w:after="0" w:line="240" w:lineRule="auto"/>
              <w:rPr>
                <w:ins w:id="3196" w:author="Commodore, Sarah" w:date="2023-03-22T16:21:00Z"/>
                <w:rFonts w:ascii="Calibri" w:eastAsia="Times New Roman" w:hAnsi="Calibri" w:cs="Calibri"/>
                <w:color w:val="000000"/>
                <w:sz w:val="20"/>
                <w:szCs w:val="20"/>
              </w:rPr>
            </w:pPr>
            <w:ins w:id="3197" w:author="Commodore, Sarah" w:date="2023-03-22T16:21:00Z">
              <w:r w:rsidRPr="00DC2757">
                <w:rPr>
                  <w:rFonts w:ascii="Calibri" w:eastAsia="Times New Roman" w:hAnsi="Calibri" w:cs="Calibri"/>
                  <w:color w:val="000000"/>
                  <w:sz w:val="20"/>
                  <w:szCs w:val="20"/>
                </w:rPr>
                <w:t>ENSG00000178233.18</w:t>
              </w:r>
            </w:ins>
          </w:p>
        </w:tc>
        <w:tc>
          <w:tcPr>
            <w:tcW w:w="0" w:type="auto"/>
            <w:tcBorders>
              <w:top w:val="nil"/>
              <w:left w:val="nil"/>
              <w:bottom w:val="nil"/>
              <w:right w:val="nil"/>
            </w:tcBorders>
            <w:shd w:val="clear" w:color="auto" w:fill="auto"/>
            <w:noWrap/>
            <w:vAlign w:val="bottom"/>
            <w:hideMark/>
          </w:tcPr>
          <w:p w14:paraId="592AE0B0" w14:textId="77777777" w:rsidR="00DC2757" w:rsidRPr="00DC2757" w:rsidRDefault="00DC2757" w:rsidP="00DC2757">
            <w:pPr>
              <w:spacing w:after="0" w:line="240" w:lineRule="auto"/>
              <w:rPr>
                <w:ins w:id="3198" w:author="Commodore, Sarah" w:date="2023-03-22T16:21:00Z"/>
                <w:rFonts w:ascii="Calibri" w:eastAsia="Times New Roman" w:hAnsi="Calibri" w:cs="Calibri"/>
                <w:color w:val="000000"/>
                <w:sz w:val="20"/>
                <w:szCs w:val="20"/>
              </w:rPr>
            </w:pPr>
            <w:ins w:id="3199" w:author="Commodore, Sarah" w:date="2023-03-22T16:21:00Z">
              <w:r w:rsidRPr="00DC2757">
                <w:rPr>
                  <w:rFonts w:ascii="Calibri" w:eastAsia="Times New Roman" w:hAnsi="Calibri" w:cs="Calibri"/>
                  <w:color w:val="000000"/>
                  <w:sz w:val="20"/>
                  <w:szCs w:val="20"/>
                </w:rPr>
                <w:t>TMEM151B</w:t>
              </w:r>
            </w:ins>
          </w:p>
        </w:tc>
        <w:tc>
          <w:tcPr>
            <w:tcW w:w="0" w:type="auto"/>
            <w:tcBorders>
              <w:top w:val="nil"/>
              <w:left w:val="nil"/>
              <w:bottom w:val="nil"/>
              <w:right w:val="nil"/>
            </w:tcBorders>
            <w:shd w:val="clear" w:color="auto" w:fill="auto"/>
            <w:noWrap/>
            <w:vAlign w:val="bottom"/>
            <w:hideMark/>
          </w:tcPr>
          <w:p w14:paraId="5CFAAA1C" w14:textId="77777777" w:rsidR="00DC2757" w:rsidRPr="00DC2757" w:rsidRDefault="00DC2757" w:rsidP="00DC2757">
            <w:pPr>
              <w:spacing w:after="0" w:line="240" w:lineRule="auto"/>
              <w:jc w:val="center"/>
              <w:rPr>
                <w:ins w:id="3200" w:author="Commodore, Sarah" w:date="2023-03-22T16:21:00Z"/>
                <w:rFonts w:ascii="Calibri" w:eastAsia="Times New Roman" w:hAnsi="Calibri" w:cs="Calibri"/>
                <w:color w:val="000000"/>
                <w:sz w:val="20"/>
                <w:szCs w:val="20"/>
              </w:rPr>
            </w:pPr>
            <w:ins w:id="320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5CDCC6" w14:textId="77777777" w:rsidR="00DC2757" w:rsidRPr="00DC2757" w:rsidRDefault="00DC2757" w:rsidP="00DC2757">
            <w:pPr>
              <w:spacing w:after="0" w:line="240" w:lineRule="auto"/>
              <w:jc w:val="center"/>
              <w:rPr>
                <w:ins w:id="3202" w:author="Commodore, Sarah" w:date="2023-03-22T16:21:00Z"/>
                <w:rFonts w:ascii="Calibri" w:eastAsia="Times New Roman" w:hAnsi="Calibri" w:cs="Calibri"/>
                <w:color w:val="000000"/>
                <w:sz w:val="20"/>
                <w:szCs w:val="20"/>
              </w:rPr>
            </w:pPr>
            <w:ins w:id="3203"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08E6148" w14:textId="77777777" w:rsidR="00DC2757" w:rsidRPr="00DC2757" w:rsidRDefault="00DC2757" w:rsidP="00DC2757">
            <w:pPr>
              <w:spacing w:after="0" w:line="240" w:lineRule="auto"/>
              <w:jc w:val="center"/>
              <w:rPr>
                <w:ins w:id="3204" w:author="Commodore, Sarah" w:date="2023-03-22T16:21:00Z"/>
                <w:rFonts w:ascii="Calibri" w:eastAsia="Times New Roman" w:hAnsi="Calibri" w:cs="Calibri"/>
                <w:color w:val="000000"/>
                <w:sz w:val="20"/>
                <w:szCs w:val="20"/>
              </w:rPr>
            </w:pPr>
            <w:ins w:id="3205"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513700B0" w14:textId="77777777" w:rsidR="00DC2757" w:rsidRPr="00DC2757" w:rsidRDefault="00DC2757" w:rsidP="00DC2757">
            <w:pPr>
              <w:spacing w:after="0" w:line="240" w:lineRule="auto"/>
              <w:jc w:val="center"/>
              <w:rPr>
                <w:ins w:id="3206" w:author="Commodore, Sarah" w:date="2023-03-22T16:21:00Z"/>
                <w:rFonts w:ascii="Calibri" w:eastAsia="Times New Roman" w:hAnsi="Calibri" w:cs="Calibri"/>
                <w:color w:val="FF0000"/>
                <w:sz w:val="20"/>
                <w:szCs w:val="20"/>
              </w:rPr>
            </w:pPr>
            <w:ins w:id="3207" w:author="Commodore, Sarah" w:date="2023-03-22T16:21:00Z">
              <w:r w:rsidRPr="00DC2757">
                <w:rPr>
                  <w:rFonts w:ascii="Calibri" w:eastAsia="Times New Roman" w:hAnsi="Calibri" w:cs="Calibri"/>
                  <w:color w:val="FF0000"/>
                  <w:sz w:val="20"/>
                  <w:szCs w:val="20"/>
                </w:rPr>
                <w:t>*</w:t>
              </w:r>
            </w:ins>
          </w:p>
        </w:tc>
      </w:tr>
      <w:tr w:rsidR="00DC2757" w:rsidRPr="00DC2757" w14:paraId="18D28B2C" w14:textId="77777777" w:rsidTr="00DC2757">
        <w:trPr>
          <w:trHeight w:val="260"/>
          <w:ins w:id="3208" w:author="Commodore, Sarah" w:date="2023-03-22T16:21:00Z"/>
        </w:trPr>
        <w:tc>
          <w:tcPr>
            <w:tcW w:w="0" w:type="auto"/>
            <w:tcBorders>
              <w:top w:val="nil"/>
              <w:left w:val="nil"/>
              <w:bottom w:val="nil"/>
              <w:right w:val="nil"/>
            </w:tcBorders>
            <w:shd w:val="clear" w:color="auto" w:fill="auto"/>
            <w:noWrap/>
            <w:vAlign w:val="bottom"/>
            <w:hideMark/>
          </w:tcPr>
          <w:p w14:paraId="2DA16FD7" w14:textId="77777777" w:rsidR="00DC2757" w:rsidRPr="00DC2757" w:rsidRDefault="00DC2757" w:rsidP="00DC2757">
            <w:pPr>
              <w:spacing w:after="0" w:line="240" w:lineRule="auto"/>
              <w:rPr>
                <w:ins w:id="3209" w:author="Commodore, Sarah" w:date="2023-03-22T16:21:00Z"/>
                <w:rFonts w:ascii="Calibri" w:eastAsia="Times New Roman" w:hAnsi="Calibri" w:cs="Calibri"/>
                <w:color w:val="000000"/>
                <w:sz w:val="20"/>
                <w:szCs w:val="20"/>
              </w:rPr>
            </w:pPr>
            <w:ins w:id="3210" w:author="Commodore, Sarah" w:date="2023-03-22T16:21:00Z">
              <w:r w:rsidRPr="00DC2757">
                <w:rPr>
                  <w:rFonts w:ascii="Calibri" w:eastAsia="Times New Roman" w:hAnsi="Calibri" w:cs="Calibri"/>
                  <w:color w:val="000000"/>
                  <w:sz w:val="20"/>
                  <w:szCs w:val="20"/>
                </w:rPr>
                <w:t>ENSG00000186976.15</w:t>
              </w:r>
            </w:ins>
          </w:p>
        </w:tc>
        <w:tc>
          <w:tcPr>
            <w:tcW w:w="0" w:type="auto"/>
            <w:tcBorders>
              <w:top w:val="nil"/>
              <w:left w:val="nil"/>
              <w:bottom w:val="nil"/>
              <w:right w:val="nil"/>
            </w:tcBorders>
            <w:shd w:val="clear" w:color="auto" w:fill="auto"/>
            <w:noWrap/>
            <w:vAlign w:val="bottom"/>
            <w:hideMark/>
          </w:tcPr>
          <w:p w14:paraId="254C5E5A" w14:textId="77777777" w:rsidR="00DC2757" w:rsidRPr="00DC2757" w:rsidRDefault="00DC2757" w:rsidP="00DC2757">
            <w:pPr>
              <w:spacing w:after="0" w:line="240" w:lineRule="auto"/>
              <w:rPr>
                <w:ins w:id="3211" w:author="Commodore, Sarah" w:date="2023-03-22T16:21:00Z"/>
                <w:rFonts w:ascii="Calibri" w:eastAsia="Times New Roman" w:hAnsi="Calibri" w:cs="Calibri"/>
                <w:color w:val="000000"/>
                <w:sz w:val="20"/>
                <w:szCs w:val="20"/>
              </w:rPr>
            </w:pPr>
            <w:ins w:id="3212" w:author="Commodore, Sarah" w:date="2023-03-22T16:21:00Z">
              <w:r w:rsidRPr="00DC2757">
                <w:rPr>
                  <w:rFonts w:ascii="Calibri" w:eastAsia="Times New Roman" w:hAnsi="Calibri" w:cs="Calibri"/>
                  <w:color w:val="000000"/>
                  <w:sz w:val="20"/>
                  <w:szCs w:val="20"/>
                </w:rPr>
                <w:t>EFCAB6</w:t>
              </w:r>
            </w:ins>
          </w:p>
        </w:tc>
        <w:tc>
          <w:tcPr>
            <w:tcW w:w="0" w:type="auto"/>
            <w:tcBorders>
              <w:top w:val="nil"/>
              <w:left w:val="nil"/>
              <w:bottom w:val="nil"/>
              <w:right w:val="nil"/>
            </w:tcBorders>
            <w:shd w:val="clear" w:color="auto" w:fill="auto"/>
            <w:noWrap/>
            <w:vAlign w:val="bottom"/>
            <w:hideMark/>
          </w:tcPr>
          <w:p w14:paraId="7DCC74F7" w14:textId="77777777" w:rsidR="00DC2757" w:rsidRPr="00DC2757" w:rsidRDefault="00DC2757" w:rsidP="00DC2757">
            <w:pPr>
              <w:spacing w:after="0" w:line="240" w:lineRule="auto"/>
              <w:jc w:val="center"/>
              <w:rPr>
                <w:ins w:id="3213" w:author="Commodore, Sarah" w:date="2023-03-22T16:21:00Z"/>
                <w:rFonts w:ascii="Calibri" w:eastAsia="Times New Roman" w:hAnsi="Calibri" w:cs="Calibri"/>
                <w:color w:val="000000"/>
                <w:sz w:val="20"/>
                <w:szCs w:val="20"/>
              </w:rPr>
            </w:pPr>
            <w:ins w:id="321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B01281" w14:textId="77777777" w:rsidR="00DC2757" w:rsidRPr="00DC2757" w:rsidRDefault="00DC2757" w:rsidP="00DC2757">
            <w:pPr>
              <w:spacing w:after="0" w:line="240" w:lineRule="auto"/>
              <w:jc w:val="center"/>
              <w:rPr>
                <w:ins w:id="3215" w:author="Commodore, Sarah" w:date="2023-03-22T16:21:00Z"/>
                <w:rFonts w:ascii="Calibri" w:eastAsia="Times New Roman" w:hAnsi="Calibri" w:cs="Calibri"/>
                <w:color w:val="000000"/>
                <w:sz w:val="20"/>
                <w:szCs w:val="20"/>
              </w:rPr>
            </w:pPr>
            <w:ins w:id="3216" w:author="Commodore, Sarah" w:date="2023-03-22T16:21:00Z">
              <w:r w:rsidRPr="00DC2757">
                <w:rPr>
                  <w:rFonts w:ascii="Calibri" w:eastAsia="Times New Roman" w:hAnsi="Calibri" w:cs="Calibri"/>
                  <w:color w:val="000000"/>
                  <w:sz w:val="20"/>
                  <w:szCs w:val="20"/>
                </w:rPr>
                <w:t>1.0E-16</w:t>
              </w:r>
            </w:ins>
          </w:p>
        </w:tc>
        <w:tc>
          <w:tcPr>
            <w:tcW w:w="0" w:type="auto"/>
            <w:tcBorders>
              <w:top w:val="nil"/>
              <w:left w:val="nil"/>
              <w:bottom w:val="nil"/>
              <w:right w:val="nil"/>
            </w:tcBorders>
            <w:shd w:val="clear" w:color="auto" w:fill="auto"/>
            <w:noWrap/>
            <w:vAlign w:val="bottom"/>
            <w:hideMark/>
          </w:tcPr>
          <w:p w14:paraId="28C2B28F" w14:textId="77777777" w:rsidR="00DC2757" w:rsidRPr="00DC2757" w:rsidRDefault="00DC2757" w:rsidP="00DC2757">
            <w:pPr>
              <w:spacing w:after="0" w:line="240" w:lineRule="auto"/>
              <w:jc w:val="center"/>
              <w:rPr>
                <w:ins w:id="3217" w:author="Commodore, Sarah" w:date="2023-03-22T16:21:00Z"/>
                <w:rFonts w:ascii="Calibri" w:eastAsia="Times New Roman" w:hAnsi="Calibri" w:cs="Calibri"/>
                <w:color w:val="000000"/>
                <w:sz w:val="20"/>
                <w:szCs w:val="20"/>
              </w:rPr>
            </w:pPr>
            <w:ins w:id="3218" w:author="Commodore, Sarah" w:date="2023-03-22T16:21:00Z">
              <w:r w:rsidRPr="00DC2757">
                <w:rPr>
                  <w:rFonts w:ascii="Calibri" w:eastAsia="Times New Roman" w:hAnsi="Calibri" w:cs="Calibri"/>
                  <w:color w:val="000000"/>
                  <w:sz w:val="20"/>
                  <w:szCs w:val="20"/>
                </w:rPr>
                <w:t>1.2E-14</w:t>
              </w:r>
            </w:ins>
          </w:p>
        </w:tc>
        <w:tc>
          <w:tcPr>
            <w:tcW w:w="0" w:type="auto"/>
            <w:tcBorders>
              <w:top w:val="nil"/>
              <w:left w:val="nil"/>
              <w:bottom w:val="nil"/>
              <w:right w:val="nil"/>
            </w:tcBorders>
            <w:shd w:val="clear" w:color="auto" w:fill="auto"/>
            <w:noWrap/>
            <w:vAlign w:val="bottom"/>
            <w:hideMark/>
          </w:tcPr>
          <w:p w14:paraId="5048EDAB" w14:textId="77777777" w:rsidR="00DC2757" w:rsidRPr="00DC2757" w:rsidRDefault="00DC2757" w:rsidP="00DC2757">
            <w:pPr>
              <w:spacing w:after="0" w:line="240" w:lineRule="auto"/>
              <w:jc w:val="center"/>
              <w:rPr>
                <w:ins w:id="3219" w:author="Commodore, Sarah" w:date="2023-03-22T16:21:00Z"/>
                <w:rFonts w:ascii="Calibri" w:eastAsia="Times New Roman" w:hAnsi="Calibri" w:cs="Calibri"/>
                <w:color w:val="FF0000"/>
                <w:sz w:val="20"/>
                <w:szCs w:val="20"/>
              </w:rPr>
            </w:pPr>
            <w:ins w:id="3220" w:author="Commodore, Sarah" w:date="2023-03-22T16:21:00Z">
              <w:r w:rsidRPr="00DC2757">
                <w:rPr>
                  <w:rFonts w:ascii="Calibri" w:eastAsia="Times New Roman" w:hAnsi="Calibri" w:cs="Calibri"/>
                  <w:color w:val="FF0000"/>
                  <w:sz w:val="20"/>
                  <w:szCs w:val="20"/>
                </w:rPr>
                <w:t>*</w:t>
              </w:r>
            </w:ins>
          </w:p>
        </w:tc>
      </w:tr>
      <w:tr w:rsidR="00DC2757" w:rsidRPr="00DC2757" w14:paraId="4131E5A8" w14:textId="77777777" w:rsidTr="00DC2757">
        <w:trPr>
          <w:trHeight w:val="260"/>
          <w:ins w:id="3221" w:author="Commodore, Sarah" w:date="2023-03-22T16:21:00Z"/>
        </w:trPr>
        <w:tc>
          <w:tcPr>
            <w:tcW w:w="0" w:type="auto"/>
            <w:tcBorders>
              <w:top w:val="nil"/>
              <w:left w:val="nil"/>
              <w:bottom w:val="nil"/>
              <w:right w:val="nil"/>
            </w:tcBorders>
            <w:shd w:val="clear" w:color="auto" w:fill="auto"/>
            <w:noWrap/>
            <w:vAlign w:val="bottom"/>
            <w:hideMark/>
          </w:tcPr>
          <w:p w14:paraId="6031C67D" w14:textId="77777777" w:rsidR="00DC2757" w:rsidRPr="00DC2757" w:rsidRDefault="00DC2757" w:rsidP="00DC2757">
            <w:pPr>
              <w:spacing w:after="0" w:line="240" w:lineRule="auto"/>
              <w:rPr>
                <w:ins w:id="3222" w:author="Commodore, Sarah" w:date="2023-03-22T16:21:00Z"/>
                <w:rFonts w:ascii="Calibri" w:eastAsia="Times New Roman" w:hAnsi="Calibri" w:cs="Calibri"/>
                <w:color w:val="000000"/>
                <w:sz w:val="20"/>
                <w:szCs w:val="20"/>
              </w:rPr>
            </w:pPr>
            <w:ins w:id="3223" w:author="Commodore, Sarah" w:date="2023-03-22T16:21:00Z">
              <w:r w:rsidRPr="00DC2757">
                <w:rPr>
                  <w:rFonts w:ascii="Calibri" w:eastAsia="Times New Roman" w:hAnsi="Calibri" w:cs="Calibri"/>
                  <w:color w:val="000000"/>
                  <w:sz w:val="20"/>
                  <w:szCs w:val="20"/>
                </w:rPr>
                <w:t>ENSG00000166246.14</w:t>
              </w:r>
            </w:ins>
          </w:p>
        </w:tc>
        <w:tc>
          <w:tcPr>
            <w:tcW w:w="0" w:type="auto"/>
            <w:tcBorders>
              <w:top w:val="nil"/>
              <w:left w:val="nil"/>
              <w:bottom w:val="nil"/>
              <w:right w:val="nil"/>
            </w:tcBorders>
            <w:shd w:val="clear" w:color="auto" w:fill="auto"/>
            <w:noWrap/>
            <w:vAlign w:val="bottom"/>
            <w:hideMark/>
          </w:tcPr>
          <w:p w14:paraId="70988964" w14:textId="77777777" w:rsidR="00DC2757" w:rsidRPr="00DC2757" w:rsidRDefault="00DC2757" w:rsidP="00DC2757">
            <w:pPr>
              <w:spacing w:after="0" w:line="240" w:lineRule="auto"/>
              <w:rPr>
                <w:ins w:id="3224" w:author="Commodore, Sarah" w:date="2023-03-22T16:21:00Z"/>
                <w:rFonts w:ascii="Calibri" w:eastAsia="Times New Roman" w:hAnsi="Calibri" w:cs="Calibri"/>
                <w:color w:val="000000"/>
                <w:sz w:val="20"/>
                <w:szCs w:val="20"/>
              </w:rPr>
            </w:pPr>
            <w:ins w:id="3225" w:author="Commodore, Sarah" w:date="2023-03-22T16:21:00Z">
              <w:r w:rsidRPr="00DC2757">
                <w:rPr>
                  <w:rFonts w:ascii="Calibri" w:eastAsia="Times New Roman" w:hAnsi="Calibri" w:cs="Calibri"/>
                  <w:color w:val="000000"/>
                  <w:sz w:val="20"/>
                  <w:szCs w:val="20"/>
                </w:rPr>
                <w:t>C16orf71</w:t>
              </w:r>
            </w:ins>
          </w:p>
        </w:tc>
        <w:tc>
          <w:tcPr>
            <w:tcW w:w="0" w:type="auto"/>
            <w:tcBorders>
              <w:top w:val="nil"/>
              <w:left w:val="nil"/>
              <w:bottom w:val="nil"/>
              <w:right w:val="nil"/>
            </w:tcBorders>
            <w:shd w:val="clear" w:color="auto" w:fill="auto"/>
            <w:noWrap/>
            <w:vAlign w:val="bottom"/>
            <w:hideMark/>
          </w:tcPr>
          <w:p w14:paraId="26DBB552" w14:textId="77777777" w:rsidR="00DC2757" w:rsidRPr="00DC2757" w:rsidRDefault="00DC2757" w:rsidP="00DC2757">
            <w:pPr>
              <w:spacing w:after="0" w:line="240" w:lineRule="auto"/>
              <w:jc w:val="center"/>
              <w:rPr>
                <w:ins w:id="3226" w:author="Commodore, Sarah" w:date="2023-03-22T16:21:00Z"/>
                <w:rFonts w:ascii="Calibri" w:eastAsia="Times New Roman" w:hAnsi="Calibri" w:cs="Calibri"/>
                <w:color w:val="000000"/>
                <w:sz w:val="20"/>
                <w:szCs w:val="20"/>
              </w:rPr>
            </w:pPr>
            <w:ins w:id="322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C7C528" w14:textId="77777777" w:rsidR="00DC2757" w:rsidRPr="00DC2757" w:rsidRDefault="00DC2757" w:rsidP="00DC2757">
            <w:pPr>
              <w:spacing w:after="0" w:line="240" w:lineRule="auto"/>
              <w:jc w:val="center"/>
              <w:rPr>
                <w:ins w:id="3228" w:author="Commodore, Sarah" w:date="2023-03-22T16:21:00Z"/>
                <w:rFonts w:ascii="Calibri" w:eastAsia="Times New Roman" w:hAnsi="Calibri" w:cs="Calibri"/>
                <w:color w:val="000000"/>
                <w:sz w:val="20"/>
                <w:szCs w:val="20"/>
              </w:rPr>
            </w:pPr>
            <w:ins w:id="3229" w:author="Commodore, Sarah" w:date="2023-03-22T16:21:00Z">
              <w:r w:rsidRPr="00DC2757">
                <w:rPr>
                  <w:rFonts w:ascii="Calibri" w:eastAsia="Times New Roman" w:hAnsi="Calibri" w:cs="Calibri"/>
                  <w:color w:val="000000"/>
                  <w:sz w:val="20"/>
                  <w:szCs w:val="20"/>
                </w:rPr>
                <w:t>3.5E-16</w:t>
              </w:r>
            </w:ins>
          </w:p>
        </w:tc>
        <w:tc>
          <w:tcPr>
            <w:tcW w:w="0" w:type="auto"/>
            <w:tcBorders>
              <w:top w:val="nil"/>
              <w:left w:val="nil"/>
              <w:bottom w:val="nil"/>
              <w:right w:val="nil"/>
            </w:tcBorders>
            <w:shd w:val="clear" w:color="auto" w:fill="auto"/>
            <w:noWrap/>
            <w:vAlign w:val="bottom"/>
            <w:hideMark/>
          </w:tcPr>
          <w:p w14:paraId="6BE37C7A" w14:textId="77777777" w:rsidR="00DC2757" w:rsidRPr="00DC2757" w:rsidRDefault="00DC2757" w:rsidP="00DC2757">
            <w:pPr>
              <w:spacing w:after="0" w:line="240" w:lineRule="auto"/>
              <w:jc w:val="center"/>
              <w:rPr>
                <w:ins w:id="3230" w:author="Commodore, Sarah" w:date="2023-03-22T16:21:00Z"/>
                <w:rFonts w:ascii="Calibri" w:eastAsia="Times New Roman" w:hAnsi="Calibri" w:cs="Calibri"/>
                <w:color w:val="000000"/>
                <w:sz w:val="20"/>
                <w:szCs w:val="20"/>
              </w:rPr>
            </w:pPr>
            <w:ins w:id="3231" w:author="Commodore, Sarah" w:date="2023-03-22T16:21:00Z">
              <w:r w:rsidRPr="00DC2757">
                <w:rPr>
                  <w:rFonts w:ascii="Calibri" w:eastAsia="Times New Roman" w:hAnsi="Calibri" w:cs="Calibri"/>
                  <w:color w:val="000000"/>
                  <w:sz w:val="20"/>
                  <w:szCs w:val="20"/>
                </w:rPr>
                <w:t>3.7E-14</w:t>
              </w:r>
            </w:ins>
          </w:p>
        </w:tc>
        <w:tc>
          <w:tcPr>
            <w:tcW w:w="0" w:type="auto"/>
            <w:tcBorders>
              <w:top w:val="nil"/>
              <w:left w:val="nil"/>
              <w:bottom w:val="nil"/>
              <w:right w:val="nil"/>
            </w:tcBorders>
            <w:shd w:val="clear" w:color="auto" w:fill="auto"/>
            <w:noWrap/>
            <w:vAlign w:val="bottom"/>
            <w:hideMark/>
          </w:tcPr>
          <w:p w14:paraId="112B3235" w14:textId="77777777" w:rsidR="00DC2757" w:rsidRPr="00DC2757" w:rsidRDefault="00DC2757" w:rsidP="00DC2757">
            <w:pPr>
              <w:spacing w:after="0" w:line="240" w:lineRule="auto"/>
              <w:jc w:val="center"/>
              <w:rPr>
                <w:ins w:id="3232" w:author="Commodore, Sarah" w:date="2023-03-22T16:21:00Z"/>
                <w:rFonts w:ascii="Calibri" w:eastAsia="Times New Roman" w:hAnsi="Calibri" w:cs="Calibri"/>
                <w:color w:val="FF0000"/>
                <w:sz w:val="20"/>
                <w:szCs w:val="20"/>
              </w:rPr>
            </w:pPr>
            <w:ins w:id="3233" w:author="Commodore, Sarah" w:date="2023-03-22T16:21:00Z">
              <w:r w:rsidRPr="00DC2757">
                <w:rPr>
                  <w:rFonts w:ascii="Calibri" w:eastAsia="Times New Roman" w:hAnsi="Calibri" w:cs="Calibri"/>
                  <w:color w:val="FF0000"/>
                  <w:sz w:val="20"/>
                  <w:szCs w:val="20"/>
                </w:rPr>
                <w:t>*</w:t>
              </w:r>
            </w:ins>
          </w:p>
        </w:tc>
      </w:tr>
      <w:tr w:rsidR="00DC2757" w:rsidRPr="00DC2757" w14:paraId="4FDDF539" w14:textId="77777777" w:rsidTr="00DC2757">
        <w:trPr>
          <w:trHeight w:val="260"/>
          <w:ins w:id="3234" w:author="Commodore, Sarah" w:date="2023-03-22T16:21:00Z"/>
        </w:trPr>
        <w:tc>
          <w:tcPr>
            <w:tcW w:w="0" w:type="auto"/>
            <w:tcBorders>
              <w:top w:val="nil"/>
              <w:left w:val="nil"/>
              <w:bottom w:val="nil"/>
              <w:right w:val="nil"/>
            </w:tcBorders>
            <w:shd w:val="clear" w:color="auto" w:fill="auto"/>
            <w:noWrap/>
            <w:vAlign w:val="bottom"/>
            <w:hideMark/>
          </w:tcPr>
          <w:p w14:paraId="32444608" w14:textId="77777777" w:rsidR="00DC2757" w:rsidRPr="00DC2757" w:rsidRDefault="00DC2757" w:rsidP="00DC2757">
            <w:pPr>
              <w:spacing w:after="0" w:line="240" w:lineRule="auto"/>
              <w:rPr>
                <w:ins w:id="3235" w:author="Commodore, Sarah" w:date="2023-03-22T16:21:00Z"/>
                <w:rFonts w:ascii="Calibri" w:eastAsia="Times New Roman" w:hAnsi="Calibri" w:cs="Calibri"/>
                <w:color w:val="000000"/>
                <w:sz w:val="20"/>
                <w:szCs w:val="20"/>
              </w:rPr>
            </w:pPr>
            <w:ins w:id="3236" w:author="Commodore, Sarah" w:date="2023-03-22T16:21:00Z">
              <w:r w:rsidRPr="00DC2757">
                <w:rPr>
                  <w:rFonts w:ascii="Calibri" w:eastAsia="Times New Roman" w:hAnsi="Calibri" w:cs="Calibri"/>
                  <w:color w:val="000000"/>
                  <w:sz w:val="20"/>
                  <w:szCs w:val="20"/>
                </w:rPr>
                <w:t>ENSG00000287600.1</w:t>
              </w:r>
            </w:ins>
          </w:p>
        </w:tc>
        <w:tc>
          <w:tcPr>
            <w:tcW w:w="0" w:type="auto"/>
            <w:tcBorders>
              <w:top w:val="nil"/>
              <w:left w:val="nil"/>
              <w:bottom w:val="nil"/>
              <w:right w:val="nil"/>
            </w:tcBorders>
            <w:shd w:val="clear" w:color="auto" w:fill="auto"/>
            <w:noWrap/>
            <w:vAlign w:val="bottom"/>
            <w:hideMark/>
          </w:tcPr>
          <w:p w14:paraId="003F7F3F" w14:textId="77777777" w:rsidR="00DC2757" w:rsidRPr="00DC2757" w:rsidRDefault="00DC2757" w:rsidP="00DC2757">
            <w:pPr>
              <w:spacing w:after="0" w:line="240" w:lineRule="auto"/>
              <w:rPr>
                <w:ins w:id="3237" w:author="Commodore, Sarah" w:date="2023-03-22T16:21:00Z"/>
                <w:rFonts w:ascii="Calibri" w:eastAsia="Times New Roman" w:hAnsi="Calibri" w:cs="Calibri"/>
                <w:color w:val="000000"/>
                <w:sz w:val="20"/>
                <w:szCs w:val="20"/>
              </w:rPr>
            </w:pPr>
            <w:ins w:id="3238" w:author="Commodore, Sarah" w:date="2023-03-22T16:21:00Z">
              <w:r w:rsidRPr="00DC2757">
                <w:rPr>
                  <w:rFonts w:ascii="Calibri" w:eastAsia="Times New Roman" w:hAnsi="Calibri" w:cs="Calibri"/>
                  <w:color w:val="000000"/>
                  <w:sz w:val="20"/>
                  <w:szCs w:val="20"/>
                </w:rPr>
                <w:t>AC122719.3</w:t>
              </w:r>
            </w:ins>
          </w:p>
        </w:tc>
        <w:tc>
          <w:tcPr>
            <w:tcW w:w="0" w:type="auto"/>
            <w:tcBorders>
              <w:top w:val="nil"/>
              <w:left w:val="nil"/>
              <w:bottom w:val="nil"/>
              <w:right w:val="nil"/>
            </w:tcBorders>
            <w:shd w:val="clear" w:color="auto" w:fill="auto"/>
            <w:noWrap/>
            <w:vAlign w:val="bottom"/>
            <w:hideMark/>
          </w:tcPr>
          <w:p w14:paraId="1F013B4D" w14:textId="77777777" w:rsidR="00DC2757" w:rsidRPr="00DC2757" w:rsidRDefault="00DC2757" w:rsidP="00DC2757">
            <w:pPr>
              <w:spacing w:after="0" w:line="240" w:lineRule="auto"/>
              <w:jc w:val="center"/>
              <w:rPr>
                <w:ins w:id="3239" w:author="Commodore, Sarah" w:date="2023-03-22T16:21:00Z"/>
                <w:rFonts w:ascii="Calibri" w:eastAsia="Times New Roman" w:hAnsi="Calibri" w:cs="Calibri"/>
                <w:color w:val="000000"/>
                <w:sz w:val="20"/>
                <w:szCs w:val="20"/>
              </w:rPr>
            </w:pPr>
            <w:ins w:id="324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4CC149" w14:textId="77777777" w:rsidR="00DC2757" w:rsidRPr="00DC2757" w:rsidRDefault="00DC2757" w:rsidP="00DC2757">
            <w:pPr>
              <w:spacing w:after="0" w:line="240" w:lineRule="auto"/>
              <w:jc w:val="center"/>
              <w:rPr>
                <w:ins w:id="3241" w:author="Commodore, Sarah" w:date="2023-03-22T16:21:00Z"/>
                <w:rFonts w:ascii="Calibri" w:eastAsia="Times New Roman" w:hAnsi="Calibri" w:cs="Calibri"/>
                <w:color w:val="000000"/>
                <w:sz w:val="20"/>
                <w:szCs w:val="20"/>
              </w:rPr>
            </w:pPr>
            <w:ins w:id="3242"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49FB3E2" w14:textId="77777777" w:rsidR="00DC2757" w:rsidRPr="00DC2757" w:rsidRDefault="00DC2757" w:rsidP="00DC2757">
            <w:pPr>
              <w:spacing w:after="0" w:line="240" w:lineRule="auto"/>
              <w:jc w:val="center"/>
              <w:rPr>
                <w:ins w:id="3243" w:author="Commodore, Sarah" w:date="2023-03-22T16:21:00Z"/>
                <w:rFonts w:ascii="Calibri" w:eastAsia="Times New Roman" w:hAnsi="Calibri" w:cs="Calibri"/>
                <w:color w:val="000000"/>
                <w:sz w:val="20"/>
                <w:szCs w:val="20"/>
              </w:rPr>
            </w:pPr>
            <w:ins w:id="3244"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0DC4BEF2" w14:textId="77777777" w:rsidR="00DC2757" w:rsidRPr="00DC2757" w:rsidRDefault="00DC2757" w:rsidP="00DC2757">
            <w:pPr>
              <w:spacing w:after="0" w:line="240" w:lineRule="auto"/>
              <w:jc w:val="center"/>
              <w:rPr>
                <w:ins w:id="3245" w:author="Commodore, Sarah" w:date="2023-03-22T16:21:00Z"/>
                <w:rFonts w:ascii="Calibri" w:eastAsia="Times New Roman" w:hAnsi="Calibri" w:cs="Calibri"/>
                <w:color w:val="FF0000"/>
                <w:sz w:val="20"/>
                <w:szCs w:val="20"/>
              </w:rPr>
            </w:pPr>
            <w:ins w:id="3246" w:author="Commodore, Sarah" w:date="2023-03-22T16:21:00Z">
              <w:r w:rsidRPr="00DC2757">
                <w:rPr>
                  <w:rFonts w:ascii="Calibri" w:eastAsia="Times New Roman" w:hAnsi="Calibri" w:cs="Calibri"/>
                  <w:color w:val="FF0000"/>
                  <w:sz w:val="20"/>
                  <w:szCs w:val="20"/>
                </w:rPr>
                <w:t>*</w:t>
              </w:r>
            </w:ins>
          </w:p>
        </w:tc>
      </w:tr>
      <w:tr w:rsidR="00DC2757" w:rsidRPr="00DC2757" w14:paraId="1A3DEC16" w14:textId="77777777" w:rsidTr="00DC2757">
        <w:trPr>
          <w:trHeight w:val="260"/>
          <w:ins w:id="3247" w:author="Commodore, Sarah" w:date="2023-03-22T16:21:00Z"/>
        </w:trPr>
        <w:tc>
          <w:tcPr>
            <w:tcW w:w="0" w:type="auto"/>
            <w:tcBorders>
              <w:top w:val="nil"/>
              <w:left w:val="nil"/>
              <w:bottom w:val="nil"/>
              <w:right w:val="nil"/>
            </w:tcBorders>
            <w:shd w:val="clear" w:color="auto" w:fill="auto"/>
            <w:noWrap/>
            <w:vAlign w:val="bottom"/>
            <w:hideMark/>
          </w:tcPr>
          <w:p w14:paraId="1115651A" w14:textId="77777777" w:rsidR="00DC2757" w:rsidRPr="00DC2757" w:rsidRDefault="00DC2757" w:rsidP="00DC2757">
            <w:pPr>
              <w:spacing w:after="0" w:line="240" w:lineRule="auto"/>
              <w:rPr>
                <w:ins w:id="3248" w:author="Commodore, Sarah" w:date="2023-03-22T16:21:00Z"/>
                <w:rFonts w:ascii="Calibri" w:eastAsia="Times New Roman" w:hAnsi="Calibri" w:cs="Calibri"/>
                <w:color w:val="000000"/>
                <w:sz w:val="20"/>
                <w:szCs w:val="20"/>
              </w:rPr>
            </w:pPr>
            <w:ins w:id="3249" w:author="Commodore, Sarah" w:date="2023-03-22T16:21:00Z">
              <w:r w:rsidRPr="00DC2757">
                <w:rPr>
                  <w:rFonts w:ascii="Calibri" w:eastAsia="Times New Roman" w:hAnsi="Calibri" w:cs="Calibri"/>
                  <w:color w:val="000000"/>
                  <w:sz w:val="20"/>
                  <w:szCs w:val="20"/>
                </w:rPr>
                <w:t>ENSG00000231533.2</w:t>
              </w:r>
            </w:ins>
          </w:p>
        </w:tc>
        <w:tc>
          <w:tcPr>
            <w:tcW w:w="0" w:type="auto"/>
            <w:tcBorders>
              <w:top w:val="nil"/>
              <w:left w:val="nil"/>
              <w:bottom w:val="nil"/>
              <w:right w:val="nil"/>
            </w:tcBorders>
            <w:shd w:val="clear" w:color="auto" w:fill="auto"/>
            <w:noWrap/>
            <w:vAlign w:val="bottom"/>
            <w:hideMark/>
          </w:tcPr>
          <w:p w14:paraId="7CD43E4E" w14:textId="77777777" w:rsidR="00DC2757" w:rsidRPr="00DC2757" w:rsidRDefault="00DC2757" w:rsidP="00DC2757">
            <w:pPr>
              <w:spacing w:after="0" w:line="240" w:lineRule="auto"/>
              <w:rPr>
                <w:ins w:id="3250" w:author="Commodore, Sarah" w:date="2023-03-22T16:21:00Z"/>
                <w:rFonts w:ascii="Calibri" w:eastAsia="Times New Roman" w:hAnsi="Calibri" w:cs="Calibri"/>
                <w:color w:val="000000"/>
                <w:sz w:val="20"/>
                <w:szCs w:val="20"/>
              </w:rPr>
            </w:pPr>
            <w:ins w:id="3251" w:author="Commodore, Sarah" w:date="2023-03-22T16:21:00Z">
              <w:r w:rsidRPr="00DC2757">
                <w:rPr>
                  <w:rFonts w:ascii="Calibri" w:eastAsia="Times New Roman" w:hAnsi="Calibri" w:cs="Calibri"/>
                  <w:color w:val="000000"/>
                  <w:sz w:val="20"/>
                  <w:szCs w:val="20"/>
                </w:rPr>
                <w:t>AL391840.1</w:t>
              </w:r>
            </w:ins>
          </w:p>
        </w:tc>
        <w:tc>
          <w:tcPr>
            <w:tcW w:w="0" w:type="auto"/>
            <w:tcBorders>
              <w:top w:val="nil"/>
              <w:left w:val="nil"/>
              <w:bottom w:val="nil"/>
              <w:right w:val="nil"/>
            </w:tcBorders>
            <w:shd w:val="clear" w:color="auto" w:fill="auto"/>
            <w:noWrap/>
            <w:vAlign w:val="bottom"/>
            <w:hideMark/>
          </w:tcPr>
          <w:p w14:paraId="75672873" w14:textId="77777777" w:rsidR="00DC2757" w:rsidRPr="00DC2757" w:rsidRDefault="00DC2757" w:rsidP="00DC2757">
            <w:pPr>
              <w:spacing w:after="0" w:line="240" w:lineRule="auto"/>
              <w:jc w:val="center"/>
              <w:rPr>
                <w:ins w:id="3252" w:author="Commodore, Sarah" w:date="2023-03-22T16:21:00Z"/>
                <w:rFonts w:ascii="Calibri" w:eastAsia="Times New Roman" w:hAnsi="Calibri" w:cs="Calibri"/>
                <w:color w:val="000000"/>
                <w:sz w:val="20"/>
                <w:szCs w:val="20"/>
              </w:rPr>
            </w:pPr>
            <w:ins w:id="325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187B632" w14:textId="77777777" w:rsidR="00DC2757" w:rsidRPr="00DC2757" w:rsidRDefault="00DC2757" w:rsidP="00DC2757">
            <w:pPr>
              <w:spacing w:after="0" w:line="240" w:lineRule="auto"/>
              <w:jc w:val="center"/>
              <w:rPr>
                <w:ins w:id="3254" w:author="Commodore, Sarah" w:date="2023-03-22T16:21:00Z"/>
                <w:rFonts w:ascii="Calibri" w:eastAsia="Times New Roman" w:hAnsi="Calibri" w:cs="Calibri"/>
                <w:color w:val="000000"/>
                <w:sz w:val="20"/>
                <w:szCs w:val="20"/>
              </w:rPr>
            </w:pPr>
            <w:ins w:id="3255"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1E655DBB" w14:textId="77777777" w:rsidR="00DC2757" w:rsidRPr="00DC2757" w:rsidRDefault="00DC2757" w:rsidP="00DC2757">
            <w:pPr>
              <w:spacing w:after="0" w:line="240" w:lineRule="auto"/>
              <w:jc w:val="center"/>
              <w:rPr>
                <w:ins w:id="3256" w:author="Commodore, Sarah" w:date="2023-03-22T16:21:00Z"/>
                <w:rFonts w:ascii="Calibri" w:eastAsia="Times New Roman" w:hAnsi="Calibri" w:cs="Calibri"/>
                <w:color w:val="000000"/>
                <w:sz w:val="20"/>
                <w:szCs w:val="20"/>
              </w:rPr>
            </w:pPr>
            <w:ins w:id="3257" w:author="Commodore, Sarah" w:date="2023-03-22T16:21:00Z">
              <w:r w:rsidRPr="00DC2757">
                <w:rPr>
                  <w:rFonts w:ascii="Calibri" w:eastAsia="Times New Roman" w:hAnsi="Calibri" w:cs="Calibri"/>
                  <w:color w:val="000000"/>
                  <w:sz w:val="20"/>
                  <w:szCs w:val="20"/>
                </w:rPr>
                <w:t>4.4E-07</w:t>
              </w:r>
            </w:ins>
          </w:p>
        </w:tc>
        <w:tc>
          <w:tcPr>
            <w:tcW w:w="0" w:type="auto"/>
            <w:tcBorders>
              <w:top w:val="nil"/>
              <w:left w:val="nil"/>
              <w:bottom w:val="nil"/>
              <w:right w:val="nil"/>
            </w:tcBorders>
            <w:shd w:val="clear" w:color="auto" w:fill="auto"/>
            <w:noWrap/>
            <w:vAlign w:val="bottom"/>
            <w:hideMark/>
          </w:tcPr>
          <w:p w14:paraId="31C97FF0" w14:textId="77777777" w:rsidR="00DC2757" w:rsidRPr="00DC2757" w:rsidRDefault="00DC2757" w:rsidP="00DC2757">
            <w:pPr>
              <w:spacing w:after="0" w:line="240" w:lineRule="auto"/>
              <w:jc w:val="center"/>
              <w:rPr>
                <w:ins w:id="3258" w:author="Commodore, Sarah" w:date="2023-03-22T16:21:00Z"/>
                <w:rFonts w:ascii="Calibri" w:eastAsia="Times New Roman" w:hAnsi="Calibri" w:cs="Calibri"/>
                <w:color w:val="FF0000"/>
                <w:sz w:val="20"/>
                <w:szCs w:val="20"/>
              </w:rPr>
            </w:pPr>
            <w:ins w:id="3259" w:author="Commodore, Sarah" w:date="2023-03-22T16:21:00Z">
              <w:r w:rsidRPr="00DC2757">
                <w:rPr>
                  <w:rFonts w:ascii="Calibri" w:eastAsia="Times New Roman" w:hAnsi="Calibri" w:cs="Calibri"/>
                  <w:color w:val="FF0000"/>
                  <w:sz w:val="20"/>
                  <w:szCs w:val="20"/>
                </w:rPr>
                <w:t>*</w:t>
              </w:r>
            </w:ins>
          </w:p>
        </w:tc>
      </w:tr>
      <w:tr w:rsidR="00DC2757" w:rsidRPr="00DC2757" w14:paraId="2D55C122" w14:textId="77777777" w:rsidTr="00DC2757">
        <w:trPr>
          <w:trHeight w:val="260"/>
          <w:ins w:id="3260" w:author="Commodore, Sarah" w:date="2023-03-22T16:21:00Z"/>
        </w:trPr>
        <w:tc>
          <w:tcPr>
            <w:tcW w:w="0" w:type="auto"/>
            <w:tcBorders>
              <w:top w:val="nil"/>
              <w:left w:val="nil"/>
              <w:bottom w:val="nil"/>
              <w:right w:val="nil"/>
            </w:tcBorders>
            <w:shd w:val="clear" w:color="auto" w:fill="auto"/>
            <w:noWrap/>
            <w:vAlign w:val="bottom"/>
            <w:hideMark/>
          </w:tcPr>
          <w:p w14:paraId="5496CFEC" w14:textId="77777777" w:rsidR="00DC2757" w:rsidRPr="00DC2757" w:rsidRDefault="00DC2757" w:rsidP="00DC2757">
            <w:pPr>
              <w:spacing w:after="0" w:line="240" w:lineRule="auto"/>
              <w:rPr>
                <w:ins w:id="3261" w:author="Commodore, Sarah" w:date="2023-03-22T16:21:00Z"/>
                <w:rFonts w:ascii="Calibri" w:eastAsia="Times New Roman" w:hAnsi="Calibri" w:cs="Calibri"/>
                <w:color w:val="000000"/>
                <w:sz w:val="20"/>
                <w:szCs w:val="20"/>
              </w:rPr>
            </w:pPr>
            <w:ins w:id="3262" w:author="Commodore, Sarah" w:date="2023-03-22T16:21:00Z">
              <w:r w:rsidRPr="00DC2757">
                <w:rPr>
                  <w:rFonts w:ascii="Calibri" w:eastAsia="Times New Roman" w:hAnsi="Calibri" w:cs="Calibri"/>
                  <w:color w:val="000000"/>
                  <w:sz w:val="20"/>
                  <w:szCs w:val="20"/>
                </w:rPr>
                <w:t>ENSG00000170231.16</w:t>
              </w:r>
            </w:ins>
          </w:p>
        </w:tc>
        <w:tc>
          <w:tcPr>
            <w:tcW w:w="0" w:type="auto"/>
            <w:tcBorders>
              <w:top w:val="nil"/>
              <w:left w:val="nil"/>
              <w:bottom w:val="nil"/>
              <w:right w:val="nil"/>
            </w:tcBorders>
            <w:shd w:val="clear" w:color="auto" w:fill="auto"/>
            <w:noWrap/>
            <w:vAlign w:val="bottom"/>
            <w:hideMark/>
          </w:tcPr>
          <w:p w14:paraId="38B378F6" w14:textId="77777777" w:rsidR="00DC2757" w:rsidRPr="00DC2757" w:rsidRDefault="00DC2757" w:rsidP="00DC2757">
            <w:pPr>
              <w:spacing w:after="0" w:line="240" w:lineRule="auto"/>
              <w:rPr>
                <w:ins w:id="3263" w:author="Commodore, Sarah" w:date="2023-03-22T16:21:00Z"/>
                <w:rFonts w:ascii="Calibri" w:eastAsia="Times New Roman" w:hAnsi="Calibri" w:cs="Calibri"/>
                <w:color w:val="000000"/>
                <w:sz w:val="20"/>
                <w:szCs w:val="20"/>
              </w:rPr>
            </w:pPr>
            <w:ins w:id="3264" w:author="Commodore, Sarah" w:date="2023-03-22T16:21:00Z">
              <w:r w:rsidRPr="00DC2757">
                <w:rPr>
                  <w:rFonts w:ascii="Calibri" w:eastAsia="Times New Roman" w:hAnsi="Calibri" w:cs="Calibri"/>
                  <w:color w:val="000000"/>
                  <w:sz w:val="20"/>
                  <w:szCs w:val="20"/>
                </w:rPr>
                <w:t>FABP6</w:t>
              </w:r>
            </w:ins>
          </w:p>
        </w:tc>
        <w:tc>
          <w:tcPr>
            <w:tcW w:w="0" w:type="auto"/>
            <w:tcBorders>
              <w:top w:val="nil"/>
              <w:left w:val="nil"/>
              <w:bottom w:val="nil"/>
              <w:right w:val="nil"/>
            </w:tcBorders>
            <w:shd w:val="clear" w:color="auto" w:fill="auto"/>
            <w:noWrap/>
            <w:vAlign w:val="bottom"/>
            <w:hideMark/>
          </w:tcPr>
          <w:p w14:paraId="5834423E" w14:textId="77777777" w:rsidR="00DC2757" w:rsidRPr="00DC2757" w:rsidRDefault="00DC2757" w:rsidP="00DC2757">
            <w:pPr>
              <w:spacing w:after="0" w:line="240" w:lineRule="auto"/>
              <w:jc w:val="center"/>
              <w:rPr>
                <w:ins w:id="3265" w:author="Commodore, Sarah" w:date="2023-03-22T16:21:00Z"/>
                <w:rFonts w:ascii="Calibri" w:eastAsia="Times New Roman" w:hAnsi="Calibri" w:cs="Calibri"/>
                <w:color w:val="000000"/>
                <w:sz w:val="20"/>
                <w:szCs w:val="20"/>
              </w:rPr>
            </w:pPr>
            <w:ins w:id="326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7DE2C4C" w14:textId="77777777" w:rsidR="00DC2757" w:rsidRPr="00DC2757" w:rsidRDefault="00DC2757" w:rsidP="00DC2757">
            <w:pPr>
              <w:spacing w:after="0" w:line="240" w:lineRule="auto"/>
              <w:jc w:val="center"/>
              <w:rPr>
                <w:ins w:id="3267" w:author="Commodore, Sarah" w:date="2023-03-22T16:21:00Z"/>
                <w:rFonts w:ascii="Calibri" w:eastAsia="Times New Roman" w:hAnsi="Calibri" w:cs="Calibri"/>
                <w:color w:val="000000"/>
                <w:sz w:val="20"/>
                <w:szCs w:val="20"/>
              </w:rPr>
            </w:pPr>
            <w:ins w:id="3268"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51564F67" w14:textId="77777777" w:rsidR="00DC2757" w:rsidRPr="00DC2757" w:rsidRDefault="00DC2757" w:rsidP="00DC2757">
            <w:pPr>
              <w:spacing w:after="0" w:line="240" w:lineRule="auto"/>
              <w:jc w:val="center"/>
              <w:rPr>
                <w:ins w:id="3269" w:author="Commodore, Sarah" w:date="2023-03-22T16:21:00Z"/>
                <w:rFonts w:ascii="Calibri" w:eastAsia="Times New Roman" w:hAnsi="Calibri" w:cs="Calibri"/>
                <w:color w:val="000000"/>
                <w:sz w:val="20"/>
                <w:szCs w:val="20"/>
              </w:rPr>
            </w:pPr>
            <w:ins w:id="3270"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730FC8E" w14:textId="77777777" w:rsidR="00DC2757" w:rsidRPr="00DC2757" w:rsidRDefault="00DC2757" w:rsidP="00DC2757">
            <w:pPr>
              <w:spacing w:after="0" w:line="240" w:lineRule="auto"/>
              <w:jc w:val="center"/>
              <w:rPr>
                <w:ins w:id="3271" w:author="Commodore, Sarah" w:date="2023-03-22T16:21:00Z"/>
                <w:rFonts w:ascii="Calibri" w:eastAsia="Times New Roman" w:hAnsi="Calibri" w:cs="Calibri"/>
                <w:color w:val="FF0000"/>
                <w:sz w:val="20"/>
                <w:szCs w:val="20"/>
              </w:rPr>
            </w:pPr>
            <w:ins w:id="3272" w:author="Commodore, Sarah" w:date="2023-03-22T16:21:00Z">
              <w:r w:rsidRPr="00DC2757">
                <w:rPr>
                  <w:rFonts w:ascii="Calibri" w:eastAsia="Times New Roman" w:hAnsi="Calibri" w:cs="Calibri"/>
                  <w:color w:val="FF0000"/>
                  <w:sz w:val="20"/>
                  <w:szCs w:val="20"/>
                </w:rPr>
                <w:t>*</w:t>
              </w:r>
            </w:ins>
          </w:p>
        </w:tc>
      </w:tr>
      <w:tr w:rsidR="00DC2757" w:rsidRPr="00DC2757" w14:paraId="32D2EB87" w14:textId="77777777" w:rsidTr="00DC2757">
        <w:trPr>
          <w:trHeight w:val="260"/>
          <w:ins w:id="3273" w:author="Commodore, Sarah" w:date="2023-03-22T16:21:00Z"/>
        </w:trPr>
        <w:tc>
          <w:tcPr>
            <w:tcW w:w="0" w:type="auto"/>
            <w:tcBorders>
              <w:top w:val="nil"/>
              <w:left w:val="nil"/>
              <w:bottom w:val="nil"/>
              <w:right w:val="nil"/>
            </w:tcBorders>
            <w:shd w:val="clear" w:color="auto" w:fill="auto"/>
            <w:noWrap/>
            <w:vAlign w:val="bottom"/>
            <w:hideMark/>
          </w:tcPr>
          <w:p w14:paraId="4DDEFE68" w14:textId="77777777" w:rsidR="00DC2757" w:rsidRPr="00DC2757" w:rsidRDefault="00DC2757" w:rsidP="00DC2757">
            <w:pPr>
              <w:spacing w:after="0" w:line="240" w:lineRule="auto"/>
              <w:rPr>
                <w:ins w:id="3274" w:author="Commodore, Sarah" w:date="2023-03-22T16:21:00Z"/>
                <w:rFonts w:ascii="Calibri" w:eastAsia="Times New Roman" w:hAnsi="Calibri" w:cs="Calibri"/>
                <w:color w:val="000000"/>
                <w:sz w:val="20"/>
                <w:szCs w:val="20"/>
              </w:rPr>
            </w:pPr>
            <w:ins w:id="3275" w:author="Commodore, Sarah" w:date="2023-03-22T16:21:00Z">
              <w:r w:rsidRPr="00DC2757">
                <w:rPr>
                  <w:rFonts w:ascii="Calibri" w:eastAsia="Times New Roman" w:hAnsi="Calibri" w:cs="Calibri"/>
                  <w:color w:val="000000"/>
                  <w:sz w:val="20"/>
                  <w:szCs w:val="20"/>
                </w:rPr>
                <w:t>ENSG00000153822.14</w:t>
              </w:r>
            </w:ins>
          </w:p>
        </w:tc>
        <w:tc>
          <w:tcPr>
            <w:tcW w:w="0" w:type="auto"/>
            <w:tcBorders>
              <w:top w:val="nil"/>
              <w:left w:val="nil"/>
              <w:bottom w:val="nil"/>
              <w:right w:val="nil"/>
            </w:tcBorders>
            <w:shd w:val="clear" w:color="auto" w:fill="auto"/>
            <w:noWrap/>
            <w:vAlign w:val="bottom"/>
            <w:hideMark/>
          </w:tcPr>
          <w:p w14:paraId="7ED2B970" w14:textId="77777777" w:rsidR="00DC2757" w:rsidRPr="00DC2757" w:rsidRDefault="00DC2757" w:rsidP="00DC2757">
            <w:pPr>
              <w:spacing w:after="0" w:line="240" w:lineRule="auto"/>
              <w:rPr>
                <w:ins w:id="3276" w:author="Commodore, Sarah" w:date="2023-03-22T16:21:00Z"/>
                <w:rFonts w:ascii="Calibri" w:eastAsia="Times New Roman" w:hAnsi="Calibri" w:cs="Calibri"/>
                <w:color w:val="000000"/>
                <w:sz w:val="20"/>
                <w:szCs w:val="20"/>
              </w:rPr>
            </w:pPr>
            <w:ins w:id="3277" w:author="Commodore, Sarah" w:date="2023-03-22T16:21:00Z">
              <w:r w:rsidRPr="00DC2757">
                <w:rPr>
                  <w:rFonts w:ascii="Calibri" w:eastAsia="Times New Roman" w:hAnsi="Calibri" w:cs="Calibri"/>
                  <w:color w:val="000000"/>
                  <w:sz w:val="20"/>
                  <w:szCs w:val="20"/>
                </w:rPr>
                <w:t>KCNJ16</w:t>
              </w:r>
            </w:ins>
          </w:p>
        </w:tc>
        <w:tc>
          <w:tcPr>
            <w:tcW w:w="0" w:type="auto"/>
            <w:tcBorders>
              <w:top w:val="nil"/>
              <w:left w:val="nil"/>
              <w:bottom w:val="nil"/>
              <w:right w:val="nil"/>
            </w:tcBorders>
            <w:shd w:val="clear" w:color="auto" w:fill="auto"/>
            <w:noWrap/>
            <w:vAlign w:val="bottom"/>
            <w:hideMark/>
          </w:tcPr>
          <w:p w14:paraId="7520FFD6" w14:textId="77777777" w:rsidR="00DC2757" w:rsidRPr="00DC2757" w:rsidRDefault="00DC2757" w:rsidP="00DC2757">
            <w:pPr>
              <w:spacing w:after="0" w:line="240" w:lineRule="auto"/>
              <w:jc w:val="center"/>
              <w:rPr>
                <w:ins w:id="3278" w:author="Commodore, Sarah" w:date="2023-03-22T16:21:00Z"/>
                <w:rFonts w:ascii="Calibri" w:eastAsia="Times New Roman" w:hAnsi="Calibri" w:cs="Calibri"/>
                <w:color w:val="000000"/>
                <w:sz w:val="20"/>
                <w:szCs w:val="20"/>
              </w:rPr>
            </w:pPr>
            <w:ins w:id="327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E03A237" w14:textId="77777777" w:rsidR="00DC2757" w:rsidRPr="00DC2757" w:rsidRDefault="00DC2757" w:rsidP="00DC2757">
            <w:pPr>
              <w:spacing w:after="0" w:line="240" w:lineRule="auto"/>
              <w:jc w:val="center"/>
              <w:rPr>
                <w:ins w:id="3280" w:author="Commodore, Sarah" w:date="2023-03-22T16:21:00Z"/>
                <w:rFonts w:ascii="Calibri" w:eastAsia="Times New Roman" w:hAnsi="Calibri" w:cs="Calibri"/>
                <w:color w:val="000000"/>
                <w:sz w:val="20"/>
                <w:szCs w:val="20"/>
              </w:rPr>
            </w:pPr>
            <w:ins w:id="3281"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3C72D9FE" w14:textId="77777777" w:rsidR="00DC2757" w:rsidRPr="00DC2757" w:rsidRDefault="00DC2757" w:rsidP="00DC2757">
            <w:pPr>
              <w:spacing w:after="0" w:line="240" w:lineRule="auto"/>
              <w:jc w:val="center"/>
              <w:rPr>
                <w:ins w:id="3282" w:author="Commodore, Sarah" w:date="2023-03-22T16:21:00Z"/>
                <w:rFonts w:ascii="Calibri" w:eastAsia="Times New Roman" w:hAnsi="Calibri" w:cs="Calibri"/>
                <w:color w:val="000000"/>
                <w:sz w:val="20"/>
                <w:szCs w:val="20"/>
              </w:rPr>
            </w:pPr>
            <w:ins w:id="3283"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D21C017" w14:textId="77777777" w:rsidR="00DC2757" w:rsidRPr="00DC2757" w:rsidRDefault="00DC2757" w:rsidP="00DC2757">
            <w:pPr>
              <w:spacing w:after="0" w:line="240" w:lineRule="auto"/>
              <w:jc w:val="center"/>
              <w:rPr>
                <w:ins w:id="3284" w:author="Commodore, Sarah" w:date="2023-03-22T16:21:00Z"/>
                <w:rFonts w:ascii="Calibri" w:eastAsia="Times New Roman" w:hAnsi="Calibri" w:cs="Calibri"/>
                <w:color w:val="FF0000"/>
                <w:sz w:val="20"/>
                <w:szCs w:val="20"/>
              </w:rPr>
            </w:pPr>
            <w:ins w:id="3285" w:author="Commodore, Sarah" w:date="2023-03-22T16:21:00Z">
              <w:r w:rsidRPr="00DC2757">
                <w:rPr>
                  <w:rFonts w:ascii="Calibri" w:eastAsia="Times New Roman" w:hAnsi="Calibri" w:cs="Calibri"/>
                  <w:color w:val="FF0000"/>
                  <w:sz w:val="20"/>
                  <w:szCs w:val="20"/>
                </w:rPr>
                <w:t>*</w:t>
              </w:r>
            </w:ins>
          </w:p>
        </w:tc>
      </w:tr>
      <w:tr w:rsidR="00DC2757" w:rsidRPr="00DC2757" w14:paraId="589782ED" w14:textId="77777777" w:rsidTr="00DC2757">
        <w:trPr>
          <w:trHeight w:val="260"/>
          <w:ins w:id="3286" w:author="Commodore, Sarah" w:date="2023-03-22T16:21:00Z"/>
        </w:trPr>
        <w:tc>
          <w:tcPr>
            <w:tcW w:w="0" w:type="auto"/>
            <w:tcBorders>
              <w:top w:val="nil"/>
              <w:left w:val="nil"/>
              <w:bottom w:val="nil"/>
              <w:right w:val="nil"/>
            </w:tcBorders>
            <w:shd w:val="clear" w:color="auto" w:fill="auto"/>
            <w:noWrap/>
            <w:vAlign w:val="bottom"/>
            <w:hideMark/>
          </w:tcPr>
          <w:p w14:paraId="60A26438" w14:textId="77777777" w:rsidR="00DC2757" w:rsidRPr="00DC2757" w:rsidRDefault="00DC2757" w:rsidP="00DC2757">
            <w:pPr>
              <w:spacing w:after="0" w:line="240" w:lineRule="auto"/>
              <w:rPr>
                <w:ins w:id="3287" w:author="Commodore, Sarah" w:date="2023-03-22T16:21:00Z"/>
                <w:rFonts w:ascii="Calibri" w:eastAsia="Times New Roman" w:hAnsi="Calibri" w:cs="Calibri"/>
                <w:color w:val="000000"/>
                <w:sz w:val="20"/>
                <w:szCs w:val="20"/>
              </w:rPr>
            </w:pPr>
            <w:ins w:id="3288" w:author="Commodore, Sarah" w:date="2023-03-22T16:21:00Z">
              <w:r w:rsidRPr="00DC2757">
                <w:rPr>
                  <w:rFonts w:ascii="Calibri" w:eastAsia="Times New Roman" w:hAnsi="Calibri" w:cs="Calibri"/>
                  <w:color w:val="000000"/>
                  <w:sz w:val="20"/>
                  <w:szCs w:val="20"/>
                </w:rPr>
                <w:t>ENSG00000178796.13</w:t>
              </w:r>
            </w:ins>
          </w:p>
        </w:tc>
        <w:tc>
          <w:tcPr>
            <w:tcW w:w="0" w:type="auto"/>
            <w:tcBorders>
              <w:top w:val="nil"/>
              <w:left w:val="nil"/>
              <w:bottom w:val="nil"/>
              <w:right w:val="nil"/>
            </w:tcBorders>
            <w:shd w:val="clear" w:color="auto" w:fill="auto"/>
            <w:noWrap/>
            <w:vAlign w:val="bottom"/>
            <w:hideMark/>
          </w:tcPr>
          <w:p w14:paraId="50EBB1CD" w14:textId="77777777" w:rsidR="00DC2757" w:rsidRPr="00DC2757" w:rsidRDefault="00DC2757" w:rsidP="00DC2757">
            <w:pPr>
              <w:spacing w:after="0" w:line="240" w:lineRule="auto"/>
              <w:rPr>
                <w:ins w:id="3289" w:author="Commodore, Sarah" w:date="2023-03-22T16:21:00Z"/>
                <w:rFonts w:ascii="Calibri" w:eastAsia="Times New Roman" w:hAnsi="Calibri" w:cs="Calibri"/>
                <w:color w:val="000000"/>
                <w:sz w:val="20"/>
                <w:szCs w:val="20"/>
              </w:rPr>
            </w:pPr>
            <w:ins w:id="3290" w:author="Commodore, Sarah" w:date="2023-03-22T16:21:00Z">
              <w:r w:rsidRPr="00DC2757">
                <w:rPr>
                  <w:rFonts w:ascii="Calibri" w:eastAsia="Times New Roman" w:hAnsi="Calibri" w:cs="Calibri"/>
                  <w:color w:val="000000"/>
                  <w:sz w:val="20"/>
                  <w:szCs w:val="20"/>
                </w:rPr>
                <w:t>RIIAD1</w:t>
              </w:r>
            </w:ins>
          </w:p>
        </w:tc>
        <w:tc>
          <w:tcPr>
            <w:tcW w:w="0" w:type="auto"/>
            <w:tcBorders>
              <w:top w:val="nil"/>
              <w:left w:val="nil"/>
              <w:bottom w:val="nil"/>
              <w:right w:val="nil"/>
            </w:tcBorders>
            <w:shd w:val="clear" w:color="auto" w:fill="auto"/>
            <w:noWrap/>
            <w:vAlign w:val="bottom"/>
            <w:hideMark/>
          </w:tcPr>
          <w:p w14:paraId="7D10F02B" w14:textId="77777777" w:rsidR="00DC2757" w:rsidRPr="00DC2757" w:rsidRDefault="00DC2757" w:rsidP="00DC2757">
            <w:pPr>
              <w:spacing w:after="0" w:line="240" w:lineRule="auto"/>
              <w:jc w:val="center"/>
              <w:rPr>
                <w:ins w:id="3291" w:author="Commodore, Sarah" w:date="2023-03-22T16:21:00Z"/>
                <w:rFonts w:ascii="Calibri" w:eastAsia="Times New Roman" w:hAnsi="Calibri" w:cs="Calibri"/>
                <w:color w:val="000000"/>
                <w:sz w:val="20"/>
                <w:szCs w:val="20"/>
              </w:rPr>
            </w:pPr>
            <w:ins w:id="329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DA94A4" w14:textId="77777777" w:rsidR="00DC2757" w:rsidRPr="00DC2757" w:rsidRDefault="00DC2757" w:rsidP="00DC2757">
            <w:pPr>
              <w:spacing w:after="0" w:line="240" w:lineRule="auto"/>
              <w:jc w:val="center"/>
              <w:rPr>
                <w:ins w:id="3293" w:author="Commodore, Sarah" w:date="2023-03-22T16:21:00Z"/>
                <w:rFonts w:ascii="Calibri" w:eastAsia="Times New Roman" w:hAnsi="Calibri" w:cs="Calibri"/>
                <w:color w:val="000000"/>
                <w:sz w:val="20"/>
                <w:szCs w:val="20"/>
              </w:rPr>
            </w:pPr>
            <w:ins w:id="3294"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1585042A" w14:textId="77777777" w:rsidR="00DC2757" w:rsidRPr="00DC2757" w:rsidRDefault="00DC2757" w:rsidP="00DC2757">
            <w:pPr>
              <w:spacing w:after="0" w:line="240" w:lineRule="auto"/>
              <w:jc w:val="center"/>
              <w:rPr>
                <w:ins w:id="3295" w:author="Commodore, Sarah" w:date="2023-03-22T16:21:00Z"/>
                <w:rFonts w:ascii="Calibri" w:eastAsia="Times New Roman" w:hAnsi="Calibri" w:cs="Calibri"/>
                <w:color w:val="000000"/>
                <w:sz w:val="20"/>
                <w:szCs w:val="20"/>
              </w:rPr>
            </w:pPr>
            <w:ins w:id="3296"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2AFD75A8" w14:textId="77777777" w:rsidR="00DC2757" w:rsidRPr="00DC2757" w:rsidRDefault="00DC2757" w:rsidP="00DC2757">
            <w:pPr>
              <w:spacing w:after="0" w:line="240" w:lineRule="auto"/>
              <w:jc w:val="center"/>
              <w:rPr>
                <w:ins w:id="3297" w:author="Commodore, Sarah" w:date="2023-03-22T16:21:00Z"/>
                <w:rFonts w:ascii="Calibri" w:eastAsia="Times New Roman" w:hAnsi="Calibri" w:cs="Calibri"/>
                <w:color w:val="FF0000"/>
                <w:sz w:val="20"/>
                <w:szCs w:val="20"/>
              </w:rPr>
            </w:pPr>
            <w:ins w:id="3298" w:author="Commodore, Sarah" w:date="2023-03-22T16:21:00Z">
              <w:r w:rsidRPr="00DC2757">
                <w:rPr>
                  <w:rFonts w:ascii="Calibri" w:eastAsia="Times New Roman" w:hAnsi="Calibri" w:cs="Calibri"/>
                  <w:color w:val="FF0000"/>
                  <w:sz w:val="20"/>
                  <w:szCs w:val="20"/>
                </w:rPr>
                <w:t>*</w:t>
              </w:r>
            </w:ins>
          </w:p>
        </w:tc>
      </w:tr>
      <w:tr w:rsidR="00DC2757" w:rsidRPr="00DC2757" w14:paraId="2DC18EDA" w14:textId="77777777" w:rsidTr="00DC2757">
        <w:trPr>
          <w:trHeight w:val="260"/>
          <w:ins w:id="3299" w:author="Commodore, Sarah" w:date="2023-03-22T16:21:00Z"/>
        </w:trPr>
        <w:tc>
          <w:tcPr>
            <w:tcW w:w="0" w:type="auto"/>
            <w:tcBorders>
              <w:top w:val="nil"/>
              <w:left w:val="nil"/>
              <w:bottom w:val="nil"/>
              <w:right w:val="nil"/>
            </w:tcBorders>
            <w:shd w:val="clear" w:color="auto" w:fill="auto"/>
            <w:noWrap/>
            <w:vAlign w:val="bottom"/>
            <w:hideMark/>
          </w:tcPr>
          <w:p w14:paraId="47869038" w14:textId="77777777" w:rsidR="00DC2757" w:rsidRPr="00DC2757" w:rsidRDefault="00DC2757" w:rsidP="00DC2757">
            <w:pPr>
              <w:spacing w:after="0" w:line="240" w:lineRule="auto"/>
              <w:rPr>
                <w:ins w:id="3300" w:author="Commodore, Sarah" w:date="2023-03-22T16:21:00Z"/>
                <w:rFonts w:ascii="Calibri" w:eastAsia="Times New Roman" w:hAnsi="Calibri" w:cs="Calibri"/>
                <w:color w:val="000000"/>
                <w:sz w:val="20"/>
                <w:szCs w:val="20"/>
              </w:rPr>
            </w:pPr>
            <w:ins w:id="3301" w:author="Commodore, Sarah" w:date="2023-03-22T16:21:00Z">
              <w:r w:rsidRPr="00DC2757">
                <w:rPr>
                  <w:rFonts w:ascii="Calibri" w:eastAsia="Times New Roman" w:hAnsi="Calibri" w:cs="Calibri"/>
                  <w:color w:val="000000"/>
                  <w:sz w:val="20"/>
                  <w:szCs w:val="20"/>
                </w:rPr>
                <w:t>ENSG00000138400.13</w:t>
              </w:r>
            </w:ins>
          </w:p>
        </w:tc>
        <w:tc>
          <w:tcPr>
            <w:tcW w:w="0" w:type="auto"/>
            <w:tcBorders>
              <w:top w:val="nil"/>
              <w:left w:val="nil"/>
              <w:bottom w:val="nil"/>
              <w:right w:val="nil"/>
            </w:tcBorders>
            <w:shd w:val="clear" w:color="auto" w:fill="auto"/>
            <w:noWrap/>
            <w:vAlign w:val="bottom"/>
            <w:hideMark/>
          </w:tcPr>
          <w:p w14:paraId="1057912F" w14:textId="77777777" w:rsidR="00DC2757" w:rsidRPr="00DC2757" w:rsidRDefault="00DC2757" w:rsidP="00DC2757">
            <w:pPr>
              <w:spacing w:after="0" w:line="240" w:lineRule="auto"/>
              <w:rPr>
                <w:ins w:id="3302" w:author="Commodore, Sarah" w:date="2023-03-22T16:21:00Z"/>
                <w:rFonts w:ascii="Calibri" w:eastAsia="Times New Roman" w:hAnsi="Calibri" w:cs="Calibri"/>
                <w:color w:val="000000"/>
                <w:sz w:val="20"/>
                <w:szCs w:val="20"/>
              </w:rPr>
            </w:pPr>
            <w:ins w:id="3303" w:author="Commodore, Sarah" w:date="2023-03-22T16:21:00Z">
              <w:r w:rsidRPr="00DC2757">
                <w:rPr>
                  <w:rFonts w:ascii="Calibri" w:eastAsia="Times New Roman" w:hAnsi="Calibri" w:cs="Calibri"/>
                  <w:color w:val="000000"/>
                  <w:sz w:val="20"/>
                  <w:szCs w:val="20"/>
                </w:rPr>
                <w:t>MDH1B</w:t>
              </w:r>
            </w:ins>
          </w:p>
        </w:tc>
        <w:tc>
          <w:tcPr>
            <w:tcW w:w="0" w:type="auto"/>
            <w:tcBorders>
              <w:top w:val="nil"/>
              <w:left w:val="nil"/>
              <w:bottom w:val="nil"/>
              <w:right w:val="nil"/>
            </w:tcBorders>
            <w:shd w:val="clear" w:color="auto" w:fill="auto"/>
            <w:noWrap/>
            <w:vAlign w:val="bottom"/>
            <w:hideMark/>
          </w:tcPr>
          <w:p w14:paraId="0A696D94" w14:textId="77777777" w:rsidR="00DC2757" w:rsidRPr="00DC2757" w:rsidRDefault="00DC2757" w:rsidP="00DC2757">
            <w:pPr>
              <w:spacing w:after="0" w:line="240" w:lineRule="auto"/>
              <w:jc w:val="center"/>
              <w:rPr>
                <w:ins w:id="3304" w:author="Commodore, Sarah" w:date="2023-03-22T16:21:00Z"/>
                <w:rFonts w:ascii="Calibri" w:eastAsia="Times New Roman" w:hAnsi="Calibri" w:cs="Calibri"/>
                <w:color w:val="000000"/>
                <w:sz w:val="20"/>
                <w:szCs w:val="20"/>
              </w:rPr>
            </w:pPr>
            <w:ins w:id="330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99D6E68" w14:textId="77777777" w:rsidR="00DC2757" w:rsidRPr="00DC2757" w:rsidRDefault="00DC2757" w:rsidP="00DC2757">
            <w:pPr>
              <w:spacing w:after="0" w:line="240" w:lineRule="auto"/>
              <w:jc w:val="center"/>
              <w:rPr>
                <w:ins w:id="3306" w:author="Commodore, Sarah" w:date="2023-03-22T16:21:00Z"/>
                <w:rFonts w:ascii="Calibri" w:eastAsia="Times New Roman" w:hAnsi="Calibri" w:cs="Calibri"/>
                <w:color w:val="000000"/>
                <w:sz w:val="20"/>
                <w:szCs w:val="20"/>
              </w:rPr>
            </w:pPr>
            <w:ins w:id="3307"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77A142A0" w14:textId="77777777" w:rsidR="00DC2757" w:rsidRPr="00DC2757" w:rsidRDefault="00DC2757" w:rsidP="00DC2757">
            <w:pPr>
              <w:spacing w:after="0" w:line="240" w:lineRule="auto"/>
              <w:jc w:val="center"/>
              <w:rPr>
                <w:ins w:id="3308" w:author="Commodore, Sarah" w:date="2023-03-22T16:21:00Z"/>
                <w:rFonts w:ascii="Calibri" w:eastAsia="Times New Roman" w:hAnsi="Calibri" w:cs="Calibri"/>
                <w:color w:val="000000"/>
                <w:sz w:val="20"/>
                <w:szCs w:val="20"/>
              </w:rPr>
            </w:pPr>
            <w:ins w:id="3309"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0085F2D5" w14:textId="77777777" w:rsidR="00DC2757" w:rsidRPr="00DC2757" w:rsidRDefault="00DC2757" w:rsidP="00DC2757">
            <w:pPr>
              <w:spacing w:after="0" w:line="240" w:lineRule="auto"/>
              <w:jc w:val="center"/>
              <w:rPr>
                <w:ins w:id="3310" w:author="Commodore, Sarah" w:date="2023-03-22T16:21:00Z"/>
                <w:rFonts w:ascii="Calibri" w:eastAsia="Times New Roman" w:hAnsi="Calibri" w:cs="Calibri"/>
                <w:color w:val="FF0000"/>
                <w:sz w:val="20"/>
                <w:szCs w:val="20"/>
              </w:rPr>
            </w:pPr>
            <w:ins w:id="3311" w:author="Commodore, Sarah" w:date="2023-03-22T16:21:00Z">
              <w:r w:rsidRPr="00DC2757">
                <w:rPr>
                  <w:rFonts w:ascii="Calibri" w:eastAsia="Times New Roman" w:hAnsi="Calibri" w:cs="Calibri"/>
                  <w:color w:val="FF0000"/>
                  <w:sz w:val="20"/>
                  <w:szCs w:val="20"/>
                </w:rPr>
                <w:t>*</w:t>
              </w:r>
            </w:ins>
          </w:p>
        </w:tc>
      </w:tr>
      <w:tr w:rsidR="00DC2757" w:rsidRPr="00DC2757" w14:paraId="4000B7B0" w14:textId="77777777" w:rsidTr="00DC2757">
        <w:trPr>
          <w:trHeight w:val="260"/>
          <w:ins w:id="3312" w:author="Commodore, Sarah" w:date="2023-03-22T16:21:00Z"/>
        </w:trPr>
        <w:tc>
          <w:tcPr>
            <w:tcW w:w="0" w:type="auto"/>
            <w:tcBorders>
              <w:top w:val="nil"/>
              <w:left w:val="nil"/>
              <w:bottom w:val="nil"/>
              <w:right w:val="nil"/>
            </w:tcBorders>
            <w:shd w:val="clear" w:color="auto" w:fill="auto"/>
            <w:noWrap/>
            <w:vAlign w:val="bottom"/>
            <w:hideMark/>
          </w:tcPr>
          <w:p w14:paraId="759200E2" w14:textId="77777777" w:rsidR="00DC2757" w:rsidRPr="00DC2757" w:rsidRDefault="00DC2757" w:rsidP="00DC2757">
            <w:pPr>
              <w:spacing w:after="0" w:line="240" w:lineRule="auto"/>
              <w:rPr>
                <w:ins w:id="3313" w:author="Commodore, Sarah" w:date="2023-03-22T16:21:00Z"/>
                <w:rFonts w:ascii="Calibri" w:eastAsia="Times New Roman" w:hAnsi="Calibri" w:cs="Calibri"/>
                <w:color w:val="000000"/>
                <w:sz w:val="20"/>
                <w:szCs w:val="20"/>
              </w:rPr>
            </w:pPr>
            <w:ins w:id="3314" w:author="Commodore, Sarah" w:date="2023-03-22T16:21:00Z">
              <w:r w:rsidRPr="00DC2757">
                <w:rPr>
                  <w:rFonts w:ascii="Calibri" w:eastAsia="Times New Roman" w:hAnsi="Calibri" w:cs="Calibri"/>
                  <w:color w:val="000000"/>
                  <w:sz w:val="20"/>
                  <w:szCs w:val="20"/>
                </w:rPr>
                <w:t>ENSG00000142609.18</w:t>
              </w:r>
            </w:ins>
          </w:p>
        </w:tc>
        <w:tc>
          <w:tcPr>
            <w:tcW w:w="0" w:type="auto"/>
            <w:tcBorders>
              <w:top w:val="nil"/>
              <w:left w:val="nil"/>
              <w:bottom w:val="nil"/>
              <w:right w:val="nil"/>
            </w:tcBorders>
            <w:shd w:val="clear" w:color="auto" w:fill="auto"/>
            <w:noWrap/>
            <w:vAlign w:val="bottom"/>
            <w:hideMark/>
          </w:tcPr>
          <w:p w14:paraId="7D38D293" w14:textId="77777777" w:rsidR="00DC2757" w:rsidRPr="00DC2757" w:rsidRDefault="00DC2757" w:rsidP="00DC2757">
            <w:pPr>
              <w:spacing w:after="0" w:line="240" w:lineRule="auto"/>
              <w:rPr>
                <w:ins w:id="3315" w:author="Commodore, Sarah" w:date="2023-03-22T16:21:00Z"/>
                <w:rFonts w:ascii="Calibri" w:eastAsia="Times New Roman" w:hAnsi="Calibri" w:cs="Calibri"/>
                <w:color w:val="000000"/>
                <w:sz w:val="20"/>
                <w:szCs w:val="20"/>
              </w:rPr>
            </w:pPr>
            <w:ins w:id="3316" w:author="Commodore, Sarah" w:date="2023-03-22T16:21:00Z">
              <w:r w:rsidRPr="00DC2757">
                <w:rPr>
                  <w:rFonts w:ascii="Calibri" w:eastAsia="Times New Roman" w:hAnsi="Calibri" w:cs="Calibri"/>
                  <w:color w:val="000000"/>
                  <w:sz w:val="20"/>
                  <w:szCs w:val="20"/>
                </w:rPr>
                <w:t>CFAP74</w:t>
              </w:r>
            </w:ins>
          </w:p>
        </w:tc>
        <w:tc>
          <w:tcPr>
            <w:tcW w:w="0" w:type="auto"/>
            <w:tcBorders>
              <w:top w:val="nil"/>
              <w:left w:val="nil"/>
              <w:bottom w:val="nil"/>
              <w:right w:val="nil"/>
            </w:tcBorders>
            <w:shd w:val="clear" w:color="auto" w:fill="auto"/>
            <w:noWrap/>
            <w:vAlign w:val="bottom"/>
            <w:hideMark/>
          </w:tcPr>
          <w:p w14:paraId="07F34C5D" w14:textId="77777777" w:rsidR="00DC2757" w:rsidRPr="00DC2757" w:rsidRDefault="00DC2757" w:rsidP="00DC2757">
            <w:pPr>
              <w:spacing w:after="0" w:line="240" w:lineRule="auto"/>
              <w:jc w:val="center"/>
              <w:rPr>
                <w:ins w:id="3317" w:author="Commodore, Sarah" w:date="2023-03-22T16:21:00Z"/>
                <w:rFonts w:ascii="Calibri" w:eastAsia="Times New Roman" w:hAnsi="Calibri" w:cs="Calibri"/>
                <w:color w:val="000000"/>
                <w:sz w:val="20"/>
                <w:szCs w:val="20"/>
              </w:rPr>
            </w:pPr>
            <w:ins w:id="331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BC5421C" w14:textId="77777777" w:rsidR="00DC2757" w:rsidRPr="00DC2757" w:rsidRDefault="00DC2757" w:rsidP="00DC2757">
            <w:pPr>
              <w:spacing w:after="0" w:line="240" w:lineRule="auto"/>
              <w:jc w:val="center"/>
              <w:rPr>
                <w:ins w:id="3319" w:author="Commodore, Sarah" w:date="2023-03-22T16:21:00Z"/>
                <w:rFonts w:ascii="Calibri" w:eastAsia="Times New Roman" w:hAnsi="Calibri" w:cs="Calibri"/>
                <w:color w:val="000000"/>
                <w:sz w:val="20"/>
                <w:szCs w:val="20"/>
              </w:rPr>
            </w:pPr>
            <w:ins w:id="3320"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7985FA18" w14:textId="77777777" w:rsidR="00DC2757" w:rsidRPr="00DC2757" w:rsidRDefault="00DC2757" w:rsidP="00DC2757">
            <w:pPr>
              <w:spacing w:after="0" w:line="240" w:lineRule="auto"/>
              <w:jc w:val="center"/>
              <w:rPr>
                <w:ins w:id="3321" w:author="Commodore, Sarah" w:date="2023-03-22T16:21:00Z"/>
                <w:rFonts w:ascii="Calibri" w:eastAsia="Times New Roman" w:hAnsi="Calibri" w:cs="Calibri"/>
                <w:color w:val="000000"/>
                <w:sz w:val="20"/>
                <w:szCs w:val="20"/>
              </w:rPr>
            </w:pPr>
            <w:ins w:id="3322"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23D86754" w14:textId="77777777" w:rsidR="00DC2757" w:rsidRPr="00DC2757" w:rsidRDefault="00DC2757" w:rsidP="00DC2757">
            <w:pPr>
              <w:spacing w:after="0" w:line="240" w:lineRule="auto"/>
              <w:jc w:val="center"/>
              <w:rPr>
                <w:ins w:id="3323" w:author="Commodore, Sarah" w:date="2023-03-22T16:21:00Z"/>
                <w:rFonts w:ascii="Calibri" w:eastAsia="Times New Roman" w:hAnsi="Calibri" w:cs="Calibri"/>
                <w:color w:val="FF0000"/>
                <w:sz w:val="20"/>
                <w:szCs w:val="20"/>
              </w:rPr>
            </w:pPr>
            <w:ins w:id="3324" w:author="Commodore, Sarah" w:date="2023-03-22T16:21:00Z">
              <w:r w:rsidRPr="00DC2757">
                <w:rPr>
                  <w:rFonts w:ascii="Calibri" w:eastAsia="Times New Roman" w:hAnsi="Calibri" w:cs="Calibri"/>
                  <w:color w:val="FF0000"/>
                  <w:sz w:val="20"/>
                  <w:szCs w:val="20"/>
                </w:rPr>
                <w:t>*</w:t>
              </w:r>
            </w:ins>
          </w:p>
        </w:tc>
      </w:tr>
      <w:tr w:rsidR="00DC2757" w:rsidRPr="00DC2757" w14:paraId="13AE90D8" w14:textId="77777777" w:rsidTr="00DC2757">
        <w:trPr>
          <w:trHeight w:val="260"/>
          <w:ins w:id="3325" w:author="Commodore, Sarah" w:date="2023-03-22T16:21:00Z"/>
        </w:trPr>
        <w:tc>
          <w:tcPr>
            <w:tcW w:w="0" w:type="auto"/>
            <w:tcBorders>
              <w:top w:val="nil"/>
              <w:left w:val="nil"/>
              <w:bottom w:val="nil"/>
              <w:right w:val="nil"/>
            </w:tcBorders>
            <w:shd w:val="clear" w:color="auto" w:fill="auto"/>
            <w:noWrap/>
            <w:vAlign w:val="bottom"/>
            <w:hideMark/>
          </w:tcPr>
          <w:p w14:paraId="7693C149" w14:textId="77777777" w:rsidR="00DC2757" w:rsidRPr="00DC2757" w:rsidRDefault="00DC2757" w:rsidP="00DC2757">
            <w:pPr>
              <w:spacing w:after="0" w:line="240" w:lineRule="auto"/>
              <w:rPr>
                <w:ins w:id="3326" w:author="Commodore, Sarah" w:date="2023-03-22T16:21:00Z"/>
                <w:rFonts w:ascii="Calibri" w:eastAsia="Times New Roman" w:hAnsi="Calibri" w:cs="Calibri"/>
                <w:color w:val="000000"/>
                <w:sz w:val="20"/>
                <w:szCs w:val="20"/>
              </w:rPr>
            </w:pPr>
            <w:ins w:id="3327" w:author="Commodore, Sarah" w:date="2023-03-22T16:21:00Z">
              <w:r w:rsidRPr="00DC2757">
                <w:rPr>
                  <w:rFonts w:ascii="Calibri" w:eastAsia="Times New Roman" w:hAnsi="Calibri" w:cs="Calibri"/>
                  <w:color w:val="000000"/>
                  <w:sz w:val="20"/>
                  <w:szCs w:val="20"/>
                </w:rPr>
                <w:t>ENSG00000174844.14</w:t>
              </w:r>
            </w:ins>
          </w:p>
        </w:tc>
        <w:tc>
          <w:tcPr>
            <w:tcW w:w="0" w:type="auto"/>
            <w:tcBorders>
              <w:top w:val="nil"/>
              <w:left w:val="nil"/>
              <w:bottom w:val="nil"/>
              <w:right w:val="nil"/>
            </w:tcBorders>
            <w:shd w:val="clear" w:color="auto" w:fill="auto"/>
            <w:noWrap/>
            <w:vAlign w:val="bottom"/>
            <w:hideMark/>
          </w:tcPr>
          <w:p w14:paraId="1D6B125F" w14:textId="77777777" w:rsidR="00DC2757" w:rsidRPr="00DC2757" w:rsidRDefault="00DC2757" w:rsidP="00DC2757">
            <w:pPr>
              <w:spacing w:after="0" w:line="240" w:lineRule="auto"/>
              <w:rPr>
                <w:ins w:id="3328" w:author="Commodore, Sarah" w:date="2023-03-22T16:21:00Z"/>
                <w:rFonts w:ascii="Calibri" w:eastAsia="Times New Roman" w:hAnsi="Calibri" w:cs="Calibri"/>
                <w:color w:val="FF0000"/>
                <w:sz w:val="20"/>
                <w:szCs w:val="20"/>
              </w:rPr>
            </w:pPr>
            <w:ins w:id="3329" w:author="Commodore, Sarah" w:date="2023-03-22T16:21:00Z">
              <w:r w:rsidRPr="00DC2757">
                <w:rPr>
                  <w:rFonts w:ascii="Calibri" w:eastAsia="Times New Roman" w:hAnsi="Calibri" w:cs="Calibri"/>
                  <w:color w:val="FF0000"/>
                  <w:sz w:val="20"/>
                  <w:szCs w:val="20"/>
                </w:rPr>
                <w:t>DNAH12</w:t>
              </w:r>
            </w:ins>
          </w:p>
        </w:tc>
        <w:tc>
          <w:tcPr>
            <w:tcW w:w="0" w:type="auto"/>
            <w:tcBorders>
              <w:top w:val="nil"/>
              <w:left w:val="nil"/>
              <w:bottom w:val="nil"/>
              <w:right w:val="nil"/>
            </w:tcBorders>
            <w:shd w:val="clear" w:color="auto" w:fill="auto"/>
            <w:noWrap/>
            <w:vAlign w:val="bottom"/>
            <w:hideMark/>
          </w:tcPr>
          <w:p w14:paraId="2FAC7BF0" w14:textId="77777777" w:rsidR="00DC2757" w:rsidRPr="00DC2757" w:rsidRDefault="00DC2757" w:rsidP="00DC2757">
            <w:pPr>
              <w:spacing w:after="0" w:line="240" w:lineRule="auto"/>
              <w:jc w:val="center"/>
              <w:rPr>
                <w:ins w:id="3330" w:author="Commodore, Sarah" w:date="2023-03-22T16:21:00Z"/>
                <w:rFonts w:ascii="Calibri" w:eastAsia="Times New Roman" w:hAnsi="Calibri" w:cs="Calibri"/>
                <w:color w:val="000000"/>
                <w:sz w:val="20"/>
                <w:szCs w:val="20"/>
              </w:rPr>
            </w:pPr>
            <w:ins w:id="333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71B6D39" w14:textId="77777777" w:rsidR="00DC2757" w:rsidRPr="00DC2757" w:rsidRDefault="00DC2757" w:rsidP="00DC2757">
            <w:pPr>
              <w:spacing w:after="0" w:line="240" w:lineRule="auto"/>
              <w:jc w:val="center"/>
              <w:rPr>
                <w:ins w:id="3332" w:author="Commodore, Sarah" w:date="2023-03-22T16:21:00Z"/>
                <w:rFonts w:ascii="Calibri" w:eastAsia="Times New Roman" w:hAnsi="Calibri" w:cs="Calibri"/>
                <w:color w:val="000000"/>
                <w:sz w:val="20"/>
                <w:szCs w:val="20"/>
              </w:rPr>
            </w:pPr>
            <w:ins w:id="3333" w:author="Commodore, Sarah" w:date="2023-03-22T16:21:00Z">
              <w:r w:rsidRPr="00DC2757">
                <w:rPr>
                  <w:rFonts w:ascii="Calibri" w:eastAsia="Times New Roman" w:hAnsi="Calibri" w:cs="Calibri"/>
                  <w:color w:val="000000"/>
                  <w:sz w:val="20"/>
                  <w:szCs w:val="20"/>
                </w:rPr>
                <w:t>1.1E-17</w:t>
              </w:r>
            </w:ins>
          </w:p>
        </w:tc>
        <w:tc>
          <w:tcPr>
            <w:tcW w:w="0" w:type="auto"/>
            <w:tcBorders>
              <w:top w:val="nil"/>
              <w:left w:val="nil"/>
              <w:bottom w:val="nil"/>
              <w:right w:val="nil"/>
            </w:tcBorders>
            <w:shd w:val="clear" w:color="auto" w:fill="auto"/>
            <w:noWrap/>
            <w:vAlign w:val="bottom"/>
            <w:hideMark/>
          </w:tcPr>
          <w:p w14:paraId="4239DEAD" w14:textId="77777777" w:rsidR="00DC2757" w:rsidRPr="00DC2757" w:rsidRDefault="00DC2757" w:rsidP="00DC2757">
            <w:pPr>
              <w:spacing w:after="0" w:line="240" w:lineRule="auto"/>
              <w:jc w:val="center"/>
              <w:rPr>
                <w:ins w:id="3334" w:author="Commodore, Sarah" w:date="2023-03-22T16:21:00Z"/>
                <w:rFonts w:ascii="Calibri" w:eastAsia="Times New Roman" w:hAnsi="Calibri" w:cs="Calibri"/>
                <w:color w:val="000000"/>
                <w:sz w:val="20"/>
                <w:szCs w:val="20"/>
              </w:rPr>
            </w:pPr>
            <w:ins w:id="3335" w:author="Commodore, Sarah" w:date="2023-03-22T16:21:00Z">
              <w:r w:rsidRPr="00DC2757">
                <w:rPr>
                  <w:rFonts w:ascii="Calibri" w:eastAsia="Times New Roman" w:hAnsi="Calibri" w:cs="Calibri"/>
                  <w:color w:val="000000"/>
                  <w:sz w:val="20"/>
                  <w:szCs w:val="20"/>
                </w:rPr>
                <w:t>1.7E-15</w:t>
              </w:r>
            </w:ins>
          </w:p>
        </w:tc>
        <w:tc>
          <w:tcPr>
            <w:tcW w:w="0" w:type="auto"/>
            <w:tcBorders>
              <w:top w:val="nil"/>
              <w:left w:val="nil"/>
              <w:bottom w:val="nil"/>
              <w:right w:val="nil"/>
            </w:tcBorders>
            <w:shd w:val="clear" w:color="auto" w:fill="auto"/>
            <w:noWrap/>
            <w:vAlign w:val="bottom"/>
            <w:hideMark/>
          </w:tcPr>
          <w:p w14:paraId="41206AD0" w14:textId="77777777" w:rsidR="00DC2757" w:rsidRPr="00DC2757" w:rsidRDefault="00DC2757" w:rsidP="00DC2757">
            <w:pPr>
              <w:spacing w:after="0" w:line="240" w:lineRule="auto"/>
              <w:jc w:val="center"/>
              <w:rPr>
                <w:ins w:id="3336" w:author="Commodore, Sarah" w:date="2023-03-22T16:21:00Z"/>
                <w:rFonts w:ascii="Calibri" w:eastAsia="Times New Roman" w:hAnsi="Calibri" w:cs="Calibri"/>
                <w:color w:val="FF0000"/>
                <w:sz w:val="20"/>
                <w:szCs w:val="20"/>
              </w:rPr>
            </w:pPr>
            <w:ins w:id="3337" w:author="Commodore, Sarah" w:date="2023-03-22T16:21:00Z">
              <w:r w:rsidRPr="00DC2757">
                <w:rPr>
                  <w:rFonts w:ascii="Calibri" w:eastAsia="Times New Roman" w:hAnsi="Calibri" w:cs="Calibri"/>
                  <w:color w:val="FF0000"/>
                  <w:sz w:val="20"/>
                  <w:szCs w:val="20"/>
                </w:rPr>
                <w:t>*</w:t>
              </w:r>
            </w:ins>
          </w:p>
        </w:tc>
      </w:tr>
      <w:tr w:rsidR="00DC2757" w:rsidRPr="00DC2757" w14:paraId="7DDF8E4F" w14:textId="77777777" w:rsidTr="00DC2757">
        <w:trPr>
          <w:trHeight w:val="260"/>
          <w:ins w:id="3338" w:author="Commodore, Sarah" w:date="2023-03-22T16:21:00Z"/>
        </w:trPr>
        <w:tc>
          <w:tcPr>
            <w:tcW w:w="0" w:type="auto"/>
            <w:tcBorders>
              <w:top w:val="nil"/>
              <w:left w:val="nil"/>
              <w:bottom w:val="nil"/>
              <w:right w:val="nil"/>
            </w:tcBorders>
            <w:shd w:val="clear" w:color="auto" w:fill="auto"/>
            <w:noWrap/>
            <w:vAlign w:val="bottom"/>
            <w:hideMark/>
          </w:tcPr>
          <w:p w14:paraId="2AF77BCC" w14:textId="77777777" w:rsidR="00DC2757" w:rsidRPr="00DC2757" w:rsidRDefault="00DC2757" w:rsidP="00DC2757">
            <w:pPr>
              <w:spacing w:after="0" w:line="240" w:lineRule="auto"/>
              <w:rPr>
                <w:ins w:id="3339" w:author="Commodore, Sarah" w:date="2023-03-22T16:21:00Z"/>
                <w:rFonts w:ascii="Calibri" w:eastAsia="Times New Roman" w:hAnsi="Calibri" w:cs="Calibri"/>
                <w:color w:val="000000"/>
                <w:sz w:val="20"/>
                <w:szCs w:val="20"/>
              </w:rPr>
            </w:pPr>
            <w:ins w:id="3340" w:author="Commodore, Sarah" w:date="2023-03-22T16:21:00Z">
              <w:r w:rsidRPr="00DC2757">
                <w:rPr>
                  <w:rFonts w:ascii="Calibri" w:eastAsia="Times New Roman" w:hAnsi="Calibri" w:cs="Calibri"/>
                  <w:color w:val="000000"/>
                  <w:sz w:val="20"/>
                  <w:szCs w:val="20"/>
                </w:rPr>
                <w:t>ENSG00000183631.5</w:t>
              </w:r>
            </w:ins>
          </w:p>
        </w:tc>
        <w:tc>
          <w:tcPr>
            <w:tcW w:w="0" w:type="auto"/>
            <w:tcBorders>
              <w:top w:val="nil"/>
              <w:left w:val="nil"/>
              <w:bottom w:val="nil"/>
              <w:right w:val="nil"/>
            </w:tcBorders>
            <w:shd w:val="clear" w:color="auto" w:fill="auto"/>
            <w:noWrap/>
            <w:vAlign w:val="bottom"/>
            <w:hideMark/>
          </w:tcPr>
          <w:p w14:paraId="735505F7" w14:textId="77777777" w:rsidR="00DC2757" w:rsidRPr="00DC2757" w:rsidRDefault="00DC2757" w:rsidP="00DC2757">
            <w:pPr>
              <w:spacing w:after="0" w:line="240" w:lineRule="auto"/>
              <w:rPr>
                <w:ins w:id="3341" w:author="Commodore, Sarah" w:date="2023-03-22T16:21:00Z"/>
                <w:rFonts w:ascii="Calibri" w:eastAsia="Times New Roman" w:hAnsi="Calibri" w:cs="Calibri"/>
                <w:color w:val="000000"/>
                <w:sz w:val="20"/>
                <w:szCs w:val="20"/>
              </w:rPr>
            </w:pPr>
            <w:ins w:id="3342" w:author="Commodore, Sarah" w:date="2023-03-22T16:21:00Z">
              <w:r w:rsidRPr="00DC2757">
                <w:rPr>
                  <w:rFonts w:ascii="Calibri" w:eastAsia="Times New Roman" w:hAnsi="Calibri" w:cs="Calibri"/>
                  <w:color w:val="000000"/>
                  <w:sz w:val="20"/>
                  <w:szCs w:val="20"/>
                </w:rPr>
                <w:t>PRR32</w:t>
              </w:r>
            </w:ins>
          </w:p>
        </w:tc>
        <w:tc>
          <w:tcPr>
            <w:tcW w:w="0" w:type="auto"/>
            <w:tcBorders>
              <w:top w:val="nil"/>
              <w:left w:val="nil"/>
              <w:bottom w:val="nil"/>
              <w:right w:val="nil"/>
            </w:tcBorders>
            <w:shd w:val="clear" w:color="auto" w:fill="auto"/>
            <w:noWrap/>
            <w:vAlign w:val="bottom"/>
            <w:hideMark/>
          </w:tcPr>
          <w:p w14:paraId="1FD2D22A" w14:textId="77777777" w:rsidR="00DC2757" w:rsidRPr="00DC2757" w:rsidRDefault="00DC2757" w:rsidP="00DC2757">
            <w:pPr>
              <w:spacing w:after="0" w:line="240" w:lineRule="auto"/>
              <w:jc w:val="center"/>
              <w:rPr>
                <w:ins w:id="3343" w:author="Commodore, Sarah" w:date="2023-03-22T16:21:00Z"/>
                <w:rFonts w:ascii="Calibri" w:eastAsia="Times New Roman" w:hAnsi="Calibri" w:cs="Calibri"/>
                <w:color w:val="000000"/>
                <w:sz w:val="20"/>
                <w:szCs w:val="20"/>
              </w:rPr>
            </w:pPr>
            <w:ins w:id="334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5D54B6E" w14:textId="77777777" w:rsidR="00DC2757" w:rsidRPr="00DC2757" w:rsidRDefault="00DC2757" w:rsidP="00DC2757">
            <w:pPr>
              <w:spacing w:after="0" w:line="240" w:lineRule="auto"/>
              <w:jc w:val="center"/>
              <w:rPr>
                <w:ins w:id="3345" w:author="Commodore, Sarah" w:date="2023-03-22T16:21:00Z"/>
                <w:rFonts w:ascii="Calibri" w:eastAsia="Times New Roman" w:hAnsi="Calibri" w:cs="Calibri"/>
                <w:color w:val="000000"/>
                <w:sz w:val="20"/>
                <w:szCs w:val="20"/>
              </w:rPr>
            </w:pPr>
            <w:ins w:id="3346"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12BBA151" w14:textId="77777777" w:rsidR="00DC2757" w:rsidRPr="00DC2757" w:rsidRDefault="00DC2757" w:rsidP="00DC2757">
            <w:pPr>
              <w:spacing w:after="0" w:line="240" w:lineRule="auto"/>
              <w:jc w:val="center"/>
              <w:rPr>
                <w:ins w:id="3347" w:author="Commodore, Sarah" w:date="2023-03-22T16:21:00Z"/>
                <w:rFonts w:ascii="Calibri" w:eastAsia="Times New Roman" w:hAnsi="Calibri" w:cs="Calibri"/>
                <w:color w:val="000000"/>
                <w:sz w:val="20"/>
                <w:szCs w:val="20"/>
              </w:rPr>
            </w:pPr>
            <w:ins w:id="3348" w:author="Commodore, Sarah" w:date="2023-03-22T16:21:00Z">
              <w:r w:rsidRPr="00DC2757">
                <w:rPr>
                  <w:rFonts w:ascii="Calibri" w:eastAsia="Times New Roman" w:hAnsi="Calibri" w:cs="Calibri"/>
                  <w:color w:val="000000"/>
                  <w:sz w:val="20"/>
                  <w:szCs w:val="20"/>
                </w:rPr>
                <w:t>4.2E-02</w:t>
              </w:r>
            </w:ins>
          </w:p>
        </w:tc>
        <w:tc>
          <w:tcPr>
            <w:tcW w:w="0" w:type="auto"/>
            <w:tcBorders>
              <w:top w:val="nil"/>
              <w:left w:val="nil"/>
              <w:bottom w:val="nil"/>
              <w:right w:val="nil"/>
            </w:tcBorders>
            <w:shd w:val="clear" w:color="auto" w:fill="auto"/>
            <w:noWrap/>
            <w:vAlign w:val="bottom"/>
            <w:hideMark/>
          </w:tcPr>
          <w:p w14:paraId="432858B2" w14:textId="77777777" w:rsidR="00DC2757" w:rsidRPr="00DC2757" w:rsidRDefault="00DC2757" w:rsidP="00DC2757">
            <w:pPr>
              <w:spacing w:after="0" w:line="240" w:lineRule="auto"/>
              <w:jc w:val="center"/>
              <w:rPr>
                <w:ins w:id="3349" w:author="Commodore, Sarah" w:date="2023-03-22T16:21:00Z"/>
                <w:rFonts w:ascii="Calibri" w:eastAsia="Times New Roman" w:hAnsi="Calibri" w:cs="Calibri"/>
                <w:color w:val="FF0000"/>
                <w:sz w:val="20"/>
                <w:szCs w:val="20"/>
              </w:rPr>
            </w:pPr>
            <w:ins w:id="3350" w:author="Commodore, Sarah" w:date="2023-03-22T16:21:00Z">
              <w:r w:rsidRPr="00DC2757">
                <w:rPr>
                  <w:rFonts w:ascii="Calibri" w:eastAsia="Times New Roman" w:hAnsi="Calibri" w:cs="Calibri"/>
                  <w:color w:val="FF0000"/>
                  <w:sz w:val="20"/>
                  <w:szCs w:val="20"/>
                </w:rPr>
                <w:t>*</w:t>
              </w:r>
            </w:ins>
          </w:p>
        </w:tc>
      </w:tr>
      <w:tr w:rsidR="00DC2757" w:rsidRPr="00DC2757" w14:paraId="236790B6" w14:textId="77777777" w:rsidTr="00DC2757">
        <w:trPr>
          <w:trHeight w:val="260"/>
          <w:ins w:id="3351" w:author="Commodore, Sarah" w:date="2023-03-22T16:21:00Z"/>
        </w:trPr>
        <w:tc>
          <w:tcPr>
            <w:tcW w:w="0" w:type="auto"/>
            <w:tcBorders>
              <w:top w:val="nil"/>
              <w:left w:val="nil"/>
              <w:bottom w:val="nil"/>
              <w:right w:val="nil"/>
            </w:tcBorders>
            <w:shd w:val="clear" w:color="auto" w:fill="auto"/>
            <w:noWrap/>
            <w:vAlign w:val="bottom"/>
            <w:hideMark/>
          </w:tcPr>
          <w:p w14:paraId="04637140" w14:textId="77777777" w:rsidR="00DC2757" w:rsidRPr="00DC2757" w:rsidRDefault="00DC2757" w:rsidP="00DC2757">
            <w:pPr>
              <w:spacing w:after="0" w:line="240" w:lineRule="auto"/>
              <w:rPr>
                <w:ins w:id="3352" w:author="Commodore, Sarah" w:date="2023-03-22T16:21:00Z"/>
                <w:rFonts w:ascii="Calibri" w:eastAsia="Times New Roman" w:hAnsi="Calibri" w:cs="Calibri"/>
                <w:color w:val="000000"/>
                <w:sz w:val="20"/>
                <w:szCs w:val="20"/>
              </w:rPr>
            </w:pPr>
            <w:ins w:id="3353" w:author="Commodore, Sarah" w:date="2023-03-22T16:21:00Z">
              <w:r w:rsidRPr="00DC2757">
                <w:rPr>
                  <w:rFonts w:ascii="Calibri" w:eastAsia="Times New Roman" w:hAnsi="Calibri" w:cs="Calibri"/>
                  <w:color w:val="000000"/>
                  <w:sz w:val="20"/>
                  <w:szCs w:val="20"/>
                </w:rPr>
                <w:t>ENSG00000006611.17</w:t>
              </w:r>
            </w:ins>
          </w:p>
        </w:tc>
        <w:tc>
          <w:tcPr>
            <w:tcW w:w="0" w:type="auto"/>
            <w:tcBorders>
              <w:top w:val="nil"/>
              <w:left w:val="nil"/>
              <w:bottom w:val="nil"/>
              <w:right w:val="nil"/>
            </w:tcBorders>
            <w:shd w:val="clear" w:color="auto" w:fill="auto"/>
            <w:noWrap/>
            <w:vAlign w:val="bottom"/>
            <w:hideMark/>
          </w:tcPr>
          <w:p w14:paraId="75FC6429" w14:textId="77777777" w:rsidR="00DC2757" w:rsidRPr="00DC2757" w:rsidRDefault="00DC2757" w:rsidP="00DC2757">
            <w:pPr>
              <w:spacing w:after="0" w:line="240" w:lineRule="auto"/>
              <w:rPr>
                <w:ins w:id="3354" w:author="Commodore, Sarah" w:date="2023-03-22T16:21:00Z"/>
                <w:rFonts w:ascii="Calibri" w:eastAsia="Times New Roman" w:hAnsi="Calibri" w:cs="Calibri"/>
                <w:color w:val="000000"/>
                <w:sz w:val="20"/>
                <w:szCs w:val="20"/>
              </w:rPr>
            </w:pPr>
            <w:ins w:id="3355" w:author="Commodore, Sarah" w:date="2023-03-22T16:21:00Z">
              <w:r w:rsidRPr="00DC2757">
                <w:rPr>
                  <w:rFonts w:ascii="Calibri" w:eastAsia="Times New Roman" w:hAnsi="Calibri" w:cs="Calibri"/>
                  <w:color w:val="000000"/>
                  <w:sz w:val="20"/>
                  <w:szCs w:val="20"/>
                </w:rPr>
                <w:t>USH1C</w:t>
              </w:r>
            </w:ins>
          </w:p>
        </w:tc>
        <w:tc>
          <w:tcPr>
            <w:tcW w:w="0" w:type="auto"/>
            <w:tcBorders>
              <w:top w:val="nil"/>
              <w:left w:val="nil"/>
              <w:bottom w:val="nil"/>
              <w:right w:val="nil"/>
            </w:tcBorders>
            <w:shd w:val="clear" w:color="auto" w:fill="auto"/>
            <w:noWrap/>
            <w:vAlign w:val="bottom"/>
            <w:hideMark/>
          </w:tcPr>
          <w:p w14:paraId="6E9B76C6" w14:textId="77777777" w:rsidR="00DC2757" w:rsidRPr="00DC2757" w:rsidRDefault="00DC2757" w:rsidP="00DC2757">
            <w:pPr>
              <w:spacing w:after="0" w:line="240" w:lineRule="auto"/>
              <w:jc w:val="center"/>
              <w:rPr>
                <w:ins w:id="3356" w:author="Commodore, Sarah" w:date="2023-03-22T16:21:00Z"/>
                <w:rFonts w:ascii="Calibri" w:eastAsia="Times New Roman" w:hAnsi="Calibri" w:cs="Calibri"/>
                <w:color w:val="000000"/>
                <w:sz w:val="20"/>
                <w:szCs w:val="20"/>
              </w:rPr>
            </w:pPr>
            <w:ins w:id="335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2869C3" w14:textId="77777777" w:rsidR="00DC2757" w:rsidRPr="00DC2757" w:rsidRDefault="00DC2757" w:rsidP="00DC2757">
            <w:pPr>
              <w:spacing w:after="0" w:line="240" w:lineRule="auto"/>
              <w:jc w:val="center"/>
              <w:rPr>
                <w:ins w:id="3358" w:author="Commodore, Sarah" w:date="2023-03-22T16:21:00Z"/>
                <w:rFonts w:ascii="Calibri" w:eastAsia="Times New Roman" w:hAnsi="Calibri" w:cs="Calibri"/>
                <w:color w:val="000000"/>
                <w:sz w:val="20"/>
                <w:szCs w:val="20"/>
              </w:rPr>
            </w:pPr>
            <w:ins w:id="3359"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726E43F7" w14:textId="77777777" w:rsidR="00DC2757" w:rsidRPr="00DC2757" w:rsidRDefault="00DC2757" w:rsidP="00DC2757">
            <w:pPr>
              <w:spacing w:after="0" w:line="240" w:lineRule="auto"/>
              <w:jc w:val="center"/>
              <w:rPr>
                <w:ins w:id="3360" w:author="Commodore, Sarah" w:date="2023-03-22T16:21:00Z"/>
                <w:rFonts w:ascii="Calibri" w:eastAsia="Times New Roman" w:hAnsi="Calibri" w:cs="Calibri"/>
                <w:color w:val="000000"/>
                <w:sz w:val="20"/>
                <w:szCs w:val="20"/>
              </w:rPr>
            </w:pPr>
            <w:ins w:id="3361"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0B324AAD" w14:textId="77777777" w:rsidR="00DC2757" w:rsidRPr="00DC2757" w:rsidRDefault="00DC2757" w:rsidP="00DC2757">
            <w:pPr>
              <w:spacing w:after="0" w:line="240" w:lineRule="auto"/>
              <w:jc w:val="center"/>
              <w:rPr>
                <w:ins w:id="3362" w:author="Commodore, Sarah" w:date="2023-03-22T16:21:00Z"/>
                <w:rFonts w:ascii="Calibri" w:eastAsia="Times New Roman" w:hAnsi="Calibri" w:cs="Calibri"/>
                <w:color w:val="FF0000"/>
                <w:sz w:val="20"/>
                <w:szCs w:val="20"/>
              </w:rPr>
            </w:pPr>
            <w:ins w:id="3363" w:author="Commodore, Sarah" w:date="2023-03-22T16:21:00Z">
              <w:r w:rsidRPr="00DC2757">
                <w:rPr>
                  <w:rFonts w:ascii="Calibri" w:eastAsia="Times New Roman" w:hAnsi="Calibri" w:cs="Calibri"/>
                  <w:color w:val="FF0000"/>
                  <w:sz w:val="20"/>
                  <w:szCs w:val="20"/>
                </w:rPr>
                <w:t>*</w:t>
              </w:r>
            </w:ins>
          </w:p>
        </w:tc>
      </w:tr>
      <w:tr w:rsidR="00DC2757" w:rsidRPr="00DC2757" w14:paraId="72E72C73" w14:textId="77777777" w:rsidTr="00DC2757">
        <w:trPr>
          <w:trHeight w:val="260"/>
          <w:ins w:id="3364" w:author="Commodore, Sarah" w:date="2023-03-22T16:21:00Z"/>
        </w:trPr>
        <w:tc>
          <w:tcPr>
            <w:tcW w:w="0" w:type="auto"/>
            <w:tcBorders>
              <w:top w:val="nil"/>
              <w:left w:val="nil"/>
              <w:bottom w:val="nil"/>
              <w:right w:val="nil"/>
            </w:tcBorders>
            <w:shd w:val="clear" w:color="auto" w:fill="auto"/>
            <w:noWrap/>
            <w:vAlign w:val="bottom"/>
            <w:hideMark/>
          </w:tcPr>
          <w:p w14:paraId="572762FE" w14:textId="77777777" w:rsidR="00DC2757" w:rsidRPr="00DC2757" w:rsidRDefault="00DC2757" w:rsidP="00DC2757">
            <w:pPr>
              <w:spacing w:after="0" w:line="240" w:lineRule="auto"/>
              <w:rPr>
                <w:ins w:id="3365" w:author="Commodore, Sarah" w:date="2023-03-22T16:21:00Z"/>
                <w:rFonts w:ascii="Calibri" w:eastAsia="Times New Roman" w:hAnsi="Calibri" w:cs="Calibri"/>
                <w:color w:val="000000"/>
                <w:sz w:val="20"/>
                <w:szCs w:val="20"/>
              </w:rPr>
            </w:pPr>
            <w:ins w:id="3366" w:author="Commodore, Sarah" w:date="2023-03-22T16:21:00Z">
              <w:r w:rsidRPr="00DC2757">
                <w:rPr>
                  <w:rFonts w:ascii="Calibri" w:eastAsia="Times New Roman" w:hAnsi="Calibri" w:cs="Calibri"/>
                  <w:color w:val="000000"/>
                  <w:sz w:val="20"/>
                  <w:szCs w:val="20"/>
                </w:rPr>
                <w:t>ENSG00000180383.3</w:t>
              </w:r>
            </w:ins>
          </w:p>
        </w:tc>
        <w:tc>
          <w:tcPr>
            <w:tcW w:w="0" w:type="auto"/>
            <w:tcBorders>
              <w:top w:val="nil"/>
              <w:left w:val="nil"/>
              <w:bottom w:val="nil"/>
              <w:right w:val="nil"/>
            </w:tcBorders>
            <w:shd w:val="clear" w:color="auto" w:fill="auto"/>
            <w:noWrap/>
            <w:vAlign w:val="bottom"/>
            <w:hideMark/>
          </w:tcPr>
          <w:p w14:paraId="1D0D920D" w14:textId="77777777" w:rsidR="00DC2757" w:rsidRPr="00DC2757" w:rsidRDefault="00DC2757" w:rsidP="00DC2757">
            <w:pPr>
              <w:spacing w:after="0" w:line="240" w:lineRule="auto"/>
              <w:rPr>
                <w:ins w:id="3367" w:author="Commodore, Sarah" w:date="2023-03-22T16:21:00Z"/>
                <w:rFonts w:ascii="Calibri" w:eastAsia="Times New Roman" w:hAnsi="Calibri" w:cs="Calibri"/>
                <w:color w:val="000000"/>
                <w:sz w:val="20"/>
                <w:szCs w:val="20"/>
              </w:rPr>
            </w:pPr>
            <w:ins w:id="3368" w:author="Commodore, Sarah" w:date="2023-03-22T16:21:00Z">
              <w:r w:rsidRPr="00DC2757">
                <w:rPr>
                  <w:rFonts w:ascii="Calibri" w:eastAsia="Times New Roman" w:hAnsi="Calibri" w:cs="Calibri"/>
                  <w:color w:val="000000"/>
                  <w:sz w:val="20"/>
                  <w:szCs w:val="20"/>
                </w:rPr>
                <w:t>DEFB124</w:t>
              </w:r>
            </w:ins>
          </w:p>
        </w:tc>
        <w:tc>
          <w:tcPr>
            <w:tcW w:w="0" w:type="auto"/>
            <w:tcBorders>
              <w:top w:val="nil"/>
              <w:left w:val="nil"/>
              <w:bottom w:val="nil"/>
              <w:right w:val="nil"/>
            </w:tcBorders>
            <w:shd w:val="clear" w:color="auto" w:fill="auto"/>
            <w:noWrap/>
            <w:vAlign w:val="bottom"/>
            <w:hideMark/>
          </w:tcPr>
          <w:p w14:paraId="2CA8C627" w14:textId="77777777" w:rsidR="00DC2757" w:rsidRPr="00DC2757" w:rsidRDefault="00DC2757" w:rsidP="00DC2757">
            <w:pPr>
              <w:spacing w:after="0" w:line="240" w:lineRule="auto"/>
              <w:jc w:val="center"/>
              <w:rPr>
                <w:ins w:id="3369" w:author="Commodore, Sarah" w:date="2023-03-22T16:21:00Z"/>
                <w:rFonts w:ascii="Calibri" w:eastAsia="Times New Roman" w:hAnsi="Calibri" w:cs="Calibri"/>
                <w:color w:val="000000"/>
                <w:sz w:val="20"/>
                <w:szCs w:val="20"/>
              </w:rPr>
            </w:pPr>
            <w:ins w:id="337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1C6A04E" w14:textId="77777777" w:rsidR="00DC2757" w:rsidRPr="00DC2757" w:rsidRDefault="00DC2757" w:rsidP="00DC2757">
            <w:pPr>
              <w:spacing w:after="0" w:line="240" w:lineRule="auto"/>
              <w:jc w:val="center"/>
              <w:rPr>
                <w:ins w:id="3371" w:author="Commodore, Sarah" w:date="2023-03-22T16:21:00Z"/>
                <w:rFonts w:ascii="Calibri" w:eastAsia="Times New Roman" w:hAnsi="Calibri" w:cs="Calibri"/>
                <w:color w:val="000000"/>
                <w:sz w:val="20"/>
                <w:szCs w:val="20"/>
              </w:rPr>
            </w:pPr>
            <w:ins w:id="3372"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C00BDE2" w14:textId="77777777" w:rsidR="00DC2757" w:rsidRPr="00DC2757" w:rsidRDefault="00DC2757" w:rsidP="00DC2757">
            <w:pPr>
              <w:spacing w:after="0" w:line="240" w:lineRule="auto"/>
              <w:jc w:val="center"/>
              <w:rPr>
                <w:ins w:id="3373" w:author="Commodore, Sarah" w:date="2023-03-22T16:21:00Z"/>
                <w:rFonts w:ascii="Calibri" w:eastAsia="Times New Roman" w:hAnsi="Calibri" w:cs="Calibri"/>
                <w:color w:val="000000"/>
                <w:sz w:val="20"/>
                <w:szCs w:val="20"/>
              </w:rPr>
            </w:pPr>
            <w:ins w:id="3374"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3815001" w14:textId="77777777" w:rsidR="00DC2757" w:rsidRPr="00DC2757" w:rsidRDefault="00DC2757" w:rsidP="00DC2757">
            <w:pPr>
              <w:spacing w:after="0" w:line="240" w:lineRule="auto"/>
              <w:jc w:val="center"/>
              <w:rPr>
                <w:ins w:id="3375" w:author="Commodore, Sarah" w:date="2023-03-22T16:21:00Z"/>
                <w:rFonts w:ascii="Calibri" w:eastAsia="Times New Roman" w:hAnsi="Calibri" w:cs="Calibri"/>
                <w:color w:val="FF0000"/>
                <w:sz w:val="20"/>
                <w:szCs w:val="20"/>
              </w:rPr>
            </w:pPr>
            <w:ins w:id="3376" w:author="Commodore, Sarah" w:date="2023-03-22T16:21:00Z">
              <w:r w:rsidRPr="00DC2757">
                <w:rPr>
                  <w:rFonts w:ascii="Calibri" w:eastAsia="Times New Roman" w:hAnsi="Calibri" w:cs="Calibri"/>
                  <w:color w:val="FF0000"/>
                  <w:sz w:val="20"/>
                  <w:szCs w:val="20"/>
                </w:rPr>
                <w:t>*</w:t>
              </w:r>
            </w:ins>
          </w:p>
        </w:tc>
      </w:tr>
      <w:tr w:rsidR="00DC2757" w:rsidRPr="00DC2757" w14:paraId="55607896" w14:textId="77777777" w:rsidTr="00DC2757">
        <w:trPr>
          <w:trHeight w:val="260"/>
          <w:ins w:id="3377" w:author="Commodore, Sarah" w:date="2023-03-22T16:21:00Z"/>
        </w:trPr>
        <w:tc>
          <w:tcPr>
            <w:tcW w:w="0" w:type="auto"/>
            <w:tcBorders>
              <w:top w:val="nil"/>
              <w:left w:val="nil"/>
              <w:bottom w:val="nil"/>
              <w:right w:val="nil"/>
            </w:tcBorders>
            <w:shd w:val="clear" w:color="auto" w:fill="auto"/>
            <w:noWrap/>
            <w:vAlign w:val="bottom"/>
            <w:hideMark/>
          </w:tcPr>
          <w:p w14:paraId="29A11BCF" w14:textId="77777777" w:rsidR="00DC2757" w:rsidRPr="00DC2757" w:rsidRDefault="00DC2757" w:rsidP="00DC2757">
            <w:pPr>
              <w:spacing w:after="0" w:line="240" w:lineRule="auto"/>
              <w:rPr>
                <w:ins w:id="3378" w:author="Commodore, Sarah" w:date="2023-03-22T16:21:00Z"/>
                <w:rFonts w:ascii="Calibri" w:eastAsia="Times New Roman" w:hAnsi="Calibri" w:cs="Calibri"/>
                <w:color w:val="000000"/>
                <w:sz w:val="20"/>
                <w:szCs w:val="20"/>
              </w:rPr>
            </w:pPr>
            <w:ins w:id="3379" w:author="Commodore, Sarah" w:date="2023-03-22T16:21:00Z">
              <w:r w:rsidRPr="00DC2757">
                <w:rPr>
                  <w:rFonts w:ascii="Calibri" w:eastAsia="Times New Roman" w:hAnsi="Calibri" w:cs="Calibri"/>
                  <w:color w:val="000000"/>
                  <w:sz w:val="20"/>
                  <w:szCs w:val="20"/>
                </w:rPr>
                <w:t>ENSG00000144583.5</w:t>
              </w:r>
            </w:ins>
          </w:p>
        </w:tc>
        <w:tc>
          <w:tcPr>
            <w:tcW w:w="0" w:type="auto"/>
            <w:tcBorders>
              <w:top w:val="nil"/>
              <w:left w:val="nil"/>
              <w:bottom w:val="nil"/>
              <w:right w:val="nil"/>
            </w:tcBorders>
            <w:shd w:val="clear" w:color="auto" w:fill="auto"/>
            <w:noWrap/>
            <w:vAlign w:val="bottom"/>
            <w:hideMark/>
          </w:tcPr>
          <w:p w14:paraId="24B49A8F" w14:textId="77777777" w:rsidR="00DC2757" w:rsidRPr="00DC2757" w:rsidRDefault="00DC2757" w:rsidP="00DC2757">
            <w:pPr>
              <w:spacing w:after="0" w:line="240" w:lineRule="auto"/>
              <w:rPr>
                <w:ins w:id="3380" w:author="Commodore, Sarah" w:date="2023-03-22T16:21:00Z"/>
                <w:rFonts w:ascii="Calibri" w:eastAsia="Times New Roman" w:hAnsi="Calibri" w:cs="Calibri"/>
                <w:color w:val="000000"/>
                <w:sz w:val="20"/>
                <w:szCs w:val="20"/>
              </w:rPr>
            </w:pPr>
            <w:ins w:id="3381" w:author="Commodore, Sarah" w:date="2023-03-22T16:21:00Z">
              <w:r w:rsidRPr="00DC2757">
                <w:rPr>
                  <w:rFonts w:ascii="Calibri" w:eastAsia="Times New Roman" w:hAnsi="Calibri" w:cs="Calibri"/>
                  <w:color w:val="000000"/>
                  <w:sz w:val="20"/>
                  <w:szCs w:val="20"/>
                </w:rPr>
                <w:t>MARCHF4</w:t>
              </w:r>
            </w:ins>
          </w:p>
        </w:tc>
        <w:tc>
          <w:tcPr>
            <w:tcW w:w="0" w:type="auto"/>
            <w:tcBorders>
              <w:top w:val="nil"/>
              <w:left w:val="nil"/>
              <w:bottom w:val="nil"/>
              <w:right w:val="nil"/>
            </w:tcBorders>
            <w:shd w:val="clear" w:color="auto" w:fill="auto"/>
            <w:noWrap/>
            <w:vAlign w:val="bottom"/>
            <w:hideMark/>
          </w:tcPr>
          <w:p w14:paraId="3F9A28EE" w14:textId="77777777" w:rsidR="00DC2757" w:rsidRPr="00DC2757" w:rsidRDefault="00DC2757" w:rsidP="00DC2757">
            <w:pPr>
              <w:spacing w:after="0" w:line="240" w:lineRule="auto"/>
              <w:jc w:val="center"/>
              <w:rPr>
                <w:ins w:id="3382" w:author="Commodore, Sarah" w:date="2023-03-22T16:21:00Z"/>
                <w:rFonts w:ascii="Calibri" w:eastAsia="Times New Roman" w:hAnsi="Calibri" w:cs="Calibri"/>
                <w:color w:val="000000"/>
                <w:sz w:val="20"/>
                <w:szCs w:val="20"/>
              </w:rPr>
            </w:pPr>
            <w:ins w:id="338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210928" w14:textId="77777777" w:rsidR="00DC2757" w:rsidRPr="00DC2757" w:rsidRDefault="00DC2757" w:rsidP="00DC2757">
            <w:pPr>
              <w:spacing w:after="0" w:line="240" w:lineRule="auto"/>
              <w:jc w:val="center"/>
              <w:rPr>
                <w:ins w:id="3384" w:author="Commodore, Sarah" w:date="2023-03-22T16:21:00Z"/>
                <w:rFonts w:ascii="Calibri" w:eastAsia="Times New Roman" w:hAnsi="Calibri" w:cs="Calibri"/>
                <w:color w:val="000000"/>
                <w:sz w:val="20"/>
                <w:szCs w:val="20"/>
              </w:rPr>
            </w:pPr>
            <w:ins w:id="3385"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4668FD13" w14:textId="77777777" w:rsidR="00DC2757" w:rsidRPr="00DC2757" w:rsidRDefault="00DC2757" w:rsidP="00DC2757">
            <w:pPr>
              <w:spacing w:after="0" w:line="240" w:lineRule="auto"/>
              <w:jc w:val="center"/>
              <w:rPr>
                <w:ins w:id="3386" w:author="Commodore, Sarah" w:date="2023-03-22T16:21:00Z"/>
                <w:rFonts w:ascii="Calibri" w:eastAsia="Times New Roman" w:hAnsi="Calibri" w:cs="Calibri"/>
                <w:color w:val="000000"/>
                <w:sz w:val="20"/>
                <w:szCs w:val="20"/>
              </w:rPr>
            </w:pPr>
            <w:ins w:id="3387"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4C1AEEC" w14:textId="77777777" w:rsidR="00DC2757" w:rsidRPr="00DC2757" w:rsidRDefault="00DC2757" w:rsidP="00DC2757">
            <w:pPr>
              <w:spacing w:after="0" w:line="240" w:lineRule="auto"/>
              <w:jc w:val="center"/>
              <w:rPr>
                <w:ins w:id="3388" w:author="Commodore, Sarah" w:date="2023-03-22T16:21:00Z"/>
                <w:rFonts w:ascii="Calibri" w:eastAsia="Times New Roman" w:hAnsi="Calibri" w:cs="Calibri"/>
                <w:color w:val="FF0000"/>
                <w:sz w:val="20"/>
                <w:szCs w:val="20"/>
              </w:rPr>
            </w:pPr>
            <w:ins w:id="3389" w:author="Commodore, Sarah" w:date="2023-03-22T16:21:00Z">
              <w:r w:rsidRPr="00DC2757">
                <w:rPr>
                  <w:rFonts w:ascii="Calibri" w:eastAsia="Times New Roman" w:hAnsi="Calibri" w:cs="Calibri"/>
                  <w:color w:val="FF0000"/>
                  <w:sz w:val="20"/>
                  <w:szCs w:val="20"/>
                </w:rPr>
                <w:t>*</w:t>
              </w:r>
            </w:ins>
          </w:p>
        </w:tc>
      </w:tr>
      <w:tr w:rsidR="00DC2757" w:rsidRPr="00DC2757" w14:paraId="61858652" w14:textId="77777777" w:rsidTr="00DC2757">
        <w:trPr>
          <w:trHeight w:val="260"/>
          <w:ins w:id="3390" w:author="Commodore, Sarah" w:date="2023-03-22T16:21:00Z"/>
        </w:trPr>
        <w:tc>
          <w:tcPr>
            <w:tcW w:w="0" w:type="auto"/>
            <w:tcBorders>
              <w:top w:val="nil"/>
              <w:left w:val="nil"/>
              <w:bottom w:val="nil"/>
              <w:right w:val="nil"/>
            </w:tcBorders>
            <w:shd w:val="clear" w:color="auto" w:fill="auto"/>
            <w:noWrap/>
            <w:vAlign w:val="bottom"/>
            <w:hideMark/>
          </w:tcPr>
          <w:p w14:paraId="70FEFF10" w14:textId="77777777" w:rsidR="00DC2757" w:rsidRPr="00DC2757" w:rsidRDefault="00DC2757" w:rsidP="00DC2757">
            <w:pPr>
              <w:spacing w:after="0" w:line="240" w:lineRule="auto"/>
              <w:rPr>
                <w:ins w:id="3391" w:author="Commodore, Sarah" w:date="2023-03-22T16:21:00Z"/>
                <w:rFonts w:ascii="Calibri" w:eastAsia="Times New Roman" w:hAnsi="Calibri" w:cs="Calibri"/>
                <w:color w:val="000000"/>
                <w:sz w:val="20"/>
                <w:szCs w:val="20"/>
              </w:rPr>
            </w:pPr>
            <w:ins w:id="3392" w:author="Commodore, Sarah" w:date="2023-03-22T16:21:00Z">
              <w:r w:rsidRPr="00DC2757">
                <w:rPr>
                  <w:rFonts w:ascii="Calibri" w:eastAsia="Times New Roman" w:hAnsi="Calibri" w:cs="Calibri"/>
                  <w:color w:val="000000"/>
                  <w:sz w:val="20"/>
                  <w:szCs w:val="20"/>
                </w:rPr>
                <w:t>ENSG00000116039.13</w:t>
              </w:r>
            </w:ins>
          </w:p>
        </w:tc>
        <w:tc>
          <w:tcPr>
            <w:tcW w:w="0" w:type="auto"/>
            <w:tcBorders>
              <w:top w:val="nil"/>
              <w:left w:val="nil"/>
              <w:bottom w:val="nil"/>
              <w:right w:val="nil"/>
            </w:tcBorders>
            <w:shd w:val="clear" w:color="auto" w:fill="auto"/>
            <w:noWrap/>
            <w:vAlign w:val="bottom"/>
            <w:hideMark/>
          </w:tcPr>
          <w:p w14:paraId="018BEA39" w14:textId="77777777" w:rsidR="00DC2757" w:rsidRPr="00DC2757" w:rsidRDefault="00DC2757" w:rsidP="00DC2757">
            <w:pPr>
              <w:spacing w:after="0" w:line="240" w:lineRule="auto"/>
              <w:rPr>
                <w:ins w:id="3393" w:author="Commodore, Sarah" w:date="2023-03-22T16:21:00Z"/>
                <w:rFonts w:ascii="Calibri" w:eastAsia="Times New Roman" w:hAnsi="Calibri" w:cs="Calibri"/>
                <w:color w:val="000000"/>
                <w:sz w:val="20"/>
                <w:szCs w:val="20"/>
              </w:rPr>
            </w:pPr>
            <w:ins w:id="3394" w:author="Commodore, Sarah" w:date="2023-03-22T16:21:00Z">
              <w:r w:rsidRPr="00DC2757">
                <w:rPr>
                  <w:rFonts w:ascii="Calibri" w:eastAsia="Times New Roman" w:hAnsi="Calibri" w:cs="Calibri"/>
                  <w:color w:val="000000"/>
                  <w:sz w:val="20"/>
                  <w:szCs w:val="20"/>
                </w:rPr>
                <w:t>ATP6V1B1</w:t>
              </w:r>
            </w:ins>
          </w:p>
        </w:tc>
        <w:tc>
          <w:tcPr>
            <w:tcW w:w="0" w:type="auto"/>
            <w:tcBorders>
              <w:top w:val="nil"/>
              <w:left w:val="nil"/>
              <w:bottom w:val="nil"/>
              <w:right w:val="nil"/>
            </w:tcBorders>
            <w:shd w:val="clear" w:color="auto" w:fill="auto"/>
            <w:noWrap/>
            <w:vAlign w:val="bottom"/>
            <w:hideMark/>
          </w:tcPr>
          <w:p w14:paraId="6FA54546" w14:textId="77777777" w:rsidR="00DC2757" w:rsidRPr="00DC2757" w:rsidRDefault="00DC2757" w:rsidP="00DC2757">
            <w:pPr>
              <w:spacing w:after="0" w:line="240" w:lineRule="auto"/>
              <w:jc w:val="center"/>
              <w:rPr>
                <w:ins w:id="3395" w:author="Commodore, Sarah" w:date="2023-03-22T16:21:00Z"/>
                <w:rFonts w:ascii="Calibri" w:eastAsia="Times New Roman" w:hAnsi="Calibri" w:cs="Calibri"/>
                <w:color w:val="000000"/>
                <w:sz w:val="20"/>
                <w:szCs w:val="20"/>
              </w:rPr>
            </w:pPr>
            <w:ins w:id="339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5F93F4" w14:textId="77777777" w:rsidR="00DC2757" w:rsidRPr="00DC2757" w:rsidRDefault="00DC2757" w:rsidP="00DC2757">
            <w:pPr>
              <w:spacing w:after="0" w:line="240" w:lineRule="auto"/>
              <w:jc w:val="center"/>
              <w:rPr>
                <w:ins w:id="3397" w:author="Commodore, Sarah" w:date="2023-03-22T16:21:00Z"/>
                <w:rFonts w:ascii="Calibri" w:eastAsia="Times New Roman" w:hAnsi="Calibri" w:cs="Calibri"/>
                <w:color w:val="000000"/>
                <w:sz w:val="20"/>
                <w:szCs w:val="20"/>
              </w:rPr>
            </w:pPr>
            <w:ins w:id="3398" w:author="Commodore, Sarah" w:date="2023-03-22T16:21:00Z">
              <w:r w:rsidRPr="00DC2757">
                <w:rPr>
                  <w:rFonts w:ascii="Calibri" w:eastAsia="Times New Roman" w:hAnsi="Calibri" w:cs="Calibri"/>
                  <w:color w:val="000000"/>
                  <w:sz w:val="20"/>
                  <w:szCs w:val="20"/>
                </w:rPr>
                <w:t>2.9E-07</w:t>
              </w:r>
            </w:ins>
          </w:p>
        </w:tc>
        <w:tc>
          <w:tcPr>
            <w:tcW w:w="0" w:type="auto"/>
            <w:tcBorders>
              <w:top w:val="nil"/>
              <w:left w:val="nil"/>
              <w:bottom w:val="nil"/>
              <w:right w:val="nil"/>
            </w:tcBorders>
            <w:shd w:val="clear" w:color="auto" w:fill="auto"/>
            <w:noWrap/>
            <w:vAlign w:val="bottom"/>
            <w:hideMark/>
          </w:tcPr>
          <w:p w14:paraId="17BBD0E2" w14:textId="77777777" w:rsidR="00DC2757" w:rsidRPr="00DC2757" w:rsidRDefault="00DC2757" w:rsidP="00DC2757">
            <w:pPr>
              <w:spacing w:after="0" w:line="240" w:lineRule="auto"/>
              <w:jc w:val="center"/>
              <w:rPr>
                <w:ins w:id="3399" w:author="Commodore, Sarah" w:date="2023-03-22T16:21:00Z"/>
                <w:rFonts w:ascii="Calibri" w:eastAsia="Times New Roman" w:hAnsi="Calibri" w:cs="Calibri"/>
                <w:color w:val="000000"/>
                <w:sz w:val="20"/>
                <w:szCs w:val="20"/>
              </w:rPr>
            </w:pPr>
            <w:ins w:id="3400" w:author="Commodore, Sarah" w:date="2023-03-22T16:21:00Z">
              <w:r w:rsidRPr="00DC2757">
                <w:rPr>
                  <w:rFonts w:ascii="Calibri" w:eastAsia="Times New Roman" w:hAnsi="Calibri" w:cs="Calibri"/>
                  <w:color w:val="000000"/>
                  <w:sz w:val="20"/>
                  <w:szCs w:val="20"/>
                </w:rPr>
                <w:t>2.9E-06</w:t>
              </w:r>
            </w:ins>
          </w:p>
        </w:tc>
        <w:tc>
          <w:tcPr>
            <w:tcW w:w="0" w:type="auto"/>
            <w:tcBorders>
              <w:top w:val="nil"/>
              <w:left w:val="nil"/>
              <w:bottom w:val="nil"/>
              <w:right w:val="nil"/>
            </w:tcBorders>
            <w:shd w:val="clear" w:color="auto" w:fill="auto"/>
            <w:noWrap/>
            <w:vAlign w:val="bottom"/>
            <w:hideMark/>
          </w:tcPr>
          <w:p w14:paraId="1B492E65" w14:textId="77777777" w:rsidR="00DC2757" w:rsidRPr="00DC2757" w:rsidRDefault="00DC2757" w:rsidP="00DC2757">
            <w:pPr>
              <w:spacing w:after="0" w:line="240" w:lineRule="auto"/>
              <w:jc w:val="center"/>
              <w:rPr>
                <w:ins w:id="3401" w:author="Commodore, Sarah" w:date="2023-03-22T16:21:00Z"/>
                <w:rFonts w:ascii="Calibri" w:eastAsia="Times New Roman" w:hAnsi="Calibri" w:cs="Calibri"/>
                <w:color w:val="FF0000"/>
                <w:sz w:val="20"/>
                <w:szCs w:val="20"/>
              </w:rPr>
            </w:pPr>
            <w:ins w:id="3402" w:author="Commodore, Sarah" w:date="2023-03-22T16:21:00Z">
              <w:r w:rsidRPr="00DC2757">
                <w:rPr>
                  <w:rFonts w:ascii="Calibri" w:eastAsia="Times New Roman" w:hAnsi="Calibri" w:cs="Calibri"/>
                  <w:color w:val="FF0000"/>
                  <w:sz w:val="20"/>
                  <w:szCs w:val="20"/>
                </w:rPr>
                <w:t>*</w:t>
              </w:r>
            </w:ins>
          </w:p>
        </w:tc>
      </w:tr>
      <w:tr w:rsidR="00DC2757" w:rsidRPr="00DC2757" w14:paraId="29DF41EF" w14:textId="77777777" w:rsidTr="00DC2757">
        <w:trPr>
          <w:trHeight w:val="260"/>
          <w:ins w:id="3403" w:author="Commodore, Sarah" w:date="2023-03-22T16:21:00Z"/>
        </w:trPr>
        <w:tc>
          <w:tcPr>
            <w:tcW w:w="0" w:type="auto"/>
            <w:tcBorders>
              <w:top w:val="nil"/>
              <w:left w:val="nil"/>
              <w:bottom w:val="nil"/>
              <w:right w:val="nil"/>
            </w:tcBorders>
            <w:shd w:val="clear" w:color="auto" w:fill="auto"/>
            <w:noWrap/>
            <w:vAlign w:val="bottom"/>
            <w:hideMark/>
          </w:tcPr>
          <w:p w14:paraId="5A7EE961" w14:textId="77777777" w:rsidR="00DC2757" w:rsidRPr="00DC2757" w:rsidRDefault="00DC2757" w:rsidP="00DC2757">
            <w:pPr>
              <w:spacing w:after="0" w:line="240" w:lineRule="auto"/>
              <w:rPr>
                <w:ins w:id="3404" w:author="Commodore, Sarah" w:date="2023-03-22T16:21:00Z"/>
                <w:rFonts w:ascii="Calibri" w:eastAsia="Times New Roman" w:hAnsi="Calibri" w:cs="Calibri"/>
                <w:color w:val="000000"/>
                <w:sz w:val="20"/>
                <w:szCs w:val="20"/>
              </w:rPr>
            </w:pPr>
            <w:ins w:id="3405" w:author="Commodore, Sarah" w:date="2023-03-22T16:21:00Z">
              <w:r w:rsidRPr="00DC2757">
                <w:rPr>
                  <w:rFonts w:ascii="Calibri" w:eastAsia="Times New Roman" w:hAnsi="Calibri" w:cs="Calibri"/>
                  <w:color w:val="000000"/>
                  <w:sz w:val="20"/>
                  <w:szCs w:val="20"/>
                </w:rPr>
                <w:t>ENSG00000279725.1</w:t>
              </w:r>
            </w:ins>
          </w:p>
        </w:tc>
        <w:tc>
          <w:tcPr>
            <w:tcW w:w="0" w:type="auto"/>
            <w:tcBorders>
              <w:top w:val="nil"/>
              <w:left w:val="nil"/>
              <w:bottom w:val="nil"/>
              <w:right w:val="nil"/>
            </w:tcBorders>
            <w:shd w:val="clear" w:color="auto" w:fill="auto"/>
            <w:noWrap/>
            <w:vAlign w:val="bottom"/>
            <w:hideMark/>
          </w:tcPr>
          <w:p w14:paraId="51CC162A" w14:textId="77777777" w:rsidR="00DC2757" w:rsidRPr="00DC2757" w:rsidRDefault="00DC2757" w:rsidP="00DC2757">
            <w:pPr>
              <w:spacing w:after="0" w:line="240" w:lineRule="auto"/>
              <w:rPr>
                <w:ins w:id="3406" w:author="Commodore, Sarah" w:date="2023-03-22T16:21:00Z"/>
                <w:rFonts w:ascii="Calibri" w:eastAsia="Times New Roman" w:hAnsi="Calibri" w:cs="Calibri"/>
                <w:color w:val="000000"/>
                <w:sz w:val="20"/>
                <w:szCs w:val="20"/>
              </w:rPr>
            </w:pPr>
            <w:ins w:id="3407" w:author="Commodore, Sarah" w:date="2023-03-22T16:21:00Z">
              <w:r w:rsidRPr="00DC2757">
                <w:rPr>
                  <w:rFonts w:ascii="Calibri" w:eastAsia="Times New Roman" w:hAnsi="Calibri" w:cs="Calibri"/>
                  <w:color w:val="000000"/>
                  <w:sz w:val="20"/>
                  <w:szCs w:val="20"/>
                </w:rPr>
                <w:t>AL391005.1</w:t>
              </w:r>
            </w:ins>
          </w:p>
        </w:tc>
        <w:tc>
          <w:tcPr>
            <w:tcW w:w="0" w:type="auto"/>
            <w:tcBorders>
              <w:top w:val="nil"/>
              <w:left w:val="nil"/>
              <w:bottom w:val="nil"/>
              <w:right w:val="nil"/>
            </w:tcBorders>
            <w:shd w:val="clear" w:color="auto" w:fill="auto"/>
            <w:noWrap/>
            <w:vAlign w:val="bottom"/>
            <w:hideMark/>
          </w:tcPr>
          <w:p w14:paraId="1D7B20A0" w14:textId="77777777" w:rsidR="00DC2757" w:rsidRPr="00DC2757" w:rsidRDefault="00DC2757" w:rsidP="00DC2757">
            <w:pPr>
              <w:spacing w:after="0" w:line="240" w:lineRule="auto"/>
              <w:jc w:val="center"/>
              <w:rPr>
                <w:ins w:id="3408" w:author="Commodore, Sarah" w:date="2023-03-22T16:21:00Z"/>
                <w:rFonts w:ascii="Calibri" w:eastAsia="Times New Roman" w:hAnsi="Calibri" w:cs="Calibri"/>
                <w:color w:val="000000"/>
                <w:sz w:val="20"/>
                <w:szCs w:val="20"/>
              </w:rPr>
            </w:pPr>
            <w:ins w:id="340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9F6C06" w14:textId="77777777" w:rsidR="00DC2757" w:rsidRPr="00DC2757" w:rsidRDefault="00DC2757" w:rsidP="00DC2757">
            <w:pPr>
              <w:spacing w:after="0" w:line="240" w:lineRule="auto"/>
              <w:jc w:val="center"/>
              <w:rPr>
                <w:ins w:id="3410" w:author="Commodore, Sarah" w:date="2023-03-22T16:21:00Z"/>
                <w:rFonts w:ascii="Calibri" w:eastAsia="Times New Roman" w:hAnsi="Calibri" w:cs="Calibri"/>
                <w:color w:val="000000"/>
                <w:sz w:val="20"/>
                <w:szCs w:val="20"/>
              </w:rPr>
            </w:pPr>
            <w:ins w:id="3411" w:author="Commodore, Sarah" w:date="2023-03-22T16:21:00Z">
              <w:r w:rsidRPr="00DC2757">
                <w:rPr>
                  <w:rFonts w:ascii="Calibri" w:eastAsia="Times New Roman" w:hAnsi="Calibri" w:cs="Calibri"/>
                  <w:color w:val="000000"/>
                  <w:sz w:val="20"/>
                  <w:szCs w:val="20"/>
                </w:rPr>
                <w:t>3.0E-05</w:t>
              </w:r>
            </w:ins>
          </w:p>
        </w:tc>
        <w:tc>
          <w:tcPr>
            <w:tcW w:w="0" w:type="auto"/>
            <w:tcBorders>
              <w:top w:val="nil"/>
              <w:left w:val="nil"/>
              <w:bottom w:val="nil"/>
              <w:right w:val="nil"/>
            </w:tcBorders>
            <w:shd w:val="clear" w:color="auto" w:fill="auto"/>
            <w:noWrap/>
            <w:vAlign w:val="bottom"/>
            <w:hideMark/>
          </w:tcPr>
          <w:p w14:paraId="59FFEA1C" w14:textId="77777777" w:rsidR="00DC2757" w:rsidRPr="00DC2757" w:rsidRDefault="00DC2757" w:rsidP="00DC2757">
            <w:pPr>
              <w:spacing w:after="0" w:line="240" w:lineRule="auto"/>
              <w:jc w:val="center"/>
              <w:rPr>
                <w:ins w:id="3412" w:author="Commodore, Sarah" w:date="2023-03-22T16:21:00Z"/>
                <w:rFonts w:ascii="Calibri" w:eastAsia="Times New Roman" w:hAnsi="Calibri" w:cs="Calibri"/>
                <w:color w:val="000000"/>
                <w:sz w:val="20"/>
                <w:szCs w:val="20"/>
              </w:rPr>
            </w:pPr>
            <w:ins w:id="3413" w:author="Commodore, Sarah" w:date="2023-03-22T16:21:00Z">
              <w:r w:rsidRPr="00DC2757">
                <w:rPr>
                  <w:rFonts w:ascii="Calibri" w:eastAsia="Times New Roman" w:hAnsi="Calibri" w:cs="Calibri"/>
                  <w:color w:val="000000"/>
                  <w:sz w:val="20"/>
                  <w:szCs w:val="20"/>
                </w:rPr>
                <w:t>1.8E-04</w:t>
              </w:r>
            </w:ins>
          </w:p>
        </w:tc>
        <w:tc>
          <w:tcPr>
            <w:tcW w:w="0" w:type="auto"/>
            <w:tcBorders>
              <w:top w:val="nil"/>
              <w:left w:val="nil"/>
              <w:bottom w:val="nil"/>
              <w:right w:val="nil"/>
            </w:tcBorders>
            <w:shd w:val="clear" w:color="auto" w:fill="auto"/>
            <w:noWrap/>
            <w:vAlign w:val="bottom"/>
            <w:hideMark/>
          </w:tcPr>
          <w:p w14:paraId="49C51C66" w14:textId="77777777" w:rsidR="00DC2757" w:rsidRPr="00DC2757" w:rsidRDefault="00DC2757" w:rsidP="00DC2757">
            <w:pPr>
              <w:spacing w:after="0" w:line="240" w:lineRule="auto"/>
              <w:jc w:val="center"/>
              <w:rPr>
                <w:ins w:id="3414" w:author="Commodore, Sarah" w:date="2023-03-22T16:21:00Z"/>
                <w:rFonts w:ascii="Calibri" w:eastAsia="Times New Roman" w:hAnsi="Calibri" w:cs="Calibri"/>
                <w:color w:val="FF0000"/>
                <w:sz w:val="20"/>
                <w:szCs w:val="20"/>
              </w:rPr>
            </w:pPr>
            <w:ins w:id="3415" w:author="Commodore, Sarah" w:date="2023-03-22T16:21:00Z">
              <w:r w:rsidRPr="00DC2757">
                <w:rPr>
                  <w:rFonts w:ascii="Calibri" w:eastAsia="Times New Roman" w:hAnsi="Calibri" w:cs="Calibri"/>
                  <w:color w:val="FF0000"/>
                  <w:sz w:val="20"/>
                  <w:szCs w:val="20"/>
                </w:rPr>
                <w:t>*</w:t>
              </w:r>
            </w:ins>
          </w:p>
        </w:tc>
      </w:tr>
      <w:tr w:rsidR="00DC2757" w:rsidRPr="00DC2757" w14:paraId="18855571" w14:textId="77777777" w:rsidTr="00DC2757">
        <w:trPr>
          <w:trHeight w:val="260"/>
          <w:ins w:id="3416" w:author="Commodore, Sarah" w:date="2023-03-22T16:21:00Z"/>
        </w:trPr>
        <w:tc>
          <w:tcPr>
            <w:tcW w:w="0" w:type="auto"/>
            <w:tcBorders>
              <w:top w:val="nil"/>
              <w:left w:val="nil"/>
              <w:bottom w:val="nil"/>
              <w:right w:val="nil"/>
            </w:tcBorders>
            <w:shd w:val="clear" w:color="auto" w:fill="auto"/>
            <w:noWrap/>
            <w:vAlign w:val="bottom"/>
            <w:hideMark/>
          </w:tcPr>
          <w:p w14:paraId="74F12F3C" w14:textId="77777777" w:rsidR="00DC2757" w:rsidRPr="00DC2757" w:rsidRDefault="00DC2757" w:rsidP="00DC2757">
            <w:pPr>
              <w:spacing w:after="0" w:line="240" w:lineRule="auto"/>
              <w:rPr>
                <w:ins w:id="3417" w:author="Commodore, Sarah" w:date="2023-03-22T16:21:00Z"/>
                <w:rFonts w:ascii="Calibri" w:eastAsia="Times New Roman" w:hAnsi="Calibri" w:cs="Calibri"/>
                <w:color w:val="000000"/>
                <w:sz w:val="20"/>
                <w:szCs w:val="20"/>
              </w:rPr>
            </w:pPr>
            <w:ins w:id="3418" w:author="Commodore, Sarah" w:date="2023-03-22T16:21:00Z">
              <w:r w:rsidRPr="00DC2757">
                <w:rPr>
                  <w:rFonts w:ascii="Calibri" w:eastAsia="Times New Roman" w:hAnsi="Calibri" w:cs="Calibri"/>
                  <w:color w:val="000000"/>
                  <w:sz w:val="20"/>
                  <w:szCs w:val="20"/>
                </w:rPr>
                <w:t>ENSG00000226690.8</w:t>
              </w:r>
            </w:ins>
          </w:p>
        </w:tc>
        <w:tc>
          <w:tcPr>
            <w:tcW w:w="0" w:type="auto"/>
            <w:tcBorders>
              <w:top w:val="nil"/>
              <w:left w:val="nil"/>
              <w:bottom w:val="nil"/>
              <w:right w:val="nil"/>
            </w:tcBorders>
            <w:shd w:val="clear" w:color="auto" w:fill="auto"/>
            <w:noWrap/>
            <w:vAlign w:val="bottom"/>
            <w:hideMark/>
          </w:tcPr>
          <w:p w14:paraId="63AE0097" w14:textId="77777777" w:rsidR="00DC2757" w:rsidRPr="00DC2757" w:rsidRDefault="00DC2757" w:rsidP="00DC2757">
            <w:pPr>
              <w:spacing w:after="0" w:line="240" w:lineRule="auto"/>
              <w:rPr>
                <w:ins w:id="3419" w:author="Commodore, Sarah" w:date="2023-03-22T16:21:00Z"/>
                <w:rFonts w:ascii="Calibri" w:eastAsia="Times New Roman" w:hAnsi="Calibri" w:cs="Calibri"/>
                <w:color w:val="000000"/>
                <w:sz w:val="20"/>
                <w:szCs w:val="20"/>
              </w:rPr>
            </w:pPr>
            <w:ins w:id="3420" w:author="Commodore, Sarah" w:date="2023-03-22T16:21:00Z">
              <w:r w:rsidRPr="00DC2757">
                <w:rPr>
                  <w:rFonts w:ascii="Calibri" w:eastAsia="Times New Roman" w:hAnsi="Calibri" w:cs="Calibri"/>
                  <w:color w:val="000000"/>
                  <w:sz w:val="20"/>
                  <w:szCs w:val="20"/>
                </w:rPr>
                <w:t>AC013470.2</w:t>
              </w:r>
            </w:ins>
          </w:p>
        </w:tc>
        <w:tc>
          <w:tcPr>
            <w:tcW w:w="0" w:type="auto"/>
            <w:tcBorders>
              <w:top w:val="nil"/>
              <w:left w:val="nil"/>
              <w:bottom w:val="nil"/>
              <w:right w:val="nil"/>
            </w:tcBorders>
            <w:shd w:val="clear" w:color="auto" w:fill="auto"/>
            <w:noWrap/>
            <w:vAlign w:val="bottom"/>
            <w:hideMark/>
          </w:tcPr>
          <w:p w14:paraId="25597AFF" w14:textId="77777777" w:rsidR="00DC2757" w:rsidRPr="00DC2757" w:rsidRDefault="00DC2757" w:rsidP="00DC2757">
            <w:pPr>
              <w:spacing w:after="0" w:line="240" w:lineRule="auto"/>
              <w:jc w:val="center"/>
              <w:rPr>
                <w:ins w:id="3421" w:author="Commodore, Sarah" w:date="2023-03-22T16:21:00Z"/>
                <w:rFonts w:ascii="Calibri" w:eastAsia="Times New Roman" w:hAnsi="Calibri" w:cs="Calibri"/>
                <w:color w:val="000000"/>
                <w:sz w:val="20"/>
                <w:szCs w:val="20"/>
              </w:rPr>
            </w:pPr>
            <w:ins w:id="342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4D04FD1" w14:textId="77777777" w:rsidR="00DC2757" w:rsidRPr="00DC2757" w:rsidRDefault="00DC2757" w:rsidP="00DC2757">
            <w:pPr>
              <w:spacing w:after="0" w:line="240" w:lineRule="auto"/>
              <w:jc w:val="center"/>
              <w:rPr>
                <w:ins w:id="3423" w:author="Commodore, Sarah" w:date="2023-03-22T16:21:00Z"/>
                <w:rFonts w:ascii="Calibri" w:eastAsia="Times New Roman" w:hAnsi="Calibri" w:cs="Calibri"/>
                <w:color w:val="000000"/>
                <w:sz w:val="20"/>
                <w:szCs w:val="20"/>
              </w:rPr>
            </w:pPr>
            <w:ins w:id="3424"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7692F431" w14:textId="77777777" w:rsidR="00DC2757" w:rsidRPr="00DC2757" w:rsidRDefault="00DC2757" w:rsidP="00DC2757">
            <w:pPr>
              <w:spacing w:after="0" w:line="240" w:lineRule="auto"/>
              <w:jc w:val="center"/>
              <w:rPr>
                <w:ins w:id="3425" w:author="Commodore, Sarah" w:date="2023-03-22T16:21:00Z"/>
                <w:rFonts w:ascii="Calibri" w:eastAsia="Times New Roman" w:hAnsi="Calibri" w:cs="Calibri"/>
                <w:color w:val="000000"/>
                <w:sz w:val="20"/>
                <w:szCs w:val="20"/>
              </w:rPr>
            </w:pPr>
            <w:ins w:id="3426"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7EAEF1F6" w14:textId="77777777" w:rsidR="00DC2757" w:rsidRPr="00DC2757" w:rsidRDefault="00DC2757" w:rsidP="00DC2757">
            <w:pPr>
              <w:spacing w:after="0" w:line="240" w:lineRule="auto"/>
              <w:jc w:val="center"/>
              <w:rPr>
                <w:ins w:id="3427" w:author="Commodore, Sarah" w:date="2023-03-22T16:21:00Z"/>
                <w:rFonts w:ascii="Calibri" w:eastAsia="Times New Roman" w:hAnsi="Calibri" w:cs="Calibri"/>
                <w:color w:val="FF0000"/>
                <w:sz w:val="20"/>
                <w:szCs w:val="20"/>
              </w:rPr>
            </w:pPr>
            <w:ins w:id="3428" w:author="Commodore, Sarah" w:date="2023-03-22T16:21:00Z">
              <w:r w:rsidRPr="00DC2757">
                <w:rPr>
                  <w:rFonts w:ascii="Calibri" w:eastAsia="Times New Roman" w:hAnsi="Calibri" w:cs="Calibri"/>
                  <w:color w:val="FF0000"/>
                  <w:sz w:val="20"/>
                  <w:szCs w:val="20"/>
                </w:rPr>
                <w:t>*</w:t>
              </w:r>
            </w:ins>
          </w:p>
        </w:tc>
      </w:tr>
      <w:tr w:rsidR="00DC2757" w:rsidRPr="00DC2757" w14:paraId="02E18D6E" w14:textId="77777777" w:rsidTr="00DC2757">
        <w:trPr>
          <w:trHeight w:val="260"/>
          <w:ins w:id="3429" w:author="Commodore, Sarah" w:date="2023-03-22T16:21:00Z"/>
        </w:trPr>
        <w:tc>
          <w:tcPr>
            <w:tcW w:w="0" w:type="auto"/>
            <w:tcBorders>
              <w:top w:val="nil"/>
              <w:left w:val="nil"/>
              <w:bottom w:val="nil"/>
              <w:right w:val="nil"/>
            </w:tcBorders>
            <w:shd w:val="clear" w:color="auto" w:fill="auto"/>
            <w:noWrap/>
            <w:vAlign w:val="bottom"/>
            <w:hideMark/>
          </w:tcPr>
          <w:p w14:paraId="4E2B9941" w14:textId="77777777" w:rsidR="00DC2757" w:rsidRPr="00DC2757" w:rsidRDefault="00DC2757" w:rsidP="00DC2757">
            <w:pPr>
              <w:spacing w:after="0" w:line="240" w:lineRule="auto"/>
              <w:rPr>
                <w:ins w:id="3430" w:author="Commodore, Sarah" w:date="2023-03-22T16:21:00Z"/>
                <w:rFonts w:ascii="Calibri" w:eastAsia="Times New Roman" w:hAnsi="Calibri" w:cs="Calibri"/>
                <w:color w:val="000000"/>
                <w:sz w:val="20"/>
                <w:szCs w:val="20"/>
              </w:rPr>
            </w:pPr>
            <w:ins w:id="3431" w:author="Commodore, Sarah" w:date="2023-03-22T16:21:00Z">
              <w:r w:rsidRPr="00DC2757">
                <w:rPr>
                  <w:rFonts w:ascii="Calibri" w:eastAsia="Times New Roman" w:hAnsi="Calibri" w:cs="Calibri"/>
                  <w:color w:val="000000"/>
                  <w:sz w:val="20"/>
                  <w:szCs w:val="20"/>
                </w:rPr>
                <w:t>ENSG00000165621.8</w:t>
              </w:r>
            </w:ins>
          </w:p>
        </w:tc>
        <w:tc>
          <w:tcPr>
            <w:tcW w:w="0" w:type="auto"/>
            <w:tcBorders>
              <w:top w:val="nil"/>
              <w:left w:val="nil"/>
              <w:bottom w:val="nil"/>
              <w:right w:val="nil"/>
            </w:tcBorders>
            <w:shd w:val="clear" w:color="auto" w:fill="auto"/>
            <w:noWrap/>
            <w:vAlign w:val="bottom"/>
            <w:hideMark/>
          </w:tcPr>
          <w:p w14:paraId="79A33E35" w14:textId="77777777" w:rsidR="00DC2757" w:rsidRPr="00DC2757" w:rsidRDefault="00DC2757" w:rsidP="00DC2757">
            <w:pPr>
              <w:spacing w:after="0" w:line="240" w:lineRule="auto"/>
              <w:rPr>
                <w:ins w:id="3432" w:author="Commodore, Sarah" w:date="2023-03-22T16:21:00Z"/>
                <w:rFonts w:ascii="Calibri" w:eastAsia="Times New Roman" w:hAnsi="Calibri" w:cs="Calibri"/>
                <w:color w:val="000000"/>
                <w:sz w:val="20"/>
                <w:szCs w:val="20"/>
              </w:rPr>
            </w:pPr>
            <w:ins w:id="3433" w:author="Commodore, Sarah" w:date="2023-03-22T16:21:00Z">
              <w:r w:rsidRPr="00DC2757">
                <w:rPr>
                  <w:rFonts w:ascii="Calibri" w:eastAsia="Times New Roman" w:hAnsi="Calibri" w:cs="Calibri"/>
                  <w:color w:val="000000"/>
                  <w:sz w:val="20"/>
                  <w:szCs w:val="20"/>
                </w:rPr>
                <w:t>OXGR1</w:t>
              </w:r>
            </w:ins>
          </w:p>
        </w:tc>
        <w:tc>
          <w:tcPr>
            <w:tcW w:w="0" w:type="auto"/>
            <w:tcBorders>
              <w:top w:val="nil"/>
              <w:left w:val="nil"/>
              <w:bottom w:val="nil"/>
              <w:right w:val="nil"/>
            </w:tcBorders>
            <w:shd w:val="clear" w:color="auto" w:fill="auto"/>
            <w:noWrap/>
            <w:vAlign w:val="bottom"/>
            <w:hideMark/>
          </w:tcPr>
          <w:p w14:paraId="0696712B" w14:textId="77777777" w:rsidR="00DC2757" w:rsidRPr="00DC2757" w:rsidRDefault="00DC2757" w:rsidP="00DC2757">
            <w:pPr>
              <w:spacing w:after="0" w:line="240" w:lineRule="auto"/>
              <w:jc w:val="center"/>
              <w:rPr>
                <w:ins w:id="3434" w:author="Commodore, Sarah" w:date="2023-03-22T16:21:00Z"/>
                <w:rFonts w:ascii="Calibri" w:eastAsia="Times New Roman" w:hAnsi="Calibri" w:cs="Calibri"/>
                <w:color w:val="000000"/>
                <w:sz w:val="20"/>
                <w:szCs w:val="20"/>
              </w:rPr>
            </w:pPr>
            <w:ins w:id="343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80201D" w14:textId="77777777" w:rsidR="00DC2757" w:rsidRPr="00DC2757" w:rsidRDefault="00DC2757" w:rsidP="00DC2757">
            <w:pPr>
              <w:spacing w:after="0" w:line="240" w:lineRule="auto"/>
              <w:jc w:val="center"/>
              <w:rPr>
                <w:ins w:id="3436" w:author="Commodore, Sarah" w:date="2023-03-22T16:21:00Z"/>
                <w:rFonts w:ascii="Calibri" w:eastAsia="Times New Roman" w:hAnsi="Calibri" w:cs="Calibri"/>
                <w:color w:val="000000"/>
                <w:sz w:val="20"/>
                <w:szCs w:val="20"/>
              </w:rPr>
            </w:pPr>
            <w:ins w:id="3437" w:author="Commodore, Sarah" w:date="2023-03-22T16:21:00Z">
              <w:r w:rsidRPr="00DC2757">
                <w:rPr>
                  <w:rFonts w:ascii="Calibri" w:eastAsia="Times New Roman" w:hAnsi="Calibri" w:cs="Calibri"/>
                  <w:color w:val="000000"/>
                  <w:sz w:val="20"/>
                  <w:szCs w:val="20"/>
                </w:rPr>
                <w:t>1.5E-09</w:t>
              </w:r>
            </w:ins>
          </w:p>
        </w:tc>
        <w:tc>
          <w:tcPr>
            <w:tcW w:w="0" w:type="auto"/>
            <w:tcBorders>
              <w:top w:val="nil"/>
              <w:left w:val="nil"/>
              <w:bottom w:val="nil"/>
              <w:right w:val="nil"/>
            </w:tcBorders>
            <w:shd w:val="clear" w:color="auto" w:fill="auto"/>
            <w:noWrap/>
            <w:vAlign w:val="bottom"/>
            <w:hideMark/>
          </w:tcPr>
          <w:p w14:paraId="525CD9CB" w14:textId="77777777" w:rsidR="00DC2757" w:rsidRPr="00DC2757" w:rsidRDefault="00DC2757" w:rsidP="00DC2757">
            <w:pPr>
              <w:spacing w:after="0" w:line="240" w:lineRule="auto"/>
              <w:jc w:val="center"/>
              <w:rPr>
                <w:ins w:id="3438" w:author="Commodore, Sarah" w:date="2023-03-22T16:21:00Z"/>
                <w:rFonts w:ascii="Calibri" w:eastAsia="Times New Roman" w:hAnsi="Calibri" w:cs="Calibri"/>
                <w:color w:val="000000"/>
                <w:sz w:val="20"/>
                <w:szCs w:val="20"/>
              </w:rPr>
            </w:pPr>
            <w:ins w:id="3439" w:author="Commodore, Sarah" w:date="2023-03-22T16:21:00Z">
              <w:r w:rsidRPr="00DC2757">
                <w:rPr>
                  <w:rFonts w:ascii="Calibri" w:eastAsia="Times New Roman" w:hAnsi="Calibri" w:cs="Calibri"/>
                  <w:color w:val="000000"/>
                  <w:sz w:val="20"/>
                  <w:szCs w:val="20"/>
                </w:rPr>
                <w:t>2.6E-08</w:t>
              </w:r>
            </w:ins>
          </w:p>
        </w:tc>
        <w:tc>
          <w:tcPr>
            <w:tcW w:w="0" w:type="auto"/>
            <w:tcBorders>
              <w:top w:val="nil"/>
              <w:left w:val="nil"/>
              <w:bottom w:val="nil"/>
              <w:right w:val="nil"/>
            </w:tcBorders>
            <w:shd w:val="clear" w:color="auto" w:fill="auto"/>
            <w:noWrap/>
            <w:vAlign w:val="bottom"/>
            <w:hideMark/>
          </w:tcPr>
          <w:p w14:paraId="4F1C11BE" w14:textId="77777777" w:rsidR="00DC2757" w:rsidRPr="00DC2757" w:rsidRDefault="00DC2757" w:rsidP="00DC2757">
            <w:pPr>
              <w:spacing w:after="0" w:line="240" w:lineRule="auto"/>
              <w:jc w:val="center"/>
              <w:rPr>
                <w:ins w:id="3440" w:author="Commodore, Sarah" w:date="2023-03-22T16:21:00Z"/>
                <w:rFonts w:ascii="Calibri" w:eastAsia="Times New Roman" w:hAnsi="Calibri" w:cs="Calibri"/>
                <w:color w:val="FF0000"/>
                <w:sz w:val="20"/>
                <w:szCs w:val="20"/>
              </w:rPr>
            </w:pPr>
            <w:ins w:id="3441" w:author="Commodore, Sarah" w:date="2023-03-22T16:21:00Z">
              <w:r w:rsidRPr="00DC2757">
                <w:rPr>
                  <w:rFonts w:ascii="Calibri" w:eastAsia="Times New Roman" w:hAnsi="Calibri" w:cs="Calibri"/>
                  <w:color w:val="FF0000"/>
                  <w:sz w:val="20"/>
                  <w:szCs w:val="20"/>
                </w:rPr>
                <w:t>*</w:t>
              </w:r>
            </w:ins>
          </w:p>
        </w:tc>
      </w:tr>
      <w:tr w:rsidR="00DC2757" w:rsidRPr="00DC2757" w14:paraId="055C66E7" w14:textId="77777777" w:rsidTr="00DC2757">
        <w:trPr>
          <w:trHeight w:val="260"/>
          <w:ins w:id="3442" w:author="Commodore, Sarah" w:date="2023-03-22T16:21:00Z"/>
        </w:trPr>
        <w:tc>
          <w:tcPr>
            <w:tcW w:w="0" w:type="auto"/>
            <w:tcBorders>
              <w:top w:val="nil"/>
              <w:left w:val="nil"/>
              <w:bottom w:val="nil"/>
              <w:right w:val="nil"/>
            </w:tcBorders>
            <w:shd w:val="clear" w:color="auto" w:fill="auto"/>
            <w:noWrap/>
            <w:vAlign w:val="bottom"/>
            <w:hideMark/>
          </w:tcPr>
          <w:p w14:paraId="21FB5B8D" w14:textId="77777777" w:rsidR="00DC2757" w:rsidRPr="00DC2757" w:rsidRDefault="00DC2757" w:rsidP="00DC2757">
            <w:pPr>
              <w:spacing w:after="0" w:line="240" w:lineRule="auto"/>
              <w:rPr>
                <w:ins w:id="3443" w:author="Commodore, Sarah" w:date="2023-03-22T16:21:00Z"/>
                <w:rFonts w:ascii="Calibri" w:eastAsia="Times New Roman" w:hAnsi="Calibri" w:cs="Calibri"/>
                <w:color w:val="000000"/>
                <w:sz w:val="20"/>
                <w:szCs w:val="20"/>
              </w:rPr>
            </w:pPr>
            <w:ins w:id="3444" w:author="Commodore, Sarah" w:date="2023-03-22T16:21:00Z">
              <w:r w:rsidRPr="00DC2757">
                <w:rPr>
                  <w:rFonts w:ascii="Calibri" w:eastAsia="Times New Roman" w:hAnsi="Calibri" w:cs="Calibri"/>
                  <w:color w:val="000000"/>
                  <w:sz w:val="20"/>
                  <w:szCs w:val="20"/>
                </w:rPr>
                <w:t>ENSG00000156206.14</w:t>
              </w:r>
            </w:ins>
          </w:p>
        </w:tc>
        <w:tc>
          <w:tcPr>
            <w:tcW w:w="0" w:type="auto"/>
            <w:tcBorders>
              <w:top w:val="nil"/>
              <w:left w:val="nil"/>
              <w:bottom w:val="nil"/>
              <w:right w:val="nil"/>
            </w:tcBorders>
            <w:shd w:val="clear" w:color="auto" w:fill="auto"/>
            <w:noWrap/>
            <w:vAlign w:val="bottom"/>
            <w:hideMark/>
          </w:tcPr>
          <w:p w14:paraId="42F3F89B" w14:textId="77777777" w:rsidR="00DC2757" w:rsidRPr="00DC2757" w:rsidRDefault="00DC2757" w:rsidP="00DC2757">
            <w:pPr>
              <w:spacing w:after="0" w:line="240" w:lineRule="auto"/>
              <w:rPr>
                <w:ins w:id="3445" w:author="Commodore, Sarah" w:date="2023-03-22T16:21:00Z"/>
                <w:rFonts w:ascii="Calibri" w:eastAsia="Times New Roman" w:hAnsi="Calibri" w:cs="Calibri"/>
                <w:color w:val="000000"/>
                <w:sz w:val="20"/>
                <w:szCs w:val="20"/>
              </w:rPr>
            </w:pPr>
            <w:ins w:id="3446" w:author="Commodore, Sarah" w:date="2023-03-22T16:21:00Z">
              <w:r w:rsidRPr="00DC2757">
                <w:rPr>
                  <w:rFonts w:ascii="Calibri" w:eastAsia="Times New Roman" w:hAnsi="Calibri" w:cs="Calibri"/>
                  <w:color w:val="000000"/>
                  <w:sz w:val="20"/>
                  <w:szCs w:val="20"/>
                </w:rPr>
                <w:t>CFAP161</w:t>
              </w:r>
            </w:ins>
          </w:p>
        </w:tc>
        <w:tc>
          <w:tcPr>
            <w:tcW w:w="0" w:type="auto"/>
            <w:tcBorders>
              <w:top w:val="nil"/>
              <w:left w:val="nil"/>
              <w:bottom w:val="nil"/>
              <w:right w:val="nil"/>
            </w:tcBorders>
            <w:shd w:val="clear" w:color="auto" w:fill="auto"/>
            <w:noWrap/>
            <w:vAlign w:val="bottom"/>
            <w:hideMark/>
          </w:tcPr>
          <w:p w14:paraId="24952E9F" w14:textId="77777777" w:rsidR="00DC2757" w:rsidRPr="00DC2757" w:rsidRDefault="00DC2757" w:rsidP="00DC2757">
            <w:pPr>
              <w:spacing w:after="0" w:line="240" w:lineRule="auto"/>
              <w:jc w:val="center"/>
              <w:rPr>
                <w:ins w:id="3447" w:author="Commodore, Sarah" w:date="2023-03-22T16:21:00Z"/>
                <w:rFonts w:ascii="Calibri" w:eastAsia="Times New Roman" w:hAnsi="Calibri" w:cs="Calibri"/>
                <w:color w:val="000000"/>
                <w:sz w:val="20"/>
                <w:szCs w:val="20"/>
              </w:rPr>
            </w:pPr>
            <w:ins w:id="344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A2A5B36" w14:textId="77777777" w:rsidR="00DC2757" w:rsidRPr="00DC2757" w:rsidRDefault="00DC2757" w:rsidP="00DC2757">
            <w:pPr>
              <w:spacing w:after="0" w:line="240" w:lineRule="auto"/>
              <w:jc w:val="center"/>
              <w:rPr>
                <w:ins w:id="3449" w:author="Commodore, Sarah" w:date="2023-03-22T16:21:00Z"/>
                <w:rFonts w:ascii="Calibri" w:eastAsia="Times New Roman" w:hAnsi="Calibri" w:cs="Calibri"/>
                <w:color w:val="000000"/>
                <w:sz w:val="20"/>
                <w:szCs w:val="20"/>
              </w:rPr>
            </w:pPr>
            <w:ins w:id="3450" w:author="Commodore, Sarah" w:date="2023-03-22T16:21:00Z">
              <w:r w:rsidRPr="00DC2757">
                <w:rPr>
                  <w:rFonts w:ascii="Calibri" w:eastAsia="Times New Roman" w:hAnsi="Calibri" w:cs="Calibri"/>
                  <w:color w:val="000000"/>
                  <w:sz w:val="20"/>
                  <w:szCs w:val="20"/>
                </w:rPr>
                <w:t>4.0E-13</w:t>
              </w:r>
            </w:ins>
          </w:p>
        </w:tc>
        <w:tc>
          <w:tcPr>
            <w:tcW w:w="0" w:type="auto"/>
            <w:tcBorders>
              <w:top w:val="nil"/>
              <w:left w:val="nil"/>
              <w:bottom w:val="nil"/>
              <w:right w:val="nil"/>
            </w:tcBorders>
            <w:shd w:val="clear" w:color="auto" w:fill="auto"/>
            <w:noWrap/>
            <w:vAlign w:val="bottom"/>
            <w:hideMark/>
          </w:tcPr>
          <w:p w14:paraId="15F9EB1B" w14:textId="77777777" w:rsidR="00DC2757" w:rsidRPr="00DC2757" w:rsidRDefault="00DC2757" w:rsidP="00DC2757">
            <w:pPr>
              <w:spacing w:after="0" w:line="240" w:lineRule="auto"/>
              <w:jc w:val="center"/>
              <w:rPr>
                <w:ins w:id="3451" w:author="Commodore, Sarah" w:date="2023-03-22T16:21:00Z"/>
                <w:rFonts w:ascii="Calibri" w:eastAsia="Times New Roman" w:hAnsi="Calibri" w:cs="Calibri"/>
                <w:color w:val="000000"/>
                <w:sz w:val="20"/>
                <w:szCs w:val="20"/>
              </w:rPr>
            </w:pPr>
            <w:ins w:id="3452"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FBD1F09" w14:textId="77777777" w:rsidR="00DC2757" w:rsidRPr="00DC2757" w:rsidRDefault="00DC2757" w:rsidP="00DC2757">
            <w:pPr>
              <w:spacing w:after="0" w:line="240" w:lineRule="auto"/>
              <w:jc w:val="center"/>
              <w:rPr>
                <w:ins w:id="3453" w:author="Commodore, Sarah" w:date="2023-03-22T16:21:00Z"/>
                <w:rFonts w:ascii="Calibri" w:eastAsia="Times New Roman" w:hAnsi="Calibri" w:cs="Calibri"/>
                <w:color w:val="FF0000"/>
                <w:sz w:val="20"/>
                <w:szCs w:val="20"/>
              </w:rPr>
            </w:pPr>
            <w:ins w:id="3454" w:author="Commodore, Sarah" w:date="2023-03-22T16:21:00Z">
              <w:r w:rsidRPr="00DC2757">
                <w:rPr>
                  <w:rFonts w:ascii="Calibri" w:eastAsia="Times New Roman" w:hAnsi="Calibri" w:cs="Calibri"/>
                  <w:color w:val="FF0000"/>
                  <w:sz w:val="20"/>
                  <w:szCs w:val="20"/>
                </w:rPr>
                <w:t>*</w:t>
              </w:r>
            </w:ins>
          </w:p>
        </w:tc>
      </w:tr>
      <w:tr w:rsidR="00DC2757" w:rsidRPr="00DC2757" w14:paraId="578A6250" w14:textId="77777777" w:rsidTr="00DC2757">
        <w:trPr>
          <w:trHeight w:val="260"/>
          <w:ins w:id="3455" w:author="Commodore, Sarah" w:date="2023-03-22T16:21:00Z"/>
        </w:trPr>
        <w:tc>
          <w:tcPr>
            <w:tcW w:w="0" w:type="auto"/>
            <w:tcBorders>
              <w:top w:val="nil"/>
              <w:left w:val="nil"/>
              <w:bottom w:val="nil"/>
              <w:right w:val="nil"/>
            </w:tcBorders>
            <w:shd w:val="clear" w:color="auto" w:fill="auto"/>
            <w:noWrap/>
            <w:vAlign w:val="bottom"/>
            <w:hideMark/>
          </w:tcPr>
          <w:p w14:paraId="44E45C19" w14:textId="77777777" w:rsidR="00DC2757" w:rsidRPr="00DC2757" w:rsidRDefault="00DC2757" w:rsidP="00DC2757">
            <w:pPr>
              <w:spacing w:after="0" w:line="240" w:lineRule="auto"/>
              <w:rPr>
                <w:ins w:id="3456" w:author="Commodore, Sarah" w:date="2023-03-22T16:21:00Z"/>
                <w:rFonts w:ascii="Calibri" w:eastAsia="Times New Roman" w:hAnsi="Calibri" w:cs="Calibri"/>
                <w:color w:val="000000"/>
                <w:sz w:val="20"/>
                <w:szCs w:val="20"/>
              </w:rPr>
            </w:pPr>
            <w:ins w:id="3457" w:author="Commodore, Sarah" w:date="2023-03-22T16:21:00Z">
              <w:r w:rsidRPr="00DC2757">
                <w:rPr>
                  <w:rFonts w:ascii="Calibri" w:eastAsia="Times New Roman" w:hAnsi="Calibri" w:cs="Calibri"/>
                  <w:color w:val="000000"/>
                  <w:sz w:val="20"/>
                  <w:szCs w:val="20"/>
                </w:rPr>
                <w:lastRenderedPageBreak/>
                <w:t>ENSG00000203985.11</w:t>
              </w:r>
            </w:ins>
          </w:p>
        </w:tc>
        <w:tc>
          <w:tcPr>
            <w:tcW w:w="0" w:type="auto"/>
            <w:tcBorders>
              <w:top w:val="nil"/>
              <w:left w:val="nil"/>
              <w:bottom w:val="nil"/>
              <w:right w:val="nil"/>
            </w:tcBorders>
            <w:shd w:val="clear" w:color="auto" w:fill="auto"/>
            <w:noWrap/>
            <w:vAlign w:val="bottom"/>
            <w:hideMark/>
          </w:tcPr>
          <w:p w14:paraId="07ADFD0F" w14:textId="77777777" w:rsidR="00DC2757" w:rsidRPr="00DC2757" w:rsidRDefault="00DC2757" w:rsidP="00DC2757">
            <w:pPr>
              <w:spacing w:after="0" w:line="240" w:lineRule="auto"/>
              <w:rPr>
                <w:ins w:id="3458" w:author="Commodore, Sarah" w:date="2023-03-22T16:21:00Z"/>
                <w:rFonts w:ascii="Calibri" w:eastAsia="Times New Roman" w:hAnsi="Calibri" w:cs="Calibri"/>
                <w:color w:val="000000"/>
                <w:sz w:val="20"/>
                <w:szCs w:val="20"/>
              </w:rPr>
            </w:pPr>
            <w:ins w:id="3459" w:author="Commodore, Sarah" w:date="2023-03-22T16:21:00Z">
              <w:r w:rsidRPr="00DC2757">
                <w:rPr>
                  <w:rFonts w:ascii="Calibri" w:eastAsia="Times New Roman" w:hAnsi="Calibri" w:cs="Calibri"/>
                  <w:color w:val="000000"/>
                  <w:sz w:val="20"/>
                  <w:szCs w:val="20"/>
                </w:rPr>
                <w:t>LDLRAD1</w:t>
              </w:r>
            </w:ins>
          </w:p>
        </w:tc>
        <w:tc>
          <w:tcPr>
            <w:tcW w:w="0" w:type="auto"/>
            <w:tcBorders>
              <w:top w:val="nil"/>
              <w:left w:val="nil"/>
              <w:bottom w:val="nil"/>
              <w:right w:val="nil"/>
            </w:tcBorders>
            <w:shd w:val="clear" w:color="auto" w:fill="auto"/>
            <w:noWrap/>
            <w:vAlign w:val="bottom"/>
            <w:hideMark/>
          </w:tcPr>
          <w:p w14:paraId="38D1D0FC" w14:textId="77777777" w:rsidR="00DC2757" w:rsidRPr="00DC2757" w:rsidRDefault="00DC2757" w:rsidP="00DC2757">
            <w:pPr>
              <w:spacing w:after="0" w:line="240" w:lineRule="auto"/>
              <w:jc w:val="center"/>
              <w:rPr>
                <w:ins w:id="3460" w:author="Commodore, Sarah" w:date="2023-03-22T16:21:00Z"/>
                <w:rFonts w:ascii="Calibri" w:eastAsia="Times New Roman" w:hAnsi="Calibri" w:cs="Calibri"/>
                <w:color w:val="000000"/>
                <w:sz w:val="20"/>
                <w:szCs w:val="20"/>
              </w:rPr>
            </w:pPr>
            <w:ins w:id="346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44B37A6" w14:textId="77777777" w:rsidR="00DC2757" w:rsidRPr="00DC2757" w:rsidRDefault="00DC2757" w:rsidP="00DC2757">
            <w:pPr>
              <w:spacing w:after="0" w:line="240" w:lineRule="auto"/>
              <w:jc w:val="center"/>
              <w:rPr>
                <w:ins w:id="3462" w:author="Commodore, Sarah" w:date="2023-03-22T16:21:00Z"/>
                <w:rFonts w:ascii="Calibri" w:eastAsia="Times New Roman" w:hAnsi="Calibri" w:cs="Calibri"/>
                <w:color w:val="000000"/>
                <w:sz w:val="20"/>
                <w:szCs w:val="20"/>
              </w:rPr>
            </w:pPr>
            <w:ins w:id="3463" w:author="Commodore, Sarah" w:date="2023-03-22T16:21:00Z">
              <w:r w:rsidRPr="00DC2757">
                <w:rPr>
                  <w:rFonts w:ascii="Calibri" w:eastAsia="Times New Roman" w:hAnsi="Calibri" w:cs="Calibri"/>
                  <w:color w:val="000000"/>
                  <w:sz w:val="20"/>
                  <w:szCs w:val="20"/>
                </w:rPr>
                <w:t>4.3E-16</w:t>
              </w:r>
            </w:ins>
          </w:p>
        </w:tc>
        <w:tc>
          <w:tcPr>
            <w:tcW w:w="0" w:type="auto"/>
            <w:tcBorders>
              <w:top w:val="nil"/>
              <w:left w:val="nil"/>
              <w:bottom w:val="nil"/>
              <w:right w:val="nil"/>
            </w:tcBorders>
            <w:shd w:val="clear" w:color="auto" w:fill="auto"/>
            <w:noWrap/>
            <w:vAlign w:val="bottom"/>
            <w:hideMark/>
          </w:tcPr>
          <w:p w14:paraId="34A2CEEC" w14:textId="77777777" w:rsidR="00DC2757" w:rsidRPr="00DC2757" w:rsidRDefault="00DC2757" w:rsidP="00DC2757">
            <w:pPr>
              <w:spacing w:after="0" w:line="240" w:lineRule="auto"/>
              <w:jc w:val="center"/>
              <w:rPr>
                <w:ins w:id="3464" w:author="Commodore, Sarah" w:date="2023-03-22T16:21:00Z"/>
                <w:rFonts w:ascii="Calibri" w:eastAsia="Times New Roman" w:hAnsi="Calibri" w:cs="Calibri"/>
                <w:color w:val="000000"/>
                <w:sz w:val="20"/>
                <w:szCs w:val="20"/>
              </w:rPr>
            </w:pPr>
            <w:ins w:id="3465" w:author="Commodore, Sarah" w:date="2023-03-22T16:21:00Z">
              <w:r w:rsidRPr="00DC2757">
                <w:rPr>
                  <w:rFonts w:ascii="Calibri" w:eastAsia="Times New Roman" w:hAnsi="Calibri" w:cs="Calibri"/>
                  <w:color w:val="000000"/>
                  <w:sz w:val="20"/>
                  <w:szCs w:val="20"/>
                </w:rPr>
                <w:t>4.4E-14</w:t>
              </w:r>
            </w:ins>
          </w:p>
        </w:tc>
        <w:tc>
          <w:tcPr>
            <w:tcW w:w="0" w:type="auto"/>
            <w:tcBorders>
              <w:top w:val="nil"/>
              <w:left w:val="nil"/>
              <w:bottom w:val="nil"/>
              <w:right w:val="nil"/>
            </w:tcBorders>
            <w:shd w:val="clear" w:color="auto" w:fill="auto"/>
            <w:noWrap/>
            <w:vAlign w:val="bottom"/>
            <w:hideMark/>
          </w:tcPr>
          <w:p w14:paraId="64E8F1A0" w14:textId="77777777" w:rsidR="00DC2757" w:rsidRPr="00DC2757" w:rsidRDefault="00DC2757" w:rsidP="00DC2757">
            <w:pPr>
              <w:spacing w:after="0" w:line="240" w:lineRule="auto"/>
              <w:jc w:val="center"/>
              <w:rPr>
                <w:ins w:id="3466" w:author="Commodore, Sarah" w:date="2023-03-22T16:21:00Z"/>
                <w:rFonts w:ascii="Calibri" w:eastAsia="Times New Roman" w:hAnsi="Calibri" w:cs="Calibri"/>
                <w:color w:val="FF0000"/>
                <w:sz w:val="20"/>
                <w:szCs w:val="20"/>
              </w:rPr>
            </w:pPr>
            <w:ins w:id="3467" w:author="Commodore, Sarah" w:date="2023-03-22T16:21:00Z">
              <w:r w:rsidRPr="00DC2757">
                <w:rPr>
                  <w:rFonts w:ascii="Calibri" w:eastAsia="Times New Roman" w:hAnsi="Calibri" w:cs="Calibri"/>
                  <w:color w:val="FF0000"/>
                  <w:sz w:val="20"/>
                  <w:szCs w:val="20"/>
                </w:rPr>
                <w:t>*</w:t>
              </w:r>
            </w:ins>
          </w:p>
        </w:tc>
      </w:tr>
      <w:tr w:rsidR="00DC2757" w:rsidRPr="00DC2757" w14:paraId="14743A87" w14:textId="77777777" w:rsidTr="00DC2757">
        <w:trPr>
          <w:trHeight w:val="260"/>
          <w:ins w:id="3468" w:author="Commodore, Sarah" w:date="2023-03-22T16:21:00Z"/>
        </w:trPr>
        <w:tc>
          <w:tcPr>
            <w:tcW w:w="0" w:type="auto"/>
            <w:tcBorders>
              <w:top w:val="nil"/>
              <w:left w:val="nil"/>
              <w:bottom w:val="nil"/>
              <w:right w:val="nil"/>
            </w:tcBorders>
            <w:shd w:val="clear" w:color="auto" w:fill="auto"/>
            <w:noWrap/>
            <w:vAlign w:val="bottom"/>
            <w:hideMark/>
          </w:tcPr>
          <w:p w14:paraId="72EA7312" w14:textId="77777777" w:rsidR="00DC2757" w:rsidRPr="00DC2757" w:rsidRDefault="00DC2757" w:rsidP="00DC2757">
            <w:pPr>
              <w:spacing w:after="0" w:line="240" w:lineRule="auto"/>
              <w:rPr>
                <w:ins w:id="3469" w:author="Commodore, Sarah" w:date="2023-03-22T16:21:00Z"/>
                <w:rFonts w:ascii="Calibri" w:eastAsia="Times New Roman" w:hAnsi="Calibri" w:cs="Calibri"/>
                <w:color w:val="000000"/>
                <w:sz w:val="20"/>
                <w:szCs w:val="20"/>
              </w:rPr>
            </w:pPr>
            <w:ins w:id="3470" w:author="Commodore, Sarah" w:date="2023-03-22T16:21:00Z">
              <w:r w:rsidRPr="00DC2757">
                <w:rPr>
                  <w:rFonts w:ascii="Calibri" w:eastAsia="Times New Roman" w:hAnsi="Calibri" w:cs="Calibri"/>
                  <w:color w:val="000000"/>
                  <w:sz w:val="20"/>
                  <w:szCs w:val="20"/>
                </w:rPr>
                <w:t>ENSG00000167646.14</w:t>
              </w:r>
            </w:ins>
          </w:p>
        </w:tc>
        <w:tc>
          <w:tcPr>
            <w:tcW w:w="0" w:type="auto"/>
            <w:tcBorders>
              <w:top w:val="nil"/>
              <w:left w:val="nil"/>
              <w:bottom w:val="nil"/>
              <w:right w:val="nil"/>
            </w:tcBorders>
            <w:shd w:val="clear" w:color="auto" w:fill="auto"/>
            <w:noWrap/>
            <w:vAlign w:val="bottom"/>
            <w:hideMark/>
          </w:tcPr>
          <w:p w14:paraId="274D7BD7" w14:textId="77777777" w:rsidR="00DC2757" w:rsidRPr="00DC2757" w:rsidRDefault="00DC2757" w:rsidP="00DC2757">
            <w:pPr>
              <w:spacing w:after="0" w:line="240" w:lineRule="auto"/>
              <w:rPr>
                <w:ins w:id="3471" w:author="Commodore, Sarah" w:date="2023-03-22T16:21:00Z"/>
                <w:rFonts w:ascii="Calibri" w:eastAsia="Times New Roman" w:hAnsi="Calibri" w:cs="Calibri"/>
                <w:color w:val="000000"/>
                <w:sz w:val="20"/>
                <w:szCs w:val="20"/>
              </w:rPr>
            </w:pPr>
            <w:ins w:id="3472" w:author="Commodore, Sarah" w:date="2023-03-22T16:21:00Z">
              <w:r w:rsidRPr="00DC2757">
                <w:rPr>
                  <w:rFonts w:ascii="Calibri" w:eastAsia="Times New Roman" w:hAnsi="Calibri" w:cs="Calibri"/>
                  <w:color w:val="000000"/>
                  <w:sz w:val="20"/>
                  <w:szCs w:val="20"/>
                </w:rPr>
                <w:t>DNAAF3</w:t>
              </w:r>
            </w:ins>
          </w:p>
        </w:tc>
        <w:tc>
          <w:tcPr>
            <w:tcW w:w="0" w:type="auto"/>
            <w:tcBorders>
              <w:top w:val="nil"/>
              <w:left w:val="nil"/>
              <w:bottom w:val="nil"/>
              <w:right w:val="nil"/>
            </w:tcBorders>
            <w:shd w:val="clear" w:color="auto" w:fill="auto"/>
            <w:noWrap/>
            <w:vAlign w:val="bottom"/>
            <w:hideMark/>
          </w:tcPr>
          <w:p w14:paraId="6294BC26" w14:textId="77777777" w:rsidR="00DC2757" w:rsidRPr="00DC2757" w:rsidRDefault="00DC2757" w:rsidP="00DC2757">
            <w:pPr>
              <w:spacing w:after="0" w:line="240" w:lineRule="auto"/>
              <w:jc w:val="center"/>
              <w:rPr>
                <w:ins w:id="3473" w:author="Commodore, Sarah" w:date="2023-03-22T16:21:00Z"/>
                <w:rFonts w:ascii="Calibri" w:eastAsia="Times New Roman" w:hAnsi="Calibri" w:cs="Calibri"/>
                <w:color w:val="000000"/>
                <w:sz w:val="20"/>
                <w:szCs w:val="20"/>
              </w:rPr>
            </w:pPr>
            <w:ins w:id="347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F02DDDC" w14:textId="77777777" w:rsidR="00DC2757" w:rsidRPr="00DC2757" w:rsidRDefault="00DC2757" w:rsidP="00DC2757">
            <w:pPr>
              <w:spacing w:after="0" w:line="240" w:lineRule="auto"/>
              <w:jc w:val="center"/>
              <w:rPr>
                <w:ins w:id="3475" w:author="Commodore, Sarah" w:date="2023-03-22T16:21:00Z"/>
                <w:rFonts w:ascii="Calibri" w:eastAsia="Times New Roman" w:hAnsi="Calibri" w:cs="Calibri"/>
                <w:color w:val="000000"/>
                <w:sz w:val="20"/>
                <w:szCs w:val="20"/>
              </w:rPr>
            </w:pPr>
            <w:ins w:id="3476" w:author="Commodore, Sarah" w:date="2023-03-22T16:21:00Z">
              <w:r w:rsidRPr="00DC2757">
                <w:rPr>
                  <w:rFonts w:ascii="Calibri" w:eastAsia="Times New Roman" w:hAnsi="Calibri" w:cs="Calibri"/>
                  <w:color w:val="000000"/>
                  <w:sz w:val="20"/>
                  <w:szCs w:val="20"/>
                </w:rPr>
                <w:t>3.5E-11</w:t>
              </w:r>
            </w:ins>
          </w:p>
        </w:tc>
        <w:tc>
          <w:tcPr>
            <w:tcW w:w="0" w:type="auto"/>
            <w:tcBorders>
              <w:top w:val="nil"/>
              <w:left w:val="nil"/>
              <w:bottom w:val="nil"/>
              <w:right w:val="nil"/>
            </w:tcBorders>
            <w:shd w:val="clear" w:color="auto" w:fill="auto"/>
            <w:noWrap/>
            <w:vAlign w:val="bottom"/>
            <w:hideMark/>
          </w:tcPr>
          <w:p w14:paraId="2C063BE1" w14:textId="77777777" w:rsidR="00DC2757" w:rsidRPr="00DC2757" w:rsidRDefault="00DC2757" w:rsidP="00DC2757">
            <w:pPr>
              <w:spacing w:after="0" w:line="240" w:lineRule="auto"/>
              <w:jc w:val="center"/>
              <w:rPr>
                <w:ins w:id="3477" w:author="Commodore, Sarah" w:date="2023-03-22T16:21:00Z"/>
                <w:rFonts w:ascii="Calibri" w:eastAsia="Times New Roman" w:hAnsi="Calibri" w:cs="Calibri"/>
                <w:color w:val="000000"/>
                <w:sz w:val="20"/>
                <w:szCs w:val="20"/>
              </w:rPr>
            </w:pPr>
            <w:ins w:id="3478"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634036E" w14:textId="77777777" w:rsidR="00DC2757" w:rsidRPr="00DC2757" w:rsidRDefault="00DC2757" w:rsidP="00DC2757">
            <w:pPr>
              <w:spacing w:after="0" w:line="240" w:lineRule="auto"/>
              <w:jc w:val="center"/>
              <w:rPr>
                <w:ins w:id="3479" w:author="Commodore, Sarah" w:date="2023-03-22T16:21:00Z"/>
                <w:rFonts w:ascii="Calibri" w:eastAsia="Times New Roman" w:hAnsi="Calibri" w:cs="Calibri"/>
                <w:color w:val="FF0000"/>
                <w:sz w:val="20"/>
                <w:szCs w:val="20"/>
              </w:rPr>
            </w:pPr>
            <w:ins w:id="3480" w:author="Commodore, Sarah" w:date="2023-03-22T16:21:00Z">
              <w:r w:rsidRPr="00DC2757">
                <w:rPr>
                  <w:rFonts w:ascii="Calibri" w:eastAsia="Times New Roman" w:hAnsi="Calibri" w:cs="Calibri"/>
                  <w:color w:val="FF0000"/>
                  <w:sz w:val="20"/>
                  <w:szCs w:val="20"/>
                </w:rPr>
                <w:t>*</w:t>
              </w:r>
            </w:ins>
          </w:p>
        </w:tc>
      </w:tr>
      <w:tr w:rsidR="00DC2757" w:rsidRPr="00DC2757" w14:paraId="75C66E05" w14:textId="77777777" w:rsidTr="00DC2757">
        <w:trPr>
          <w:trHeight w:val="260"/>
          <w:ins w:id="3481" w:author="Commodore, Sarah" w:date="2023-03-22T16:21:00Z"/>
        </w:trPr>
        <w:tc>
          <w:tcPr>
            <w:tcW w:w="0" w:type="auto"/>
            <w:tcBorders>
              <w:top w:val="nil"/>
              <w:left w:val="nil"/>
              <w:bottom w:val="nil"/>
              <w:right w:val="nil"/>
            </w:tcBorders>
            <w:shd w:val="clear" w:color="auto" w:fill="auto"/>
            <w:noWrap/>
            <w:vAlign w:val="bottom"/>
            <w:hideMark/>
          </w:tcPr>
          <w:p w14:paraId="49F5FCEC" w14:textId="77777777" w:rsidR="00DC2757" w:rsidRPr="00DC2757" w:rsidRDefault="00DC2757" w:rsidP="00DC2757">
            <w:pPr>
              <w:spacing w:after="0" w:line="240" w:lineRule="auto"/>
              <w:rPr>
                <w:ins w:id="3482" w:author="Commodore, Sarah" w:date="2023-03-22T16:21:00Z"/>
                <w:rFonts w:ascii="Calibri" w:eastAsia="Times New Roman" w:hAnsi="Calibri" w:cs="Calibri"/>
                <w:color w:val="000000"/>
                <w:sz w:val="20"/>
                <w:szCs w:val="20"/>
              </w:rPr>
            </w:pPr>
            <w:ins w:id="3483" w:author="Commodore, Sarah" w:date="2023-03-22T16:21:00Z">
              <w:r w:rsidRPr="00DC2757">
                <w:rPr>
                  <w:rFonts w:ascii="Calibri" w:eastAsia="Times New Roman" w:hAnsi="Calibri" w:cs="Calibri"/>
                  <w:color w:val="000000"/>
                  <w:sz w:val="20"/>
                  <w:szCs w:val="20"/>
                </w:rPr>
                <w:t>ENSG00000185681.13</w:t>
              </w:r>
            </w:ins>
          </w:p>
        </w:tc>
        <w:tc>
          <w:tcPr>
            <w:tcW w:w="0" w:type="auto"/>
            <w:tcBorders>
              <w:top w:val="nil"/>
              <w:left w:val="nil"/>
              <w:bottom w:val="nil"/>
              <w:right w:val="nil"/>
            </w:tcBorders>
            <w:shd w:val="clear" w:color="auto" w:fill="auto"/>
            <w:noWrap/>
            <w:vAlign w:val="bottom"/>
            <w:hideMark/>
          </w:tcPr>
          <w:p w14:paraId="7CF4C631" w14:textId="77777777" w:rsidR="00DC2757" w:rsidRPr="00DC2757" w:rsidRDefault="00DC2757" w:rsidP="00DC2757">
            <w:pPr>
              <w:spacing w:after="0" w:line="240" w:lineRule="auto"/>
              <w:rPr>
                <w:ins w:id="3484" w:author="Commodore, Sarah" w:date="2023-03-22T16:21:00Z"/>
                <w:rFonts w:ascii="Calibri" w:eastAsia="Times New Roman" w:hAnsi="Calibri" w:cs="Calibri"/>
                <w:color w:val="000000"/>
                <w:sz w:val="20"/>
                <w:szCs w:val="20"/>
              </w:rPr>
            </w:pPr>
            <w:ins w:id="3485" w:author="Commodore, Sarah" w:date="2023-03-22T16:21:00Z">
              <w:r w:rsidRPr="00DC2757">
                <w:rPr>
                  <w:rFonts w:ascii="Calibri" w:eastAsia="Times New Roman" w:hAnsi="Calibri" w:cs="Calibri"/>
                  <w:color w:val="000000"/>
                  <w:sz w:val="20"/>
                  <w:szCs w:val="20"/>
                </w:rPr>
                <w:t>MORN5</w:t>
              </w:r>
            </w:ins>
          </w:p>
        </w:tc>
        <w:tc>
          <w:tcPr>
            <w:tcW w:w="0" w:type="auto"/>
            <w:tcBorders>
              <w:top w:val="nil"/>
              <w:left w:val="nil"/>
              <w:bottom w:val="nil"/>
              <w:right w:val="nil"/>
            </w:tcBorders>
            <w:shd w:val="clear" w:color="auto" w:fill="auto"/>
            <w:noWrap/>
            <w:vAlign w:val="bottom"/>
            <w:hideMark/>
          </w:tcPr>
          <w:p w14:paraId="55644B8C" w14:textId="77777777" w:rsidR="00DC2757" w:rsidRPr="00DC2757" w:rsidRDefault="00DC2757" w:rsidP="00DC2757">
            <w:pPr>
              <w:spacing w:after="0" w:line="240" w:lineRule="auto"/>
              <w:jc w:val="center"/>
              <w:rPr>
                <w:ins w:id="3486" w:author="Commodore, Sarah" w:date="2023-03-22T16:21:00Z"/>
                <w:rFonts w:ascii="Calibri" w:eastAsia="Times New Roman" w:hAnsi="Calibri" w:cs="Calibri"/>
                <w:color w:val="000000"/>
                <w:sz w:val="20"/>
                <w:szCs w:val="20"/>
              </w:rPr>
            </w:pPr>
            <w:ins w:id="348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3B31C8B" w14:textId="77777777" w:rsidR="00DC2757" w:rsidRPr="00DC2757" w:rsidRDefault="00DC2757" w:rsidP="00DC2757">
            <w:pPr>
              <w:spacing w:after="0" w:line="240" w:lineRule="auto"/>
              <w:jc w:val="center"/>
              <w:rPr>
                <w:ins w:id="3488" w:author="Commodore, Sarah" w:date="2023-03-22T16:21:00Z"/>
                <w:rFonts w:ascii="Calibri" w:eastAsia="Times New Roman" w:hAnsi="Calibri" w:cs="Calibri"/>
                <w:color w:val="000000"/>
                <w:sz w:val="20"/>
                <w:szCs w:val="20"/>
              </w:rPr>
            </w:pPr>
            <w:ins w:id="3489"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095ABC71" w14:textId="77777777" w:rsidR="00DC2757" w:rsidRPr="00DC2757" w:rsidRDefault="00DC2757" w:rsidP="00DC2757">
            <w:pPr>
              <w:spacing w:after="0" w:line="240" w:lineRule="auto"/>
              <w:jc w:val="center"/>
              <w:rPr>
                <w:ins w:id="3490" w:author="Commodore, Sarah" w:date="2023-03-22T16:21:00Z"/>
                <w:rFonts w:ascii="Calibri" w:eastAsia="Times New Roman" w:hAnsi="Calibri" w:cs="Calibri"/>
                <w:color w:val="000000"/>
                <w:sz w:val="20"/>
                <w:szCs w:val="20"/>
              </w:rPr>
            </w:pPr>
            <w:ins w:id="3491" w:author="Commodore, Sarah" w:date="2023-03-22T16:21:00Z">
              <w:r w:rsidRPr="00DC2757">
                <w:rPr>
                  <w:rFonts w:ascii="Calibri" w:eastAsia="Times New Roman" w:hAnsi="Calibri" w:cs="Calibri"/>
                  <w:color w:val="000000"/>
                  <w:sz w:val="20"/>
                  <w:szCs w:val="20"/>
                </w:rPr>
                <w:t>4.9E-11</w:t>
              </w:r>
            </w:ins>
          </w:p>
        </w:tc>
        <w:tc>
          <w:tcPr>
            <w:tcW w:w="0" w:type="auto"/>
            <w:tcBorders>
              <w:top w:val="nil"/>
              <w:left w:val="nil"/>
              <w:bottom w:val="nil"/>
              <w:right w:val="nil"/>
            </w:tcBorders>
            <w:shd w:val="clear" w:color="auto" w:fill="auto"/>
            <w:noWrap/>
            <w:vAlign w:val="bottom"/>
            <w:hideMark/>
          </w:tcPr>
          <w:p w14:paraId="78FBFA83" w14:textId="77777777" w:rsidR="00DC2757" w:rsidRPr="00DC2757" w:rsidRDefault="00DC2757" w:rsidP="00DC2757">
            <w:pPr>
              <w:spacing w:after="0" w:line="240" w:lineRule="auto"/>
              <w:jc w:val="center"/>
              <w:rPr>
                <w:ins w:id="3492" w:author="Commodore, Sarah" w:date="2023-03-22T16:21:00Z"/>
                <w:rFonts w:ascii="Calibri" w:eastAsia="Times New Roman" w:hAnsi="Calibri" w:cs="Calibri"/>
                <w:color w:val="FF0000"/>
                <w:sz w:val="20"/>
                <w:szCs w:val="20"/>
              </w:rPr>
            </w:pPr>
            <w:ins w:id="3493" w:author="Commodore, Sarah" w:date="2023-03-22T16:21:00Z">
              <w:r w:rsidRPr="00DC2757">
                <w:rPr>
                  <w:rFonts w:ascii="Calibri" w:eastAsia="Times New Roman" w:hAnsi="Calibri" w:cs="Calibri"/>
                  <w:color w:val="FF0000"/>
                  <w:sz w:val="20"/>
                  <w:szCs w:val="20"/>
                </w:rPr>
                <w:t>*</w:t>
              </w:r>
            </w:ins>
          </w:p>
        </w:tc>
      </w:tr>
      <w:tr w:rsidR="00DC2757" w:rsidRPr="00DC2757" w14:paraId="0A2051D3" w14:textId="77777777" w:rsidTr="00DC2757">
        <w:trPr>
          <w:trHeight w:val="260"/>
          <w:ins w:id="3494" w:author="Commodore, Sarah" w:date="2023-03-22T16:21:00Z"/>
        </w:trPr>
        <w:tc>
          <w:tcPr>
            <w:tcW w:w="0" w:type="auto"/>
            <w:tcBorders>
              <w:top w:val="nil"/>
              <w:left w:val="nil"/>
              <w:bottom w:val="nil"/>
              <w:right w:val="nil"/>
            </w:tcBorders>
            <w:shd w:val="clear" w:color="auto" w:fill="auto"/>
            <w:noWrap/>
            <w:vAlign w:val="bottom"/>
            <w:hideMark/>
          </w:tcPr>
          <w:p w14:paraId="5877AE86" w14:textId="77777777" w:rsidR="00DC2757" w:rsidRPr="00DC2757" w:rsidRDefault="00DC2757" w:rsidP="00DC2757">
            <w:pPr>
              <w:spacing w:after="0" w:line="240" w:lineRule="auto"/>
              <w:rPr>
                <w:ins w:id="3495" w:author="Commodore, Sarah" w:date="2023-03-22T16:21:00Z"/>
                <w:rFonts w:ascii="Calibri" w:eastAsia="Times New Roman" w:hAnsi="Calibri" w:cs="Calibri"/>
                <w:color w:val="000000"/>
                <w:sz w:val="20"/>
                <w:szCs w:val="20"/>
              </w:rPr>
            </w:pPr>
            <w:ins w:id="3496" w:author="Commodore, Sarah" w:date="2023-03-22T16:21:00Z">
              <w:r w:rsidRPr="00DC2757">
                <w:rPr>
                  <w:rFonts w:ascii="Calibri" w:eastAsia="Times New Roman" w:hAnsi="Calibri" w:cs="Calibri"/>
                  <w:color w:val="000000"/>
                  <w:sz w:val="20"/>
                  <w:szCs w:val="20"/>
                </w:rPr>
                <w:t>ENSG00000069122.19</w:t>
              </w:r>
            </w:ins>
          </w:p>
        </w:tc>
        <w:tc>
          <w:tcPr>
            <w:tcW w:w="0" w:type="auto"/>
            <w:tcBorders>
              <w:top w:val="nil"/>
              <w:left w:val="nil"/>
              <w:bottom w:val="nil"/>
              <w:right w:val="nil"/>
            </w:tcBorders>
            <w:shd w:val="clear" w:color="auto" w:fill="auto"/>
            <w:noWrap/>
            <w:vAlign w:val="bottom"/>
            <w:hideMark/>
          </w:tcPr>
          <w:p w14:paraId="026F3C80" w14:textId="77777777" w:rsidR="00DC2757" w:rsidRPr="00DC2757" w:rsidRDefault="00DC2757" w:rsidP="00DC2757">
            <w:pPr>
              <w:spacing w:after="0" w:line="240" w:lineRule="auto"/>
              <w:rPr>
                <w:ins w:id="3497" w:author="Commodore, Sarah" w:date="2023-03-22T16:21:00Z"/>
                <w:rFonts w:ascii="Calibri" w:eastAsia="Times New Roman" w:hAnsi="Calibri" w:cs="Calibri"/>
                <w:color w:val="000000"/>
                <w:sz w:val="20"/>
                <w:szCs w:val="20"/>
              </w:rPr>
            </w:pPr>
            <w:ins w:id="3498" w:author="Commodore, Sarah" w:date="2023-03-22T16:21:00Z">
              <w:r w:rsidRPr="00DC2757">
                <w:rPr>
                  <w:rFonts w:ascii="Calibri" w:eastAsia="Times New Roman" w:hAnsi="Calibri" w:cs="Calibri"/>
                  <w:color w:val="000000"/>
                  <w:sz w:val="20"/>
                  <w:szCs w:val="20"/>
                </w:rPr>
                <w:t>ADGRF5</w:t>
              </w:r>
            </w:ins>
          </w:p>
        </w:tc>
        <w:tc>
          <w:tcPr>
            <w:tcW w:w="0" w:type="auto"/>
            <w:tcBorders>
              <w:top w:val="nil"/>
              <w:left w:val="nil"/>
              <w:bottom w:val="nil"/>
              <w:right w:val="nil"/>
            </w:tcBorders>
            <w:shd w:val="clear" w:color="auto" w:fill="auto"/>
            <w:noWrap/>
            <w:vAlign w:val="bottom"/>
            <w:hideMark/>
          </w:tcPr>
          <w:p w14:paraId="0070AA9C" w14:textId="77777777" w:rsidR="00DC2757" w:rsidRPr="00DC2757" w:rsidRDefault="00DC2757" w:rsidP="00DC2757">
            <w:pPr>
              <w:spacing w:after="0" w:line="240" w:lineRule="auto"/>
              <w:jc w:val="center"/>
              <w:rPr>
                <w:ins w:id="3499" w:author="Commodore, Sarah" w:date="2023-03-22T16:21:00Z"/>
                <w:rFonts w:ascii="Calibri" w:eastAsia="Times New Roman" w:hAnsi="Calibri" w:cs="Calibri"/>
                <w:color w:val="000000"/>
                <w:sz w:val="20"/>
                <w:szCs w:val="20"/>
              </w:rPr>
            </w:pPr>
            <w:ins w:id="350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4DC750" w14:textId="77777777" w:rsidR="00DC2757" w:rsidRPr="00DC2757" w:rsidRDefault="00DC2757" w:rsidP="00DC2757">
            <w:pPr>
              <w:spacing w:after="0" w:line="240" w:lineRule="auto"/>
              <w:jc w:val="center"/>
              <w:rPr>
                <w:ins w:id="3501" w:author="Commodore, Sarah" w:date="2023-03-22T16:21:00Z"/>
                <w:rFonts w:ascii="Calibri" w:eastAsia="Times New Roman" w:hAnsi="Calibri" w:cs="Calibri"/>
                <w:color w:val="000000"/>
                <w:sz w:val="20"/>
                <w:szCs w:val="20"/>
              </w:rPr>
            </w:pPr>
            <w:ins w:id="3502"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2BE43215" w14:textId="77777777" w:rsidR="00DC2757" w:rsidRPr="00DC2757" w:rsidRDefault="00DC2757" w:rsidP="00DC2757">
            <w:pPr>
              <w:spacing w:after="0" w:line="240" w:lineRule="auto"/>
              <w:jc w:val="center"/>
              <w:rPr>
                <w:ins w:id="3503" w:author="Commodore, Sarah" w:date="2023-03-22T16:21:00Z"/>
                <w:rFonts w:ascii="Calibri" w:eastAsia="Times New Roman" w:hAnsi="Calibri" w:cs="Calibri"/>
                <w:color w:val="000000"/>
                <w:sz w:val="20"/>
                <w:szCs w:val="20"/>
              </w:rPr>
            </w:pPr>
            <w:ins w:id="3504" w:author="Commodore, Sarah" w:date="2023-03-22T16:21:00Z">
              <w:r w:rsidRPr="00DC2757">
                <w:rPr>
                  <w:rFonts w:ascii="Calibri" w:eastAsia="Times New Roman" w:hAnsi="Calibri" w:cs="Calibri"/>
                  <w:color w:val="000000"/>
                  <w:sz w:val="20"/>
                  <w:szCs w:val="20"/>
                </w:rPr>
                <w:t>2.4E-06</w:t>
              </w:r>
            </w:ins>
          </w:p>
        </w:tc>
        <w:tc>
          <w:tcPr>
            <w:tcW w:w="0" w:type="auto"/>
            <w:tcBorders>
              <w:top w:val="nil"/>
              <w:left w:val="nil"/>
              <w:bottom w:val="nil"/>
              <w:right w:val="nil"/>
            </w:tcBorders>
            <w:shd w:val="clear" w:color="auto" w:fill="auto"/>
            <w:noWrap/>
            <w:vAlign w:val="bottom"/>
            <w:hideMark/>
          </w:tcPr>
          <w:p w14:paraId="6C62172F" w14:textId="77777777" w:rsidR="00DC2757" w:rsidRPr="00DC2757" w:rsidRDefault="00DC2757" w:rsidP="00DC2757">
            <w:pPr>
              <w:spacing w:after="0" w:line="240" w:lineRule="auto"/>
              <w:jc w:val="center"/>
              <w:rPr>
                <w:ins w:id="3505" w:author="Commodore, Sarah" w:date="2023-03-22T16:21:00Z"/>
                <w:rFonts w:ascii="Calibri" w:eastAsia="Times New Roman" w:hAnsi="Calibri" w:cs="Calibri"/>
                <w:color w:val="FF0000"/>
                <w:sz w:val="20"/>
                <w:szCs w:val="20"/>
              </w:rPr>
            </w:pPr>
            <w:ins w:id="3506" w:author="Commodore, Sarah" w:date="2023-03-22T16:21:00Z">
              <w:r w:rsidRPr="00DC2757">
                <w:rPr>
                  <w:rFonts w:ascii="Calibri" w:eastAsia="Times New Roman" w:hAnsi="Calibri" w:cs="Calibri"/>
                  <w:color w:val="FF0000"/>
                  <w:sz w:val="20"/>
                  <w:szCs w:val="20"/>
                </w:rPr>
                <w:t>*</w:t>
              </w:r>
            </w:ins>
          </w:p>
        </w:tc>
      </w:tr>
      <w:tr w:rsidR="00DC2757" w:rsidRPr="00DC2757" w14:paraId="1B1D727B" w14:textId="77777777" w:rsidTr="00DC2757">
        <w:trPr>
          <w:trHeight w:val="260"/>
          <w:ins w:id="3507" w:author="Commodore, Sarah" w:date="2023-03-22T16:21:00Z"/>
        </w:trPr>
        <w:tc>
          <w:tcPr>
            <w:tcW w:w="0" w:type="auto"/>
            <w:tcBorders>
              <w:top w:val="nil"/>
              <w:left w:val="nil"/>
              <w:bottom w:val="nil"/>
              <w:right w:val="nil"/>
            </w:tcBorders>
            <w:shd w:val="clear" w:color="auto" w:fill="auto"/>
            <w:noWrap/>
            <w:vAlign w:val="bottom"/>
            <w:hideMark/>
          </w:tcPr>
          <w:p w14:paraId="14EFC6EC" w14:textId="77777777" w:rsidR="00DC2757" w:rsidRPr="00DC2757" w:rsidRDefault="00DC2757" w:rsidP="00DC2757">
            <w:pPr>
              <w:spacing w:after="0" w:line="240" w:lineRule="auto"/>
              <w:rPr>
                <w:ins w:id="3508" w:author="Commodore, Sarah" w:date="2023-03-22T16:21:00Z"/>
                <w:rFonts w:ascii="Calibri" w:eastAsia="Times New Roman" w:hAnsi="Calibri" w:cs="Calibri"/>
                <w:color w:val="000000"/>
                <w:sz w:val="20"/>
                <w:szCs w:val="20"/>
              </w:rPr>
            </w:pPr>
            <w:ins w:id="3509" w:author="Commodore, Sarah" w:date="2023-03-22T16:21:00Z">
              <w:r w:rsidRPr="00DC2757">
                <w:rPr>
                  <w:rFonts w:ascii="Calibri" w:eastAsia="Times New Roman" w:hAnsi="Calibri" w:cs="Calibri"/>
                  <w:color w:val="000000"/>
                  <w:sz w:val="20"/>
                  <w:szCs w:val="20"/>
                </w:rPr>
                <w:t>ENSG00000224383.8</w:t>
              </w:r>
            </w:ins>
          </w:p>
        </w:tc>
        <w:tc>
          <w:tcPr>
            <w:tcW w:w="0" w:type="auto"/>
            <w:tcBorders>
              <w:top w:val="nil"/>
              <w:left w:val="nil"/>
              <w:bottom w:val="nil"/>
              <w:right w:val="nil"/>
            </w:tcBorders>
            <w:shd w:val="clear" w:color="auto" w:fill="auto"/>
            <w:noWrap/>
            <w:vAlign w:val="bottom"/>
            <w:hideMark/>
          </w:tcPr>
          <w:p w14:paraId="4DAF1936" w14:textId="77777777" w:rsidR="00DC2757" w:rsidRPr="00DC2757" w:rsidRDefault="00DC2757" w:rsidP="00DC2757">
            <w:pPr>
              <w:spacing w:after="0" w:line="240" w:lineRule="auto"/>
              <w:rPr>
                <w:ins w:id="3510" w:author="Commodore, Sarah" w:date="2023-03-22T16:21:00Z"/>
                <w:rFonts w:ascii="Calibri" w:eastAsia="Times New Roman" w:hAnsi="Calibri" w:cs="Calibri"/>
                <w:color w:val="000000"/>
                <w:sz w:val="20"/>
                <w:szCs w:val="20"/>
              </w:rPr>
            </w:pPr>
            <w:ins w:id="3511" w:author="Commodore, Sarah" w:date="2023-03-22T16:21:00Z">
              <w:r w:rsidRPr="00DC2757">
                <w:rPr>
                  <w:rFonts w:ascii="Calibri" w:eastAsia="Times New Roman" w:hAnsi="Calibri" w:cs="Calibri"/>
                  <w:color w:val="000000"/>
                  <w:sz w:val="20"/>
                  <w:szCs w:val="20"/>
                </w:rPr>
                <w:t>PRR29</w:t>
              </w:r>
            </w:ins>
          </w:p>
        </w:tc>
        <w:tc>
          <w:tcPr>
            <w:tcW w:w="0" w:type="auto"/>
            <w:tcBorders>
              <w:top w:val="nil"/>
              <w:left w:val="nil"/>
              <w:bottom w:val="nil"/>
              <w:right w:val="nil"/>
            </w:tcBorders>
            <w:shd w:val="clear" w:color="auto" w:fill="auto"/>
            <w:noWrap/>
            <w:vAlign w:val="bottom"/>
            <w:hideMark/>
          </w:tcPr>
          <w:p w14:paraId="5166FF6A" w14:textId="77777777" w:rsidR="00DC2757" w:rsidRPr="00DC2757" w:rsidRDefault="00DC2757" w:rsidP="00DC2757">
            <w:pPr>
              <w:spacing w:after="0" w:line="240" w:lineRule="auto"/>
              <w:jc w:val="center"/>
              <w:rPr>
                <w:ins w:id="3512" w:author="Commodore, Sarah" w:date="2023-03-22T16:21:00Z"/>
                <w:rFonts w:ascii="Calibri" w:eastAsia="Times New Roman" w:hAnsi="Calibri" w:cs="Calibri"/>
                <w:color w:val="000000"/>
                <w:sz w:val="20"/>
                <w:szCs w:val="20"/>
              </w:rPr>
            </w:pPr>
            <w:ins w:id="351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7615454" w14:textId="77777777" w:rsidR="00DC2757" w:rsidRPr="00DC2757" w:rsidRDefault="00DC2757" w:rsidP="00DC2757">
            <w:pPr>
              <w:spacing w:after="0" w:line="240" w:lineRule="auto"/>
              <w:jc w:val="center"/>
              <w:rPr>
                <w:ins w:id="3514" w:author="Commodore, Sarah" w:date="2023-03-22T16:21:00Z"/>
                <w:rFonts w:ascii="Calibri" w:eastAsia="Times New Roman" w:hAnsi="Calibri" w:cs="Calibri"/>
                <w:color w:val="000000"/>
                <w:sz w:val="20"/>
                <w:szCs w:val="20"/>
              </w:rPr>
            </w:pPr>
            <w:ins w:id="3515"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BED1E03" w14:textId="77777777" w:rsidR="00DC2757" w:rsidRPr="00DC2757" w:rsidRDefault="00DC2757" w:rsidP="00DC2757">
            <w:pPr>
              <w:spacing w:after="0" w:line="240" w:lineRule="auto"/>
              <w:jc w:val="center"/>
              <w:rPr>
                <w:ins w:id="3516" w:author="Commodore, Sarah" w:date="2023-03-22T16:21:00Z"/>
                <w:rFonts w:ascii="Calibri" w:eastAsia="Times New Roman" w:hAnsi="Calibri" w:cs="Calibri"/>
                <w:color w:val="000000"/>
                <w:sz w:val="20"/>
                <w:szCs w:val="20"/>
              </w:rPr>
            </w:pPr>
            <w:ins w:id="3517"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02A550E7" w14:textId="77777777" w:rsidR="00DC2757" w:rsidRPr="00DC2757" w:rsidRDefault="00DC2757" w:rsidP="00DC2757">
            <w:pPr>
              <w:spacing w:after="0" w:line="240" w:lineRule="auto"/>
              <w:jc w:val="center"/>
              <w:rPr>
                <w:ins w:id="3518" w:author="Commodore, Sarah" w:date="2023-03-22T16:21:00Z"/>
                <w:rFonts w:ascii="Calibri" w:eastAsia="Times New Roman" w:hAnsi="Calibri" w:cs="Calibri"/>
                <w:color w:val="FF0000"/>
                <w:sz w:val="20"/>
                <w:szCs w:val="20"/>
              </w:rPr>
            </w:pPr>
            <w:ins w:id="3519" w:author="Commodore, Sarah" w:date="2023-03-22T16:21:00Z">
              <w:r w:rsidRPr="00DC2757">
                <w:rPr>
                  <w:rFonts w:ascii="Calibri" w:eastAsia="Times New Roman" w:hAnsi="Calibri" w:cs="Calibri"/>
                  <w:color w:val="FF0000"/>
                  <w:sz w:val="20"/>
                  <w:szCs w:val="20"/>
                </w:rPr>
                <w:t>*</w:t>
              </w:r>
            </w:ins>
          </w:p>
        </w:tc>
      </w:tr>
      <w:tr w:rsidR="00DC2757" w:rsidRPr="00DC2757" w14:paraId="307F9470" w14:textId="77777777" w:rsidTr="00DC2757">
        <w:trPr>
          <w:trHeight w:val="260"/>
          <w:ins w:id="3520" w:author="Commodore, Sarah" w:date="2023-03-22T16:21:00Z"/>
        </w:trPr>
        <w:tc>
          <w:tcPr>
            <w:tcW w:w="0" w:type="auto"/>
            <w:tcBorders>
              <w:top w:val="nil"/>
              <w:left w:val="nil"/>
              <w:bottom w:val="nil"/>
              <w:right w:val="nil"/>
            </w:tcBorders>
            <w:shd w:val="clear" w:color="auto" w:fill="auto"/>
            <w:noWrap/>
            <w:vAlign w:val="bottom"/>
            <w:hideMark/>
          </w:tcPr>
          <w:p w14:paraId="53BD93E1" w14:textId="77777777" w:rsidR="00DC2757" w:rsidRPr="00DC2757" w:rsidRDefault="00DC2757" w:rsidP="00DC2757">
            <w:pPr>
              <w:spacing w:after="0" w:line="240" w:lineRule="auto"/>
              <w:rPr>
                <w:ins w:id="3521" w:author="Commodore, Sarah" w:date="2023-03-22T16:21:00Z"/>
                <w:rFonts w:ascii="Calibri" w:eastAsia="Times New Roman" w:hAnsi="Calibri" w:cs="Calibri"/>
                <w:color w:val="000000"/>
                <w:sz w:val="20"/>
                <w:szCs w:val="20"/>
              </w:rPr>
            </w:pPr>
            <w:ins w:id="3522" w:author="Commodore, Sarah" w:date="2023-03-22T16:21:00Z">
              <w:r w:rsidRPr="00DC2757">
                <w:rPr>
                  <w:rFonts w:ascii="Calibri" w:eastAsia="Times New Roman" w:hAnsi="Calibri" w:cs="Calibri"/>
                  <w:color w:val="000000"/>
                  <w:sz w:val="20"/>
                  <w:szCs w:val="20"/>
                </w:rPr>
                <w:t>ENSG00000162004.18</w:t>
              </w:r>
            </w:ins>
          </w:p>
        </w:tc>
        <w:tc>
          <w:tcPr>
            <w:tcW w:w="0" w:type="auto"/>
            <w:tcBorders>
              <w:top w:val="nil"/>
              <w:left w:val="nil"/>
              <w:bottom w:val="nil"/>
              <w:right w:val="nil"/>
            </w:tcBorders>
            <w:shd w:val="clear" w:color="auto" w:fill="auto"/>
            <w:noWrap/>
            <w:vAlign w:val="bottom"/>
            <w:hideMark/>
          </w:tcPr>
          <w:p w14:paraId="2ADEFC40" w14:textId="77777777" w:rsidR="00DC2757" w:rsidRPr="00DC2757" w:rsidRDefault="00DC2757" w:rsidP="00DC2757">
            <w:pPr>
              <w:spacing w:after="0" w:line="240" w:lineRule="auto"/>
              <w:rPr>
                <w:ins w:id="3523" w:author="Commodore, Sarah" w:date="2023-03-22T16:21:00Z"/>
                <w:rFonts w:ascii="Calibri" w:eastAsia="Times New Roman" w:hAnsi="Calibri" w:cs="Calibri"/>
                <w:color w:val="000000"/>
                <w:sz w:val="20"/>
                <w:szCs w:val="20"/>
              </w:rPr>
            </w:pPr>
            <w:ins w:id="3524" w:author="Commodore, Sarah" w:date="2023-03-22T16:21:00Z">
              <w:r w:rsidRPr="00DC2757">
                <w:rPr>
                  <w:rFonts w:ascii="Calibri" w:eastAsia="Times New Roman" w:hAnsi="Calibri" w:cs="Calibri"/>
                  <w:color w:val="000000"/>
                  <w:sz w:val="20"/>
                  <w:szCs w:val="20"/>
                </w:rPr>
                <w:t>CCDC78</w:t>
              </w:r>
            </w:ins>
          </w:p>
        </w:tc>
        <w:tc>
          <w:tcPr>
            <w:tcW w:w="0" w:type="auto"/>
            <w:tcBorders>
              <w:top w:val="nil"/>
              <w:left w:val="nil"/>
              <w:bottom w:val="nil"/>
              <w:right w:val="nil"/>
            </w:tcBorders>
            <w:shd w:val="clear" w:color="auto" w:fill="auto"/>
            <w:noWrap/>
            <w:vAlign w:val="bottom"/>
            <w:hideMark/>
          </w:tcPr>
          <w:p w14:paraId="477FF11A" w14:textId="77777777" w:rsidR="00DC2757" w:rsidRPr="00DC2757" w:rsidRDefault="00DC2757" w:rsidP="00DC2757">
            <w:pPr>
              <w:spacing w:after="0" w:line="240" w:lineRule="auto"/>
              <w:jc w:val="center"/>
              <w:rPr>
                <w:ins w:id="3525" w:author="Commodore, Sarah" w:date="2023-03-22T16:21:00Z"/>
                <w:rFonts w:ascii="Calibri" w:eastAsia="Times New Roman" w:hAnsi="Calibri" w:cs="Calibri"/>
                <w:color w:val="000000"/>
                <w:sz w:val="20"/>
                <w:szCs w:val="20"/>
              </w:rPr>
            </w:pPr>
            <w:ins w:id="352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5141B9" w14:textId="77777777" w:rsidR="00DC2757" w:rsidRPr="00DC2757" w:rsidRDefault="00DC2757" w:rsidP="00DC2757">
            <w:pPr>
              <w:spacing w:after="0" w:line="240" w:lineRule="auto"/>
              <w:jc w:val="center"/>
              <w:rPr>
                <w:ins w:id="3527" w:author="Commodore, Sarah" w:date="2023-03-22T16:21:00Z"/>
                <w:rFonts w:ascii="Calibri" w:eastAsia="Times New Roman" w:hAnsi="Calibri" w:cs="Calibri"/>
                <w:color w:val="000000"/>
                <w:sz w:val="20"/>
                <w:szCs w:val="20"/>
              </w:rPr>
            </w:pPr>
            <w:ins w:id="3528" w:author="Commodore, Sarah" w:date="2023-03-22T16:21:00Z">
              <w:r w:rsidRPr="00DC2757">
                <w:rPr>
                  <w:rFonts w:ascii="Calibri" w:eastAsia="Times New Roman" w:hAnsi="Calibri" w:cs="Calibri"/>
                  <w:color w:val="000000"/>
                  <w:sz w:val="20"/>
                  <w:szCs w:val="20"/>
                </w:rPr>
                <w:t>3.8E-13</w:t>
              </w:r>
            </w:ins>
          </w:p>
        </w:tc>
        <w:tc>
          <w:tcPr>
            <w:tcW w:w="0" w:type="auto"/>
            <w:tcBorders>
              <w:top w:val="nil"/>
              <w:left w:val="nil"/>
              <w:bottom w:val="nil"/>
              <w:right w:val="nil"/>
            </w:tcBorders>
            <w:shd w:val="clear" w:color="auto" w:fill="auto"/>
            <w:noWrap/>
            <w:vAlign w:val="bottom"/>
            <w:hideMark/>
          </w:tcPr>
          <w:p w14:paraId="5253106D" w14:textId="77777777" w:rsidR="00DC2757" w:rsidRPr="00DC2757" w:rsidRDefault="00DC2757" w:rsidP="00DC2757">
            <w:pPr>
              <w:spacing w:after="0" w:line="240" w:lineRule="auto"/>
              <w:jc w:val="center"/>
              <w:rPr>
                <w:ins w:id="3529" w:author="Commodore, Sarah" w:date="2023-03-22T16:21:00Z"/>
                <w:rFonts w:ascii="Calibri" w:eastAsia="Times New Roman" w:hAnsi="Calibri" w:cs="Calibri"/>
                <w:color w:val="000000"/>
                <w:sz w:val="20"/>
                <w:szCs w:val="20"/>
              </w:rPr>
            </w:pPr>
            <w:ins w:id="3530"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57AA049B" w14:textId="77777777" w:rsidR="00DC2757" w:rsidRPr="00DC2757" w:rsidRDefault="00DC2757" w:rsidP="00DC2757">
            <w:pPr>
              <w:spacing w:after="0" w:line="240" w:lineRule="auto"/>
              <w:jc w:val="center"/>
              <w:rPr>
                <w:ins w:id="3531" w:author="Commodore, Sarah" w:date="2023-03-22T16:21:00Z"/>
                <w:rFonts w:ascii="Calibri" w:eastAsia="Times New Roman" w:hAnsi="Calibri" w:cs="Calibri"/>
                <w:color w:val="FF0000"/>
                <w:sz w:val="20"/>
                <w:szCs w:val="20"/>
              </w:rPr>
            </w:pPr>
            <w:ins w:id="3532" w:author="Commodore, Sarah" w:date="2023-03-22T16:21:00Z">
              <w:r w:rsidRPr="00DC2757">
                <w:rPr>
                  <w:rFonts w:ascii="Calibri" w:eastAsia="Times New Roman" w:hAnsi="Calibri" w:cs="Calibri"/>
                  <w:color w:val="FF0000"/>
                  <w:sz w:val="20"/>
                  <w:szCs w:val="20"/>
                </w:rPr>
                <w:t>*</w:t>
              </w:r>
            </w:ins>
          </w:p>
        </w:tc>
      </w:tr>
      <w:tr w:rsidR="00DC2757" w:rsidRPr="00DC2757" w14:paraId="6E7A99BA" w14:textId="77777777" w:rsidTr="00DC2757">
        <w:trPr>
          <w:trHeight w:val="260"/>
          <w:ins w:id="3533" w:author="Commodore, Sarah" w:date="2023-03-22T16:21:00Z"/>
        </w:trPr>
        <w:tc>
          <w:tcPr>
            <w:tcW w:w="0" w:type="auto"/>
            <w:tcBorders>
              <w:top w:val="nil"/>
              <w:left w:val="nil"/>
              <w:bottom w:val="nil"/>
              <w:right w:val="nil"/>
            </w:tcBorders>
            <w:shd w:val="clear" w:color="auto" w:fill="auto"/>
            <w:noWrap/>
            <w:vAlign w:val="bottom"/>
            <w:hideMark/>
          </w:tcPr>
          <w:p w14:paraId="296E5645" w14:textId="77777777" w:rsidR="00DC2757" w:rsidRPr="00DC2757" w:rsidRDefault="00DC2757" w:rsidP="00DC2757">
            <w:pPr>
              <w:spacing w:after="0" w:line="240" w:lineRule="auto"/>
              <w:rPr>
                <w:ins w:id="3534" w:author="Commodore, Sarah" w:date="2023-03-22T16:21:00Z"/>
                <w:rFonts w:ascii="Calibri" w:eastAsia="Times New Roman" w:hAnsi="Calibri" w:cs="Calibri"/>
                <w:color w:val="000000"/>
                <w:sz w:val="20"/>
                <w:szCs w:val="20"/>
              </w:rPr>
            </w:pPr>
            <w:ins w:id="3535" w:author="Commodore, Sarah" w:date="2023-03-22T16:21:00Z">
              <w:r w:rsidRPr="00DC2757">
                <w:rPr>
                  <w:rFonts w:ascii="Calibri" w:eastAsia="Times New Roman" w:hAnsi="Calibri" w:cs="Calibri"/>
                  <w:color w:val="000000"/>
                  <w:sz w:val="20"/>
                  <w:szCs w:val="20"/>
                </w:rPr>
                <w:t>ENSG00000259362.2</w:t>
              </w:r>
            </w:ins>
          </w:p>
        </w:tc>
        <w:tc>
          <w:tcPr>
            <w:tcW w:w="0" w:type="auto"/>
            <w:tcBorders>
              <w:top w:val="nil"/>
              <w:left w:val="nil"/>
              <w:bottom w:val="nil"/>
              <w:right w:val="nil"/>
            </w:tcBorders>
            <w:shd w:val="clear" w:color="auto" w:fill="auto"/>
            <w:noWrap/>
            <w:vAlign w:val="bottom"/>
            <w:hideMark/>
          </w:tcPr>
          <w:p w14:paraId="08F056C8" w14:textId="77777777" w:rsidR="00DC2757" w:rsidRPr="00DC2757" w:rsidRDefault="00DC2757" w:rsidP="00DC2757">
            <w:pPr>
              <w:spacing w:after="0" w:line="240" w:lineRule="auto"/>
              <w:rPr>
                <w:ins w:id="3536" w:author="Commodore, Sarah" w:date="2023-03-22T16:21:00Z"/>
                <w:rFonts w:ascii="Calibri" w:eastAsia="Times New Roman" w:hAnsi="Calibri" w:cs="Calibri"/>
                <w:color w:val="000000"/>
                <w:sz w:val="20"/>
                <w:szCs w:val="20"/>
              </w:rPr>
            </w:pPr>
            <w:ins w:id="3537" w:author="Commodore, Sarah" w:date="2023-03-22T16:21:00Z">
              <w:r w:rsidRPr="00DC2757">
                <w:rPr>
                  <w:rFonts w:ascii="Calibri" w:eastAsia="Times New Roman" w:hAnsi="Calibri" w:cs="Calibri"/>
                  <w:color w:val="000000"/>
                  <w:sz w:val="20"/>
                  <w:szCs w:val="20"/>
                </w:rPr>
                <w:t>AC046168.1</w:t>
              </w:r>
            </w:ins>
          </w:p>
        </w:tc>
        <w:tc>
          <w:tcPr>
            <w:tcW w:w="0" w:type="auto"/>
            <w:tcBorders>
              <w:top w:val="nil"/>
              <w:left w:val="nil"/>
              <w:bottom w:val="nil"/>
              <w:right w:val="nil"/>
            </w:tcBorders>
            <w:shd w:val="clear" w:color="auto" w:fill="auto"/>
            <w:noWrap/>
            <w:vAlign w:val="bottom"/>
            <w:hideMark/>
          </w:tcPr>
          <w:p w14:paraId="073DF59A" w14:textId="77777777" w:rsidR="00DC2757" w:rsidRPr="00DC2757" w:rsidRDefault="00DC2757" w:rsidP="00DC2757">
            <w:pPr>
              <w:spacing w:after="0" w:line="240" w:lineRule="auto"/>
              <w:jc w:val="center"/>
              <w:rPr>
                <w:ins w:id="3538" w:author="Commodore, Sarah" w:date="2023-03-22T16:21:00Z"/>
                <w:rFonts w:ascii="Calibri" w:eastAsia="Times New Roman" w:hAnsi="Calibri" w:cs="Calibri"/>
                <w:color w:val="000000"/>
                <w:sz w:val="20"/>
                <w:szCs w:val="20"/>
              </w:rPr>
            </w:pPr>
            <w:ins w:id="353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03B83C" w14:textId="77777777" w:rsidR="00DC2757" w:rsidRPr="00DC2757" w:rsidRDefault="00DC2757" w:rsidP="00DC2757">
            <w:pPr>
              <w:spacing w:after="0" w:line="240" w:lineRule="auto"/>
              <w:jc w:val="center"/>
              <w:rPr>
                <w:ins w:id="3540" w:author="Commodore, Sarah" w:date="2023-03-22T16:21:00Z"/>
                <w:rFonts w:ascii="Calibri" w:eastAsia="Times New Roman" w:hAnsi="Calibri" w:cs="Calibri"/>
                <w:color w:val="000000"/>
                <w:sz w:val="20"/>
                <w:szCs w:val="20"/>
              </w:rPr>
            </w:pPr>
            <w:ins w:id="3541"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7CBFC4D6" w14:textId="77777777" w:rsidR="00DC2757" w:rsidRPr="00DC2757" w:rsidRDefault="00DC2757" w:rsidP="00DC2757">
            <w:pPr>
              <w:spacing w:after="0" w:line="240" w:lineRule="auto"/>
              <w:jc w:val="center"/>
              <w:rPr>
                <w:ins w:id="3542" w:author="Commodore, Sarah" w:date="2023-03-22T16:21:00Z"/>
                <w:rFonts w:ascii="Calibri" w:eastAsia="Times New Roman" w:hAnsi="Calibri" w:cs="Calibri"/>
                <w:color w:val="000000"/>
                <w:sz w:val="20"/>
                <w:szCs w:val="20"/>
              </w:rPr>
            </w:pPr>
            <w:ins w:id="3543" w:author="Commodore, Sarah" w:date="2023-03-22T16:21:00Z">
              <w:r w:rsidRPr="00DC2757">
                <w:rPr>
                  <w:rFonts w:ascii="Calibri" w:eastAsia="Times New Roman" w:hAnsi="Calibri" w:cs="Calibri"/>
                  <w:color w:val="000000"/>
                  <w:sz w:val="20"/>
                  <w:szCs w:val="20"/>
                </w:rPr>
                <w:t>6.0E-03</w:t>
              </w:r>
            </w:ins>
          </w:p>
        </w:tc>
        <w:tc>
          <w:tcPr>
            <w:tcW w:w="0" w:type="auto"/>
            <w:tcBorders>
              <w:top w:val="nil"/>
              <w:left w:val="nil"/>
              <w:bottom w:val="nil"/>
              <w:right w:val="nil"/>
            </w:tcBorders>
            <w:shd w:val="clear" w:color="auto" w:fill="auto"/>
            <w:noWrap/>
            <w:vAlign w:val="bottom"/>
            <w:hideMark/>
          </w:tcPr>
          <w:p w14:paraId="63EF4D6F" w14:textId="77777777" w:rsidR="00DC2757" w:rsidRPr="00DC2757" w:rsidRDefault="00DC2757" w:rsidP="00DC2757">
            <w:pPr>
              <w:spacing w:after="0" w:line="240" w:lineRule="auto"/>
              <w:jc w:val="center"/>
              <w:rPr>
                <w:ins w:id="3544" w:author="Commodore, Sarah" w:date="2023-03-22T16:21:00Z"/>
                <w:rFonts w:ascii="Calibri" w:eastAsia="Times New Roman" w:hAnsi="Calibri" w:cs="Calibri"/>
                <w:color w:val="FF0000"/>
                <w:sz w:val="20"/>
                <w:szCs w:val="20"/>
              </w:rPr>
            </w:pPr>
            <w:ins w:id="3545" w:author="Commodore, Sarah" w:date="2023-03-22T16:21:00Z">
              <w:r w:rsidRPr="00DC2757">
                <w:rPr>
                  <w:rFonts w:ascii="Calibri" w:eastAsia="Times New Roman" w:hAnsi="Calibri" w:cs="Calibri"/>
                  <w:color w:val="FF0000"/>
                  <w:sz w:val="20"/>
                  <w:szCs w:val="20"/>
                </w:rPr>
                <w:t>*</w:t>
              </w:r>
            </w:ins>
          </w:p>
        </w:tc>
      </w:tr>
      <w:tr w:rsidR="00DC2757" w:rsidRPr="00DC2757" w14:paraId="2205799A" w14:textId="77777777" w:rsidTr="00DC2757">
        <w:trPr>
          <w:trHeight w:val="260"/>
          <w:ins w:id="3546" w:author="Commodore, Sarah" w:date="2023-03-22T16:21:00Z"/>
        </w:trPr>
        <w:tc>
          <w:tcPr>
            <w:tcW w:w="0" w:type="auto"/>
            <w:tcBorders>
              <w:top w:val="nil"/>
              <w:left w:val="nil"/>
              <w:bottom w:val="nil"/>
              <w:right w:val="nil"/>
            </w:tcBorders>
            <w:shd w:val="clear" w:color="auto" w:fill="auto"/>
            <w:noWrap/>
            <w:vAlign w:val="bottom"/>
            <w:hideMark/>
          </w:tcPr>
          <w:p w14:paraId="70685ED1" w14:textId="77777777" w:rsidR="00DC2757" w:rsidRPr="00DC2757" w:rsidRDefault="00DC2757" w:rsidP="00DC2757">
            <w:pPr>
              <w:spacing w:after="0" w:line="240" w:lineRule="auto"/>
              <w:rPr>
                <w:ins w:id="3547" w:author="Commodore, Sarah" w:date="2023-03-22T16:21:00Z"/>
                <w:rFonts w:ascii="Calibri" w:eastAsia="Times New Roman" w:hAnsi="Calibri" w:cs="Calibri"/>
                <w:color w:val="000000"/>
                <w:sz w:val="20"/>
                <w:szCs w:val="20"/>
              </w:rPr>
            </w:pPr>
            <w:ins w:id="3548" w:author="Commodore, Sarah" w:date="2023-03-22T16:21:00Z">
              <w:r w:rsidRPr="00DC2757">
                <w:rPr>
                  <w:rFonts w:ascii="Calibri" w:eastAsia="Times New Roman" w:hAnsi="Calibri" w:cs="Calibri"/>
                  <w:color w:val="000000"/>
                  <w:sz w:val="20"/>
                  <w:szCs w:val="20"/>
                </w:rPr>
                <w:t>ENSG00000152936.10</w:t>
              </w:r>
            </w:ins>
          </w:p>
        </w:tc>
        <w:tc>
          <w:tcPr>
            <w:tcW w:w="0" w:type="auto"/>
            <w:tcBorders>
              <w:top w:val="nil"/>
              <w:left w:val="nil"/>
              <w:bottom w:val="nil"/>
              <w:right w:val="nil"/>
            </w:tcBorders>
            <w:shd w:val="clear" w:color="auto" w:fill="auto"/>
            <w:noWrap/>
            <w:vAlign w:val="bottom"/>
            <w:hideMark/>
          </w:tcPr>
          <w:p w14:paraId="6F0A67A4" w14:textId="77777777" w:rsidR="00DC2757" w:rsidRPr="00DC2757" w:rsidRDefault="00DC2757" w:rsidP="00DC2757">
            <w:pPr>
              <w:spacing w:after="0" w:line="240" w:lineRule="auto"/>
              <w:rPr>
                <w:ins w:id="3549" w:author="Commodore, Sarah" w:date="2023-03-22T16:21:00Z"/>
                <w:rFonts w:ascii="Calibri" w:eastAsia="Times New Roman" w:hAnsi="Calibri" w:cs="Calibri"/>
                <w:color w:val="000000"/>
                <w:sz w:val="20"/>
                <w:szCs w:val="20"/>
              </w:rPr>
            </w:pPr>
            <w:ins w:id="3550" w:author="Commodore, Sarah" w:date="2023-03-22T16:21:00Z">
              <w:r w:rsidRPr="00DC2757">
                <w:rPr>
                  <w:rFonts w:ascii="Calibri" w:eastAsia="Times New Roman" w:hAnsi="Calibri" w:cs="Calibri"/>
                  <w:color w:val="000000"/>
                  <w:sz w:val="20"/>
                  <w:szCs w:val="20"/>
                </w:rPr>
                <w:t>LMNTD1</w:t>
              </w:r>
            </w:ins>
          </w:p>
        </w:tc>
        <w:tc>
          <w:tcPr>
            <w:tcW w:w="0" w:type="auto"/>
            <w:tcBorders>
              <w:top w:val="nil"/>
              <w:left w:val="nil"/>
              <w:bottom w:val="nil"/>
              <w:right w:val="nil"/>
            </w:tcBorders>
            <w:shd w:val="clear" w:color="auto" w:fill="auto"/>
            <w:noWrap/>
            <w:vAlign w:val="bottom"/>
            <w:hideMark/>
          </w:tcPr>
          <w:p w14:paraId="7D36F82F" w14:textId="77777777" w:rsidR="00DC2757" w:rsidRPr="00DC2757" w:rsidRDefault="00DC2757" w:rsidP="00DC2757">
            <w:pPr>
              <w:spacing w:after="0" w:line="240" w:lineRule="auto"/>
              <w:jc w:val="center"/>
              <w:rPr>
                <w:ins w:id="3551" w:author="Commodore, Sarah" w:date="2023-03-22T16:21:00Z"/>
                <w:rFonts w:ascii="Calibri" w:eastAsia="Times New Roman" w:hAnsi="Calibri" w:cs="Calibri"/>
                <w:color w:val="000000"/>
                <w:sz w:val="20"/>
                <w:szCs w:val="20"/>
              </w:rPr>
            </w:pPr>
            <w:ins w:id="355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0DC1BC9" w14:textId="77777777" w:rsidR="00DC2757" w:rsidRPr="00DC2757" w:rsidRDefault="00DC2757" w:rsidP="00DC2757">
            <w:pPr>
              <w:spacing w:after="0" w:line="240" w:lineRule="auto"/>
              <w:jc w:val="center"/>
              <w:rPr>
                <w:ins w:id="3553" w:author="Commodore, Sarah" w:date="2023-03-22T16:21:00Z"/>
                <w:rFonts w:ascii="Calibri" w:eastAsia="Times New Roman" w:hAnsi="Calibri" w:cs="Calibri"/>
                <w:color w:val="000000"/>
                <w:sz w:val="20"/>
                <w:szCs w:val="20"/>
              </w:rPr>
            </w:pPr>
            <w:ins w:id="3554" w:author="Commodore, Sarah" w:date="2023-03-22T16:21:00Z">
              <w:r w:rsidRPr="00DC2757">
                <w:rPr>
                  <w:rFonts w:ascii="Calibri" w:eastAsia="Times New Roman" w:hAnsi="Calibri" w:cs="Calibri"/>
                  <w:color w:val="000000"/>
                  <w:sz w:val="20"/>
                  <w:szCs w:val="20"/>
                </w:rPr>
                <w:t>6.0E-13</w:t>
              </w:r>
            </w:ins>
          </w:p>
        </w:tc>
        <w:tc>
          <w:tcPr>
            <w:tcW w:w="0" w:type="auto"/>
            <w:tcBorders>
              <w:top w:val="nil"/>
              <w:left w:val="nil"/>
              <w:bottom w:val="nil"/>
              <w:right w:val="nil"/>
            </w:tcBorders>
            <w:shd w:val="clear" w:color="auto" w:fill="auto"/>
            <w:noWrap/>
            <w:vAlign w:val="bottom"/>
            <w:hideMark/>
          </w:tcPr>
          <w:p w14:paraId="5722B979" w14:textId="77777777" w:rsidR="00DC2757" w:rsidRPr="00DC2757" w:rsidRDefault="00DC2757" w:rsidP="00DC2757">
            <w:pPr>
              <w:spacing w:after="0" w:line="240" w:lineRule="auto"/>
              <w:jc w:val="center"/>
              <w:rPr>
                <w:ins w:id="3555" w:author="Commodore, Sarah" w:date="2023-03-22T16:21:00Z"/>
                <w:rFonts w:ascii="Calibri" w:eastAsia="Times New Roman" w:hAnsi="Calibri" w:cs="Calibri"/>
                <w:color w:val="000000"/>
                <w:sz w:val="20"/>
                <w:szCs w:val="20"/>
              </w:rPr>
            </w:pPr>
            <w:ins w:id="3556" w:author="Commodore, Sarah" w:date="2023-03-22T16:21:00Z">
              <w:r w:rsidRPr="00DC2757">
                <w:rPr>
                  <w:rFonts w:ascii="Calibri" w:eastAsia="Times New Roman" w:hAnsi="Calibri" w:cs="Calibri"/>
                  <w:color w:val="000000"/>
                  <w:sz w:val="20"/>
                  <w:szCs w:val="20"/>
                </w:rPr>
                <w:t>2.6E-11</w:t>
              </w:r>
            </w:ins>
          </w:p>
        </w:tc>
        <w:tc>
          <w:tcPr>
            <w:tcW w:w="0" w:type="auto"/>
            <w:tcBorders>
              <w:top w:val="nil"/>
              <w:left w:val="nil"/>
              <w:bottom w:val="nil"/>
              <w:right w:val="nil"/>
            </w:tcBorders>
            <w:shd w:val="clear" w:color="auto" w:fill="auto"/>
            <w:noWrap/>
            <w:vAlign w:val="bottom"/>
            <w:hideMark/>
          </w:tcPr>
          <w:p w14:paraId="6A322D6C" w14:textId="77777777" w:rsidR="00DC2757" w:rsidRPr="00DC2757" w:rsidRDefault="00DC2757" w:rsidP="00DC2757">
            <w:pPr>
              <w:spacing w:after="0" w:line="240" w:lineRule="auto"/>
              <w:jc w:val="center"/>
              <w:rPr>
                <w:ins w:id="3557" w:author="Commodore, Sarah" w:date="2023-03-22T16:21:00Z"/>
                <w:rFonts w:ascii="Calibri" w:eastAsia="Times New Roman" w:hAnsi="Calibri" w:cs="Calibri"/>
                <w:color w:val="FF0000"/>
                <w:sz w:val="20"/>
                <w:szCs w:val="20"/>
              </w:rPr>
            </w:pPr>
            <w:ins w:id="3558" w:author="Commodore, Sarah" w:date="2023-03-22T16:21:00Z">
              <w:r w:rsidRPr="00DC2757">
                <w:rPr>
                  <w:rFonts w:ascii="Calibri" w:eastAsia="Times New Roman" w:hAnsi="Calibri" w:cs="Calibri"/>
                  <w:color w:val="FF0000"/>
                  <w:sz w:val="20"/>
                  <w:szCs w:val="20"/>
                </w:rPr>
                <w:t>*</w:t>
              </w:r>
            </w:ins>
          </w:p>
        </w:tc>
      </w:tr>
      <w:tr w:rsidR="00DC2757" w:rsidRPr="00DC2757" w14:paraId="61A599B5" w14:textId="77777777" w:rsidTr="00DC2757">
        <w:trPr>
          <w:trHeight w:val="260"/>
          <w:ins w:id="3559" w:author="Commodore, Sarah" w:date="2023-03-22T16:21:00Z"/>
        </w:trPr>
        <w:tc>
          <w:tcPr>
            <w:tcW w:w="0" w:type="auto"/>
            <w:tcBorders>
              <w:top w:val="nil"/>
              <w:left w:val="nil"/>
              <w:bottom w:val="nil"/>
              <w:right w:val="nil"/>
            </w:tcBorders>
            <w:shd w:val="clear" w:color="auto" w:fill="auto"/>
            <w:noWrap/>
            <w:vAlign w:val="bottom"/>
            <w:hideMark/>
          </w:tcPr>
          <w:p w14:paraId="4716DBF7" w14:textId="77777777" w:rsidR="00DC2757" w:rsidRPr="00DC2757" w:rsidRDefault="00DC2757" w:rsidP="00DC2757">
            <w:pPr>
              <w:spacing w:after="0" w:line="240" w:lineRule="auto"/>
              <w:rPr>
                <w:ins w:id="3560" w:author="Commodore, Sarah" w:date="2023-03-22T16:21:00Z"/>
                <w:rFonts w:ascii="Calibri" w:eastAsia="Times New Roman" w:hAnsi="Calibri" w:cs="Calibri"/>
                <w:color w:val="000000"/>
                <w:sz w:val="20"/>
                <w:szCs w:val="20"/>
              </w:rPr>
            </w:pPr>
            <w:ins w:id="3561" w:author="Commodore, Sarah" w:date="2023-03-22T16:21:00Z">
              <w:r w:rsidRPr="00DC2757">
                <w:rPr>
                  <w:rFonts w:ascii="Calibri" w:eastAsia="Times New Roman" w:hAnsi="Calibri" w:cs="Calibri"/>
                  <w:color w:val="000000"/>
                  <w:sz w:val="20"/>
                  <w:szCs w:val="20"/>
                </w:rPr>
                <w:t>ENSG00000214575.9</w:t>
              </w:r>
            </w:ins>
          </w:p>
        </w:tc>
        <w:tc>
          <w:tcPr>
            <w:tcW w:w="0" w:type="auto"/>
            <w:tcBorders>
              <w:top w:val="nil"/>
              <w:left w:val="nil"/>
              <w:bottom w:val="nil"/>
              <w:right w:val="nil"/>
            </w:tcBorders>
            <w:shd w:val="clear" w:color="auto" w:fill="auto"/>
            <w:noWrap/>
            <w:vAlign w:val="bottom"/>
            <w:hideMark/>
          </w:tcPr>
          <w:p w14:paraId="53017676" w14:textId="77777777" w:rsidR="00DC2757" w:rsidRPr="00DC2757" w:rsidRDefault="00DC2757" w:rsidP="00DC2757">
            <w:pPr>
              <w:spacing w:after="0" w:line="240" w:lineRule="auto"/>
              <w:rPr>
                <w:ins w:id="3562" w:author="Commodore, Sarah" w:date="2023-03-22T16:21:00Z"/>
                <w:rFonts w:ascii="Calibri" w:eastAsia="Times New Roman" w:hAnsi="Calibri" w:cs="Calibri"/>
                <w:color w:val="000000"/>
                <w:sz w:val="20"/>
                <w:szCs w:val="20"/>
              </w:rPr>
            </w:pPr>
            <w:ins w:id="3563" w:author="Commodore, Sarah" w:date="2023-03-22T16:21:00Z">
              <w:r w:rsidRPr="00DC2757">
                <w:rPr>
                  <w:rFonts w:ascii="Calibri" w:eastAsia="Times New Roman" w:hAnsi="Calibri" w:cs="Calibri"/>
                  <w:color w:val="000000"/>
                  <w:sz w:val="20"/>
                  <w:szCs w:val="20"/>
                </w:rPr>
                <w:t>CPEB1</w:t>
              </w:r>
            </w:ins>
          </w:p>
        </w:tc>
        <w:tc>
          <w:tcPr>
            <w:tcW w:w="0" w:type="auto"/>
            <w:tcBorders>
              <w:top w:val="nil"/>
              <w:left w:val="nil"/>
              <w:bottom w:val="nil"/>
              <w:right w:val="nil"/>
            </w:tcBorders>
            <w:shd w:val="clear" w:color="auto" w:fill="auto"/>
            <w:noWrap/>
            <w:vAlign w:val="bottom"/>
            <w:hideMark/>
          </w:tcPr>
          <w:p w14:paraId="7A2A5DA3" w14:textId="77777777" w:rsidR="00DC2757" w:rsidRPr="00DC2757" w:rsidRDefault="00DC2757" w:rsidP="00DC2757">
            <w:pPr>
              <w:spacing w:after="0" w:line="240" w:lineRule="auto"/>
              <w:jc w:val="center"/>
              <w:rPr>
                <w:ins w:id="3564" w:author="Commodore, Sarah" w:date="2023-03-22T16:21:00Z"/>
                <w:rFonts w:ascii="Calibri" w:eastAsia="Times New Roman" w:hAnsi="Calibri" w:cs="Calibri"/>
                <w:color w:val="000000"/>
                <w:sz w:val="20"/>
                <w:szCs w:val="20"/>
              </w:rPr>
            </w:pPr>
            <w:ins w:id="356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6572F13" w14:textId="77777777" w:rsidR="00DC2757" w:rsidRPr="00DC2757" w:rsidRDefault="00DC2757" w:rsidP="00DC2757">
            <w:pPr>
              <w:spacing w:after="0" w:line="240" w:lineRule="auto"/>
              <w:jc w:val="center"/>
              <w:rPr>
                <w:ins w:id="3566" w:author="Commodore, Sarah" w:date="2023-03-22T16:21:00Z"/>
                <w:rFonts w:ascii="Calibri" w:eastAsia="Times New Roman" w:hAnsi="Calibri" w:cs="Calibri"/>
                <w:color w:val="000000"/>
                <w:sz w:val="20"/>
                <w:szCs w:val="20"/>
              </w:rPr>
            </w:pPr>
            <w:ins w:id="3567"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9B5C54B" w14:textId="77777777" w:rsidR="00DC2757" w:rsidRPr="00DC2757" w:rsidRDefault="00DC2757" w:rsidP="00DC2757">
            <w:pPr>
              <w:spacing w:after="0" w:line="240" w:lineRule="auto"/>
              <w:jc w:val="center"/>
              <w:rPr>
                <w:ins w:id="3568" w:author="Commodore, Sarah" w:date="2023-03-22T16:21:00Z"/>
                <w:rFonts w:ascii="Calibri" w:eastAsia="Times New Roman" w:hAnsi="Calibri" w:cs="Calibri"/>
                <w:color w:val="000000"/>
                <w:sz w:val="20"/>
                <w:szCs w:val="20"/>
              </w:rPr>
            </w:pPr>
            <w:ins w:id="3569"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6D5E9C78" w14:textId="77777777" w:rsidR="00DC2757" w:rsidRPr="00DC2757" w:rsidRDefault="00DC2757" w:rsidP="00DC2757">
            <w:pPr>
              <w:spacing w:after="0" w:line="240" w:lineRule="auto"/>
              <w:jc w:val="center"/>
              <w:rPr>
                <w:ins w:id="3570" w:author="Commodore, Sarah" w:date="2023-03-22T16:21:00Z"/>
                <w:rFonts w:ascii="Calibri" w:eastAsia="Times New Roman" w:hAnsi="Calibri" w:cs="Calibri"/>
                <w:color w:val="FF0000"/>
                <w:sz w:val="20"/>
                <w:szCs w:val="20"/>
              </w:rPr>
            </w:pPr>
            <w:ins w:id="3571" w:author="Commodore, Sarah" w:date="2023-03-22T16:21:00Z">
              <w:r w:rsidRPr="00DC2757">
                <w:rPr>
                  <w:rFonts w:ascii="Calibri" w:eastAsia="Times New Roman" w:hAnsi="Calibri" w:cs="Calibri"/>
                  <w:color w:val="FF0000"/>
                  <w:sz w:val="20"/>
                  <w:szCs w:val="20"/>
                </w:rPr>
                <w:t>*</w:t>
              </w:r>
            </w:ins>
          </w:p>
        </w:tc>
      </w:tr>
      <w:tr w:rsidR="00DC2757" w:rsidRPr="00DC2757" w14:paraId="6C2CF7F4" w14:textId="77777777" w:rsidTr="00DC2757">
        <w:trPr>
          <w:trHeight w:val="260"/>
          <w:ins w:id="3572" w:author="Commodore, Sarah" w:date="2023-03-22T16:21:00Z"/>
        </w:trPr>
        <w:tc>
          <w:tcPr>
            <w:tcW w:w="0" w:type="auto"/>
            <w:tcBorders>
              <w:top w:val="nil"/>
              <w:left w:val="nil"/>
              <w:bottom w:val="nil"/>
              <w:right w:val="nil"/>
            </w:tcBorders>
            <w:shd w:val="clear" w:color="auto" w:fill="auto"/>
            <w:noWrap/>
            <w:vAlign w:val="bottom"/>
            <w:hideMark/>
          </w:tcPr>
          <w:p w14:paraId="2906A72C" w14:textId="77777777" w:rsidR="00DC2757" w:rsidRPr="00DC2757" w:rsidRDefault="00DC2757" w:rsidP="00DC2757">
            <w:pPr>
              <w:spacing w:after="0" w:line="240" w:lineRule="auto"/>
              <w:rPr>
                <w:ins w:id="3573" w:author="Commodore, Sarah" w:date="2023-03-22T16:21:00Z"/>
                <w:rFonts w:ascii="Calibri" w:eastAsia="Times New Roman" w:hAnsi="Calibri" w:cs="Calibri"/>
                <w:color w:val="000000"/>
                <w:sz w:val="20"/>
                <w:szCs w:val="20"/>
              </w:rPr>
            </w:pPr>
            <w:ins w:id="3574" w:author="Commodore, Sarah" w:date="2023-03-22T16:21:00Z">
              <w:r w:rsidRPr="00DC2757">
                <w:rPr>
                  <w:rFonts w:ascii="Calibri" w:eastAsia="Times New Roman" w:hAnsi="Calibri" w:cs="Calibri"/>
                  <w:color w:val="000000"/>
                  <w:sz w:val="20"/>
                  <w:szCs w:val="20"/>
                </w:rPr>
                <w:t>ENSG00000141665.13</w:t>
              </w:r>
            </w:ins>
          </w:p>
        </w:tc>
        <w:tc>
          <w:tcPr>
            <w:tcW w:w="0" w:type="auto"/>
            <w:tcBorders>
              <w:top w:val="nil"/>
              <w:left w:val="nil"/>
              <w:bottom w:val="nil"/>
              <w:right w:val="nil"/>
            </w:tcBorders>
            <w:shd w:val="clear" w:color="auto" w:fill="auto"/>
            <w:noWrap/>
            <w:vAlign w:val="bottom"/>
            <w:hideMark/>
          </w:tcPr>
          <w:p w14:paraId="7F480478" w14:textId="77777777" w:rsidR="00DC2757" w:rsidRPr="00DC2757" w:rsidRDefault="00DC2757" w:rsidP="00DC2757">
            <w:pPr>
              <w:spacing w:after="0" w:line="240" w:lineRule="auto"/>
              <w:rPr>
                <w:ins w:id="3575" w:author="Commodore, Sarah" w:date="2023-03-22T16:21:00Z"/>
                <w:rFonts w:ascii="Calibri" w:eastAsia="Times New Roman" w:hAnsi="Calibri" w:cs="Calibri"/>
                <w:color w:val="000000"/>
                <w:sz w:val="20"/>
                <w:szCs w:val="20"/>
              </w:rPr>
            </w:pPr>
            <w:ins w:id="3576" w:author="Commodore, Sarah" w:date="2023-03-22T16:21:00Z">
              <w:r w:rsidRPr="00DC2757">
                <w:rPr>
                  <w:rFonts w:ascii="Calibri" w:eastAsia="Times New Roman" w:hAnsi="Calibri" w:cs="Calibri"/>
                  <w:color w:val="000000"/>
                  <w:sz w:val="20"/>
                  <w:szCs w:val="20"/>
                </w:rPr>
                <w:t>FBXO15</w:t>
              </w:r>
            </w:ins>
          </w:p>
        </w:tc>
        <w:tc>
          <w:tcPr>
            <w:tcW w:w="0" w:type="auto"/>
            <w:tcBorders>
              <w:top w:val="nil"/>
              <w:left w:val="nil"/>
              <w:bottom w:val="nil"/>
              <w:right w:val="nil"/>
            </w:tcBorders>
            <w:shd w:val="clear" w:color="auto" w:fill="auto"/>
            <w:noWrap/>
            <w:vAlign w:val="bottom"/>
            <w:hideMark/>
          </w:tcPr>
          <w:p w14:paraId="08E0665C" w14:textId="77777777" w:rsidR="00DC2757" w:rsidRPr="00DC2757" w:rsidRDefault="00DC2757" w:rsidP="00DC2757">
            <w:pPr>
              <w:spacing w:after="0" w:line="240" w:lineRule="auto"/>
              <w:jc w:val="center"/>
              <w:rPr>
                <w:ins w:id="3577" w:author="Commodore, Sarah" w:date="2023-03-22T16:21:00Z"/>
                <w:rFonts w:ascii="Calibri" w:eastAsia="Times New Roman" w:hAnsi="Calibri" w:cs="Calibri"/>
                <w:color w:val="000000"/>
                <w:sz w:val="20"/>
                <w:szCs w:val="20"/>
              </w:rPr>
            </w:pPr>
            <w:ins w:id="357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3C38727" w14:textId="77777777" w:rsidR="00DC2757" w:rsidRPr="00DC2757" w:rsidRDefault="00DC2757" w:rsidP="00DC2757">
            <w:pPr>
              <w:spacing w:after="0" w:line="240" w:lineRule="auto"/>
              <w:jc w:val="center"/>
              <w:rPr>
                <w:ins w:id="3579" w:author="Commodore, Sarah" w:date="2023-03-22T16:21:00Z"/>
                <w:rFonts w:ascii="Calibri" w:eastAsia="Times New Roman" w:hAnsi="Calibri" w:cs="Calibri"/>
                <w:color w:val="000000"/>
                <w:sz w:val="20"/>
                <w:szCs w:val="20"/>
              </w:rPr>
            </w:pPr>
            <w:ins w:id="3580" w:author="Commodore, Sarah" w:date="2023-03-22T16:21:00Z">
              <w:r w:rsidRPr="00DC2757">
                <w:rPr>
                  <w:rFonts w:ascii="Calibri" w:eastAsia="Times New Roman" w:hAnsi="Calibri" w:cs="Calibri"/>
                  <w:color w:val="000000"/>
                  <w:sz w:val="20"/>
                  <w:szCs w:val="20"/>
                </w:rPr>
                <w:t>3.8E-12</w:t>
              </w:r>
            </w:ins>
          </w:p>
        </w:tc>
        <w:tc>
          <w:tcPr>
            <w:tcW w:w="0" w:type="auto"/>
            <w:tcBorders>
              <w:top w:val="nil"/>
              <w:left w:val="nil"/>
              <w:bottom w:val="nil"/>
              <w:right w:val="nil"/>
            </w:tcBorders>
            <w:shd w:val="clear" w:color="auto" w:fill="auto"/>
            <w:noWrap/>
            <w:vAlign w:val="bottom"/>
            <w:hideMark/>
          </w:tcPr>
          <w:p w14:paraId="1F24B1B2" w14:textId="77777777" w:rsidR="00DC2757" w:rsidRPr="00DC2757" w:rsidRDefault="00DC2757" w:rsidP="00DC2757">
            <w:pPr>
              <w:spacing w:after="0" w:line="240" w:lineRule="auto"/>
              <w:jc w:val="center"/>
              <w:rPr>
                <w:ins w:id="3581" w:author="Commodore, Sarah" w:date="2023-03-22T16:21:00Z"/>
                <w:rFonts w:ascii="Calibri" w:eastAsia="Times New Roman" w:hAnsi="Calibri" w:cs="Calibri"/>
                <w:color w:val="000000"/>
                <w:sz w:val="20"/>
                <w:szCs w:val="20"/>
              </w:rPr>
            </w:pPr>
            <w:ins w:id="3582"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DC1BAED" w14:textId="77777777" w:rsidR="00DC2757" w:rsidRPr="00DC2757" w:rsidRDefault="00DC2757" w:rsidP="00DC2757">
            <w:pPr>
              <w:spacing w:after="0" w:line="240" w:lineRule="auto"/>
              <w:jc w:val="center"/>
              <w:rPr>
                <w:ins w:id="3583" w:author="Commodore, Sarah" w:date="2023-03-22T16:21:00Z"/>
                <w:rFonts w:ascii="Calibri" w:eastAsia="Times New Roman" w:hAnsi="Calibri" w:cs="Calibri"/>
                <w:color w:val="FF0000"/>
                <w:sz w:val="20"/>
                <w:szCs w:val="20"/>
              </w:rPr>
            </w:pPr>
            <w:ins w:id="3584" w:author="Commodore, Sarah" w:date="2023-03-22T16:21:00Z">
              <w:r w:rsidRPr="00DC2757">
                <w:rPr>
                  <w:rFonts w:ascii="Calibri" w:eastAsia="Times New Roman" w:hAnsi="Calibri" w:cs="Calibri"/>
                  <w:color w:val="FF0000"/>
                  <w:sz w:val="20"/>
                  <w:szCs w:val="20"/>
                </w:rPr>
                <w:t>*</w:t>
              </w:r>
            </w:ins>
          </w:p>
        </w:tc>
      </w:tr>
      <w:tr w:rsidR="00DC2757" w:rsidRPr="00DC2757" w14:paraId="15E4DFAA" w14:textId="77777777" w:rsidTr="00DC2757">
        <w:trPr>
          <w:trHeight w:val="260"/>
          <w:ins w:id="3585" w:author="Commodore, Sarah" w:date="2023-03-22T16:21:00Z"/>
        </w:trPr>
        <w:tc>
          <w:tcPr>
            <w:tcW w:w="0" w:type="auto"/>
            <w:tcBorders>
              <w:top w:val="nil"/>
              <w:left w:val="nil"/>
              <w:bottom w:val="nil"/>
              <w:right w:val="nil"/>
            </w:tcBorders>
            <w:shd w:val="clear" w:color="auto" w:fill="auto"/>
            <w:noWrap/>
            <w:vAlign w:val="bottom"/>
            <w:hideMark/>
          </w:tcPr>
          <w:p w14:paraId="14312E06" w14:textId="77777777" w:rsidR="00DC2757" w:rsidRPr="00DC2757" w:rsidRDefault="00DC2757" w:rsidP="00DC2757">
            <w:pPr>
              <w:spacing w:after="0" w:line="240" w:lineRule="auto"/>
              <w:rPr>
                <w:ins w:id="3586" w:author="Commodore, Sarah" w:date="2023-03-22T16:21:00Z"/>
                <w:rFonts w:ascii="Calibri" w:eastAsia="Times New Roman" w:hAnsi="Calibri" w:cs="Calibri"/>
                <w:color w:val="000000"/>
                <w:sz w:val="20"/>
                <w:szCs w:val="20"/>
              </w:rPr>
            </w:pPr>
            <w:ins w:id="3587" w:author="Commodore, Sarah" w:date="2023-03-22T16:21:00Z">
              <w:r w:rsidRPr="00DC2757">
                <w:rPr>
                  <w:rFonts w:ascii="Calibri" w:eastAsia="Times New Roman" w:hAnsi="Calibri" w:cs="Calibri"/>
                  <w:color w:val="000000"/>
                  <w:sz w:val="20"/>
                  <w:szCs w:val="20"/>
                </w:rPr>
                <w:t>ENSG00000155816.21</w:t>
              </w:r>
            </w:ins>
          </w:p>
        </w:tc>
        <w:tc>
          <w:tcPr>
            <w:tcW w:w="0" w:type="auto"/>
            <w:tcBorders>
              <w:top w:val="nil"/>
              <w:left w:val="nil"/>
              <w:bottom w:val="nil"/>
              <w:right w:val="nil"/>
            </w:tcBorders>
            <w:shd w:val="clear" w:color="auto" w:fill="auto"/>
            <w:noWrap/>
            <w:vAlign w:val="bottom"/>
            <w:hideMark/>
          </w:tcPr>
          <w:p w14:paraId="3DBF62B0" w14:textId="77777777" w:rsidR="00DC2757" w:rsidRPr="00DC2757" w:rsidRDefault="00DC2757" w:rsidP="00DC2757">
            <w:pPr>
              <w:spacing w:after="0" w:line="240" w:lineRule="auto"/>
              <w:rPr>
                <w:ins w:id="3588" w:author="Commodore, Sarah" w:date="2023-03-22T16:21:00Z"/>
                <w:rFonts w:ascii="Calibri" w:eastAsia="Times New Roman" w:hAnsi="Calibri" w:cs="Calibri"/>
                <w:color w:val="000000"/>
                <w:sz w:val="20"/>
                <w:szCs w:val="20"/>
              </w:rPr>
            </w:pPr>
            <w:ins w:id="3589" w:author="Commodore, Sarah" w:date="2023-03-22T16:21:00Z">
              <w:r w:rsidRPr="00DC2757">
                <w:rPr>
                  <w:rFonts w:ascii="Calibri" w:eastAsia="Times New Roman" w:hAnsi="Calibri" w:cs="Calibri"/>
                  <w:color w:val="000000"/>
                  <w:sz w:val="20"/>
                  <w:szCs w:val="20"/>
                </w:rPr>
                <w:t>FMN2</w:t>
              </w:r>
            </w:ins>
          </w:p>
        </w:tc>
        <w:tc>
          <w:tcPr>
            <w:tcW w:w="0" w:type="auto"/>
            <w:tcBorders>
              <w:top w:val="nil"/>
              <w:left w:val="nil"/>
              <w:bottom w:val="nil"/>
              <w:right w:val="nil"/>
            </w:tcBorders>
            <w:shd w:val="clear" w:color="auto" w:fill="auto"/>
            <w:noWrap/>
            <w:vAlign w:val="bottom"/>
            <w:hideMark/>
          </w:tcPr>
          <w:p w14:paraId="7239D0DA" w14:textId="77777777" w:rsidR="00DC2757" w:rsidRPr="00DC2757" w:rsidRDefault="00DC2757" w:rsidP="00DC2757">
            <w:pPr>
              <w:spacing w:after="0" w:line="240" w:lineRule="auto"/>
              <w:jc w:val="center"/>
              <w:rPr>
                <w:ins w:id="3590" w:author="Commodore, Sarah" w:date="2023-03-22T16:21:00Z"/>
                <w:rFonts w:ascii="Calibri" w:eastAsia="Times New Roman" w:hAnsi="Calibri" w:cs="Calibri"/>
                <w:color w:val="000000"/>
                <w:sz w:val="20"/>
                <w:szCs w:val="20"/>
              </w:rPr>
            </w:pPr>
            <w:ins w:id="359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F0E3003" w14:textId="77777777" w:rsidR="00DC2757" w:rsidRPr="00DC2757" w:rsidRDefault="00DC2757" w:rsidP="00DC2757">
            <w:pPr>
              <w:spacing w:after="0" w:line="240" w:lineRule="auto"/>
              <w:jc w:val="center"/>
              <w:rPr>
                <w:ins w:id="3592" w:author="Commodore, Sarah" w:date="2023-03-22T16:21:00Z"/>
                <w:rFonts w:ascii="Calibri" w:eastAsia="Times New Roman" w:hAnsi="Calibri" w:cs="Calibri"/>
                <w:color w:val="000000"/>
                <w:sz w:val="20"/>
                <w:szCs w:val="20"/>
              </w:rPr>
            </w:pPr>
            <w:ins w:id="3593"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4E549D75" w14:textId="77777777" w:rsidR="00DC2757" w:rsidRPr="00DC2757" w:rsidRDefault="00DC2757" w:rsidP="00DC2757">
            <w:pPr>
              <w:spacing w:after="0" w:line="240" w:lineRule="auto"/>
              <w:jc w:val="center"/>
              <w:rPr>
                <w:ins w:id="3594" w:author="Commodore, Sarah" w:date="2023-03-22T16:21:00Z"/>
                <w:rFonts w:ascii="Calibri" w:eastAsia="Times New Roman" w:hAnsi="Calibri" w:cs="Calibri"/>
                <w:color w:val="000000"/>
                <w:sz w:val="20"/>
                <w:szCs w:val="20"/>
              </w:rPr>
            </w:pPr>
            <w:ins w:id="3595"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F297E74" w14:textId="77777777" w:rsidR="00DC2757" w:rsidRPr="00DC2757" w:rsidRDefault="00DC2757" w:rsidP="00DC2757">
            <w:pPr>
              <w:spacing w:after="0" w:line="240" w:lineRule="auto"/>
              <w:jc w:val="center"/>
              <w:rPr>
                <w:ins w:id="3596" w:author="Commodore, Sarah" w:date="2023-03-22T16:21:00Z"/>
                <w:rFonts w:ascii="Calibri" w:eastAsia="Times New Roman" w:hAnsi="Calibri" w:cs="Calibri"/>
                <w:color w:val="FF0000"/>
                <w:sz w:val="20"/>
                <w:szCs w:val="20"/>
              </w:rPr>
            </w:pPr>
            <w:ins w:id="3597" w:author="Commodore, Sarah" w:date="2023-03-22T16:21:00Z">
              <w:r w:rsidRPr="00DC2757">
                <w:rPr>
                  <w:rFonts w:ascii="Calibri" w:eastAsia="Times New Roman" w:hAnsi="Calibri" w:cs="Calibri"/>
                  <w:color w:val="FF0000"/>
                  <w:sz w:val="20"/>
                  <w:szCs w:val="20"/>
                </w:rPr>
                <w:t>*</w:t>
              </w:r>
            </w:ins>
          </w:p>
        </w:tc>
      </w:tr>
      <w:tr w:rsidR="00DC2757" w:rsidRPr="00DC2757" w14:paraId="37CA6D37" w14:textId="77777777" w:rsidTr="00DC2757">
        <w:trPr>
          <w:trHeight w:val="260"/>
          <w:ins w:id="3598" w:author="Commodore, Sarah" w:date="2023-03-22T16:21:00Z"/>
        </w:trPr>
        <w:tc>
          <w:tcPr>
            <w:tcW w:w="0" w:type="auto"/>
            <w:tcBorders>
              <w:top w:val="nil"/>
              <w:left w:val="nil"/>
              <w:bottom w:val="nil"/>
              <w:right w:val="nil"/>
            </w:tcBorders>
            <w:shd w:val="clear" w:color="auto" w:fill="auto"/>
            <w:noWrap/>
            <w:vAlign w:val="bottom"/>
            <w:hideMark/>
          </w:tcPr>
          <w:p w14:paraId="08654717" w14:textId="77777777" w:rsidR="00DC2757" w:rsidRPr="00DC2757" w:rsidRDefault="00DC2757" w:rsidP="00DC2757">
            <w:pPr>
              <w:spacing w:after="0" w:line="240" w:lineRule="auto"/>
              <w:rPr>
                <w:ins w:id="3599" w:author="Commodore, Sarah" w:date="2023-03-22T16:21:00Z"/>
                <w:rFonts w:ascii="Calibri" w:eastAsia="Times New Roman" w:hAnsi="Calibri" w:cs="Calibri"/>
                <w:color w:val="000000"/>
                <w:sz w:val="20"/>
                <w:szCs w:val="20"/>
              </w:rPr>
            </w:pPr>
            <w:ins w:id="3600" w:author="Commodore, Sarah" w:date="2023-03-22T16:21:00Z">
              <w:r w:rsidRPr="00DC2757">
                <w:rPr>
                  <w:rFonts w:ascii="Calibri" w:eastAsia="Times New Roman" w:hAnsi="Calibri" w:cs="Calibri"/>
                  <w:color w:val="000000"/>
                  <w:sz w:val="20"/>
                  <w:szCs w:val="20"/>
                </w:rPr>
                <w:t>ENSG00000269091.6</w:t>
              </w:r>
            </w:ins>
          </w:p>
        </w:tc>
        <w:tc>
          <w:tcPr>
            <w:tcW w:w="0" w:type="auto"/>
            <w:tcBorders>
              <w:top w:val="nil"/>
              <w:left w:val="nil"/>
              <w:bottom w:val="nil"/>
              <w:right w:val="nil"/>
            </w:tcBorders>
            <w:shd w:val="clear" w:color="auto" w:fill="auto"/>
            <w:noWrap/>
            <w:vAlign w:val="bottom"/>
            <w:hideMark/>
          </w:tcPr>
          <w:p w14:paraId="3064F807" w14:textId="77777777" w:rsidR="00DC2757" w:rsidRPr="00DC2757" w:rsidRDefault="00DC2757" w:rsidP="00DC2757">
            <w:pPr>
              <w:spacing w:after="0" w:line="240" w:lineRule="auto"/>
              <w:rPr>
                <w:ins w:id="3601" w:author="Commodore, Sarah" w:date="2023-03-22T16:21:00Z"/>
                <w:rFonts w:ascii="Calibri" w:eastAsia="Times New Roman" w:hAnsi="Calibri" w:cs="Calibri"/>
                <w:color w:val="000000"/>
                <w:sz w:val="20"/>
                <w:szCs w:val="20"/>
              </w:rPr>
            </w:pPr>
            <w:ins w:id="3602" w:author="Commodore, Sarah" w:date="2023-03-22T16:21:00Z">
              <w:r w:rsidRPr="00DC2757">
                <w:rPr>
                  <w:rFonts w:ascii="Calibri" w:eastAsia="Times New Roman" w:hAnsi="Calibri" w:cs="Calibri"/>
                  <w:color w:val="000000"/>
                  <w:sz w:val="20"/>
                  <w:szCs w:val="20"/>
                </w:rPr>
                <w:t>AC010624.3</w:t>
              </w:r>
            </w:ins>
          </w:p>
        </w:tc>
        <w:tc>
          <w:tcPr>
            <w:tcW w:w="0" w:type="auto"/>
            <w:tcBorders>
              <w:top w:val="nil"/>
              <w:left w:val="nil"/>
              <w:bottom w:val="nil"/>
              <w:right w:val="nil"/>
            </w:tcBorders>
            <w:shd w:val="clear" w:color="auto" w:fill="auto"/>
            <w:noWrap/>
            <w:vAlign w:val="bottom"/>
            <w:hideMark/>
          </w:tcPr>
          <w:p w14:paraId="2C8BE0A3" w14:textId="77777777" w:rsidR="00DC2757" w:rsidRPr="00DC2757" w:rsidRDefault="00DC2757" w:rsidP="00DC2757">
            <w:pPr>
              <w:spacing w:after="0" w:line="240" w:lineRule="auto"/>
              <w:jc w:val="center"/>
              <w:rPr>
                <w:ins w:id="3603" w:author="Commodore, Sarah" w:date="2023-03-22T16:21:00Z"/>
                <w:rFonts w:ascii="Calibri" w:eastAsia="Times New Roman" w:hAnsi="Calibri" w:cs="Calibri"/>
                <w:color w:val="000000"/>
                <w:sz w:val="20"/>
                <w:szCs w:val="20"/>
              </w:rPr>
            </w:pPr>
            <w:ins w:id="360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359A9F" w14:textId="77777777" w:rsidR="00DC2757" w:rsidRPr="00DC2757" w:rsidRDefault="00DC2757" w:rsidP="00DC2757">
            <w:pPr>
              <w:spacing w:after="0" w:line="240" w:lineRule="auto"/>
              <w:jc w:val="center"/>
              <w:rPr>
                <w:ins w:id="3605" w:author="Commodore, Sarah" w:date="2023-03-22T16:21:00Z"/>
                <w:rFonts w:ascii="Calibri" w:eastAsia="Times New Roman" w:hAnsi="Calibri" w:cs="Calibri"/>
                <w:color w:val="000000"/>
                <w:sz w:val="20"/>
                <w:szCs w:val="20"/>
              </w:rPr>
            </w:pPr>
            <w:ins w:id="3606" w:author="Commodore, Sarah" w:date="2023-03-22T16:21:00Z">
              <w:r w:rsidRPr="00DC2757">
                <w:rPr>
                  <w:rFonts w:ascii="Calibri" w:eastAsia="Times New Roman" w:hAnsi="Calibri" w:cs="Calibri"/>
                  <w:color w:val="000000"/>
                  <w:sz w:val="20"/>
                  <w:szCs w:val="20"/>
                </w:rPr>
                <w:t>3.8E-07</w:t>
              </w:r>
            </w:ins>
          </w:p>
        </w:tc>
        <w:tc>
          <w:tcPr>
            <w:tcW w:w="0" w:type="auto"/>
            <w:tcBorders>
              <w:top w:val="nil"/>
              <w:left w:val="nil"/>
              <w:bottom w:val="nil"/>
              <w:right w:val="nil"/>
            </w:tcBorders>
            <w:shd w:val="clear" w:color="auto" w:fill="auto"/>
            <w:noWrap/>
            <w:vAlign w:val="bottom"/>
            <w:hideMark/>
          </w:tcPr>
          <w:p w14:paraId="5C796B39" w14:textId="77777777" w:rsidR="00DC2757" w:rsidRPr="00DC2757" w:rsidRDefault="00DC2757" w:rsidP="00DC2757">
            <w:pPr>
              <w:spacing w:after="0" w:line="240" w:lineRule="auto"/>
              <w:jc w:val="center"/>
              <w:rPr>
                <w:ins w:id="3607" w:author="Commodore, Sarah" w:date="2023-03-22T16:21:00Z"/>
                <w:rFonts w:ascii="Calibri" w:eastAsia="Times New Roman" w:hAnsi="Calibri" w:cs="Calibri"/>
                <w:color w:val="000000"/>
                <w:sz w:val="20"/>
                <w:szCs w:val="20"/>
              </w:rPr>
            </w:pPr>
            <w:ins w:id="3608"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39136304" w14:textId="77777777" w:rsidR="00DC2757" w:rsidRPr="00DC2757" w:rsidRDefault="00DC2757" w:rsidP="00DC2757">
            <w:pPr>
              <w:spacing w:after="0" w:line="240" w:lineRule="auto"/>
              <w:jc w:val="center"/>
              <w:rPr>
                <w:ins w:id="3609" w:author="Commodore, Sarah" w:date="2023-03-22T16:21:00Z"/>
                <w:rFonts w:ascii="Calibri" w:eastAsia="Times New Roman" w:hAnsi="Calibri" w:cs="Calibri"/>
                <w:color w:val="FF0000"/>
                <w:sz w:val="20"/>
                <w:szCs w:val="20"/>
              </w:rPr>
            </w:pPr>
            <w:ins w:id="3610" w:author="Commodore, Sarah" w:date="2023-03-22T16:21:00Z">
              <w:r w:rsidRPr="00DC2757">
                <w:rPr>
                  <w:rFonts w:ascii="Calibri" w:eastAsia="Times New Roman" w:hAnsi="Calibri" w:cs="Calibri"/>
                  <w:color w:val="FF0000"/>
                  <w:sz w:val="20"/>
                  <w:szCs w:val="20"/>
                </w:rPr>
                <w:t>*</w:t>
              </w:r>
            </w:ins>
          </w:p>
        </w:tc>
      </w:tr>
      <w:tr w:rsidR="00DC2757" w:rsidRPr="00DC2757" w14:paraId="7C3B628E" w14:textId="77777777" w:rsidTr="00DC2757">
        <w:trPr>
          <w:trHeight w:val="260"/>
          <w:ins w:id="3611" w:author="Commodore, Sarah" w:date="2023-03-22T16:21:00Z"/>
        </w:trPr>
        <w:tc>
          <w:tcPr>
            <w:tcW w:w="0" w:type="auto"/>
            <w:tcBorders>
              <w:top w:val="nil"/>
              <w:left w:val="nil"/>
              <w:bottom w:val="nil"/>
              <w:right w:val="nil"/>
            </w:tcBorders>
            <w:shd w:val="clear" w:color="auto" w:fill="auto"/>
            <w:noWrap/>
            <w:vAlign w:val="bottom"/>
            <w:hideMark/>
          </w:tcPr>
          <w:p w14:paraId="6BCCABDF" w14:textId="77777777" w:rsidR="00DC2757" w:rsidRPr="00DC2757" w:rsidRDefault="00DC2757" w:rsidP="00DC2757">
            <w:pPr>
              <w:spacing w:after="0" w:line="240" w:lineRule="auto"/>
              <w:rPr>
                <w:ins w:id="3612" w:author="Commodore, Sarah" w:date="2023-03-22T16:21:00Z"/>
                <w:rFonts w:ascii="Calibri" w:eastAsia="Times New Roman" w:hAnsi="Calibri" w:cs="Calibri"/>
                <w:color w:val="000000"/>
                <w:sz w:val="20"/>
                <w:szCs w:val="20"/>
              </w:rPr>
            </w:pPr>
            <w:ins w:id="3613" w:author="Commodore, Sarah" w:date="2023-03-22T16:21:00Z">
              <w:r w:rsidRPr="00DC2757">
                <w:rPr>
                  <w:rFonts w:ascii="Calibri" w:eastAsia="Times New Roman" w:hAnsi="Calibri" w:cs="Calibri"/>
                  <w:color w:val="000000"/>
                  <w:sz w:val="20"/>
                  <w:szCs w:val="20"/>
                </w:rPr>
                <w:t>ENSG00000188396.4</w:t>
              </w:r>
            </w:ins>
          </w:p>
        </w:tc>
        <w:tc>
          <w:tcPr>
            <w:tcW w:w="0" w:type="auto"/>
            <w:tcBorders>
              <w:top w:val="nil"/>
              <w:left w:val="nil"/>
              <w:bottom w:val="nil"/>
              <w:right w:val="nil"/>
            </w:tcBorders>
            <w:shd w:val="clear" w:color="auto" w:fill="auto"/>
            <w:noWrap/>
            <w:vAlign w:val="bottom"/>
            <w:hideMark/>
          </w:tcPr>
          <w:p w14:paraId="25EA8280" w14:textId="77777777" w:rsidR="00DC2757" w:rsidRPr="00DC2757" w:rsidRDefault="00DC2757" w:rsidP="00DC2757">
            <w:pPr>
              <w:spacing w:after="0" w:line="240" w:lineRule="auto"/>
              <w:rPr>
                <w:ins w:id="3614" w:author="Commodore, Sarah" w:date="2023-03-22T16:21:00Z"/>
                <w:rFonts w:ascii="Calibri" w:eastAsia="Times New Roman" w:hAnsi="Calibri" w:cs="Calibri"/>
                <w:color w:val="000000"/>
                <w:sz w:val="20"/>
                <w:szCs w:val="20"/>
              </w:rPr>
            </w:pPr>
            <w:ins w:id="3615" w:author="Commodore, Sarah" w:date="2023-03-22T16:21:00Z">
              <w:r w:rsidRPr="00DC2757">
                <w:rPr>
                  <w:rFonts w:ascii="Calibri" w:eastAsia="Times New Roman" w:hAnsi="Calibri" w:cs="Calibri"/>
                  <w:color w:val="000000"/>
                  <w:sz w:val="20"/>
                  <w:szCs w:val="20"/>
                </w:rPr>
                <w:t>TCTEX1D4</w:t>
              </w:r>
            </w:ins>
          </w:p>
        </w:tc>
        <w:tc>
          <w:tcPr>
            <w:tcW w:w="0" w:type="auto"/>
            <w:tcBorders>
              <w:top w:val="nil"/>
              <w:left w:val="nil"/>
              <w:bottom w:val="nil"/>
              <w:right w:val="nil"/>
            </w:tcBorders>
            <w:shd w:val="clear" w:color="auto" w:fill="auto"/>
            <w:noWrap/>
            <w:vAlign w:val="bottom"/>
            <w:hideMark/>
          </w:tcPr>
          <w:p w14:paraId="309D1EF9" w14:textId="77777777" w:rsidR="00DC2757" w:rsidRPr="00DC2757" w:rsidRDefault="00DC2757" w:rsidP="00DC2757">
            <w:pPr>
              <w:spacing w:after="0" w:line="240" w:lineRule="auto"/>
              <w:jc w:val="center"/>
              <w:rPr>
                <w:ins w:id="3616" w:author="Commodore, Sarah" w:date="2023-03-22T16:21:00Z"/>
                <w:rFonts w:ascii="Calibri" w:eastAsia="Times New Roman" w:hAnsi="Calibri" w:cs="Calibri"/>
                <w:color w:val="000000"/>
                <w:sz w:val="20"/>
                <w:szCs w:val="20"/>
              </w:rPr>
            </w:pPr>
            <w:ins w:id="361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6BA1252" w14:textId="77777777" w:rsidR="00DC2757" w:rsidRPr="00DC2757" w:rsidRDefault="00DC2757" w:rsidP="00DC2757">
            <w:pPr>
              <w:spacing w:after="0" w:line="240" w:lineRule="auto"/>
              <w:jc w:val="center"/>
              <w:rPr>
                <w:ins w:id="3618" w:author="Commodore, Sarah" w:date="2023-03-22T16:21:00Z"/>
                <w:rFonts w:ascii="Calibri" w:eastAsia="Times New Roman" w:hAnsi="Calibri" w:cs="Calibri"/>
                <w:color w:val="000000"/>
                <w:sz w:val="20"/>
                <w:szCs w:val="20"/>
              </w:rPr>
            </w:pPr>
            <w:ins w:id="3619" w:author="Commodore, Sarah" w:date="2023-03-22T16:21:00Z">
              <w:r w:rsidRPr="00DC2757">
                <w:rPr>
                  <w:rFonts w:ascii="Calibri" w:eastAsia="Times New Roman" w:hAnsi="Calibri" w:cs="Calibri"/>
                  <w:color w:val="000000"/>
                  <w:sz w:val="20"/>
                  <w:szCs w:val="20"/>
                </w:rPr>
                <w:t>3.0E-10</w:t>
              </w:r>
            </w:ins>
          </w:p>
        </w:tc>
        <w:tc>
          <w:tcPr>
            <w:tcW w:w="0" w:type="auto"/>
            <w:tcBorders>
              <w:top w:val="nil"/>
              <w:left w:val="nil"/>
              <w:bottom w:val="nil"/>
              <w:right w:val="nil"/>
            </w:tcBorders>
            <w:shd w:val="clear" w:color="auto" w:fill="auto"/>
            <w:noWrap/>
            <w:vAlign w:val="bottom"/>
            <w:hideMark/>
          </w:tcPr>
          <w:p w14:paraId="7B5DA1C9" w14:textId="77777777" w:rsidR="00DC2757" w:rsidRPr="00DC2757" w:rsidRDefault="00DC2757" w:rsidP="00DC2757">
            <w:pPr>
              <w:spacing w:after="0" w:line="240" w:lineRule="auto"/>
              <w:jc w:val="center"/>
              <w:rPr>
                <w:ins w:id="3620" w:author="Commodore, Sarah" w:date="2023-03-22T16:21:00Z"/>
                <w:rFonts w:ascii="Calibri" w:eastAsia="Times New Roman" w:hAnsi="Calibri" w:cs="Calibri"/>
                <w:color w:val="000000"/>
                <w:sz w:val="20"/>
                <w:szCs w:val="20"/>
              </w:rPr>
            </w:pPr>
            <w:ins w:id="3621" w:author="Commodore, Sarah" w:date="2023-03-22T16:21:00Z">
              <w:r w:rsidRPr="00DC2757">
                <w:rPr>
                  <w:rFonts w:ascii="Calibri" w:eastAsia="Times New Roman" w:hAnsi="Calibri" w:cs="Calibri"/>
                  <w:color w:val="000000"/>
                  <w:sz w:val="20"/>
                  <w:szCs w:val="20"/>
                </w:rPr>
                <w:t>6.2E-09</w:t>
              </w:r>
            </w:ins>
          </w:p>
        </w:tc>
        <w:tc>
          <w:tcPr>
            <w:tcW w:w="0" w:type="auto"/>
            <w:tcBorders>
              <w:top w:val="nil"/>
              <w:left w:val="nil"/>
              <w:bottom w:val="nil"/>
              <w:right w:val="nil"/>
            </w:tcBorders>
            <w:shd w:val="clear" w:color="auto" w:fill="auto"/>
            <w:noWrap/>
            <w:vAlign w:val="bottom"/>
            <w:hideMark/>
          </w:tcPr>
          <w:p w14:paraId="52149F98" w14:textId="77777777" w:rsidR="00DC2757" w:rsidRPr="00DC2757" w:rsidRDefault="00DC2757" w:rsidP="00DC2757">
            <w:pPr>
              <w:spacing w:after="0" w:line="240" w:lineRule="auto"/>
              <w:jc w:val="center"/>
              <w:rPr>
                <w:ins w:id="3622" w:author="Commodore, Sarah" w:date="2023-03-22T16:21:00Z"/>
                <w:rFonts w:ascii="Calibri" w:eastAsia="Times New Roman" w:hAnsi="Calibri" w:cs="Calibri"/>
                <w:color w:val="FF0000"/>
                <w:sz w:val="20"/>
                <w:szCs w:val="20"/>
              </w:rPr>
            </w:pPr>
            <w:ins w:id="3623" w:author="Commodore, Sarah" w:date="2023-03-22T16:21:00Z">
              <w:r w:rsidRPr="00DC2757">
                <w:rPr>
                  <w:rFonts w:ascii="Calibri" w:eastAsia="Times New Roman" w:hAnsi="Calibri" w:cs="Calibri"/>
                  <w:color w:val="FF0000"/>
                  <w:sz w:val="20"/>
                  <w:szCs w:val="20"/>
                </w:rPr>
                <w:t>*</w:t>
              </w:r>
            </w:ins>
          </w:p>
        </w:tc>
      </w:tr>
      <w:tr w:rsidR="00DC2757" w:rsidRPr="00DC2757" w14:paraId="00C306FE" w14:textId="77777777" w:rsidTr="00DC2757">
        <w:trPr>
          <w:trHeight w:val="260"/>
          <w:ins w:id="3624" w:author="Commodore, Sarah" w:date="2023-03-22T16:21:00Z"/>
        </w:trPr>
        <w:tc>
          <w:tcPr>
            <w:tcW w:w="0" w:type="auto"/>
            <w:tcBorders>
              <w:top w:val="nil"/>
              <w:left w:val="nil"/>
              <w:bottom w:val="nil"/>
              <w:right w:val="nil"/>
            </w:tcBorders>
            <w:shd w:val="clear" w:color="auto" w:fill="auto"/>
            <w:noWrap/>
            <w:vAlign w:val="bottom"/>
            <w:hideMark/>
          </w:tcPr>
          <w:p w14:paraId="0D40E7B6" w14:textId="77777777" w:rsidR="00DC2757" w:rsidRPr="00DC2757" w:rsidRDefault="00DC2757" w:rsidP="00DC2757">
            <w:pPr>
              <w:spacing w:after="0" w:line="240" w:lineRule="auto"/>
              <w:rPr>
                <w:ins w:id="3625" w:author="Commodore, Sarah" w:date="2023-03-22T16:21:00Z"/>
                <w:rFonts w:ascii="Calibri" w:eastAsia="Times New Roman" w:hAnsi="Calibri" w:cs="Calibri"/>
                <w:color w:val="000000"/>
                <w:sz w:val="20"/>
                <w:szCs w:val="20"/>
              </w:rPr>
            </w:pPr>
            <w:ins w:id="3626" w:author="Commodore, Sarah" w:date="2023-03-22T16:21:00Z">
              <w:r w:rsidRPr="00DC2757">
                <w:rPr>
                  <w:rFonts w:ascii="Calibri" w:eastAsia="Times New Roman" w:hAnsi="Calibri" w:cs="Calibri"/>
                  <w:color w:val="000000"/>
                  <w:sz w:val="20"/>
                  <w:szCs w:val="20"/>
                </w:rPr>
                <w:t>ENSG00000286028.1</w:t>
              </w:r>
            </w:ins>
          </w:p>
        </w:tc>
        <w:tc>
          <w:tcPr>
            <w:tcW w:w="0" w:type="auto"/>
            <w:tcBorders>
              <w:top w:val="nil"/>
              <w:left w:val="nil"/>
              <w:bottom w:val="nil"/>
              <w:right w:val="nil"/>
            </w:tcBorders>
            <w:shd w:val="clear" w:color="auto" w:fill="auto"/>
            <w:noWrap/>
            <w:vAlign w:val="bottom"/>
            <w:hideMark/>
          </w:tcPr>
          <w:p w14:paraId="0E05E9FE" w14:textId="77777777" w:rsidR="00DC2757" w:rsidRPr="00DC2757" w:rsidRDefault="00DC2757" w:rsidP="00DC2757">
            <w:pPr>
              <w:spacing w:after="0" w:line="240" w:lineRule="auto"/>
              <w:rPr>
                <w:ins w:id="3627" w:author="Commodore, Sarah" w:date="2023-03-22T16:21:00Z"/>
                <w:rFonts w:ascii="Calibri" w:eastAsia="Times New Roman" w:hAnsi="Calibri" w:cs="Calibri"/>
                <w:color w:val="000000"/>
                <w:sz w:val="20"/>
                <w:szCs w:val="20"/>
              </w:rPr>
            </w:pPr>
            <w:ins w:id="3628" w:author="Commodore, Sarah" w:date="2023-03-22T16:21:00Z">
              <w:r w:rsidRPr="00DC2757">
                <w:rPr>
                  <w:rFonts w:ascii="Calibri" w:eastAsia="Times New Roman" w:hAnsi="Calibri" w:cs="Calibri"/>
                  <w:color w:val="000000"/>
                  <w:sz w:val="20"/>
                  <w:szCs w:val="20"/>
                </w:rPr>
                <w:t>AP002008.4</w:t>
              </w:r>
            </w:ins>
          </w:p>
        </w:tc>
        <w:tc>
          <w:tcPr>
            <w:tcW w:w="0" w:type="auto"/>
            <w:tcBorders>
              <w:top w:val="nil"/>
              <w:left w:val="nil"/>
              <w:bottom w:val="nil"/>
              <w:right w:val="nil"/>
            </w:tcBorders>
            <w:shd w:val="clear" w:color="auto" w:fill="auto"/>
            <w:noWrap/>
            <w:vAlign w:val="bottom"/>
            <w:hideMark/>
          </w:tcPr>
          <w:p w14:paraId="13EE6395" w14:textId="77777777" w:rsidR="00DC2757" w:rsidRPr="00DC2757" w:rsidRDefault="00DC2757" w:rsidP="00DC2757">
            <w:pPr>
              <w:spacing w:after="0" w:line="240" w:lineRule="auto"/>
              <w:jc w:val="center"/>
              <w:rPr>
                <w:ins w:id="3629" w:author="Commodore, Sarah" w:date="2023-03-22T16:21:00Z"/>
                <w:rFonts w:ascii="Calibri" w:eastAsia="Times New Roman" w:hAnsi="Calibri" w:cs="Calibri"/>
                <w:color w:val="000000"/>
                <w:sz w:val="20"/>
                <w:szCs w:val="20"/>
              </w:rPr>
            </w:pPr>
            <w:ins w:id="363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6F0859" w14:textId="77777777" w:rsidR="00DC2757" w:rsidRPr="00DC2757" w:rsidRDefault="00DC2757" w:rsidP="00DC2757">
            <w:pPr>
              <w:spacing w:after="0" w:line="240" w:lineRule="auto"/>
              <w:jc w:val="center"/>
              <w:rPr>
                <w:ins w:id="3631" w:author="Commodore, Sarah" w:date="2023-03-22T16:21:00Z"/>
                <w:rFonts w:ascii="Calibri" w:eastAsia="Times New Roman" w:hAnsi="Calibri" w:cs="Calibri"/>
                <w:color w:val="000000"/>
                <w:sz w:val="20"/>
                <w:szCs w:val="20"/>
              </w:rPr>
            </w:pPr>
            <w:ins w:id="3632" w:author="Commodore, Sarah" w:date="2023-03-22T16:21:00Z">
              <w:r w:rsidRPr="00DC2757">
                <w:rPr>
                  <w:rFonts w:ascii="Calibri" w:eastAsia="Times New Roman" w:hAnsi="Calibri" w:cs="Calibri"/>
                  <w:color w:val="000000"/>
                  <w:sz w:val="20"/>
                  <w:szCs w:val="20"/>
                </w:rPr>
                <w:t>7.2E-07</w:t>
              </w:r>
            </w:ins>
          </w:p>
        </w:tc>
        <w:tc>
          <w:tcPr>
            <w:tcW w:w="0" w:type="auto"/>
            <w:tcBorders>
              <w:top w:val="nil"/>
              <w:left w:val="nil"/>
              <w:bottom w:val="nil"/>
              <w:right w:val="nil"/>
            </w:tcBorders>
            <w:shd w:val="clear" w:color="auto" w:fill="auto"/>
            <w:noWrap/>
            <w:vAlign w:val="bottom"/>
            <w:hideMark/>
          </w:tcPr>
          <w:p w14:paraId="2DA0012B" w14:textId="77777777" w:rsidR="00DC2757" w:rsidRPr="00DC2757" w:rsidRDefault="00DC2757" w:rsidP="00DC2757">
            <w:pPr>
              <w:spacing w:after="0" w:line="240" w:lineRule="auto"/>
              <w:jc w:val="center"/>
              <w:rPr>
                <w:ins w:id="3633" w:author="Commodore, Sarah" w:date="2023-03-22T16:21:00Z"/>
                <w:rFonts w:ascii="Calibri" w:eastAsia="Times New Roman" w:hAnsi="Calibri" w:cs="Calibri"/>
                <w:color w:val="000000"/>
                <w:sz w:val="20"/>
                <w:szCs w:val="20"/>
              </w:rPr>
            </w:pPr>
            <w:ins w:id="3634" w:author="Commodore, Sarah" w:date="2023-03-22T16:21:00Z">
              <w:r w:rsidRPr="00DC2757">
                <w:rPr>
                  <w:rFonts w:ascii="Calibri" w:eastAsia="Times New Roman" w:hAnsi="Calibri" w:cs="Calibri"/>
                  <w:color w:val="000000"/>
                  <w:sz w:val="20"/>
                  <w:szCs w:val="20"/>
                </w:rPr>
                <w:t>6.5E-06</w:t>
              </w:r>
            </w:ins>
          </w:p>
        </w:tc>
        <w:tc>
          <w:tcPr>
            <w:tcW w:w="0" w:type="auto"/>
            <w:tcBorders>
              <w:top w:val="nil"/>
              <w:left w:val="nil"/>
              <w:bottom w:val="nil"/>
              <w:right w:val="nil"/>
            </w:tcBorders>
            <w:shd w:val="clear" w:color="auto" w:fill="auto"/>
            <w:noWrap/>
            <w:vAlign w:val="bottom"/>
            <w:hideMark/>
          </w:tcPr>
          <w:p w14:paraId="6E59A95B" w14:textId="77777777" w:rsidR="00DC2757" w:rsidRPr="00DC2757" w:rsidRDefault="00DC2757" w:rsidP="00DC2757">
            <w:pPr>
              <w:spacing w:after="0" w:line="240" w:lineRule="auto"/>
              <w:jc w:val="center"/>
              <w:rPr>
                <w:ins w:id="3635" w:author="Commodore, Sarah" w:date="2023-03-22T16:21:00Z"/>
                <w:rFonts w:ascii="Calibri" w:eastAsia="Times New Roman" w:hAnsi="Calibri" w:cs="Calibri"/>
                <w:color w:val="FF0000"/>
                <w:sz w:val="20"/>
                <w:szCs w:val="20"/>
              </w:rPr>
            </w:pPr>
            <w:ins w:id="3636" w:author="Commodore, Sarah" w:date="2023-03-22T16:21:00Z">
              <w:r w:rsidRPr="00DC2757">
                <w:rPr>
                  <w:rFonts w:ascii="Calibri" w:eastAsia="Times New Roman" w:hAnsi="Calibri" w:cs="Calibri"/>
                  <w:color w:val="FF0000"/>
                  <w:sz w:val="20"/>
                  <w:szCs w:val="20"/>
                </w:rPr>
                <w:t>*</w:t>
              </w:r>
            </w:ins>
          </w:p>
        </w:tc>
      </w:tr>
      <w:tr w:rsidR="00DC2757" w:rsidRPr="00DC2757" w14:paraId="663C43F9" w14:textId="77777777" w:rsidTr="00DC2757">
        <w:trPr>
          <w:trHeight w:val="260"/>
          <w:ins w:id="3637" w:author="Commodore, Sarah" w:date="2023-03-22T16:21:00Z"/>
        </w:trPr>
        <w:tc>
          <w:tcPr>
            <w:tcW w:w="0" w:type="auto"/>
            <w:tcBorders>
              <w:top w:val="nil"/>
              <w:left w:val="nil"/>
              <w:bottom w:val="nil"/>
              <w:right w:val="nil"/>
            </w:tcBorders>
            <w:shd w:val="clear" w:color="auto" w:fill="auto"/>
            <w:noWrap/>
            <w:vAlign w:val="bottom"/>
            <w:hideMark/>
          </w:tcPr>
          <w:p w14:paraId="54EFE65C" w14:textId="77777777" w:rsidR="00DC2757" w:rsidRPr="00DC2757" w:rsidRDefault="00DC2757" w:rsidP="00DC2757">
            <w:pPr>
              <w:spacing w:after="0" w:line="240" w:lineRule="auto"/>
              <w:rPr>
                <w:ins w:id="3638" w:author="Commodore, Sarah" w:date="2023-03-22T16:21:00Z"/>
                <w:rFonts w:ascii="Calibri" w:eastAsia="Times New Roman" w:hAnsi="Calibri" w:cs="Calibri"/>
                <w:color w:val="000000"/>
                <w:sz w:val="20"/>
                <w:szCs w:val="20"/>
              </w:rPr>
            </w:pPr>
            <w:ins w:id="3639" w:author="Commodore, Sarah" w:date="2023-03-22T16:21:00Z">
              <w:r w:rsidRPr="00DC2757">
                <w:rPr>
                  <w:rFonts w:ascii="Calibri" w:eastAsia="Times New Roman" w:hAnsi="Calibri" w:cs="Calibri"/>
                  <w:color w:val="000000"/>
                  <w:sz w:val="20"/>
                  <w:szCs w:val="20"/>
                </w:rPr>
                <w:t>ENSG00000242908.6</w:t>
              </w:r>
            </w:ins>
          </w:p>
        </w:tc>
        <w:tc>
          <w:tcPr>
            <w:tcW w:w="0" w:type="auto"/>
            <w:tcBorders>
              <w:top w:val="nil"/>
              <w:left w:val="nil"/>
              <w:bottom w:val="nil"/>
              <w:right w:val="nil"/>
            </w:tcBorders>
            <w:shd w:val="clear" w:color="auto" w:fill="auto"/>
            <w:noWrap/>
            <w:vAlign w:val="bottom"/>
            <w:hideMark/>
          </w:tcPr>
          <w:p w14:paraId="12653815" w14:textId="77777777" w:rsidR="00DC2757" w:rsidRPr="00DC2757" w:rsidRDefault="00DC2757" w:rsidP="00DC2757">
            <w:pPr>
              <w:spacing w:after="0" w:line="240" w:lineRule="auto"/>
              <w:rPr>
                <w:ins w:id="3640" w:author="Commodore, Sarah" w:date="2023-03-22T16:21:00Z"/>
                <w:rFonts w:ascii="Calibri" w:eastAsia="Times New Roman" w:hAnsi="Calibri" w:cs="Calibri"/>
                <w:color w:val="000000"/>
                <w:sz w:val="20"/>
                <w:szCs w:val="20"/>
              </w:rPr>
            </w:pPr>
            <w:ins w:id="3641" w:author="Commodore, Sarah" w:date="2023-03-22T16:21:00Z">
              <w:r w:rsidRPr="00DC2757">
                <w:rPr>
                  <w:rFonts w:ascii="Calibri" w:eastAsia="Times New Roman" w:hAnsi="Calibri" w:cs="Calibri"/>
                  <w:color w:val="000000"/>
                  <w:sz w:val="20"/>
                  <w:szCs w:val="20"/>
                </w:rPr>
                <w:t>AADACL2-AS1</w:t>
              </w:r>
            </w:ins>
          </w:p>
        </w:tc>
        <w:tc>
          <w:tcPr>
            <w:tcW w:w="0" w:type="auto"/>
            <w:tcBorders>
              <w:top w:val="nil"/>
              <w:left w:val="nil"/>
              <w:bottom w:val="nil"/>
              <w:right w:val="nil"/>
            </w:tcBorders>
            <w:shd w:val="clear" w:color="auto" w:fill="auto"/>
            <w:noWrap/>
            <w:vAlign w:val="bottom"/>
            <w:hideMark/>
          </w:tcPr>
          <w:p w14:paraId="502548B5" w14:textId="77777777" w:rsidR="00DC2757" w:rsidRPr="00DC2757" w:rsidRDefault="00DC2757" w:rsidP="00DC2757">
            <w:pPr>
              <w:spacing w:after="0" w:line="240" w:lineRule="auto"/>
              <w:jc w:val="center"/>
              <w:rPr>
                <w:ins w:id="3642" w:author="Commodore, Sarah" w:date="2023-03-22T16:21:00Z"/>
                <w:rFonts w:ascii="Calibri" w:eastAsia="Times New Roman" w:hAnsi="Calibri" w:cs="Calibri"/>
                <w:color w:val="000000"/>
                <w:sz w:val="20"/>
                <w:szCs w:val="20"/>
              </w:rPr>
            </w:pPr>
            <w:ins w:id="364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16321BE" w14:textId="77777777" w:rsidR="00DC2757" w:rsidRPr="00DC2757" w:rsidRDefault="00DC2757" w:rsidP="00DC2757">
            <w:pPr>
              <w:spacing w:after="0" w:line="240" w:lineRule="auto"/>
              <w:jc w:val="center"/>
              <w:rPr>
                <w:ins w:id="3644" w:author="Commodore, Sarah" w:date="2023-03-22T16:21:00Z"/>
                <w:rFonts w:ascii="Calibri" w:eastAsia="Times New Roman" w:hAnsi="Calibri" w:cs="Calibri"/>
                <w:color w:val="000000"/>
                <w:sz w:val="20"/>
                <w:szCs w:val="20"/>
              </w:rPr>
            </w:pPr>
            <w:ins w:id="3645"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131255A3" w14:textId="77777777" w:rsidR="00DC2757" w:rsidRPr="00DC2757" w:rsidRDefault="00DC2757" w:rsidP="00DC2757">
            <w:pPr>
              <w:spacing w:after="0" w:line="240" w:lineRule="auto"/>
              <w:jc w:val="center"/>
              <w:rPr>
                <w:ins w:id="3646" w:author="Commodore, Sarah" w:date="2023-03-22T16:21:00Z"/>
                <w:rFonts w:ascii="Calibri" w:eastAsia="Times New Roman" w:hAnsi="Calibri" w:cs="Calibri"/>
                <w:color w:val="000000"/>
                <w:sz w:val="20"/>
                <w:szCs w:val="20"/>
              </w:rPr>
            </w:pPr>
            <w:ins w:id="3647"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16BF900" w14:textId="77777777" w:rsidR="00DC2757" w:rsidRPr="00DC2757" w:rsidRDefault="00DC2757" w:rsidP="00DC2757">
            <w:pPr>
              <w:spacing w:after="0" w:line="240" w:lineRule="auto"/>
              <w:jc w:val="center"/>
              <w:rPr>
                <w:ins w:id="3648" w:author="Commodore, Sarah" w:date="2023-03-22T16:21:00Z"/>
                <w:rFonts w:ascii="Calibri" w:eastAsia="Times New Roman" w:hAnsi="Calibri" w:cs="Calibri"/>
                <w:color w:val="FF0000"/>
                <w:sz w:val="20"/>
                <w:szCs w:val="20"/>
              </w:rPr>
            </w:pPr>
            <w:ins w:id="3649" w:author="Commodore, Sarah" w:date="2023-03-22T16:21:00Z">
              <w:r w:rsidRPr="00DC2757">
                <w:rPr>
                  <w:rFonts w:ascii="Calibri" w:eastAsia="Times New Roman" w:hAnsi="Calibri" w:cs="Calibri"/>
                  <w:color w:val="FF0000"/>
                  <w:sz w:val="20"/>
                  <w:szCs w:val="20"/>
                </w:rPr>
                <w:t>*</w:t>
              </w:r>
            </w:ins>
          </w:p>
        </w:tc>
      </w:tr>
      <w:tr w:rsidR="00DC2757" w:rsidRPr="00DC2757" w14:paraId="2FD60C32" w14:textId="77777777" w:rsidTr="00DC2757">
        <w:trPr>
          <w:trHeight w:val="260"/>
          <w:ins w:id="3650" w:author="Commodore, Sarah" w:date="2023-03-22T16:21:00Z"/>
        </w:trPr>
        <w:tc>
          <w:tcPr>
            <w:tcW w:w="0" w:type="auto"/>
            <w:tcBorders>
              <w:top w:val="nil"/>
              <w:left w:val="nil"/>
              <w:bottom w:val="nil"/>
              <w:right w:val="nil"/>
            </w:tcBorders>
            <w:shd w:val="clear" w:color="auto" w:fill="auto"/>
            <w:noWrap/>
            <w:vAlign w:val="bottom"/>
            <w:hideMark/>
          </w:tcPr>
          <w:p w14:paraId="31089288" w14:textId="77777777" w:rsidR="00DC2757" w:rsidRPr="00DC2757" w:rsidRDefault="00DC2757" w:rsidP="00DC2757">
            <w:pPr>
              <w:spacing w:after="0" w:line="240" w:lineRule="auto"/>
              <w:rPr>
                <w:ins w:id="3651" w:author="Commodore, Sarah" w:date="2023-03-22T16:21:00Z"/>
                <w:rFonts w:ascii="Calibri" w:eastAsia="Times New Roman" w:hAnsi="Calibri" w:cs="Calibri"/>
                <w:color w:val="000000"/>
                <w:sz w:val="20"/>
                <w:szCs w:val="20"/>
              </w:rPr>
            </w:pPr>
            <w:ins w:id="3652" w:author="Commodore, Sarah" w:date="2023-03-22T16:21:00Z">
              <w:r w:rsidRPr="00DC2757">
                <w:rPr>
                  <w:rFonts w:ascii="Calibri" w:eastAsia="Times New Roman" w:hAnsi="Calibri" w:cs="Calibri"/>
                  <w:color w:val="000000"/>
                  <w:sz w:val="20"/>
                  <w:szCs w:val="20"/>
                </w:rPr>
                <w:t>ENSG00000162543.6</w:t>
              </w:r>
            </w:ins>
          </w:p>
        </w:tc>
        <w:tc>
          <w:tcPr>
            <w:tcW w:w="0" w:type="auto"/>
            <w:tcBorders>
              <w:top w:val="nil"/>
              <w:left w:val="nil"/>
              <w:bottom w:val="nil"/>
              <w:right w:val="nil"/>
            </w:tcBorders>
            <w:shd w:val="clear" w:color="auto" w:fill="auto"/>
            <w:noWrap/>
            <w:vAlign w:val="bottom"/>
            <w:hideMark/>
          </w:tcPr>
          <w:p w14:paraId="30EA348A" w14:textId="77777777" w:rsidR="00DC2757" w:rsidRPr="00DC2757" w:rsidRDefault="00DC2757" w:rsidP="00DC2757">
            <w:pPr>
              <w:spacing w:after="0" w:line="240" w:lineRule="auto"/>
              <w:rPr>
                <w:ins w:id="3653" w:author="Commodore, Sarah" w:date="2023-03-22T16:21:00Z"/>
                <w:rFonts w:ascii="Calibri" w:eastAsia="Times New Roman" w:hAnsi="Calibri" w:cs="Calibri"/>
                <w:color w:val="000000"/>
                <w:sz w:val="20"/>
                <w:szCs w:val="20"/>
              </w:rPr>
            </w:pPr>
            <w:ins w:id="3654" w:author="Commodore, Sarah" w:date="2023-03-22T16:21:00Z">
              <w:r w:rsidRPr="00DC2757">
                <w:rPr>
                  <w:rFonts w:ascii="Calibri" w:eastAsia="Times New Roman" w:hAnsi="Calibri" w:cs="Calibri"/>
                  <w:color w:val="000000"/>
                  <w:sz w:val="20"/>
                  <w:szCs w:val="20"/>
                </w:rPr>
                <w:t>UBXN10</w:t>
              </w:r>
            </w:ins>
          </w:p>
        </w:tc>
        <w:tc>
          <w:tcPr>
            <w:tcW w:w="0" w:type="auto"/>
            <w:tcBorders>
              <w:top w:val="nil"/>
              <w:left w:val="nil"/>
              <w:bottom w:val="nil"/>
              <w:right w:val="nil"/>
            </w:tcBorders>
            <w:shd w:val="clear" w:color="auto" w:fill="auto"/>
            <w:noWrap/>
            <w:vAlign w:val="bottom"/>
            <w:hideMark/>
          </w:tcPr>
          <w:p w14:paraId="23EE5066" w14:textId="77777777" w:rsidR="00DC2757" w:rsidRPr="00DC2757" w:rsidRDefault="00DC2757" w:rsidP="00DC2757">
            <w:pPr>
              <w:spacing w:after="0" w:line="240" w:lineRule="auto"/>
              <w:jc w:val="center"/>
              <w:rPr>
                <w:ins w:id="3655" w:author="Commodore, Sarah" w:date="2023-03-22T16:21:00Z"/>
                <w:rFonts w:ascii="Calibri" w:eastAsia="Times New Roman" w:hAnsi="Calibri" w:cs="Calibri"/>
                <w:color w:val="000000"/>
                <w:sz w:val="20"/>
                <w:szCs w:val="20"/>
              </w:rPr>
            </w:pPr>
            <w:ins w:id="365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8F30B9" w14:textId="77777777" w:rsidR="00DC2757" w:rsidRPr="00DC2757" w:rsidRDefault="00DC2757" w:rsidP="00DC2757">
            <w:pPr>
              <w:spacing w:after="0" w:line="240" w:lineRule="auto"/>
              <w:jc w:val="center"/>
              <w:rPr>
                <w:ins w:id="3657" w:author="Commodore, Sarah" w:date="2023-03-22T16:21:00Z"/>
                <w:rFonts w:ascii="Calibri" w:eastAsia="Times New Roman" w:hAnsi="Calibri" w:cs="Calibri"/>
                <w:color w:val="000000"/>
                <w:sz w:val="20"/>
                <w:szCs w:val="20"/>
              </w:rPr>
            </w:pPr>
            <w:ins w:id="3658" w:author="Commodore, Sarah" w:date="2023-03-22T16:21:00Z">
              <w:r w:rsidRPr="00DC2757">
                <w:rPr>
                  <w:rFonts w:ascii="Calibri" w:eastAsia="Times New Roman" w:hAnsi="Calibri" w:cs="Calibri"/>
                  <w:color w:val="000000"/>
                  <w:sz w:val="20"/>
                  <w:szCs w:val="20"/>
                </w:rPr>
                <w:t>1.8E-12</w:t>
              </w:r>
            </w:ins>
          </w:p>
        </w:tc>
        <w:tc>
          <w:tcPr>
            <w:tcW w:w="0" w:type="auto"/>
            <w:tcBorders>
              <w:top w:val="nil"/>
              <w:left w:val="nil"/>
              <w:bottom w:val="nil"/>
              <w:right w:val="nil"/>
            </w:tcBorders>
            <w:shd w:val="clear" w:color="auto" w:fill="auto"/>
            <w:noWrap/>
            <w:vAlign w:val="bottom"/>
            <w:hideMark/>
          </w:tcPr>
          <w:p w14:paraId="784CF09C" w14:textId="77777777" w:rsidR="00DC2757" w:rsidRPr="00DC2757" w:rsidRDefault="00DC2757" w:rsidP="00DC2757">
            <w:pPr>
              <w:spacing w:after="0" w:line="240" w:lineRule="auto"/>
              <w:jc w:val="center"/>
              <w:rPr>
                <w:ins w:id="3659" w:author="Commodore, Sarah" w:date="2023-03-22T16:21:00Z"/>
                <w:rFonts w:ascii="Calibri" w:eastAsia="Times New Roman" w:hAnsi="Calibri" w:cs="Calibri"/>
                <w:color w:val="000000"/>
                <w:sz w:val="20"/>
                <w:szCs w:val="20"/>
              </w:rPr>
            </w:pPr>
            <w:ins w:id="3660" w:author="Commodore, Sarah" w:date="2023-03-22T16:21:00Z">
              <w:r w:rsidRPr="00DC2757">
                <w:rPr>
                  <w:rFonts w:ascii="Calibri" w:eastAsia="Times New Roman" w:hAnsi="Calibri" w:cs="Calibri"/>
                  <w:color w:val="000000"/>
                  <w:sz w:val="20"/>
                  <w:szCs w:val="20"/>
                </w:rPr>
                <w:t>6.7E-11</w:t>
              </w:r>
            </w:ins>
          </w:p>
        </w:tc>
        <w:tc>
          <w:tcPr>
            <w:tcW w:w="0" w:type="auto"/>
            <w:tcBorders>
              <w:top w:val="nil"/>
              <w:left w:val="nil"/>
              <w:bottom w:val="nil"/>
              <w:right w:val="nil"/>
            </w:tcBorders>
            <w:shd w:val="clear" w:color="auto" w:fill="auto"/>
            <w:noWrap/>
            <w:vAlign w:val="bottom"/>
            <w:hideMark/>
          </w:tcPr>
          <w:p w14:paraId="3AB794D9" w14:textId="77777777" w:rsidR="00DC2757" w:rsidRPr="00DC2757" w:rsidRDefault="00DC2757" w:rsidP="00DC2757">
            <w:pPr>
              <w:spacing w:after="0" w:line="240" w:lineRule="auto"/>
              <w:jc w:val="center"/>
              <w:rPr>
                <w:ins w:id="3661" w:author="Commodore, Sarah" w:date="2023-03-22T16:21:00Z"/>
                <w:rFonts w:ascii="Calibri" w:eastAsia="Times New Roman" w:hAnsi="Calibri" w:cs="Calibri"/>
                <w:color w:val="FF0000"/>
                <w:sz w:val="20"/>
                <w:szCs w:val="20"/>
              </w:rPr>
            </w:pPr>
            <w:ins w:id="3662" w:author="Commodore, Sarah" w:date="2023-03-22T16:21:00Z">
              <w:r w:rsidRPr="00DC2757">
                <w:rPr>
                  <w:rFonts w:ascii="Calibri" w:eastAsia="Times New Roman" w:hAnsi="Calibri" w:cs="Calibri"/>
                  <w:color w:val="FF0000"/>
                  <w:sz w:val="20"/>
                  <w:szCs w:val="20"/>
                </w:rPr>
                <w:t>*</w:t>
              </w:r>
            </w:ins>
          </w:p>
        </w:tc>
      </w:tr>
      <w:tr w:rsidR="00DC2757" w:rsidRPr="00DC2757" w14:paraId="46D57496" w14:textId="77777777" w:rsidTr="00DC2757">
        <w:trPr>
          <w:trHeight w:val="260"/>
          <w:ins w:id="3663" w:author="Commodore, Sarah" w:date="2023-03-22T16:21:00Z"/>
        </w:trPr>
        <w:tc>
          <w:tcPr>
            <w:tcW w:w="0" w:type="auto"/>
            <w:tcBorders>
              <w:top w:val="nil"/>
              <w:left w:val="nil"/>
              <w:bottom w:val="nil"/>
              <w:right w:val="nil"/>
            </w:tcBorders>
            <w:shd w:val="clear" w:color="auto" w:fill="auto"/>
            <w:noWrap/>
            <w:vAlign w:val="bottom"/>
            <w:hideMark/>
          </w:tcPr>
          <w:p w14:paraId="419E98F4" w14:textId="77777777" w:rsidR="00DC2757" w:rsidRPr="00DC2757" w:rsidRDefault="00DC2757" w:rsidP="00DC2757">
            <w:pPr>
              <w:spacing w:after="0" w:line="240" w:lineRule="auto"/>
              <w:rPr>
                <w:ins w:id="3664" w:author="Commodore, Sarah" w:date="2023-03-22T16:21:00Z"/>
                <w:rFonts w:ascii="Calibri" w:eastAsia="Times New Roman" w:hAnsi="Calibri" w:cs="Calibri"/>
                <w:color w:val="000000"/>
                <w:sz w:val="20"/>
                <w:szCs w:val="20"/>
              </w:rPr>
            </w:pPr>
            <w:ins w:id="3665" w:author="Commodore, Sarah" w:date="2023-03-22T16:21:00Z">
              <w:r w:rsidRPr="00DC2757">
                <w:rPr>
                  <w:rFonts w:ascii="Calibri" w:eastAsia="Times New Roman" w:hAnsi="Calibri" w:cs="Calibri"/>
                  <w:color w:val="000000"/>
                  <w:sz w:val="20"/>
                  <w:szCs w:val="20"/>
                </w:rPr>
                <w:t>ENSG00000179071.5</w:t>
              </w:r>
            </w:ins>
          </w:p>
        </w:tc>
        <w:tc>
          <w:tcPr>
            <w:tcW w:w="0" w:type="auto"/>
            <w:tcBorders>
              <w:top w:val="nil"/>
              <w:left w:val="nil"/>
              <w:bottom w:val="nil"/>
              <w:right w:val="nil"/>
            </w:tcBorders>
            <w:shd w:val="clear" w:color="auto" w:fill="auto"/>
            <w:noWrap/>
            <w:vAlign w:val="bottom"/>
            <w:hideMark/>
          </w:tcPr>
          <w:p w14:paraId="7C5EAAB8" w14:textId="77777777" w:rsidR="00DC2757" w:rsidRPr="00DC2757" w:rsidRDefault="00DC2757" w:rsidP="00DC2757">
            <w:pPr>
              <w:spacing w:after="0" w:line="240" w:lineRule="auto"/>
              <w:rPr>
                <w:ins w:id="3666" w:author="Commodore, Sarah" w:date="2023-03-22T16:21:00Z"/>
                <w:rFonts w:ascii="Calibri" w:eastAsia="Times New Roman" w:hAnsi="Calibri" w:cs="Calibri"/>
                <w:color w:val="000000"/>
                <w:sz w:val="20"/>
                <w:szCs w:val="20"/>
              </w:rPr>
            </w:pPr>
            <w:ins w:id="3667" w:author="Commodore, Sarah" w:date="2023-03-22T16:21:00Z">
              <w:r w:rsidRPr="00DC2757">
                <w:rPr>
                  <w:rFonts w:ascii="Calibri" w:eastAsia="Times New Roman" w:hAnsi="Calibri" w:cs="Calibri"/>
                  <w:color w:val="000000"/>
                  <w:sz w:val="20"/>
                  <w:szCs w:val="20"/>
                </w:rPr>
                <w:t>CCDC89</w:t>
              </w:r>
            </w:ins>
          </w:p>
        </w:tc>
        <w:tc>
          <w:tcPr>
            <w:tcW w:w="0" w:type="auto"/>
            <w:tcBorders>
              <w:top w:val="nil"/>
              <w:left w:val="nil"/>
              <w:bottom w:val="nil"/>
              <w:right w:val="nil"/>
            </w:tcBorders>
            <w:shd w:val="clear" w:color="auto" w:fill="auto"/>
            <w:noWrap/>
            <w:vAlign w:val="bottom"/>
            <w:hideMark/>
          </w:tcPr>
          <w:p w14:paraId="56C84C21" w14:textId="77777777" w:rsidR="00DC2757" w:rsidRPr="00DC2757" w:rsidRDefault="00DC2757" w:rsidP="00DC2757">
            <w:pPr>
              <w:spacing w:after="0" w:line="240" w:lineRule="auto"/>
              <w:jc w:val="center"/>
              <w:rPr>
                <w:ins w:id="3668" w:author="Commodore, Sarah" w:date="2023-03-22T16:21:00Z"/>
                <w:rFonts w:ascii="Calibri" w:eastAsia="Times New Roman" w:hAnsi="Calibri" w:cs="Calibri"/>
                <w:color w:val="000000"/>
                <w:sz w:val="20"/>
                <w:szCs w:val="20"/>
              </w:rPr>
            </w:pPr>
            <w:ins w:id="366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1D6E6B" w14:textId="77777777" w:rsidR="00DC2757" w:rsidRPr="00DC2757" w:rsidRDefault="00DC2757" w:rsidP="00DC2757">
            <w:pPr>
              <w:spacing w:after="0" w:line="240" w:lineRule="auto"/>
              <w:jc w:val="center"/>
              <w:rPr>
                <w:ins w:id="3670" w:author="Commodore, Sarah" w:date="2023-03-22T16:21:00Z"/>
                <w:rFonts w:ascii="Calibri" w:eastAsia="Times New Roman" w:hAnsi="Calibri" w:cs="Calibri"/>
                <w:color w:val="000000"/>
                <w:sz w:val="20"/>
                <w:szCs w:val="20"/>
              </w:rPr>
            </w:pPr>
            <w:ins w:id="3671" w:author="Commodore, Sarah" w:date="2023-03-22T16:21:00Z">
              <w:r w:rsidRPr="00DC2757">
                <w:rPr>
                  <w:rFonts w:ascii="Calibri" w:eastAsia="Times New Roman" w:hAnsi="Calibri" w:cs="Calibri"/>
                  <w:color w:val="000000"/>
                  <w:sz w:val="20"/>
                  <w:szCs w:val="20"/>
                </w:rPr>
                <w:t>4.2E-09</w:t>
              </w:r>
            </w:ins>
          </w:p>
        </w:tc>
        <w:tc>
          <w:tcPr>
            <w:tcW w:w="0" w:type="auto"/>
            <w:tcBorders>
              <w:top w:val="nil"/>
              <w:left w:val="nil"/>
              <w:bottom w:val="nil"/>
              <w:right w:val="nil"/>
            </w:tcBorders>
            <w:shd w:val="clear" w:color="auto" w:fill="auto"/>
            <w:noWrap/>
            <w:vAlign w:val="bottom"/>
            <w:hideMark/>
          </w:tcPr>
          <w:p w14:paraId="4D21F64E" w14:textId="77777777" w:rsidR="00DC2757" w:rsidRPr="00DC2757" w:rsidRDefault="00DC2757" w:rsidP="00DC2757">
            <w:pPr>
              <w:spacing w:after="0" w:line="240" w:lineRule="auto"/>
              <w:jc w:val="center"/>
              <w:rPr>
                <w:ins w:id="3672" w:author="Commodore, Sarah" w:date="2023-03-22T16:21:00Z"/>
                <w:rFonts w:ascii="Calibri" w:eastAsia="Times New Roman" w:hAnsi="Calibri" w:cs="Calibri"/>
                <w:color w:val="000000"/>
                <w:sz w:val="20"/>
                <w:szCs w:val="20"/>
              </w:rPr>
            </w:pPr>
            <w:ins w:id="3673" w:author="Commodore, Sarah" w:date="2023-03-22T16:21:00Z">
              <w:r w:rsidRPr="00DC2757">
                <w:rPr>
                  <w:rFonts w:ascii="Calibri" w:eastAsia="Times New Roman" w:hAnsi="Calibri" w:cs="Calibri"/>
                  <w:color w:val="000000"/>
                  <w:sz w:val="20"/>
                  <w:szCs w:val="20"/>
                </w:rPr>
                <w:t>6.4E-08</w:t>
              </w:r>
            </w:ins>
          </w:p>
        </w:tc>
        <w:tc>
          <w:tcPr>
            <w:tcW w:w="0" w:type="auto"/>
            <w:tcBorders>
              <w:top w:val="nil"/>
              <w:left w:val="nil"/>
              <w:bottom w:val="nil"/>
              <w:right w:val="nil"/>
            </w:tcBorders>
            <w:shd w:val="clear" w:color="auto" w:fill="auto"/>
            <w:noWrap/>
            <w:vAlign w:val="bottom"/>
            <w:hideMark/>
          </w:tcPr>
          <w:p w14:paraId="2AF2FCB5" w14:textId="77777777" w:rsidR="00DC2757" w:rsidRPr="00DC2757" w:rsidRDefault="00DC2757" w:rsidP="00DC2757">
            <w:pPr>
              <w:spacing w:after="0" w:line="240" w:lineRule="auto"/>
              <w:jc w:val="center"/>
              <w:rPr>
                <w:ins w:id="3674" w:author="Commodore, Sarah" w:date="2023-03-22T16:21:00Z"/>
                <w:rFonts w:ascii="Calibri" w:eastAsia="Times New Roman" w:hAnsi="Calibri" w:cs="Calibri"/>
                <w:color w:val="FF0000"/>
                <w:sz w:val="20"/>
                <w:szCs w:val="20"/>
              </w:rPr>
            </w:pPr>
            <w:ins w:id="3675" w:author="Commodore, Sarah" w:date="2023-03-22T16:21:00Z">
              <w:r w:rsidRPr="00DC2757">
                <w:rPr>
                  <w:rFonts w:ascii="Calibri" w:eastAsia="Times New Roman" w:hAnsi="Calibri" w:cs="Calibri"/>
                  <w:color w:val="FF0000"/>
                  <w:sz w:val="20"/>
                  <w:szCs w:val="20"/>
                </w:rPr>
                <w:t>*</w:t>
              </w:r>
            </w:ins>
          </w:p>
        </w:tc>
      </w:tr>
      <w:tr w:rsidR="00DC2757" w:rsidRPr="00DC2757" w14:paraId="2614059C" w14:textId="77777777" w:rsidTr="00DC2757">
        <w:trPr>
          <w:trHeight w:val="260"/>
          <w:ins w:id="3676" w:author="Commodore, Sarah" w:date="2023-03-22T16:21:00Z"/>
        </w:trPr>
        <w:tc>
          <w:tcPr>
            <w:tcW w:w="0" w:type="auto"/>
            <w:tcBorders>
              <w:top w:val="nil"/>
              <w:left w:val="nil"/>
              <w:bottom w:val="nil"/>
              <w:right w:val="nil"/>
            </w:tcBorders>
            <w:shd w:val="clear" w:color="auto" w:fill="auto"/>
            <w:noWrap/>
            <w:vAlign w:val="bottom"/>
            <w:hideMark/>
          </w:tcPr>
          <w:p w14:paraId="05E66740" w14:textId="77777777" w:rsidR="00DC2757" w:rsidRPr="00DC2757" w:rsidRDefault="00DC2757" w:rsidP="00DC2757">
            <w:pPr>
              <w:spacing w:after="0" w:line="240" w:lineRule="auto"/>
              <w:rPr>
                <w:ins w:id="3677" w:author="Commodore, Sarah" w:date="2023-03-22T16:21:00Z"/>
                <w:rFonts w:ascii="Calibri" w:eastAsia="Times New Roman" w:hAnsi="Calibri" w:cs="Calibri"/>
                <w:color w:val="000000"/>
                <w:sz w:val="20"/>
                <w:szCs w:val="20"/>
              </w:rPr>
            </w:pPr>
            <w:ins w:id="3678" w:author="Commodore, Sarah" w:date="2023-03-22T16:21:00Z">
              <w:r w:rsidRPr="00DC2757">
                <w:rPr>
                  <w:rFonts w:ascii="Calibri" w:eastAsia="Times New Roman" w:hAnsi="Calibri" w:cs="Calibri"/>
                  <w:color w:val="000000"/>
                  <w:sz w:val="20"/>
                  <w:szCs w:val="20"/>
                </w:rPr>
                <w:t>ENSG00000145002.12</w:t>
              </w:r>
            </w:ins>
          </w:p>
        </w:tc>
        <w:tc>
          <w:tcPr>
            <w:tcW w:w="0" w:type="auto"/>
            <w:tcBorders>
              <w:top w:val="nil"/>
              <w:left w:val="nil"/>
              <w:bottom w:val="nil"/>
              <w:right w:val="nil"/>
            </w:tcBorders>
            <w:shd w:val="clear" w:color="auto" w:fill="auto"/>
            <w:noWrap/>
            <w:vAlign w:val="bottom"/>
            <w:hideMark/>
          </w:tcPr>
          <w:p w14:paraId="7313C409" w14:textId="77777777" w:rsidR="00DC2757" w:rsidRPr="00DC2757" w:rsidRDefault="00DC2757" w:rsidP="00DC2757">
            <w:pPr>
              <w:spacing w:after="0" w:line="240" w:lineRule="auto"/>
              <w:rPr>
                <w:ins w:id="3679" w:author="Commodore, Sarah" w:date="2023-03-22T16:21:00Z"/>
                <w:rFonts w:ascii="Calibri" w:eastAsia="Times New Roman" w:hAnsi="Calibri" w:cs="Calibri"/>
                <w:color w:val="000000"/>
                <w:sz w:val="20"/>
                <w:szCs w:val="20"/>
              </w:rPr>
            </w:pPr>
            <w:ins w:id="3680" w:author="Commodore, Sarah" w:date="2023-03-22T16:21:00Z">
              <w:r w:rsidRPr="00DC2757">
                <w:rPr>
                  <w:rFonts w:ascii="Calibri" w:eastAsia="Times New Roman" w:hAnsi="Calibri" w:cs="Calibri"/>
                  <w:color w:val="000000"/>
                  <w:sz w:val="20"/>
                  <w:szCs w:val="20"/>
                </w:rPr>
                <w:t>FAM86B2</w:t>
              </w:r>
            </w:ins>
          </w:p>
        </w:tc>
        <w:tc>
          <w:tcPr>
            <w:tcW w:w="0" w:type="auto"/>
            <w:tcBorders>
              <w:top w:val="nil"/>
              <w:left w:val="nil"/>
              <w:bottom w:val="nil"/>
              <w:right w:val="nil"/>
            </w:tcBorders>
            <w:shd w:val="clear" w:color="auto" w:fill="auto"/>
            <w:noWrap/>
            <w:vAlign w:val="bottom"/>
            <w:hideMark/>
          </w:tcPr>
          <w:p w14:paraId="5854798A" w14:textId="77777777" w:rsidR="00DC2757" w:rsidRPr="00DC2757" w:rsidRDefault="00DC2757" w:rsidP="00DC2757">
            <w:pPr>
              <w:spacing w:after="0" w:line="240" w:lineRule="auto"/>
              <w:jc w:val="center"/>
              <w:rPr>
                <w:ins w:id="3681" w:author="Commodore, Sarah" w:date="2023-03-22T16:21:00Z"/>
                <w:rFonts w:ascii="Calibri" w:eastAsia="Times New Roman" w:hAnsi="Calibri" w:cs="Calibri"/>
                <w:color w:val="000000"/>
                <w:sz w:val="20"/>
                <w:szCs w:val="20"/>
              </w:rPr>
            </w:pPr>
            <w:ins w:id="368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C78F1B" w14:textId="77777777" w:rsidR="00DC2757" w:rsidRPr="00DC2757" w:rsidRDefault="00DC2757" w:rsidP="00DC2757">
            <w:pPr>
              <w:spacing w:after="0" w:line="240" w:lineRule="auto"/>
              <w:jc w:val="center"/>
              <w:rPr>
                <w:ins w:id="3683" w:author="Commodore, Sarah" w:date="2023-03-22T16:21:00Z"/>
                <w:rFonts w:ascii="Calibri" w:eastAsia="Times New Roman" w:hAnsi="Calibri" w:cs="Calibri"/>
                <w:color w:val="000000"/>
                <w:sz w:val="20"/>
                <w:szCs w:val="20"/>
              </w:rPr>
            </w:pPr>
            <w:ins w:id="3684"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71C9CED4" w14:textId="77777777" w:rsidR="00DC2757" w:rsidRPr="00DC2757" w:rsidRDefault="00DC2757" w:rsidP="00DC2757">
            <w:pPr>
              <w:spacing w:after="0" w:line="240" w:lineRule="auto"/>
              <w:jc w:val="center"/>
              <w:rPr>
                <w:ins w:id="3685" w:author="Commodore, Sarah" w:date="2023-03-22T16:21:00Z"/>
                <w:rFonts w:ascii="Calibri" w:eastAsia="Times New Roman" w:hAnsi="Calibri" w:cs="Calibri"/>
                <w:color w:val="000000"/>
                <w:sz w:val="20"/>
                <w:szCs w:val="20"/>
              </w:rPr>
            </w:pPr>
            <w:ins w:id="3686"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6109AEB" w14:textId="77777777" w:rsidR="00DC2757" w:rsidRPr="00DC2757" w:rsidRDefault="00DC2757" w:rsidP="00DC2757">
            <w:pPr>
              <w:spacing w:after="0" w:line="240" w:lineRule="auto"/>
              <w:jc w:val="center"/>
              <w:rPr>
                <w:ins w:id="3687" w:author="Commodore, Sarah" w:date="2023-03-22T16:21:00Z"/>
                <w:rFonts w:ascii="Calibri" w:eastAsia="Times New Roman" w:hAnsi="Calibri" w:cs="Calibri"/>
                <w:color w:val="FF0000"/>
                <w:sz w:val="20"/>
                <w:szCs w:val="20"/>
              </w:rPr>
            </w:pPr>
            <w:ins w:id="3688" w:author="Commodore, Sarah" w:date="2023-03-22T16:21:00Z">
              <w:r w:rsidRPr="00DC2757">
                <w:rPr>
                  <w:rFonts w:ascii="Calibri" w:eastAsia="Times New Roman" w:hAnsi="Calibri" w:cs="Calibri"/>
                  <w:color w:val="FF0000"/>
                  <w:sz w:val="20"/>
                  <w:szCs w:val="20"/>
                </w:rPr>
                <w:t>*</w:t>
              </w:r>
            </w:ins>
          </w:p>
        </w:tc>
      </w:tr>
      <w:tr w:rsidR="00DC2757" w:rsidRPr="00DC2757" w14:paraId="4987B860" w14:textId="77777777" w:rsidTr="00DC2757">
        <w:trPr>
          <w:trHeight w:val="260"/>
          <w:ins w:id="3689" w:author="Commodore, Sarah" w:date="2023-03-22T16:21:00Z"/>
        </w:trPr>
        <w:tc>
          <w:tcPr>
            <w:tcW w:w="0" w:type="auto"/>
            <w:tcBorders>
              <w:top w:val="nil"/>
              <w:left w:val="nil"/>
              <w:bottom w:val="nil"/>
              <w:right w:val="nil"/>
            </w:tcBorders>
            <w:shd w:val="clear" w:color="auto" w:fill="auto"/>
            <w:noWrap/>
            <w:vAlign w:val="bottom"/>
            <w:hideMark/>
          </w:tcPr>
          <w:p w14:paraId="6927FC26" w14:textId="77777777" w:rsidR="00DC2757" w:rsidRPr="00DC2757" w:rsidRDefault="00DC2757" w:rsidP="00DC2757">
            <w:pPr>
              <w:spacing w:after="0" w:line="240" w:lineRule="auto"/>
              <w:rPr>
                <w:ins w:id="3690" w:author="Commodore, Sarah" w:date="2023-03-22T16:21:00Z"/>
                <w:rFonts w:ascii="Calibri" w:eastAsia="Times New Roman" w:hAnsi="Calibri" w:cs="Calibri"/>
                <w:color w:val="000000"/>
                <w:sz w:val="20"/>
                <w:szCs w:val="20"/>
              </w:rPr>
            </w:pPr>
            <w:ins w:id="3691" w:author="Commodore, Sarah" w:date="2023-03-22T16:21:00Z">
              <w:r w:rsidRPr="00DC2757">
                <w:rPr>
                  <w:rFonts w:ascii="Calibri" w:eastAsia="Times New Roman" w:hAnsi="Calibri" w:cs="Calibri"/>
                  <w:color w:val="000000"/>
                  <w:sz w:val="20"/>
                  <w:szCs w:val="20"/>
                </w:rPr>
                <w:t>ENSG00000231057.4</w:t>
              </w:r>
            </w:ins>
          </w:p>
        </w:tc>
        <w:tc>
          <w:tcPr>
            <w:tcW w:w="0" w:type="auto"/>
            <w:tcBorders>
              <w:top w:val="nil"/>
              <w:left w:val="nil"/>
              <w:bottom w:val="nil"/>
              <w:right w:val="nil"/>
            </w:tcBorders>
            <w:shd w:val="clear" w:color="auto" w:fill="auto"/>
            <w:noWrap/>
            <w:vAlign w:val="bottom"/>
            <w:hideMark/>
          </w:tcPr>
          <w:p w14:paraId="3E012CC6" w14:textId="77777777" w:rsidR="00DC2757" w:rsidRPr="00DC2757" w:rsidRDefault="00DC2757" w:rsidP="00DC2757">
            <w:pPr>
              <w:spacing w:after="0" w:line="240" w:lineRule="auto"/>
              <w:rPr>
                <w:ins w:id="3692" w:author="Commodore, Sarah" w:date="2023-03-22T16:21:00Z"/>
                <w:rFonts w:ascii="Calibri" w:eastAsia="Times New Roman" w:hAnsi="Calibri" w:cs="Calibri"/>
                <w:color w:val="000000"/>
                <w:sz w:val="20"/>
                <w:szCs w:val="20"/>
              </w:rPr>
            </w:pPr>
            <w:ins w:id="3693" w:author="Commodore, Sarah" w:date="2023-03-22T16:21:00Z">
              <w:r w:rsidRPr="00DC2757">
                <w:rPr>
                  <w:rFonts w:ascii="Calibri" w:eastAsia="Times New Roman" w:hAnsi="Calibri" w:cs="Calibri"/>
                  <w:color w:val="000000"/>
                  <w:sz w:val="20"/>
                  <w:szCs w:val="20"/>
                </w:rPr>
                <w:t>AC096637.2</w:t>
              </w:r>
            </w:ins>
          </w:p>
        </w:tc>
        <w:tc>
          <w:tcPr>
            <w:tcW w:w="0" w:type="auto"/>
            <w:tcBorders>
              <w:top w:val="nil"/>
              <w:left w:val="nil"/>
              <w:bottom w:val="nil"/>
              <w:right w:val="nil"/>
            </w:tcBorders>
            <w:shd w:val="clear" w:color="auto" w:fill="auto"/>
            <w:noWrap/>
            <w:vAlign w:val="bottom"/>
            <w:hideMark/>
          </w:tcPr>
          <w:p w14:paraId="4E1F8225" w14:textId="77777777" w:rsidR="00DC2757" w:rsidRPr="00DC2757" w:rsidRDefault="00DC2757" w:rsidP="00DC2757">
            <w:pPr>
              <w:spacing w:after="0" w:line="240" w:lineRule="auto"/>
              <w:jc w:val="center"/>
              <w:rPr>
                <w:ins w:id="3694" w:author="Commodore, Sarah" w:date="2023-03-22T16:21:00Z"/>
                <w:rFonts w:ascii="Calibri" w:eastAsia="Times New Roman" w:hAnsi="Calibri" w:cs="Calibri"/>
                <w:color w:val="000000"/>
                <w:sz w:val="20"/>
                <w:szCs w:val="20"/>
              </w:rPr>
            </w:pPr>
            <w:ins w:id="369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9D09398" w14:textId="77777777" w:rsidR="00DC2757" w:rsidRPr="00DC2757" w:rsidRDefault="00DC2757" w:rsidP="00DC2757">
            <w:pPr>
              <w:spacing w:after="0" w:line="240" w:lineRule="auto"/>
              <w:jc w:val="center"/>
              <w:rPr>
                <w:ins w:id="3696" w:author="Commodore, Sarah" w:date="2023-03-22T16:21:00Z"/>
                <w:rFonts w:ascii="Calibri" w:eastAsia="Times New Roman" w:hAnsi="Calibri" w:cs="Calibri"/>
                <w:color w:val="000000"/>
                <w:sz w:val="20"/>
                <w:szCs w:val="20"/>
              </w:rPr>
            </w:pPr>
            <w:ins w:id="3697"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41BAF301" w14:textId="77777777" w:rsidR="00DC2757" w:rsidRPr="00DC2757" w:rsidRDefault="00DC2757" w:rsidP="00DC2757">
            <w:pPr>
              <w:spacing w:after="0" w:line="240" w:lineRule="auto"/>
              <w:jc w:val="center"/>
              <w:rPr>
                <w:ins w:id="3698" w:author="Commodore, Sarah" w:date="2023-03-22T16:21:00Z"/>
                <w:rFonts w:ascii="Calibri" w:eastAsia="Times New Roman" w:hAnsi="Calibri" w:cs="Calibri"/>
                <w:color w:val="000000"/>
                <w:sz w:val="20"/>
                <w:szCs w:val="20"/>
              </w:rPr>
            </w:pPr>
            <w:ins w:id="3699" w:author="Commodore, Sarah" w:date="2023-03-22T16:21:00Z">
              <w:r w:rsidRPr="00DC2757">
                <w:rPr>
                  <w:rFonts w:ascii="Calibri" w:eastAsia="Times New Roman" w:hAnsi="Calibri" w:cs="Calibri"/>
                  <w:color w:val="000000"/>
                  <w:sz w:val="20"/>
                  <w:szCs w:val="20"/>
                </w:rPr>
                <w:t>4.1E-08</w:t>
              </w:r>
            </w:ins>
          </w:p>
        </w:tc>
        <w:tc>
          <w:tcPr>
            <w:tcW w:w="0" w:type="auto"/>
            <w:tcBorders>
              <w:top w:val="nil"/>
              <w:left w:val="nil"/>
              <w:bottom w:val="nil"/>
              <w:right w:val="nil"/>
            </w:tcBorders>
            <w:shd w:val="clear" w:color="auto" w:fill="auto"/>
            <w:noWrap/>
            <w:vAlign w:val="bottom"/>
            <w:hideMark/>
          </w:tcPr>
          <w:p w14:paraId="3C093D76" w14:textId="77777777" w:rsidR="00DC2757" w:rsidRPr="00DC2757" w:rsidRDefault="00DC2757" w:rsidP="00DC2757">
            <w:pPr>
              <w:spacing w:after="0" w:line="240" w:lineRule="auto"/>
              <w:jc w:val="center"/>
              <w:rPr>
                <w:ins w:id="3700" w:author="Commodore, Sarah" w:date="2023-03-22T16:21:00Z"/>
                <w:rFonts w:ascii="Calibri" w:eastAsia="Times New Roman" w:hAnsi="Calibri" w:cs="Calibri"/>
                <w:color w:val="FF0000"/>
                <w:sz w:val="20"/>
                <w:szCs w:val="20"/>
              </w:rPr>
            </w:pPr>
            <w:ins w:id="3701" w:author="Commodore, Sarah" w:date="2023-03-22T16:21:00Z">
              <w:r w:rsidRPr="00DC2757">
                <w:rPr>
                  <w:rFonts w:ascii="Calibri" w:eastAsia="Times New Roman" w:hAnsi="Calibri" w:cs="Calibri"/>
                  <w:color w:val="FF0000"/>
                  <w:sz w:val="20"/>
                  <w:szCs w:val="20"/>
                </w:rPr>
                <w:t>*</w:t>
              </w:r>
            </w:ins>
          </w:p>
        </w:tc>
      </w:tr>
      <w:tr w:rsidR="00DC2757" w:rsidRPr="00DC2757" w14:paraId="3F1D6926" w14:textId="77777777" w:rsidTr="00DC2757">
        <w:trPr>
          <w:trHeight w:val="260"/>
          <w:ins w:id="3702" w:author="Commodore, Sarah" w:date="2023-03-22T16:21:00Z"/>
        </w:trPr>
        <w:tc>
          <w:tcPr>
            <w:tcW w:w="0" w:type="auto"/>
            <w:tcBorders>
              <w:top w:val="nil"/>
              <w:left w:val="nil"/>
              <w:bottom w:val="nil"/>
              <w:right w:val="nil"/>
            </w:tcBorders>
            <w:shd w:val="clear" w:color="auto" w:fill="auto"/>
            <w:noWrap/>
            <w:vAlign w:val="bottom"/>
            <w:hideMark/>
          </w:tcPr>
          <w:p w14:paraId="76B912EA" w14:textId="77777777" w:rsidR="00DC2757" w:rsidRPr="00DC2757" w:rsidRDefault="00DC2757" w:rsidP="00DC2757">
            <w:pPr>
              <w:spacing w:after="0" w:line="240" w:lineRule="auto"/>
              <w:rPr>
                <w:ins w:id="3703" w:author="Commodore, Sarah" w:date="2023-03-22T16:21:00Z"/>
                <w:rFonts w:ascii="Calibri" w:eastAsia="Times New Roman" w:hAnsi="Calibri" w:cs="Calibri"/>
                <w:color w:val="000000"/>
                <w:sz w:val="20"/>
                <w:szCs w:val="20"/>
              </w:rPr>
            </w:pPr>
            <w:ins w:id="3704" w:author="Commodore, Sarah" w:date="2023-03-22T16:21:00Z">
              <w:r w:rsidRPr="00DC2757">
                <w:rPr>
                  <w:rFonts w:ascii="Calibri" w:eastAsia="Times New Roman" w:hAnsi="Calibri" w:cs="Calibri"/>
                  <w:color w:val="000000"/>
                  <w:sz w:val="20"/>
                  <w:szCs w:val="20"/>
                </w:rPr>
                <w:t>ENSG00000182329.14</w:t>
              </w:r>
            </w:ins>
          </w:p>
        </w:tc>
        <w:tc>
          <w:tcPr>
            <w:tcW w:w="0" w:type="auto"/>
            <w:tcBorders>
              <w:top w:val="nil"/>
              <w:left w:val="nil"/>
              <w:bottom w:val="nil"/>
              <w:right w:val="nil"/>
            </w:tcBorders>
            <w:shd w:val="clear" w:color="auto" w:fill="auto"/>
            <w:noWrap/>
            <w:vAlign w:val="bottom"/>
            <w:hideMark/>
          </w:tcPr>
          <w:p w14:paraId="35178542" w14:textId="77777777" w:rsidR="00DC2757" w:rsidRPr="00DC2757" w:rsidRDefault="00DC2757" w:rsidP="00DC2757">
            <w:pPr>
              <w:spacing w:after="0" w:line="240" w:lineRule="auto"/>
              <w:rPr>
                <w:ins w:id="3705" w:author="Commodore, Sarah" w:date="2023-03-22T16:21:00Z"/>
                <w:rFonts w:ascii="Calibri" w:eastAsia="Times New Roman" w:hAnsi="Calibri" w:cs="Calibri"/>
                <w:color w:val="000000"/>
                <w:sz w:val="20"/>
                <w:szCs w:val="20"/>
              </w:rPr>
            </w:pPr>
            <w:ins w:id="3706" w:author="Commodore, Sarah" w:date="2023-03-22T16:21:00Z">
              <w:r w:rsidRPr="00DC2757">
                <w:rPr>
                  <w:rFonts w:ascii="Calibri" w:eastAsia="Times New Roman" w:hAnsi="Calibri" w:cs="Calibri"/>
                  <w:color w:val="000000"/>
                  <w:sz w:val="20"/>
                  <w:szCs w:val="20"/>
                </w:rPr>
                <w:t>KIAA2012</w:t>
              </w:r>
            </w:ins>
          </w:p>
        </w:tc>
        <w:tc>
          <w:tcPr>
            <w:tcW w:w="0" w:type="auto"/>
            <w:tcBorders>
              <w:top w:val="nil"/>
              <w:left w:val="nil"/>
              <w:bottom w:val="nil"/>
              <w:right w:val="nil"/>
            </w:tcBorders>
            <w:shd w:val="clear" w:color="auto" w:fill="auto"/>
            <w:noWrap/>
            <w:vAlign w:val="bottom"/>
            <w:hideMark/>
          </w:tcPr>
          <w:p w14:paraId="625FFE54" w14:textId="77777777" w:rsidR="00DC2757" w:rsidRPr="00DC2757" w:rsidRDefault="00DC2757" w:rsidP="00DC2757">
            <w:pPr>
              <w:spacing w:after="0" w:line="240" w:lineRule="auto"/>
              <w:jc w:val="center"/>
              <w:rPr>
                <w:ins w:id="3707" w:author="Commodore, Sarah" w:date="2023-03-22T16:21:00Z"/>
                <w:rFonts w:ascii="Calibri" w:eastAsia="Times New Roman" w:hAnsi="Calibri" w:cs="Calibri"/>
                <w:color w:val="000000"/>
                <w:sz w:val="20"/>
                <w:szCs w:val="20"/>
              </w:rPr>
            </w:pPr>
            <w:ins w:id="370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ACD60D" w14:textId="77777777" w:rsidR="00DC2757" w:rsidRPr="00DC2757" w:rsidRDefault="00DC2757" w:rsidP="00DC2757">
            <w:pPr>
              <w:spacing w:after="0" w:line="240" w:lineRule="auto"/>
              <w:jc w:val="center"/>
              <w:rPr>
                <w:ins w:id="3709" w:author="Commodore, Sarah" w:date="2023-03-22T16:21:00Z"/>
                <w:rFonts w:ascii="Calibri" w:eastAsia="Times New Roman" w:hAnsi="Calibri" w:cs="Calibri"/>
                <w:color w:val="000000"/>
                <w:sz w:val="20"/>
                <w:szCs w:val="20"/>
              </w:rPr>
            </w:pPr>
            <w:ins w:id="3710"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C9C7C06" w14:textId="77777777" w:rsidR="00DC2757" w:rsidRPr="00DC2757" w:rsidRDefault="00DC2757" w:rsidP="00DC2757">
            <w:pPr>
              <w:spacing w:after="0" w:line="240" w:lineRule="auto"/>
              <w:jc w:val="center"/>
              <w:rPr>
                <w:ins w:id="3711" w:author="Commodore, Sarah" w:date="2023-03-22T16:21:00Z"/>
                <w:rFonts w:ascii="Calibri" w:eastAsia="Times New Roman" w:hAnsi="Calibri" w:cs="Calibri"/>
                <w:color w:val="000000"/>
                <w:sz w:val="20"/>
                <w:szCs w:val="20"/>
              </w:rPr>
            </w:pPr>
            <w:ins w:id="3712" w:author="Commodore, Sarah" w:date="2023-03-22T16:21:00Z">
              <w:r w:rsidRPr="00DC2757">
                <w:rPr>
                  <w:rFonts w:ascii="Calibri" w:eastAsia="Times New Roman" w:hAnsi="Calibri" w:cs="Calibri"/>
                  <w:color w:val="000000"/>
                  <w:sz w:val="20"/>
                  <w:szCs w:val="20"/>
                </w:rPr>
                <w:t>3.2E-08</w:t>
              </w:r>
            </w:ins>
          </w:p>
        </w:tc>
        <w:tc>
          <w:tcPr>
            <w:tcW w:w="0" w:type="auto"/>
            <w:tcBorders>
              <w:top w:val="nil"/>
              <w:left w:val="nil"/>
              <w:bottom w:val="nil"/>
              <w:right w:val="nil"/>
            </w:tcBorders>
            <w:shd w:val="clear" w:color="auto" w:fill="auto"/>
            <w:noWrap/>
            <w:vAlign w:val="bottom"/>
            <w:hideMark/>
          </w:tcPr>
          <w:p w14:paraId="7A4EE112" w14:textId="77777777" w:rsidR="00DC2757" w:rsidRPr="00DC2757" w:rsidRDefault="00DC2757" w:rsidP="00DC2757">
            <w:pPr>
              <w:spacing w:after="0" w:line="240" w:lineRule="auto"/>
              <w:jc w:val="center"/>
              <w:rPr>
                <w:ins w:id="3713" w:author="Commodore, Sarah" w:date="2023-03-22T16:21:00Z"/>
                <w:rFonts w:ascii="Calibri" w:eastAsia="Times New Roman" w:hAnsi="Calibri" w:cs="Calibri"/>
                <w:color w:val="FF0000"/>
                <w:sz w:val="20"/>
                <w:szCs w:val="20"/>
              </w:rPr>
            </w:pPr>
            <w:ins w:id="3714" w:author="Commodore, Sarah" w:date="2023-03-22T16:21:00Z">
              <w:r w:rsidRPr="00DC2757">
                <w:rPr>
                  <w:rFonts w:ascii="Calibri" w:eastAsia="Times New Roman" w:hAnsi="Calibri" w:cs="Calibri"/>
                  <w:color w:val="FF0000"/>
                  <w:sz w:val="20"/>
                  <w:szCs w:val="20"/>
                </w:rPr>
                <w:t>*</w:t>
              </w:r>
            </w:ins>
          </w:p>
        </w:tc>
      </w:tr>
      <w:tr w:rsidR="00DC2757" w:rsidRPr="00DC2757" w14:paraId="178748EA" w14:textId="77777777" w:rsidTr="00DC2757">
        <w:trPr>
          <w:trHeight w:val="260"/>
          <w:ins w:id="3715" w:author="Commodore, Sarah" w:date="2023-03-22T16:21:00Z"/>
        </w:trPr>
        <w:tc>
          <w:tcPr>
            <w:tcW w:w="0" w:type="auto"/>
            <w:tcBorders>
              <w:top w:val="nil"/>
              <w:left w:val="nil"/>
              <w:bottom w:val="nil"/>
              <w:right w:val="nil"/>
            </w:tcBorders>
            <w:shd w:val="clear" w:color="auto" w:fill="auto"/>
            <w:noWrap/>
            <w:vAlign w:val="bottom"/>
            <w:hideMark/>
          </w:tcPr>
          <w:p w14:paraId="6657A926" w14:textId="77777777" w:rsidR="00DC2757" w:rsidRPr="00DC2757" w:rsidRDefault="00DC2757" w:rsidP="00DC2757">
            <w:pPr>
              <w:spacing w:after="0" w:line="240" w:lineRule="auto"/>
              <w:rPr>
                <w:ins w:id="3716" w:author="Commodore, Sarah" w:date="2023-03-22T16:21:00Z"/>
                <w:rFonts w:ascii="Calibri" w:eastAsia="Times New Roman" w:hAnsi="Calibri" w:cs="Calibri"/>
                <w:color w:val="000000"/>
                <w:sz w:val="20"/>
                <w:szCs w:val="20"/>
              </w:rPr>
            </w:pPr>
            <w:ins w:id="3717" w:author="Commodore, Sarah" w:date="2023-03-22T16:21:00Z">
              <w:r w:rsidRPr="00DC2757">
                <w:rPr>
                  <w:rFonts w:ascii="Calibri" w:eastAsia="Times New Roman" w:hAnsi="Calibri" w:cs="Calibri"/>
                  <w:color w:val="000000"/>
                  <w:sz w:val="20"/>
                  <w:szCs w:val="20"/>
                </w:rPr>
                <w:t>ENSG00000183833.16</w:t>
              </w:r>
            </w:ins>
          </w:p>
        </w:tc>
        <w:tc>
          <w:tcPr>
            <w:tcW w:w="0" w:type="auto"/>
            <w:tcBorders>
              <w:top w:val="nil"/>
              <w:left w:val="nil"/>
              <w:bottom w:val="nil"/>
              <w:right w:val="nil"/>
            </w:tcBorders>
            <w:shd w:val="clear" w:color="auto" w:fill="auto"/>
            <w:noWrap/>
            <w:vAlign w:val="bottom"/>
            <w:hideMark/>
          </w:tcPr>
          <w:p w14:paraId="4C01088C" w14:textId="77777777" w:rsidR="00DC2757" w:rsidRPr="00DC2757" w:rsidRDefault="00DC2757" w:rsidP="00DC2757">
            <w:pPr>
              <w:spacing w:after="0" w:line="240" w:lineRule="auto"/>
              <w:rPr>
                <w:ins w:id="3718" w:author="Commodore, Sarah" w:date="2023-03-22T16:21:00Z"/>
                <w:rFonts w:ascii="Calibri" w:eastAsia="Times New Roman" w:hAnsi="Calibri" w:cs="Calibri"/>
                <w:color w:val="000000"/>
                <w:sz w:val="20"/>
                <w:szCs w:val="20"/>
              </w:rPr>
            </w:pPr>
            <w:ins w:id="3719" w:author="Commodore, Sarah" w:date="2023-03-22T16:21:00Z">
              <w:r w:rsidRPr="00DC2757">
                <w:rPr>
                  <w:rFonts w:ascii="Calibri" w:eastAsia="Times New Roman" w:hAnsi="Calibri" w:cs="Calibri"/>
                  <w:color w:val="000000"/>
                  <w:sz w:val="20"/>
                  <w:szCs w:val="20"/>
                </w:rPr>
                <w:t>CFAP91</w:t>
              </w:r>
            </w:ins>
          </w:p>
        </w:tc>
        <w:tc>
          <w:tcPr>
            <w:tcW w:w="0" w:type="auto"/>
            <w:tcBorders>
              <w:top w:val="nil"/>
              <w:left w:val="nil"/>
              <w:bottom w:val="nil"/>
              <w:right w:val="nil"/>
            </w:tcBorders>
            <w:shd w:val="clear" w:color="auto" w:fill="auto"/>
            <w:noWrap/>
            <w:vAlign w:val="bottom"/>
            <w:hideMark/>
          </w:tcPr>
          <w:p w14:paraId="5EB1B25B" w14:textId="77777777" w:rsidR="00DC2757" w:rsidRPr="00DC2757" w:rsidRDefault="00DC2757" w:rsidP="00DC2757">
            <w:pPr>
              <w:spacing w:after="0" w:line="240" w:lineRule="auto"/>
              <w:jc w:val="center"/>
              <w:rPr>
                <w:ins w:id="3720" w:author="Commodore, Sarah" w:date="2023-03-22T16:21:00Z"/>
                <w:rFonts w:ascii="Calibri" w:eastAsia="Times New Roman" w:hAnsi="Calibri" w:cs="Calibri"/>
                <w:color w:val="000000"/>
                <w:sz w:val="20"/>
                <w:szCs w:val="20"/>
              </w:rPr>
            </w:pPr>
            <w:ins w:id="372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214428B" w14:textId="77777777" w:rsidR="00DC2757" w:rsidRPr="00DC2757" w:rsidRDefault="00DC2757" w:rsidP="00DC2757">
            <w:pPr>
              <w:spacing w:after="0" w:line="240" w:lineRule="auto"/>
              <w:jc w:val="center"/>
              <w:rPr>
                <w:ins w:id="3722" w:author="Commodore, Sarah" w:date="2023-03-22T16:21:00Z"/>
                <w:rFonts w:ascii="Calibri" w:eastAsia="Times New Roman" w:hAnsi="Calibri" w:cs="Calibri"/>
                <w:color w:val="000000"/>
                <w:sz w:val="20"/>
                <w:szCs w:val="20"/>
              </w:rPr>
            </w:pPr>
            <w:ins w:id="3723" w:author="Commodore, Sarah" w:date="2023-03-22T16:21:00Z">
              <w:r w:rsidRPr="00DC2757">
                <w:rPr>
                  <w:rFonts w:ascii="Calibri" w:eastAsia="Times New Roman" w:hAnsi="Calibri" w:cs="Calibri"/>
                  <w:color w:val="000000"/>
                  <w:sz w:val="20"/>
                  <w:szCs w:val="20"/>
                </w:rPr>
                <w:t>2.0E-08</w:t>
              </w:r>
            </w:ins>
          </w:p>
        </w:tc>
        <w:tc>
          <w:tcPr>
            <w:tcW w:w="0" w:type="auto"/>
            <w:tcBorders>
              <w:top w:val="nil"/>
              <w:left w:val="nil"/>
              <w:bottom w:val="nil"/>
              <w:right w:val="nil"/>
            </w:tcBorders>
            <w:shd w:val="clear" w:color="auto" w:fill="auto"/>
            <w:noWrap/>
            <w:vAlign w:val="bottom"/>
            <w:hideMark/>
          </w:tcPr>
          <w:p w14:paraId="3E49C781" w14:textId="77777777" w:rsidR="00DC2757" w:rsidRPr="00DC2757" w:rsidRDefault="00DC2757" w:rsidP="00DC2757">
            <w:pPr>
              <w:spacing w:after="0" w:line="240" w:lineRule="auto"/>
              <w:jc w:val="center"/>
              <w:rPr>
                <w:ins w:id="3724" w:author="Commodore, Sarah" w:date="2023-03-22T16:21:00Z"/>
                <w:rFonts w:ascii="Calibri" w:eastAsia="Times New Roman" w:hAnsi="Calibri" w:cs="Calibri"/>
                <w:color w:val="000000"/>
                <w:sz w:val="20"/>
                <w:szCs w:val="20"/>
              </w:rPr>
            </w:pPr>
            <w:ins w:id="3725" w:author="Commodore, Sarah" w:date="2023-03-22T16:21:00Z">
              <w:r w:rsidRPr="00DC2757">
                <w:rPr>
                  <w:rFonts w:ascii="Calibri" w:eastAsia="Times New Roman" w:hAnsi="Calibri" w:cs="Calibri"/>
                  <w:color w:val="000000"/>
                  <w:sz w:val="20"/>
                  <w:szCs w:val="20"/>
                </w:rPr>
                <w:t>2.6E-07</w:t>
              </w:r>
            </w:ins>
          </w:p>
        </w:tc>
        <w:tc>
          <w:tcPr>
            <w:tcW w:w="0" w:type="auto"/>
            <w:tcBorders>
              <w:top w:val="nil"/>
              <w:left w:val="nil"/>
              <w:bottom w:val="nil"/>
              <w:right w:val="nil"/>
            </w:tcBorders>
            <w:shd w:val="clear" w:color="auto" w:fill="auto"/>
            <w:noWrap/>
            <w:vAlign w:val="bottom"/>
            <w:hideMark/>
          </w:tcPr>
          <w:p w14:paraId="2F77871E" w14:textId="77777777" w:rsidR="00DC2757" w:rsidRPr="00DC2757" w:rsidRDefault="00DC2757" w:rsidP="00DC2757">
            <w:pPr>
              <w:spacing w:after="0" w:line="240" w:lineRule="auto"/>
              <w:jc w:val="center"/>
              <w:rPr>
                <w:ins w:id="3726" w:author="Commodore, Sarah" w:date="2023-03-22T16:21:00Z"/>
                <w:rFonts w:ascii="Calibri" w:eastAsia="Times New Roman" w:hAnsi="Calibri" w:cs="Calibri"/>
                <w:color w:val="FF0000"/>
                <w:sz w:val="20"/>
                <w:szCs w:val="20"/>
              </w:rPr>
            </w:pPr>
            <w:ins w:id="3727" w:author="Commodore, Sarah" w:date="2023-03-22T16:21:00Z">
              <w:r w:rsidRPr="00DC2757">
                <w:rPr>
                  <w:rFonts w:ascii="Calibri" w:eastAsia="Times New Roman" w:hAnsi="Calibri" w:cs="Calibri"/>
                  <w:color w:val="FF0000"/>
                  <w:sz w:val="20"/>
                  <w:szCs w:val="20"/>
                </w:rPr>
                <w:t>*</w:t>
              </w:r>
            </w:ins>
          </w:p>
        </w:tc>
      </w:tr>
      <w:tr w:rsidR="00DC2757" w:rsidRPr="00DC2757" w14:paraId="3B66DC70" w14:textId="77777777" w:rsidTr="00DC2757">
        <w:trPr>
          <w:trHeight w:val="260"/>
          <w:ins w:id="3728" w:author="Commodore, Sarah" w:date="2023-03-22T16:21:00Z"/>
        </w:trPr>
        <w:tc>
          <w:tcPr>
            <w:tcW w:w="0" w:type="auto"/>
            <w:tcBorders>
              <w:top w:val="nil"/>
              <w:left w:val="nil"/>
              <w:bottom w:val="nil"/>
              <w:right w:val="nil"/>
            </w:tcBorders>
            <w:shd w:val="clear" w:color="auto" w:fill="auto"/>
            <w:noWrap/>
            <w:vAlign w:val="bottom"/>
            <w:hideMark/>
          </w:tcPr>
          <w:p w14:paraId="3C0509A2" w14:textId="77777777" w:rsidR="00DC2757" w:rsidRPr="00DC2757" w:rsidRDefault="00DC2757" w:rsidP="00DC2757">
            <w:pPr>
              <w:spacing w:after="0" w:line="240" w:lineRule="auto"/>
              <w:rPr>
                <w:ins w:id="3729" w:author="Commodore, Sarah" w:date="2023-03-22T16:21:00Z"/>
                <w:rFonts w:ascii="Calibri" w:eastAsia="Times New Roman" w:hAnsi="Calibri" w:cs="Calibri"/>
                <w:color w:val="000000"/>
                <w:sz w:val="20"/>
                <w:szCs w:val="20"/>
              </w:rPr>
            </w:pPr>
            <w:ins w:id="3730" w:author="Commodore, Sarah" w:date="2023-03-22T16:21:00Z">
              <w:r w:rsidRPr="00DC2757">
                <w:rPr>
                  <w:rFonts w:ascii="Calibri" w:eastAsia="Times New Roman" w:hAnsi="Calibri" w:cs="Calibri"/>
                  <w:color w:val="000000"/>
                  <w:sz w:val="20"/>
                  <w:szCs w:val="20"/>
                </w:rPr>
                <w:t>ENSG00000257108.2</w:t>
              </w:r>
            </w:ins>
          </w:p>
        </w:tc>
        <w:tc>
          <w:tcPr>
            <w:tcW w:w="0" w:type="auto"/>
            <w:tcBorders>
              <w:top w:val="nil"/>
              <w:left w:val="nil"/>
              <w:bottom w:val="nil"/>
              <w:right w:val="nil"/>
            </w:tcBorders>
            <w:shd w:val="clear" w:color="auto" w:fill="auto"/>
            <w:noWrap/>
            <w:vAlign w:val="bottom"/>
            <w:hideMark/>
          </w:tcPr>
          <w:p w14:paraId="284F506A" w14:textId="77777777" w:rsidR="00DC2757" w:rsidRPr="00DC2757" w:rsidRDefault="00DC2757" w:rsidP="00DC2757">
            <w:pPr>
              <w:spacing w:after="0" w:line="240" w:lineRule="auto"/>
              <w:rPr>
                <w:ins w:id="3731" w:author="Commodore, Sarah" w:date="2023-03-22T16:21:00Z"/>
                <w:rFonts w:ascii="Calibri" w:eastAsia="Times New Roman" w:hAnsi="Calibri" w:cs="Calibri"/>
                <w:color w:val="000000"/>
                <w:sz w:val="20"/>
                <w:szCs w:val="20"/>
              </w:rPr>
            </w:pPr>
            <w:ins w:id="3732" w:author="Commodore, Sarah" w:date="2023-03-22T16:21:00Z">
              <w:r w:rsidRPr="00DC2757">
                <w:rPr>
                  <w:rFonts w:ascii="Calibri" w:eastAsia="Times New Roman" w:hAnsi="Calibri" w:cs="Calibri"/>
                  <w:color w:val="000000"/>
                  <w:sz w:val="20"/>
                  <w:szCs w:val="20"/>
                </w:rPr>
                <w:t>NHLRC4</w:t>
              </w:r>
            </w:ins>
          </w:p>
        </w:tc>
        <w:tc>
          <w:tcPr>
            <w:tcW w:w="0" w:type="auto"/>
            <w:tcBorders>
              <w:top w:val="nil"/>
              <w:left w:val="nil"/>
              <w:bottom w:val="nil"/>
              <w:right w:val="nil"/>
            </w:tcBorders>
            <w:shd w:val="clear" w:color="auto" w:fill="auto"/>
            <w:noWrap/>
            <w:vAlign w:val="bottom"/>
            <w:hideMark/>
          </w:tcPr>
          <w:p w14:paraId="05CCADB4" w14:textId="77777777" w:rsidR="00DC2757" w:rsidRPr="00DC2757" w:rsidRDefault="00DC2757" w:rsidP="00DC2757">
            <w:pPr>
              <w:spacing w:after="0" w:line="240" w:lineRule="auto"/>
              <w:jc w:val="center"/>
              <w:rPr>
                <w:ins w:id="3733" w:author="Commodore, Sarah" w:date="2023-03-22T16:21:00Z"/>
                <w:rFonts w:ascii="Calibri" w:eastAsia="Times New Roman" w:hAnsi="Calibri" w:cs="Calibri"/>
                <w:color w:val="000000"/>
                <w:sz w:val="20"/>
                <w:szCs w:val="20"/>
              </w:rPr>
            </w:pPr>
            <w:ins w:id="373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3098E7" w14:textId="77777777" w:rsidR="00DC2757" w:rsidRPr="00DC2757" w:rsidRDefault="00DC2757" w:rsidP="00DC2757">
            <w:pPr>
              <w:spacing w:after="0" w:line="240" w:lineRule="auto"/>
              <w:jc w:val="center"/>
              <w:rPr>
                <w:ins w:id="3735" w:author="Commodore, Sarah" w:date="2023-03-22T16:21:00Z"/>
                <w:rFonts w:ascii="Calibri" w:eastAsia="Times New Roman" w:hAnsi="Calibri" w:cs="Calibri"/>
                <w:color w:val="000000"/>
                <w:sz w:val="20"/>
                <w:szCs w:val="20"/>
              </w:rPr>
            </w:pPr>
            <w:ins w:id="3736"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1B668679" w14:textId="77777777" w:rsidR="00DC2757" w:rsidRPr="00DC2757" w:rsidRDefault="00DC2757" w:rsidP="00DC2757">
            <w:pPr>
              <w:spacing w:after="0" w:line="240" w:lineRule="auto"/>
              <w:jc w:val="center"/>
              <w:rPr>
                <w:ins w:id="3737" w:author="Commodore, Sarah" w:date="2023-03-22T16:21:00Z"/>
                <w:rFonts w:ascii="Calibri" w:eastAsia="Times New Roman" w:hAnsi="Calibri" w:cs="Calibri"/>
                <w:color w:val="000000"/>
                <w:sz w:val="20"/>
                <w:szCs w:val="20"/>
              </w:rPr>
            </w:pPr>
            <w:ins w:id="3738" w:author="Commodore, Sarah" w:date="2023-03-22T16:21:00Z">
              <w:r w:rsidRPr="00DC2757">
                <w:rPr>
                  <w:rFonts w:ascii="Calibri" w:eastAsia="Times New Roman" w:hAnsi="Calibri" w:cs="Calibri"/>
                  <w:color w:val="000000"/>
                  <w:sz w:val="20"/>
                  <w:szCs w:val="20"/>
                </w:rPr>
                <w:t>4.6E-10</w:t>
              </w:r>
            </w:ins>
          </w:p>
        </w:tc>
        <w:tc>
          <w:tcPr>
            <w:tcW w:w="0" w:type="auto"/>
            <w:tcBorders>
              <w:top w:val="nil"/>
              <w:left w:val="nil"/>
              <w:bottom w:val="nil"/>
              <w:right w:val="nil"/>
            </w:tcBorders>
            <w:shd w:val="clear" w:color="auto" w:fill="auto"/>
            <w:noWrap/>
            <w:vAlign w:val="bottom"/>
            <w:hideMark/>
          </w:tcPr>
          <w:p w14:paraId="47419E68" w14:textId="77777777" w:rsidR="00DC2757" w:rsidRPr="00DC2757" w:rsidRDefault="00DC2757" w:rsidP="00DC2757">
            <w:pPr>
              <w:spacing w:after="0" w:line="240" w:lineRule="auto"/>
              <w:jc w:val="center"/>
              <w:rPr>
                <w:ins w:id="3739" w:author="Commodore, Sarah" w:date="2023-03-22T16:21:00Z"/>
                <w:rFonts w:ascii="Calibri" w:eastAsia="Times New Roman" w:hAnsi="Calibri" w:cs="Calibri"/>
                <w:color w:val="FF0000"/>
                <w:sz w:val="20"/>
                <w:szCs w:val="20"/>
              </w:rPr>
            </w:pPr>
            <w:ins w:id="3740" w:author="Commodore, Sarah" w:date="2023-03-22T16:21:00Z">
              <w:r w:rsidRPr="00DC2757">
                <w:rPr>
                  <w:rFonts w:ascii="Calibri" w:eastAsia="Times New Roman" w:hAnsi="Calibri" w:cs="Calibri"/>
                  <w:color w:val="FF0000"/>
                  <w:sz w:val="20"/>
                  <w:szCs w:val="20"/>
                </w:rPr>
                <w:t>*</w:t>
              </w:r>
            </w:ins>
          </w:p>
        </w:tc>
      </w:tr>
      <w:tr w:rsidR="00DC2757" w:rsidRPr="00DC2757" w14:paraId="6A5E3C73" w14:textId="77777777" w:rsidTr="00DC2757">
        <w:trPr>
          <w:trHeight w:val="260"/>
          <w:ins w:id="3741" w:author="Commodore, Sarah" w:date="2023-03-22T16:21:00Z"/>
        </w:trPr>
        <w:tc>
          <w:tcPr>
            <w:tcW w:w="0" w:type="auto"/>
            <w:tcBorders>
              <w:top w:val="nil"/>
              <w:left w:val="nil"/>
              <w:bottom w:val="nil"/>
              <w:right w:val="nil"/>
            </w:tcBorders>
            <w:shd w:val="clear" w:color="auto" w:fill="auto"/>
            <w:noWrap/>
            <w:vAlign w:val="bottom"/>
            <w:hideMark/>
          </w:tcPr>
          <w:p w14:paraId="74239AA9" w14:textId="77777777" w:rsidR="00DC2757" w:rsidRPr="00DC2757" w:rsidRDefault="00DC2757" w:rsidP="00DC2757">
            <w:pPr>
              <w:spacing w:after="0" w:line="240" w:lineRule="auto"/>
              <w:rPr>
                <w:ins w:id="3742" w:author="Commodore, Sarah" w:date="2023-03-22T16:21:00Z"/>
                <w:rFonts w:ascii="Calibri" w:eastAsia="Times New Roman" w:hAnsi="Calibri" w:cs="Calibri"/>
                <w:color w:val="000000"/>
                <w:sz w:val="20"/>
                <w:szCs w:val="20"/>
              </w:rPr>
            </w:pPr>
            <w:ins w:id="3743" w:author="Commodore, Sarah" w:date="2023-03-22T16:21:00Z">
              <w:r w:rsidRPr="00DC2757">
                <w:rPr>
                  <w:rFonts w:ascii="Calibri" w:eastAsia="Times New Roman" w:hAnsi="Calibri" w:cs="Calibri"/>
                  <w:color w:val="000000"/>
                  <w:sz w:val="20"/>
                  <w:szCs w:val="20"/>
                </w:rPr>
                <w:t>ENSG00000077327.16</w:t>
              </w:r>
            </w:ins>
          </w:p>
        </w:tc>
        <w:tc>
          <w:tcPr>
            <w:tcW w:w="0" w:type="auto"/>
            <w:tcBorders>
              <w:top w:val="nil"/>
              <w:left w:val="nil"/>
              <w:bottom w:val="nil"/>
              <w:right w:val="nil"/>
            </w:tcBorders>
            <w:shd w:val="clear" w:color="auto" w:fill="auto"/>
            <w:noWrap/>
            <w:vAlign w:val="bottom"/>
            <w:hideMark/>
          </w:tcPr>
          <w:p w14:paraId="14F14DC4" w14:textId="77777777" w:rsidR="00DC2757" w:rsidRPr="00DC2757" w:rsidRDefault="00DC2757" w:rsidP="00DC2757">
            <w:pPr>
              <w:spacing w:after="0" w:line="240" w:lineRule="auto"/>
              <w:rPr>
                <w:ins w:id="3744" w:author="Commodore, Sarah" w:date="2023-03-22T16:21:00Z"/>
                <w:rFonts w:ascii="Calibri" w:eastAsia="Times New Roman" w:hAnsi="Calibri" w:cs="Calibri"/>
                <w:color w:val="000000"/>
                <w:sz w:val="20"/>
                <w:szCs w:val="20"/>
              </w:rPr>
            </w:pPr>
            <w:ins w:id="3745" w:author="Commodore, Sarah" w:date="2023-03-22T16:21:00Z">
              <w:r w:rsidRPr="00DC2757">
                <w:rPr>
                  <w:rFonts w:ascii="Calibri" w:eastAsia="Times New Roman" w:hAnsi="Calibri" w:cs="Calibri"/>
                  <w:color w:val="000000"/>
                  <w:sz w:val="20"/>
                  <w:szCs w:val="20"/>
                </w:rPr>
                <w:t>SPAG6</w:t>
              </w:r>
            </w:ins>
          </w:p>
        </w:tc>
        <w:tc>
          <w:tcPr>
            <w:tcW w:w="0" w:type="auto"/>
            <w:tcBorders>
              <w:top w:val="nil"/>
              <w:left w:val="nil"/>
              <w:bottom w:val="nil"/>
              <w:right w:val="nil"/>
            </w:tcBorders>
            <w:shd w:val="clear" w:color="auto" w:fill="auto"/>
            <w:noWrap/>
            <w:vAlign w:val="bottom"/>
            <w:hideMark/>
          </w:tcPr>
          <w:p w14:paraId="08412229" w14:textId="77777777" w:rsidR="00DC2757" w:rsidRPr="00DC2757" w:rsidRDefault="00DC2757" w:rsidP="00DC2757">
            <w:pPr>
              <w:spacing w:after="0" w:line="240" w:lineRule="auto"/>
              <w:jc w:val="center"/>
              <w:rPr>
                <w:ins w:id="3746" w:author="Commodore, Sarah" w:date="2023-03-22T16:21:00Z"/>
                <w:rFonts w:ascii="Calibri" w:eastAsia="Times New Roman" w:hAnsi="Calibri" w:cs="Calibri"/>
                <w:color w:val="000000"/>
                <w:sz w:val="20"/>
                <w:szCs w:val="20"/>
              </w:rPr>
            </w:pPr>
            <w:ins w:id="374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5C83D16" w14:textId="77777777" w:rsidR="00DC2757" w:rsidRPr="00DC2757" w:rsidRDefault="00DC2757" w:rsidP="00DC2757">
            <w:pPr>
              <w:spacing w:after="0" w:line="240" w:lineRule="auto"/>
              <w:jc w:val="center"/>
              <w:rPr>
                <w:ins w:id="3748" w:author="Commodore, Sarah" w:date="2023-03-22T16:21:00Z"/>
                <w:rFonts w:ascii="Calibri" w:eastAsia="Times New Roman" w:hAnsi="Calibri" w:cs="Calibri"/>
                <w:color w:val="000000"/>
                <w:sz w:val="20"/>
                <w:szCs w:val="20"/>
              </w:rPr>
            </w:pPr>
            <w:ins w:id="3749"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2DDC45B1" w14:textId="77777777" w:rsidR="00DC2757" w:rsidRPr="00DC2757" w:rsidRDefault="00DC2757" w:rsidP="00DC2757">
            <w:pPr>
              <w:spacing w:after="0" w:line="240" w:lineRule="auto"/>
              <w:jc w:val="center"/>
              <w:rPr>
                <w:ins w:id="3750" w:author="Commodore, Sarah" w:date="2023-03-22T16:21:00Z"/>
                <w:rFonts w:ascii="Calibri" w:eastAsia="Times New Roman" w:hAnsi="Calibri" w:cs="Calibri"/>
                <w:color w:val="000000"/>
                <w:sz w:val="20"/>
                <w:szCs w:val="20"/>
              </w:rPr>
            </w:pPr>
            <w:ins w:id="3751" w:author="Commodore, Sarah" w:date="2023-03-22T16:21:00Z">
              <w:r w:rsidRPr="00DC2757">
                <w:rPr>
                  <w:rFonts w:ascii="Calibri" w:eastAsia="Times New Roman" w:hAnsi="Calibri" w:cs="Calibri"/>
                  <w:color w:val="000000"/>
                  <w:sz w:val="20"/>
                  <w:szCs w:val="20"/>
                </w:rPr>
                <w:t>9.9E-06</w:t>
              </w:r>
            </w:ins>
          </w:p>
        </w:tc>
        <w:tc>
          <w:tcPr>
            <w:tcW w:w="0" w:type="auto"/>
            <w:tcBorders>
              <w:top w:val="nil"/>
              <w:left w:val="nil"/>
              <w:bottom w:val="nil"/>
              <w:right w:val="nil"/>
            </w:tcBorders>
            <w:shd w:val="clear" w:color="auto" w:fill="auto"/>
            <w:noWrap/>
            <w:vAlign w:val="bottom"/>
            <w:hideMark/>
          </w:tcPr>
          <w:p w14:paraId="766A62D3" w14:textId="77777777" w:rsidR="00DC2757" w:rsidRPr="00DC2757" w:rsidRDefault="00DC2757" w:rsidP="00DC2757">
            <w:pPr>
              <w:spacing w:after="0" w:line="240" w:lineRule="auto"/>
              <w:jc w:val="center"/>
              <w:rPr>
                <w:ins w:id="3752" w:author="Commodore, Sarah" w:date="2023-03-22T16:21:00Z"/>
                <w:rFonts w:ascii="Calibri" w:eastAsia="Times New Roman" w:hAnsi="Calibri" w:cs="Calibri"/>
                <w:color w:val="FF0000"/>
                <w:sz w:val="20"/>
                <w:szCs w:val="20"/>
              </w:rPr>
            </w:pPr>
            <w:ins w:id="3753" w:author="Commodore, Sarah" w:date="2023-03-22T16:21:00Z">
              <w:r w:rsidRPr="00DC2757">
                <w:rPr>
                  <w:rFonts w:ascii="Calibri" w:eastAsia="Times New Roman" w:hAnsi="Calibri" w:cs="Calibri"/>
                  <w:color w:val="FF0000"/>
                  <w:sz w:val="20"/>
                  <w:szCs w:val="20"/>
                </w:rPr>
                <w:t>*</w:t>
              </w:r>
            </w:ins>
          </w:p>
        </w:tc>
      </w:tr>
      <w:tr w:rsidR="00DC2757" w:rsidRPr="00DC2757" w14:paraId="35BB98D6" w14:textId="77777777" w:rsidTr="00DC2757">
        <w:trPr>
          <w:trHeight w:val="260"/>
          <w:ins w:id="3754" w:author="Commodore, Sarah" w:date="2023-03-22T16:21:00Z"/>
        </w:trPr>
        <w:tc>
          <w:tcPr>
            <w:tcW w:w="0" w:type="auto"/>
            <w:tcBorders>
              <w:top w:val="nil"/>
              <w:left w:val="nil"/>
              <w:bottom w:val="nil"/>
              <w:right w:val="nil"/>
            </w:tcBorders>
            <w:shd w:val="clear" w:color="auto" w:fill="auto"/>
            <w:noWrap/>
            <w:vAlign w:val="bottom"/>
            <w:hideMark/>
          </w:tcPr>
          <w:p w14:paraId="3C41F519" w14:textId="77777777" w:rsidR="00DC2757" w:rsidRPr="00DC2757" w:rsidRDefault="00DC2757" w:rsidP="00DC2757">
            <w:pPr>
              <w:spacing w:after="0" w:line="240" w:lineRule="auto"/>
              <w:rPr>
                <w:ins w:id="3755" w:author="Commodore, Sarah" w:date="2023-03-22T16:21:00Z"/>
                <w:rFonts w:ascii="Calibri" w:eastAsia="Times New Roman" w:hAnsi="Calibri" w:cs="Calibri"/>
                <w:color w:val="000000"/>
                <w:sz w:val="20"/>
                <w:szCs w:val="20"/>
              </w:rPr>
            </w:pPr>
            <w:ins w:id="3756" w:author="Commodore, Sarah" w:date="2023-03-22T16:21:00Z">
              <w:r w:rsidRPr="00DC2757">
                <w:rPr>
                  <w:rFonts w:ascii="Calibri" w:eastAsia="Times New Roman" w:hAnsi="Calibri" w:cs="Calibri"/>
                  <w:color w:val="000000"/>
                  <w:sz w:val="20"/>
                  <w:szCs w:val="20"/>
                </w:rPr>
                <w:t>ENSG00000231106.2</w:t>
              </w:r>
            </w:ins>
          </w:p>
        </w:tc>
        <w:tc>
          <w:tcPr>
            <w:tcW w:w="0" w:type="auto"/>
            <w:tcBorders>
              <w:top w:val="nil"/>
              <w:left w:val="nil"/>
              <w:bottom w:val="nil"/>
              <w:right w:val="nil"/>
            </w:tcBorders>
            <w:shd w:val="clear" w:color="auto" w:fill="auto"/>
            <w:noWrap/>
            <w:vAlign w:val="bottom"/>
            <w:hideMark/>
          </w:tcPr>
          <w:p w14:paraId="49649A72" w14:textId="77777777" w:rsidR="00DC2757" w:rsidRPr="00DC2757" w:rsidRDefault="00DC2757" w:rsidP="00DC2757">
            <w:pPr>
              <w:spacing w:after="0" w:line="240" w:lineRule="auto"/>
              <w:rPr>
                <w:ins w:id="3757" w:author="Commodore, Sarah" w:date="2023-03-22T16:21:00Z"/>
                <w:rFonts w:ascii="Calibri" w:eastAsia="Times New Roman" w:hAnsi="Calibri" w:cs="Calibri"/>
                <w:color w:val="000000"/>
                <w:sz w:val="20"/>
                <w:szCs w:val="20"/>
              </w:rPr>
            </w:pPr>
            <w:ins w:id="3758" w:author="Commodore, Sarah" w:date="2023-03-22T16:21:00Z">
              <w:r w:rsidRPr="00DC2757">
                <w:rPr>
                  <w:rFonts w:ascii="Calibri" w:eastAsia="Times New Roman" w:hAnsi="Calibri" w:cs="Calibri"/>
                  <w:color w:val="000000"/>
                  <w:sz w:val="20"/>
                  <w:szCs w:val="20"/>
                </w:rPr>
                <w:t>LINC01436</w:t>
              </w:r>
            </w:ins>
          </w:p>
        </w:tc>
        <w:tc>
          <w:tcPr>
            <w:tcW w:w="0" w:type="auto"/>
            <w:tcBorders>
              <w:top w:val="nil"/>
              <w:left w:val="nil"/>
              <w:bottom w:val="nil"/>
              <w:right w:val="nil"/>
            </w:tcBorders>
            <w:shd w:val="clear" w:color="auto" w:fill="auto"/>
            <w:noWrap/>
            <w:vAlign w:val="bottom"/>
            <w:hideMark/>
          </w:tcPr>
          <w:p w14:paraId="3385E381" w14:textId="77777777" w:rsidR="00DC2757" w:rsidRPr="00DC2757" w:rsidRDefault="00DC2757" w:rsidP="00DC2757">
            <w:pPr>
              <w:spacing w:after="0" w:line="240" w:lineRule="auto"/>
              <w:jc w:val="center"/>
              <w:rPr>
                <w:ins w:id="3759" w:author="Commodore, Sarah" w:date="2023-03-22T16:21:00Z"/>
                <w:rFonts w:ascii="Calibri" w:eastAsia="Times New Roman" w:hAnsi="Calibri" w:cs="Calibri"/>
                <w:color w:val="000000"/>
                <w:sz w:val="20"/>
                <w:szCs w:val="20"/>
              </w:rPr>
            </w:pPr>
            <w:ins w:id="376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758868" w14:textId="77777777" w:rsidR="00DC2757" w:rsidRPr="00DC2757" w:rsidRDefault="00DC2757" w:rsidP="00DC2757">
            <w:pPr>
              <w:spacing w:after="0" w:line="240" w:lineRule="auto"/>
              <w:jc w:val="center"/>
              <w:rPr>
                <w:ins w:id="3761" w:author="Commodore, Sarah" w:date="2023-03-22T16:21:00Z"/>
                <w:rFonts w:ascii="Calibri" w:eastAsia="Times New Roman" w:hAnsi="Calibri" w:cs="Calibri"/>
                <w:color w:val="000000"/>
                <w:sz w:val="20"/>
                <w:szCs w:val="20"/>
              </w:rPr>
            </w:pPr>
            <w:ins w:id="3762"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1FECEA1" w14:textId="77777777" w:rsidR="00DC2757" w:rsidRPr="00DC2757" w:rsidRDefault="00DC2757" w:rsidP="00DC2757">
            <w:pPr>
              <w:spacing w:after="0" w:line="240" w:lineRule="auto"/>
              <w:jc w:val="center"/>
              <w:rPr>
                <w:ins w:id="3763" w:author="Commodore, Sarah" w:date="2023-03-22T16:21:00Z"/>
                <w:rFonts w:ascii="Calibri" w:eastAsia="Times New Roman" w:hAnsi="Calibri" w:cs="Calibri"/>
                <w:color w:val="000000"/>
                <w:sz w:val="20"/>
                <w:szCs w:val="20"/>
              </w:rPr>
            </w:pPr>
            <w:ins w:id="3764" w:author="Commodore, Sarah" w:date="2023-03-22T16:21:00Z">
              <w:r w:rsidRPr="00DC2757">
                <w:rPr>
                  <w:rFonts w:ascii="Calibri" w:eastAsia="Times New Roman" w:hAnsi="Calibri" w:cs="Calibri"/>
                  <w:color w:val="000000"/>
                  <w:sz w:val="20"/>
                  <w:szCs w:val="20"/>
                </w:rPr>
                <w:t>5.9E-03</w:t>
              </w:r>
            </w:ins>
          </w:p>
        </w:tc>
        <w:tc>
          <w:tcPr>
            <w:tcW w:w="0" w:type="auto"/>
            <w:tcBorders>
              <w:top w:val="nil"/>
              <w:left w:val="nil"/>
              <w:bottom w:val="nil"/>
              <w:right w:val="nil"/>
            </w:tcBorders>
            <w:shd w:val="clear" w:color="auto" w:fill="auto"/>
            <w:noWrap/>
            <w:vAlign w:val="bottom"/>
            <w:hideMark/>
          </w:tcPr>
          <w:p w14:paraId="0749CFF5" w14:textId="77777777" w:rsidR="00DC2757" w:rsidRPr="00DC2757" w:rsidRDefault="00DC2757" w:rsidP="00DC2757">
            <w:pPr>
              <w:spacing w:after="0" w:line="240" w:lineRule="auto"/>
              <w:jc w:val="center"/>
              <w:rPr>
                <w:ins w:id="3765" w:author="Commodore, Sarah" w:date="2023-03-22T16:21:00Z"/>
                <w:rFonts w:ascii="Calibri" w:eastAsia="Times New Roman" w:hAnsi="Calibri" w:cs="Calibri"/>
                <w:color w:val="FF0000"/>
                <w:sz w:val="20"/>
                <w:szCs w:val="20"/>
              </w:rPr>
            </w:pPr>
            <w:ins w:id="3766" w:author="Commodore, Sarah" w:date="2023-03-22T16:21:00Z">
              <w:r w:rsidRPr="00DC2757">
                <w:rPr>
                  <w:rFonts w:ascii="Calibri" w:eastAsia="Times New Roman" w:hAnsi="Calibri" w:cs="Calibri"/>
                  <w:color w:val="FF0000"/>
                  <w:sz w:val="20"/>
                  <w:szCs w:val="20"/>
                </w:rPr>
                <w:t>*</w:t>
              </w:r>
            </w:ins>
          </w:p>
        </w:tc>
      </w:tr>
      <w:tr w:rsidR="00DC2757" w:rsidRPr="00DC2757" w14:paraId="714203A1" w14:textId="77777777" w:rsidTr="00DC2757">
        <w:trPr>
          <w:trHeight w:val="260"/>
          <w:ins w:id="3767" w:author="Commodore, Sarah" w:date="2023-03-22T16:21:00Z"/>
        </w:trPr>
        <w:tc>
          <w:tcPr>
            <w:tcW w:w="0" w:type="auto"/>
            <w:tcBorders>
              <w:top w:val="nil"/>
              <w:left w:val="nil"/>
              <w:bottom w:val="nil"/>
              <w:right w:val="nil"/>
            </w:tcBorders>
            <w:shd w:val="clear" w:color="auto" w:fill="auto"/>
            <w:noWrap/>
            <w:vAlign w:val="bottom"/>
            <w:hideMark/>
          </w:tcPr>
          <w:p w14:paraId="78E3115F" w14:textId="77777777" w:rsidR="00DC2757" w:rsidRPr="00DC2757" w:rsidRDefault="00DC2757" w:rsidP="00DC2757">
            <w:pPr>
              <w:spacing w:after="0" w:line="240" w:lineRule="auto"/>
              <w:rPr>
                <w:ins w:id="3768" w:author="Commodore, Sarah" w:date="2023-03-22T16:21:00Z"/>
                <w:rFonts w:ascii="Calibri" w:eastAsia="Times New Roman" w:hAnsi="Calibri" w:cs="Calibri"/>
                <w:color w:val="000000"/>
                <w:sz w:val="20"/>
                <w:szCs w:val="20"/>
              </w:rPr>
            </w:pPr>
            <w:ins w:id="3769" w:author="Commodore, Sarah" w:date="2023-03-22T16:21:00Z">
              <w:r w:rsidRPr="00DC2757">
                <w:rPr>
                  <w:rFonts w:ascii="Calibri" w:eastAsia="Times New Roman" w:hAnsi="Calibri" w:cs="Calibri"/>
                  <w:color w:val="000000"/>
                  <w:sz w:val="20"/>
                  <w:szCs w:val="20"/>
                </w:rPr>
                <w:t>ENSG00000169402.15</w:t>
              </w:r>
            </w:ins>
          </w:p>
        </w:tc>
        <w:tc>
          <w:tcPr>
            <w:tcW w:w="0" w:type="auto"/>
            <w:tcBorders>
              <w:top w:val="nil"/>
              <w:left w:val="nil"/>
              <w:bottom w:val="nil"/>
              <w:right w:val="nil"/>
            </w:tcBorders>
            <w:shd w:val="clear" w:color="auto" w:fill="auto"/>
            <w:noWrap/>
            <w:vAlign w:val="bottom"/>
            <w:hideMark/>
          </w:tcPr>
          <w:p w14:paraId="3A1E5C3A" w14:textId="77777777" w:rsidR="00DC2757" w:rsidRPr="00DC2757" w:rsidRDefault="00DC2757" w:rsidP="00DC2757">
            <w:pPr>
              <w:spacing w:after="0" w:line="240" w:lineRule="auto"/>
              <w:rPr>
                <w:ins w:id="3770" w:author="Commodore, Sarah" w:date="2023-03-22T16:21:00Z"/>
                <w:rFonts w:ascii="Calibri" w:eastAsia="Times New Roman" w:hAnsi="Calibri" w:cs="Calibri"/>
                <w:color w:val="000000"/>
                <w:sz w:val="20"/>
                <w:szCs w:val="20"/>
              </w:rPr>
            </w:pPr>
            <w:ins w:id="3771" w:author="Commodore, Sarah" w:date="2023-03-22T16:21:00Z">
              <w:r w:rsidRPr="00DC2757">
                <w:rPr>
                  <w:rFonts w:ascii="Calibri" w:eastAsia="Times New Roman" w:hAnsi="Calibri" w:cs="Calibri"/>
                  <w:color w:val="000000"/>
                  <w:sz w:val="20"/>
                  <w:szCs w:val="20"/>
                </w:rPr>
                <w:t>RSPH10B2</w:t>
              </w:r>
            </w:ins>
          </w:p>
        </w:tc>
        <w:tc>
          <w:tcPr>
            <w:tcW w:w="0" w:type="auto"/>
            <w:tcBorders>
              <w:top w:val="nil"/>
              <w:left w:val="nil"/>
              <w:bottom w:val="nil"/>
              <w:right w:val="nil"/>
            </w:tcBorders>
            <w:shd w:val="clear" w:color="auto" w:fill="auto"/>
            <w:noWrap/>
            <w:vAlign w:val="bottom"/>
            <w:hideMark/>
          </w:tcPr>
          <w:p w14:paraId="39C4FA82" w14:textId="77777777" w:rsidR="00DC2757" w:rsidRPr="00DC2757" w:rsidRDefault="00DC2757" w:rsidP="00DC2757">
            <w:pPr>
              <w:spacing w:after="0" w:line="240" w:lineRule="auto"/>
              <w:jc w:val="center"/>
              <w:rPr>
                <w:ins w:id="3772" w:author="Commodore, Sarah" w:date="2023-03-22T16:21:00Z"/>
                <w:rFonts w:ascii="Calibri" w:eastAsia="Times New Roman" w:hAnsi="Calibri" w:cs="Calibri"/>
                <w:color w:val="000000"/>
                <w:sz w:val="20"/>
                <w:szCs w:val="20"/>
              </w:rPr>
            </w:pPr>
            <w:ins w:id="377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CB141C" w14:textId="77777777" w:rsidR="00DC2757" w:rsidRPr="00DC2757" w:rsidRDefault="00DC2757" w:rsidP="00DC2757">
            <w:pPr>
              <w:spacing w:after="0" w:line="240" w:lineRule="auto"/>
              <w:jc w:val="center"/>
              <w:rPr>
                <w:ins w:id="3774" w:author="Commodore, Sarah" w:date="2023-03-22T16:21:00Z"/>
                <w:rFonts w:ascii="Calibri" w:eastAsia="Times New Roman" w:hAnsi="Calibri" w:cs="Calibri"/>
                <w:color w:val="000000"/>
                <w:sz w:val="20"/>
                <w:szCs w:val="20"/>
              </w:rPr>
            </w:pPr>
            <w:ins w:id="3775"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0DCF4992" w14:textId="77777777" w:rsidR="00DC2757" w:rsidRPr="00DC2757" w:rsidRDefault="00DC2757" w:rsidP="00DC2757">
            <w:pPr>
              <w:spacing w:after="0" w:line="240" w:lineRule="auto"/>
              <w:jc w:val="center"/>
              <w:rPr>
                <w:ins w:id="3776" w:author="Commodore, Sarah" w:date="2023-03-22T16:21:00Z"/>
                <w:rFonts w:ascii="Calibri" w:eastAsia="Times New Roman" w:hAnsi="Calibri" w:cs="Calibri"/>
                <w:color w:val="000000"/>
                <w:sz w:val="20"/>
                <w:szCs w:val="20"/>
              </w:rPr>
            </w:pPr>
            <w:ins w:id="3777"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4461FE2" w14:textId="77777777" w:rsidR="00DC2757" w:rsidRPr="00DC2757" w:rsidRDefault="00DC2757" w:rsidP="00DC2757">
            <w:pPr>
              <w:spacing w:after="0" w:line="240" w:lineRule="auto"/>
              <w:jc w:val="center"/>
              <w:rPr>
                <w:ins w:id="3778" w:author="Commodore, Sarah" w:date="2023-03-22T16:21:00Z"/>
                <w:rFonts w:ascii="Calibri" w:eastAsia="Times New Roman" w:hAnsi="Calibri" w:cs="Calibri"/>
                <w:color w:val="FF0000"/>
                <w:sz w:val="20"/>
                <w:szCs w:val="20"/>
              </w:rPr>
            </w:pPr>
            <w:ins w:id="3779" w:author="Commodore, Sarah" w:date="2023-03-22T16:21:00Z">
              <w:r w:rsidRPr="00DC2757">
                <w:rPr>
                  <w:rFonts w:ascii="Calibri" w:eastAsia="Times New Roman" w:hAnsi="Calibri" w:cs="Calibri"/>
                  <w:color w:val="FF0000"/>
                  <w:sz w:val="20"/>
                  <w:szCs w:val="20"/>
                </w:rPr>
                <w:t>*</w:t>
              </w:r>
            </w:ins>
          </w:p>
        </w:tc>
      </w:tr>
      <w:tr w:rsidR="00DC2757" w:rsidRPr="00DC2757" w14:paraId="26310312" w14:textId="77777777" w:rsidTr="00DC2757">
        <w:trPr>
          <w:trHeight w:val="260"/>
          <w:ins w:id="3780" w:author="Commodore, Sarah" w:date="2023-03-22T16:21:00Z"/>
        </w:trPr>
        <w:tc>
          <w:tcPr>
            <w:tcW w:w="0" w:type="auto"/>
            <w:tcBorders>
              <w:top w:val="nil"/>
              <w:left w:val="nil"/>
              <w:bottom w:val="nil"/>
              <w:right w:val="nil"/>
            </w:tcBorders>
            <w:shd w:val="clear" w:color="auto" w:fill="auto"/>
            <w:noWrap/>
            <w:vAlign w:val="bottom"/>
            <w:hideMark/>
          </w:tcPr>
          <w:p w14:paraId="0C923239" w14:textId="77777777" w:rsidR="00DC2757" w:rsidRPr="00DC2757" w:rsidRDefault="00DC2757" w:rsidP="00DC2757">
            <w:pPr>
              <w:spacing w:after="0" w:line="240" w:lineRule="auto"/>
              <w:rPr>
                <w:ins w:id="3781" w:author="Commodore, Sarah" w:date="2023-03-22T16:21:00Z"/>
                <w:rFonts w:ascii="Calibri" w:eastAsia="Times New Roman" w:hAnsi="Calibri" w:cs="Calibri"/>
                <w:color w:val="000000"/>
                <w:sz w:val="20"/>
                <w:szCs w:val="20"/>
              </w:rPr>
            </w:pPr>
            <w:ins w:id="3782" w:author="Commodore, Sarah" w:date="2023-03-22T16:21:00Z">
              <w:r w:rsidRPr="00DC2757">
                <w:rPr>
                  <w:rFonts w:ascii="Calibri" w:eastAsia="Times New Roman" w:hAnsi="Calibri" w:cs="Calibri"/>
                  <w:color w:val="000000"/>
                  <w:sz w:val="20"/>
                  <w:szCs w:val="20"/>
                </w:rPr>
                <w:t>ENSG00000112530.11</w:t>
              </w:r>
            </w:ins>
          </w:p>
        </w:tc>
        <w:tc>
          <w:tcPr>
            <w:tcW w:w="0" w:type="auto"/>
            <w:tcBorders>
              <w:top w:val="nil"/>
              <w:left w:val="nil"/>
              <w:bottom w:val="nil"/>
              <w:right w:val="nil"/>
            </w:tcBorders>
            <w:shd w:val="clear" w:color="auto" w:fill="auto"/>
            <w:noWrap/>
            <w:vAlign w:val="bottom"/>
            <w:hideMark/>
          </w:tcPr>
          <w:p w14:paraId="5F9D7C90" w14:textId="77777777" w:rsidR="00DC2757" w:rsidRPr="00DC2757" w:rsidRDefault="00DC2757" w:rsidP="00DC2757">
            <w:pPr>
              <w:spacing w:after="0" w:line="240" w:lineRule="auto"/>
              <w:rPr>
                <w:ins w:id="3783" w:author="Commodore, Sarah" w:date="2023-03-22T16:21:00Z"/>
                <w:rFonts w:ascii="Calibri" w:eastAsia="Times New Roman" w:hAnsi="Calibri" w:cs="Calibri"/>
                <w:color w:val="000000"/>
                <w:sz w:val="20"/>
                <w:szCs w:val="20"/>
              </w:rPr>
            </w:pPr>
            <w:ins w:id="3784" w:author="Commodore, Sarah" w:date="2023-03-22T16:21:00Z">
              <w:r w:rsidRPr="00DC2757">
                <w:rPr>
                  <w:rFonts w:ascii="Calibri" w:eastAsia="Times New Roman" w:hAnsi="Calibri" w:cs="Calibri"/>
                  <w:color w:val="000000"/>
                  <w:sz w:val="20"/>
                  <w:szCs w:val="20"/>
                </w:rPr>
                <w:t>PACRG</w:t>
              </w:r>
            </w:ins>
          </w:p>
        </w:tc>
        <w:tc>
          <w:tcPr>
            <w:tcW w:w="0" w:type="auto"/>
            <w:tcBorders>
              <w:top w:val="nil"/>
              <w:left w:val="nil"/>
              <w:bottom w:val="nil"/>
              <w:right w:val="nil"/>
            </w:tcBorders>
            <w:shd w:val="clear" w:color="auto" w:fill="auto"/>
            <w:noWrap/>
            <w:vAlign w:val="bottom"/>
            <w:hideMark/>
          </w:tcPr>
          <w:p w14:paraId="37C08192" w14:textId="77777777" w:rsidR="00DC2757" w:rsidRPr="00DC2757" w:rsidRDefault="00DC2757" w:rsidP="00DC2757">
            <w:pPr>
              <w:spacing w:after="0" w:line="240" w:lineRule="auto"/>
              <w:jc w:val="center"/>
              <w:rPr>
                <w:ins w:id="3785" w:author="Commodore, Sarah" w:date="2023-03-22T16:21:00Z"/>
                <w:rFonts w:ascii="Calibri" w:eastAsia="Times New Roman" w:hAnsi="Calibri" w:cs="Calibri"/>
                <w:color w:val="000000"/>
                <w:sz w:val="20"/>
                <w:szCs w:val="20"/>
              </w:rPr>
            </w:pPr>
            <w:ins w:id="378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378F09" w14:textId="77777777" w:rsidR="00DC2757" w:rsidRPr="00DC2757" w:rsidRDefault="00DC2757" w:rsidP="00DC2757">
            <w:pPr>
              <w:spacing w:after="0" w:line="240" w:lineRule="auto"/>
              <w:jc w:val="center"/>
              <w:rPr>
                <w:ins w:id="3787" w:author="Commodore, Sarah" w:date="2023-03-22T16:21:00Z"/>
                <w:rFonts w:ascii="Calibri" w:eastAsia="Times New Roman" w:hAnsi="Calibri" w:cs="Calibri"/>
                <w:color w:val="000000"/>
                <w:sz w:val="20"/>
                <w:szCs w:val="20"/>
              </w:rPr>
            </w:pPr>
            <w:ins w:id="3788"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417733AC" w14:textId="77777777" w:rsidR="00DC2757" w:rsidRPr="00DC2757" w:rsidRDefault="00DC2757" w:rsidP="00DC2757">
            <w:pPr>
              <w:spacing w:after="0" w:line="240" w:lineRule="auto"/>
              <w:jc w:val="center"/>
              <w:rPr>
                <w:ins w:id="3789" w:author="Commodore, Sarah" w:date="2023-03-22T16:21:00Z"/>
                <w:rFonts w:ascii="Calibri" w:eastAsia="Times New Roman" w:hAnsi="Calibri" w:cs="Calibri"/>
                <w:color w:val="000000"/>
                <w:sz w:val="20"/>
                <w:szCs w:val="20"/>
              </w:rPr>
            </w:pPr>
            <w:ins w:id="3790"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15061A70" w14:textId="77777777" w:rsidR="00DC2757" w:rsidRPr="00DC2757" w:rsidRDefault="00DC2757" w:rsidP="00DC2757">
            <w:pPr>
              <w:spacing w:after="0" w:line="240" w:lineRule="auto"/>
              <w:jc w:val="center"/>
              <w:rPr>
                <w:ins w:id="3791" w:author="Commodore, Sarah" w:date="2023-03-22T16:21:00Z"/>
                <w:rFonts w:ascii="Calibri" w:eastAsia="Times New Roman" w:hAnsi="Calibri" w:cs="Calibri"/>
                <w:color w:val="FF0000"/>
                <w:sz w:val="20"/>
                <w:szCs w:val="20"/>
              </w:rPr>
            </w:pPr>
            <w:ins w:id="3792" w:author="Commodore, Sarah" w:date="2023-03-22T16:21:00Z">
              <w:r w:rsidRPr="00DC2757">
                <w:rPr>
                  <w:rFonts w:ascii="Calibri" w:eastAsia="Times New Roman" w:hAnsi="Calibri" w:cs="Calibri"/>
                  <w:color w:val="FF0000"/>
                  <w:sz w:val="20"/>
                  <w:szCs w:val="20"/>
                </w:rPr>
                <w:t>*</w:t>
              </w:r>
            </w:ins>
          </w:p>
        </w:tc>
      </w:tr>
      <w:tr w:rsidR="00DC2757" w:rsidRPr="00DC2757" w14:paraId="32882DE6" w14:textId="77777777" w:rsidTr="00DC2757">
        <w:trPr>
          <w:trHeight w:val="260"/>
          <w:ins w:id="3793" w:author="Commodore, Sarah" w:date="2023-03-22T16:21:00Z"/>
        </w:trPr>
        <w:tc>
          <w:tcPr>
            <w:tcW w:w="0" w:type="auto"/>
            <w:tcBorders>
              <w:top w:val="nil"/>
              <w:left w:val="nil"/>
              <w:bottom w:val="nil"/>
              <w:right w:val="nil"/>
            </w:tcBorders>
            <w:shd w:val="clear" w:color="auto" w:fill="auto"/>
            <w:noWrap/>
            <w:vAlign w:val="bottom"/>
            <w:hideMark/>
          </w:tcPr>
          <w:p w14:paraId="414F8ED9" w14:textId="77777777" w:rsidR="00DC2757" w:rsidRPr="00DC2757" w:rsidRDefault="00DC2757" w:rsidP="00DC2757">
            <w:pPr>
              <w:spacing w:after="0" w:line="240" w:lineRule="auto"/>
              <w:rPr>
                <w:ins w:id="3794" w:author="Commodore, Sarah" w:date="2023-03-22T16:21:00Z"/>
                <w:rFonts w:ascii="Calibri" w:eastAsia="Times New Roman" w:hAnsi="Calibri" w:cs="Calibri"/>
                <w:color w:val="000000"/>
                <w:sz w:val="20"/>
                <w:szCs w:val="20"/>
              </w:rPr>
            </w:pPr>
            <w:ins w:id="3795" w:author="Commodore, Sarah" w:date="2023-03-22T16:21:00Z">
              <w:r w:rsidRPr="00DC2757">
                <w:rPr>
                  <w:rFonts w:ascii="Calibri" w:eastAsia="Times New Roman" w:hAnsi="Calibri" w:cs="Calibri"/>
                  <w:color w:val="000000"/>
                  <w:sz w:val="20"/>
                  <w:szCs w:val="20"/>
                </w:rPr>
                <w:t>ENSG00000137691.13</w:t>
              </w:r>
            </w:ins>
          </w:p>
        </w:tc>
        <w:tc>
          <w:tcPr>
            <w:tcW w:w="0" w:type="auto"/>
            <w:tcBorders>
              <w:top w:val="nil"/>
              <w:left w:val="nil"/>
              <w:bottom w:val="nil"/>
              <w:right w:val="nil"/>
            </w:tcBorders>
            <w:shd w:val="clear" w:color="auto" w:fill="auto"/>
            <w:noWrap/>
            <w:vAlign w:val="bottom"/>
            <w:hideMark/>
          </w:tcPr>
          <w:p w14:paraId="2427F559" w14:textId="77777777" w:rsidR="00DC2757" w:rsidRPr="00DC2757" w:rsidRDefault="00DC2757" w:rsidP="00DC2757">
            <w:pPr>
              <w:spacing w:after="0" w:line="240" w:lineRule="auto"/>
              <w:rPr>
                <w:ins w:id="3796" w:author="Commodore, Sarah" w:date="2023-03-22T16:21:00Z"/>
                <w:rFonts w:ascii="Calibri" w:eastAsia="Times New Roman" w:hAnsi="Calibri" w:cs="Calibri"/>
                <w:color w:val="000000"/>
                <w:sz w:val="20"/>
                <w:szCs w:val="20"/>
              </w:rPr>
            </w:pPr>
            <w:ins w:id="3797" w:author="Commodore, Sarah" w:date="2023-03-22T16:21:00Z">
              <w:r w:rsidRPr="00DC2757">
                <w:rPr>
                  <w:rFonts w:ascii="Calibri" w:eastAsia="Times New Roman" w:hAnsi="Calibri" w:cs="Calibri"/>
                  <w:color w:val="000000"/>
                  <w:sz w:val="20"/>
                  <w:szCs w:val="20"/>
                </w:rPr>
                <w:t>CFAP300</w:t>
              </w:r>
            </w:ins>
          </w:p>
        </w:tc>
        <w:tc>
          <w:tcPr>
            <w:tcW w:w="0" w:type="auto"/>
            <w:tcBorders>
              <w:top w:val="nil"/>
              <w:left w:val="nil"/>
              <w:bottom w:val="nil"/>
              <w:right w:val="nil"/>
            </w:tcBorders>
            <w:shd w:val="clear" w:color="auto" w:fill="auto"/>
            <w:noWrap/>
            <w:vAlign w:val="bottom"/>
            <w:hideMark/>
          </w:tcPr>
          <w:p w14:paraId="2BFC1AFE" w14:textId="77777777" w:rsidR="00DC2757" w:rsidRPr="00DC2757" w:rsidRDefault="00DC2757" w:rsidP="00DC2757">
            <w:pPr>
              <w:spacing w:after="0" w:line="240" w:lineRule="auto"/>
              <w:jc w:val="center"/>
              <w:rPr>
                <w:ins w:id="3798" w:author="Commodore, Sarah" w:date="2023-03-22T16:21:00Z"/>
                <w:rFonts w:ascii="Calibri" w:eastAsia="Times New Roman" w:hAnsi="Calibri" w:cs="Calibri"/>
                <w:color w:val="000000"/>
                <w:sz w:val="20"/>
                <w:szCs w:val="20"/>
              </w:rPr>
            </w:pPr>
            <w:ins w:id="379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1A45CF1" w14:textId="77777777" w:rsidR="00DC2757" w:rsidRPr="00DC2757" w:rsidRDefault="00DC2757" w:rsidP="00DC2757">
            <w:pPr>
              <w:spacing w:after="0" w:line="240" w:lineRule="auto"/>
              <w:jc w:val="center"/>
              <w:rPr>
                <w:ins w:id="3800" w:author="Commodore, Sarah" w:date="2023-03-22T16:21:00Z"/>
                <w:rFonts w:ascii="Calibri" w:eastAsia="Times New Roman" w:hAnsi="Calibri" w:cs="Calibri"/>
                <w:color w:val="000000"/>
                <w:sz w:val="20"/>
                <w:szCs w:val="20"/>
              </w:rPr>
            </w:pPr>
            <w:ins w:id="3801" w:author="Commodore, Sarah" w:date="2023-03-22T16:21:00Z">
              <w:r w:rsidRPr="00DC2757">
                <w:rPr>
                  <w:rFonts w:ascii="Calibri" w:eastAsia="Times New Roman" w:hAnsi="Calibri" w:cs="Calibri"/>
                  <w:color w:val="000000"/>
                  <w:sz w:val="20"/>
                  <w:szCs w:val="20"/>
                </w:rPr>
                <w:t>2.4E-11</w:t>
              </w:r>
            </w:ins>
          </w:p>
        </w:tc>
        <w:tc>
          <w:tcPr>
            <w:tcW w:w="0" w:type="auto"/>
            <w:tcBorders>
              <w:top w:val="nil"/>
              <w:left w:val="nil"/>
              <w:bottom w:val="nil"/>
              <w:right w:val="nil"/>
            </w:tcBorders>
            <w:shd w:val="clear" w:color="auto" w:fill="auto"/>
            <w:noWrap/>
            <w:vAlign w:val="bottom"/>
            <w:hideMark/>
          </w:tcPr>
          <w:p w14:paraId="198E34C9" w14:textId="77777777" w:rsidR="00DC2757" w:rsidRPr="00DC2757" w:rsidRDefault="00DC2757" w:rsidP="00DC2757">
            <w:pPr>
              <w:spacing w:after="0" w:line="240" w:lineRule="auto"/>
              <w:jc w:val="center"/>
              <w:rPr>
                <w:ins w:id="3802" w:author="Commodore, Sarah" w:date="2023-03-22T16:21:00Z"/>
                <w:rFonts w:ascii="Calibri" w:eastAsia="Times New Roman" w:hAnsi="Calibri" w:cs="Calibri"/>
                <w:color w:val="000000"/>
                <w:sz w:val="20"/>
                <w:szCs w:val="20"/>
              </w:rPr>
            </w:pPr>
            <w:ins w:id="3803"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7F8BD570" w14:textId="77777777" w:rsidR="00DC2757" w:rsidRPr="00DC2757" w:rsidRDefault="00DC2757" w:rsidP="00DC2757">
            <w:pPr>
              <w:spacing w:after="0" w:line="240" w:lineRule="auto"/>
              <w:jc w:val="center"/>
              <w:rPr>
                <w:ins w:id="3804" w:author="Commodore, Sarah" w:date="2023-03-22T16:21:00Z"/>
                <w:rFonts w:ascii="Calibri" w:eastAsia="Times New Roman" w:hAnsi="Calibri" w:cs="Calibri"/>
                <w:color w:val="FF0000"/>
                <w:sz w:val="20"/>
                <w:szCs w:val="20"/>
              </w:rPr>
            </w:pPr>
            <w:ins w:id="3805" w:author="Commodore, Sarah" w:date="2023-03-22T16:21:00Z">
              <w:r w:rsidRPr="00DC2757">
                <w:rPr>
                  <w:rFonts w:ascii="Calibri" w:eastAsia="Times New Roman" w:hAnsi="Calibri" w:cs="Calibri"/>
                  <w:color w:val="FF0000"/>
                  <w:sz w:val="20"/>
                  <w:szCs w:val="20"/>
                </w:rPr>
                <w:t>*</w:t>
              </w:r>
            </w:ins>
          </w:p>
        </w:tc>
      </w:tr>
      <w:tr w:rsidR="00DC2757" w:rsidRPr="00DC2757" w14:paraId="2496A3E6" w14:textId="77777777" w:rsidTr="00DC2757">
        <w:trPr>
          <w:trHeight w:val="260"/>
          <w:ins w:id="3806" w:author="Commodore, Sarah" w:date="2023-03-22T16:21:00Z"/>
        </w:trPr>
        <w:tc>
          <w:tcPr>
            <w:tcW w:w="0" w:type="auto"/>
            <w:tcBorders>
              <w:top w:val="nil"/>
              <w:left w:val="nil"/>
              <w:bottom w:val="nil"/>
              <w:right w:val="nil"/>
            </w:tcBorders>
            <w:shd w:val="clear" w:color="auto" w:fill="auto"/>
            <w:noWrap/>
            <w:vAlign w:val="bottom"/>
            <w:hideMark/>
          </w:tcPr>
          <w:p w14:paraId="2D55AAB2" w14:textId="77777777" w:rsidR="00DC2757" w:rsidRPr="00DC2757" w:rsidRDefault="00DC2757" w:rsidP="00DC2757">
            <w:pPr>
              <w:spacing w:after="0" w:line="240" w:lineRule="auto"/>
              <w:rPr>
                <w:ins w:id="3807" w:author="Commodore, Sarah" w:date="2023-03-22T16:21:00Z"/>
                <w:rFonts w:ascii="Calibri" w:eastAsia="Times New Roman" w:hAnsi="Calibri" w:cs="Calibri"/>
                <w:color w:val="000000"/>
                <w:sz w:val="20"/>
                <w:szCs w:val="20"/>
              </w:rPr>
            </w:pPr>
            <w:ins w:id="3808" w:author="Commodore, Sarah" w:date="2023-03-22T16:21:00Z">
              <w:r w:rsidRPr="00DC2757">
                <w:rPr>
                  <w:rFonts w:ascii="Calibri" w:eastAsia="Times New Roman" w:hAnsi="Calibri" w:cs="Calibri"/>
                  <w:color w:val="000000"/>
                  <w:sz w:val="20"/>
                  <w:szCs w:val="20"/>
                </w:rPr>
                <w:t>ENSG00000114455.13</w:t>
              </w:r>
            </w:ins>
          </w:p>
        </w:tc>
        <w:tc>
          <w:tcPr>
            <w:tcW w:w="0" w:type="auto"/>
            <w:tcBorders>
              <w:top w:val="nil"/>
              <w:left w:val="nil"/>
              <w:bottom w:val="nil"/>
              <w:right w:val="nil"/>
            </w:tcBorders>
            <w:shd w:val="clear" w:color="auto" w:fill="auto"/>
            <w:noWrap/>
            <w:vAlign w:val="bottom"/>
            <w:hideMark/>
          </w:tcPr>
          <w:p w14:paraId="4A8235D8" w14:textId="77777777" w:rsidR="00DC2757" w:rsidRPr="00DC2757" w:rsidRDefault="00DC2757" w:rsidP="00DC2757">
            <w:pPr>
              <w:spacing w:after="0" w:line="240" w:lineRule="auto"/>
              <w:rPr>
                <w:ins w:id="3809" w:author="Commodore, Sarah" w:date="2023-03-22T16:21:00Z"/>
                <w:rFonts w:ascii="Calibri" w:eastAsia="Times New Roman" w:hAnsi="Calibri" w:cs="Calibri"/>
                <w:color w:val="000000"/>
                <w:sz w:val="20"/>
                <w:szCs w:val="20"/>
              </w:rPr>
            </w:pPr>
            <w:ins w:id="3810" w:author="Commodore, Sarah" w:date="2023-03-22T16:21:00Z">
              <w:r w:rsidRPr="00DC2757">
                <w:rPr>
                  <w:rFonts w:ascii="Calibri" w:eastAsia="Times New Roman" w:hAnsi="Calibri" w:cs="Calibri"/>
                  <w:color w:val="000000"/>
                  <w:sz w:val="20"/>
                  <w:szCs w:val="20"/>
                </w:rPr>
                <w:t>HHLA2</w:t>
              </w:r>
            </w:ins>
          </w:p>
        </w:tc>
        <w:tc>
          <w:tcPr>
            <w:tcW w:w="0" w:type="auto"/>
            <w:tcBorders>
              <w:top w:val="nil"/>
              <w:left w:val="nil"/>
              <w:bottom w:val="nil"/>
              <w:right w:val="nil"/>
            </w:tcBorders>
            <w:shd w:val="clear" w:color="auto" w:fill="auto"/>
            <w:noWrap/>
            <w:vAlign w:val="bottom"/>
            <w:hideMark/>
          </w:tcPr>
          <w:p w14:paraId="00588EBE" w14:textId="77777777" w:rsidR="00DC2757" w:rsidRPr="00DC2757" w:rsidRDefault="00DC2757" w:rsidP="00DC2757">
            <w:pPr>
              <w:spacing w:after="0" w:line="240" w:lineRule="auto"/>
              <w:jc w:val="center"/>
              <w:rPr>
                <w:ins w:id="3811" w:author="Commodore, Sarah" w:date="2023-03-22T16:21:00Z"/>
                <w:rFonts w:ascii="Calibri" w:eastAsia="Times New Roman" w:hAnsi="Calibri" w:cs="Calibri"/>
                <w:color w:val="000000"/>
                <w:sz w:val="20"/>
                <w:szCs w:val="20"/>
              </w:rPr>
            </w:pPr>
            <w:ins w:id="381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068B862" w14:textId="77777777" w:rsidR="00DC2757" w:rsidRPr="00DC2757" w:rsidRDefault="00DC2757" w:rsidP="00DC2757">
            <w:pPr>
              <w:spacing w:after="0" w:line="240" w:lineRule="auto"/>
              <w:jc w:val="center"/>
              <w:rPr>
                <w:ins w:id="3813" w:author="Commodore, Sarah" w:date="2023-03-22T16:21:00Z"/>
                <w:rFonts w:ascii="Calibri" w:eastAsia="Times New Roman" w:hAnsi="Calibri" w:cs="Calibri"/>
                <w:color w:val="000000"/>
                <w:sz w:val="20"/>
                <w:szCs w:val="20"/>
              </w:rPr>
            </w:pPr>
            <w:ins w:id="3814" w:author="Commodore, Sarah" w:date="2023-03-22T16:21:00Z">
              <w:r w:rsidRPr="00DC2757">
                <w:rPr>
                  <w:rFonts w:ascii="Calibri" w:eastAsia="Times New Roman" w:hAnsi="Calibri" w:cs="Calibri"/>
                  <w:color w:val="000000"/>
                  <w:sz w:val="20"/>
                  <w:szCs w:val="20"/>
                </w:rPr>
                <w:t>4.7E-08</w:t>
              </w:r>
            </w:ins>
          </w:p>
        </w:tc>
        <w:tc>
          <w:tcPr>
            <w:tcW w:w="0" w:type="auto"/>
            <w:tcBorders>
              <w:top w:val="nil"/>
              <w:left w:val="nil"/>
              <w:bottom w:val="nil"/>
              <w:right w:val="nil"/>
            </w:tcBorders>
            <w:shd w:val="clear" w:color="auto" w:fill="auto"/>
            <w:noWrap/>
            <w:vAlign w:val="bottom"/>
            <w:hideMark/>
          </w:tcPr>
          <w:p w14:paraId="2C766BA2" w14:textId="77777777" w:rsidR="00DC2757" w:rsidRPr="00DC2757" w:rsidRDefault="00DC2757" w:rsidP="00DC2757">
            <w:pPr>
              <w:spacing w:after="0" w:line="240" w:lineRule="auto"/>
              <w:jc w:val="center"/>
              <w:rPr>
                <w:ins w:id="3815" w:author="Commodore, Sarah" w:date="2023-03-22T16:21:00Z"/>
                <w:rFonts w:ascii="Calibri" w:eastAsia="Times New Roman" w:hAnsi="Calibri" w:cs="Calibri"/>
                <w:color w:val="000000"/>
                <w:sz w:val="20"/>
                <w:szCs w:val="20"/>
              </w:rPr>
            </w:pPr>
            <w:ins w:id="3816" w:author="Commodore, Sarah" w:date="2023-03-22T16:21:00Z">
              <w:r w:rsidRPr="00DC2757">
                <w:rPr>
                  <w:rFonts w:ascii="Calibri" w:eastAsia="Times New Roman" w:hAnsi="Calibri" w:cs="Calibri"/>
                  <w:color w:val="000000"/>
                  <w:sz w:val="20"/>
                  <w:szCs w:val="20"/>
                </w:rPr>
                <w:t>5.6E-07</w:t>
              </w:r>
            </w:ins>
          </w:p>
        </w:tc>
        <w:tc>
          <w:tcPr>
            <w:tcW w:w="0" w:type="auto"/>
            <w:tcBorders>
              <w:top w:val="nil"/>
              <w:left w:val="nil"/>
              <w:bottom w:val="nil"/>
              <w:right w:val="nil"/>
            </w:tcBorders>
            <w:shd w:val="clear" w:color="auto" w:fill="auto"/>
            <w:noWrap/>
            <w:vAlign w:val="bottom"/>
            <w:hideMark/>
          </w:tcPr>
          <w:p w14:paraId="560BFA85" w14:textId="77777777" w:rsidR="00DC2757" w:rsidRPr="00DC2757" w:rsidRDefault="00DC2757" w:rsidP="00DC2757">
            <w:pPr>
              <w:spacing w:after="0" w:line="240" w:lineRule="auto"/>
              <w:jc w:val="center"/>
              <w:rPr>
                <w:ins w:id="3817" w:author="Commodore, Sarah" w:date="2023-03-22T16:21:00Z"/>
                <w:rFonts w:ascii="Calibri" w:eastAsia="Times New Roman" w:hAnsi="Calibri" w:cs="Calibri"/>
                <w:color w:val="FF0000"/>
                <w:sz w:val="20"/>
                <w:szCs w:val="20"/>
              </w:rPr>
            </w:pPr>
            <w:ins w:id="3818" w:author="Commodore, Sarah" w:date="2023-03-22T16:21:00Z">
              <w:r w:rsidRPr="00DC2757">
                <w:rPr>
                  <w:rFonts w:ascii="Calibri" w:eastAsia="Times New Roman" w:hAnsi="Calibri" w:cs="Calibri"/>
                  <w:color w:val="FF0000"/>
                  <w:sz w:val="20"/>
                  <w:szCs w:val="20"/>
                </w:rPr>
                <w:t>*</w:t>
              </w:r>
            </w:ins>
          </w:p>
        </w:tc>
      </w:tr>
      <w:tr w:rsidR="00DC2757" w:rsidRPr="00DC2757" w14:paraId="6DD2FAB0" w14:textId="77777777" w:rsidTr="00DC2757">
        <w:trPr>
          <w:trHeight w:val="260"/>
          <w:ins w:id="3819" w:author="Commodore, Sarah" w:date="2023-03-22T16:21:00Z"/>
        </w:trPr>
        <w:tc>
          <w:tcPr>
            <w:tcW w:w="0" w:type="auto"/>
            <w:tcBorders>
              <w:top w:val="nil"/>
              <w:left w:val="nil"/>
              <w:bottom w:val="nil"/>
              <w:right w:val="nil"/>
            </w:tcBorders>
            <w:shd w:val="clear" w:color="auto" w:fill="auto"/>
            <w:noWrap/>
            <w:vAlign w:val="bottom"/>
            <w:hideMark/>
          </w:tcPr>
          <w:p w14:paraId="421A7164" w14:textId="77777777" w:rsidR="00DC2757" w:rsidRPr="00DC2757" w:rsidRDefault="00DC2757" w:rsidP="00DC2757">
            <w:pPr>
              <w:spacing w:after="0" w:line="240" w:lineRule="auto"/>
              <w:rPr>
                <w:ins w:id="3820" w:author="Commodore, Sarah" w:date="2023-03-22T16:21:00Z"/>
                <w:rFonts w:ascii="Calibri" w:eastAsia="Times New Roman" w:hAnsi="Calibri" w:cs="Calibri"/>
                <w:color w:val="000000"/>
                <w:sz w:val="20"/>
                <w:szCs w:val="20"/>
              </w:rPr>
            </w:pPr>
            <w:ins w:id="3821" w:author="Commodore, Sarah" w:date="2023-03-22T16:21:00Z">
              <w:r w:rsidRPr="00DC2757">
                <w:rPr>
                  <w:rFonts w:ascii="Calibri" w:eastAsia="Times New Roman" w:hAnsi="Calibri" w:cs="Calibri"/>
                  <w:color w:val="000000"/>
                  <w:sz w:val="20"/>
                  <w:szCs w:val="20"/>
                </w:rPr>
                <w:t>ENSG00000153347.10</w:t>
              </w:r>
            </w:ins>
          </w:p>
        </w:tc>
        <w:tc>
          <w:tcPr>
            <w:tcW w:w="0" w:type="auto"/>
            <w:tcBorders>
              <w:top w:val="nil"/>
              <w:left w:val="nil"/>
              <w:bottom w:val="nil"/>
              <w:right w:val="nil"/>
            </w:tcBorders>
            <w:shd w:val="clear" w:color="auto" w:fill="auto"/>
            <w:noWrap/>
            <w:vAlign w:val="bottom"/>
            <w:hideMark/>
          </w:tcPr>
          <w:p w14:paraId="0B7CE412" w14:textId="77777777" w:rsidR="00DC2757" w:rsidRPr="00DC2757" w:rsidRDefault="00DC2757" w:rsidP="00DC2757">
            <w:pPr>
              <w:spacing w:after="0" w:line="240" w:lineRule="auto"/>
              <w:rPr>
                <w:ins w:id="3822" w:author="Commodore, Sarah" w:date="2023-03-22T16:21:00Z"/>
                <w:rFonts w:ascii="Calibri" w:eastAsia="Times New Roman" w:hAnsi="Calibri" w:cs="Calibri"/>
                <w:color w:val="000000"/>
                <w:sz w:val="20"/>
                <w:szCs w:val="20"/>
              </w:rPr>
            </w:pPr>
            <w:ins w:id="3823" w:author="Commodore, Sarah" w:date="2023-03-22T16:21:00Z">
              <w:r w:rsidRPr="00DC2757">
                <w:rPr>
                  <w:rFonts w:ascii="Calibri" w:eastAsia="Times New Roman" w:hAnsi="Calibri" w:cs="Calibri"/>
                  <w:color w:val="000000"/>
                  <w:sz w:val="20"/>
                  <w:szCs w:val="20"/>
                </w:rPr>
                <w:t>FAM81B</w:t>
              </w:r>
            </w:ins>
          </w:p>
        </w:tc>
        <w:tc>
          <w:tcPr>
            <w:tcW w:w="0" w:type="auto"/>
            <w:tcBorders>
              <w:top w:val="nil"/>
              <w:left w:val="nil"/>
              <w:bottom w:val="nil"/>
              <w:right w:val="nil"/>
            </w:tcBorders>
            <w:shd w:val="clear" w:color="auto" w:fill="auto"/>
            <w:noWrap/>
            <w:vAlign w:val="bottom"/>
            <w:hideMark/>
          </w:tcPr>
          <w:p w14:paraId="514638BE" w14:textId="77777777" w:rsidR="00DC2757" w:rsidRPr="00DC2757" w:rsidRDefault="00DC2757" w:rsidP="00DC2757">
            <w:pPr>
              <w:spacing w:after="0" w:line="240" w:lineRule="auto"/>
              <w:jc w:val="center"/>
              <w:rPr>
                <w:ins w:id="3824" w:author="Commodore, Sarah" w:date="2023-03-22T16:21:00Z"/>
                <w:rFonts w:ascii="Calibri" w:eastAsia="Times New Roman" w:hAnsi="Calibri" w:cs="Calibri"/>
                <w:color w:val="000000"/>
                <w:sz w:val="20"/>
                <w:szCs w:val="20"/>
              </w:rPr>
            </w:pPr>
            <w:ins w:id="382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FB9F54" w14:textId="77777777" w:rsidR="00DC2757" w:rsidRPr="00DC2757" w:rsidRDefault="00DC2757" w:rsidP="00DC2757">
            <w:pPr>
              <w:spacing w:after="0" w:line="240" w:lineRule="auto"/>
              <w:jc w:val="center"/>
              <w:rPr>
                <w:ins w:id="3826" w:author="Commodore, Sarah" w:date="2023-03-22T16:21:00Z"/>
                <w:rFonts w:ascii="Calibri" w:eastAsia="Times New Roman" w:hAnsi="Calibri" w:cs="Calibri"/>
                <w:color w:val="000000"/>
                <w:sz w:val="20"/>
                <w:szCs w:val="20"/>
              </w:rPr>
            </w:pPr>
            <w:ins w:id="3827"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091C05E0" w14:textId="77777777" w:rsidR="00DC2757" w:rsidRPr="00DC2757" w:rsidRDefault="00DC2757" w:rsidP="00DC2757">
            <w:pPr>
              <w:spacing w:after="0" w:line="240" w:lineRule="auto"/>
              <w:jc w:val="center"/>
              <w:rPr>
                <w:ins w:id="3828" w:author="Commodore, Sarah" w:date="2023-03-22T16:21:00Z"/>
                <w:rFonts w:ascii="Calibri" w:eastAsia="Times New Roman" w:hAnsi="Calibri" w:cs="Calibri"/>
                <w:color w:val="000000"/>
                <w:sz w:val="20"/>
                <w:szCs w:val="20"/>
              </w:rPr>
            </w:pPr>
            <w:ins w:id="3829"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131A2A3C" w14:textId="77777777" w:rsidR="00DC2757" w:rsidRPr="00DC2757" w:rsidRDefault="00DC2757" w:rsidP="00DC2757">
            <w:pPr>
              <w:spacing w:after="0" w:line="240" w:lineRule="auto"/>
              <w:jc w:val="center"/>
              <w:rPr>
                <w:ins w:id="3830" w:author="Commodore, Sarah" w:date="2023-03-22T16:21:00Z"/>
                <w:rFonts w:ascii="Calibri" w:eastAsia="Times New Roman" w:hAnsi="Calibri" w:cs="Calibri"/>
                <w:color w:val="FF0000"/>
                <w:sz w:val="20"/>
                <w:szCs w:val="20"/>
              </w:rPr>
            </w:pPr>
            <w:ins w:id="3831" w:author="Commodore, Sarah" w:date="2023-03-22T16:21:00Z">
              <w:r w:rsidRPr="00DC2757">
                <w:rPr>
                  <w:rFonts w:ascii="Calibri" w:eastAsia="Times New Roman" w:hAnsi="Calibri" w:cs="Calibri"/>
                  <w:color w:val="FF0000"/>
                  <w:sz w:val="20"/>
                  <w:szCs w:val="20"/>
                </w:rPr>
                <w:t>*</w:t>
              </w:r>
            </w:ins>
          </w:p>
        </w:tc>
      </w:tr>
      <w:tr w:rsidR="00DC2757" w:rsidRPr="00DC2757" w14:paraId="1DC6DE72" w14:textId="77777777" w:rsidTr="00DC2757">
        <w:trPr>
          <w:trHeight w:val="260"/>
          <w:ins w:id="3832" w:author="Commodore, Sarah" w:date="2023-03-22T16:21:00Z"/>
        </w:trPr>
        <w:tc>
          <w:tcPr>
            <w:tcW w:w="0" w:type="auto"/>
            <w:tcBorders>
              <w:top w:val="nil"/>
              <w:left w:val="nil"/>
              <w:bottom w:val="nil"/>
              <w:right w:val="nil"/>
            </w:tcBorders>
            <w:shd w:val="clear" w:color="auto" w:fill="auto"/>
            <w:noWrap/>
            <w:vAlign w:val="bottom"/>
            <w:hideMark/>
          </w:tcPr>
          <w:p w14:paraId="51E8294C" w14:textId="77777777" w:rsidR="00DC2757" w:rsidRPr="00DC2757" w:rsidRDefault="00DC2757" w:rsidP="00DC2757">
            <w:pPr>
              <w:spacing w:after="0" w:line="240" w:lineRule="auto"/>
              <w:rPr>
                <w:ins w:id="3833" w:author="Commodore, Sarah" w:date="2023-03-22T16:21:00Z"/>
                <w:rFonts w:ascii="Calibri" w:eastAsia="Times New Roman" w:hAnsi="Calibri" w:cs="Calibri"/>
                <w:color w:val="000000"/>
                <w:sz w:val="20"/>
                <w:szCs w:val="20"/>
              </w:rPr>
            </w:pPr>
            <w:ins w:id="3834" w:author="Commodore, Sarah" w:date="2023-03-22T16:21:00Z">
              <w:r w:rsidRPr="00DC2757">
                <w:rPr>
                  <w:rFonts w:ascii="Calibri" w:eastAsia="Times New Roman" w:hAnsi="Calibri" w:cs="Calibri"/>
                  <w:color w:val="000000"/>
                  <w:sz w:val="20"/>
                  <w:szCs w:val="20"/>
                </w:rPr>
                <w:t>ENSG00000171695.10</w:t>
              </w:r>
            </w:ins>
          </w:p>
        </w:tc>
        <w:tc>
          <w:tcPr>
            <w:tcW w:w="0" w:type="auto"/>
            <w:tcBorders>
              <w:top w:val="nil"/>
              <w:left w:val="nil"/>
              <w:bottom w:val="nil"/>
              <w:right w:val="nil"/>
            </w:tcBorders>
            <w:shd w:val="clear" w:color="auto" w:fill="auto"/>
            <w:noWrap/>
            <w:vAlign w:val="bottom"/>
            <w:hideMark/>
          </w:tcPr>
          <w:p w14:paraId="52853016" w14:textId="77777777" w:rsidR="00DC2757" w:rsidRPr="00DC2757" w:rsidRDefault="00DC2757" w:rsidP="00DC2757">
            <w:pPr>
              <w:spacing w:after="0" w:line="240" w:lineRule="auto"/>
              <w:rPr>
                <w:ins w:id="3835" w:author="Commodore, Sarah" w:date="2023-03-22T16:21:00Z"/>
                <w:rFonts w:ascii="Calibri" w:eastAsia="Times New Roman" w:hAnsi="Calibri" w:cs="Calibri"/>
                <w:color w:val="000000"/>
                <w:sz w:val="20"/>
                <w:szCs w:val="20"/>
              </w:rPr>
            </w:pPr>
            <w:ins w:id="3836" w:author="Commodore, Sarah" w:date="2023-03-22T16:21:00Z">
              <w:r w:rsidRPr="00DC2757">
                <w:rPr>
                  <w:rFonts w:ascii="Calibri" w:eastAsia="Times New Roman" w:hAnsi="Calibri" w:cs="Calibri"/>
                  <w:color w:val="000000"/>
                  <w:sz w:val="20"/>
                  <w:szCs w:val="20"/>
                </w:rPr>
                <w:t>LKAAEAR1</w:t>
              </w:r>
            </w:ins>
          </w:p>
        </w:tc>
        <w:tc>
          <w:tcPr>
            <w:tcW w:w="0" w:type="auto"/>
            <w:tcBorders>
              <w:top w:val="nil"/>
              <w:left w:val="nil"/>
              <w:bottom w:val="nil"/>
              <w:right w:val="nil"/>
            </w:tcBorders>
            <w:shd w:val="clear" w:color="auto" w:fill="auto"/>
            <w:noWrap/>
            <w:vAlign w:val="bottom"/>
            <w:hideMark/>
          </w:tcPr>
          <w:p w14:paraId="5A928FE9" w14:textId="77777777" w:rsidR="00DC2757" w:rsidRPr="00DC2757" w:rsidRDefault="00DC2757" w:rsidP="00DC2757">
            <w:pPr>
              <w:spacing w:after="0" w:line="240" w:lineRule="auto"/>
              <w:jc w:val="center"/>
              <w:rPr>
                <w:ins w:id="3837" w:author="Commodore, Sarah" w:date="2023-03-22T16:21:00Z"/>
                <w:rFonts w:ascii="Calibri" w:eastAsia="Times New Roman" w:hAnsi="Calibri" w:cs="Calibri"/>
                <w:color w:val="000000"/>
                <w:sz w:val="20"/>
                <w:szCs w:val="20"/>
              </w:rPr>
            </w:pPr>
            <w:ins w:id="383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3A7C845" w14:textId="77777777" w:rsidR="00DC2757" w:rsidRPr="00DC2757" w:rsidRDefault="00DC2757" w:rsidP="00DC2757">
            <w:pPr>
              <w:spacing w:after="0" w:line="240" w:lineRule="auto"/>
              <w:jc w:val="center"/>
              <w:rPr>
                <w:ins w:id="3839" w:author="Commodore, Sarah" w:date="2023-03-22T16:21:00Z"/>
                <w:rFonts w:ascii="Calibri" w:eastAsia="Times New Roman" w:hAnsi="Calibri" w:cs="Calibri"/>
                <w:color w:val="000000"/>
                <w:sz w:val="20"/>
                <w:szCs w:val="20"/>
              </w:rPr>
            </w:pPr>
            <w:ins w:id="3840"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16BAC4C1" w14:textId="77777777" w:rsidR="00DC2757" w:rsidRPr="00DC2757" w:rsidRDefault="00DC2757" w:rsidP="00DC2757">
            <w:pPr>
              <w:spacing w:after="0" w:line="240" w:lineRule="auto"/>
              <w:jc w:val="center"/>
              <w:rPr>
                <w:ins w:id="3841" w:author="Commodore, Sarah" w:date="2023-03-22T16:21:00Z"/>
                <w:rFonts w:ascii="Calibri" w:eastAsia="Times New Roman" w:hAnsi="Calibri" w:cs="Calibri"/>
                <w:color w:val="000000"/>
                <w:sz w:val="20"/>
                <w:szCs w:val="20"/>
              </w:rPr>
            </w:pPr>
            <w:ins w:id="3842"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161AD0BF" w14:textId="77777777" w:rsidR="00DC2757" w:rsidRPr="00DC2757" w:rsidRDefault="00DC2757" w:rsidP="00DC2757">
            <w:pPr>
              <w:spacing w:after="0" w:line="240" w:lineRule="auto"/>
              <w:jc w:val="center"/>
              <w:rPr>
                <w:ins w:id="3843" w:author="Commodore, Sarah" w:date="2023-03-22T16:21:00Z"/>
                <w:rFonts w:ascii="Calibri" w:eastAsia="Times New Roman" w:hAnsi="Calibri" w:cs="Calibri"/>
                <w:color w:val="FF0000"/>
                <w:sz w:val="20"/>
                <w:szCs w:val="20"/>
              </w:rPr>
            </w:pPr>
            <w:ins w:id="3844" w:author="Commodore, Sarah" w:date="2023-03-22T16:21:00Z">
              <w:r w:rsidRPr="00DC2757">
                <w:rPr>
                  <w:rFonts w:ascii="Calibri" w:eastAsia="Times New Roman" w:hAnsi="Calibri" w:cs="Calibri"/>
                  <w:color w:val="FF0000"/>
                  <w:sz w:val="20"/>
                  <w:szCs w:val="20"/>
                </w:rPr>
                <w:t>*</w:t>
              </w:r>
            </w:ins>
          </w:p>
        </w:tc>
      </w:tr>
      <w:tr w:rsidR="00DC2757" w:rsidRPr="00DC2757" w14:paraId="3F6AB0C1" w14:textId="77777777" w:rsidTr="00DC2757">
        <w:trPr>
          <w:trHeight w:val="260"/>
          <w:ins w:id="3845" w:author="Commodore, Sarah" w:date="2023-03-22T16:21:00Z"/>
        </w:trPr>
        <w:tc>
          <w:tcPr>
            <w:tcW w:w="0" w:type="auto"/>
            <w:tcBorders>
              <w:top w:val="nil"/>
              <w:left w:val="nil"/>
              <w:bottom w:val="nil"/>
              <w:right w:val="nil"/>
            </w:tcBorders>
            <w:shd w:val="clear" w:color="auto" w:fill="auto"/>
            <w:noWrap/>
            <w:vAlign w:val="bottom"/>
            <w:hideMark/>
          </w:tcPr>
          <w:p w14:paraId="71507196" w14:textId="77777777" w:rsidR="00DC2757" w:rsidRPr="00DC2757" w:rsidRDefault="00DC2757" w:rsidP="00DC2757">
            <w:pPr>
              <w:spacing w:after="0" w:line="240" w:lineRule="auto"/>
              <w:rPr>
                <w:ins w:id="3846" w:author="Commodore, Sarah" w:date="2023-03-22T16:21:00Z"/>
                <w:rFonts w:ascii="Calibri" w:eastAsia="Times New Roman" w:hAnsi="Calibri" w:cs="Calibri"/>
                <w:color w:val="000000"/>
                <w:sz w:val="20"/>
                <w:szCs w:val="20"/>
              </w:rPr>
            </w:pPr>
            <w:ins w:id="3847" w:author="Commodore, Sarah" w:date="2023-03-22T16:21:00Z">
              <w:r w:rsidRPr="00DC2757">
                <w:rPr>
                  <w:rFonts w:ascii="Calibri" w:eastAsia="Times New Roman" w:hAnsi="Calibri" w:cs="Calibri"/>
                  <w:color w:val="000000"/>
                  <w:sz w:val="20"/>
                  <w:szCs w:val="20"/>
                </w:rPr>
                <w:t>ENSG00000188316.15</w:t>
              </w:r>
            </w:ins>
          </w:p>
        </w:tc>
        <w:tc>
          <w:tcPr>
            <w:tcW w:w="0" w:type="auto"/>
            <w:tcBorders>
              <w:top w:val="nil"/>
              <w:left w:val="nil"/>
              <w:bottom w:val="nil"/>
              <w:right w:val="nil"/>
            </w:tcBorders>
            <w:shd w:val="clear" w:color="auto" w:fill="auto"/>
            <w:noWrap/>
            <w:vAlign w:val="bottom"/>
            <w:hideMark/>
          </w:tcPr>
          <w:p w14:paraId="36226DD8" w14:textId="77777777" w:rsidR="00DC2757" w:rsidRPr="00DC2757" w:rsidRDefault="00DC2757" w:rsidP="00DC2757">
            <w:pPr>
              <w:spacing w:after="0" w:line="240" w:lineRule="auto"/>
              <w:rPr>
                <w:ins w:id="3848" w:author="Commodore, Sarah" w:date="2023-03-22T16:21:00Z"/>
                <w:rFonts w:ascii="Calibri" w:eastAsia="Times New Roman" w:hAnsi="Calibri" w:cs="Calibri"/>
                <w:color w:val="000000"/>
                <w:sz w:val="20"/>
                <w:szCs w:val="20"/>
              </w:rPr>
            </w:pPr>
            <w:ins w:id="3849" w:author="Commodore, Sarah" w:date="2023-03-22T16:21:00Z">
              <w:r w:rsidRPr="00DC2757">
                <w:rPr>
                  <w:rFonts w:ascii="Calibri" w:eastAsia="Times New Roman" w:hAnsi="Calibri" w:cs="Calibri"/>
                  <w:color w:val="000000"/>
                  <w:sz w:val="20"/>
                  <w:szCs w:val="20"/>
                </w:rPr>
                <w:t>ENO4</w:t>
              </w:r>
            </w:ins>
          </w:p>
        </w:tc>
        <w:tc>
          <w:tcPr>
            <w:tcW w:w="0" w:type="auto"/>
            <w:tcBorders>
              <w:top w:val="nil"/>
              <w:left w:val="nil"/>
              <w:bottom w:val="nil"/>
              <w:right w:val="nil"/>
            </w:tcBorders>
            <w:shd w:val="clear" w:color="auto" w:fill="auto"/>
            <w:noWrap/>
            <w:vAlign w:val="bottom"/>
            <w:hideMark/>
          </w:tcPr>
          <w:p w14:paraId="61DCD61A" w14:textId="77777777" w:rsidR="00DC2757" w:rsidRPr="00DC2757" w:rsidRDefault="00DC2757" w:rsidP="00DC2757">
            <w:pPr>
              <w:spacing w:after="0" w:line="240" w:lineRule="auto"/>
              <w:jc w:val="center"/>
              <w:rPr>
                <w:ins w:id="3850" w:author="Commodore, Sarah" w:date="2023-03-22T16:21:00Z"/>
                <w:rFonts w:ascii="Calibri" w:eastAsia="Times New Roman" w:hAnsi="Calibri" w:cs="Calibri"/>
                <w:color w:val="000000"/>
                <w:sz w:val="20"/>
                <w:szCs w:val="20"/>
              </w:rPr>
            </w:pPr>
            <w:ins w:id="385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0E8D17" w14:textId="77777777" w:rsidR="00DC2757" w:rsidRPr="00DC2757" w:rsidRDefault="00DC2757" w:rsidP="00DC2757">
            <w:pPr>
              <w:spacing w:after="0" w:line="240" w:lineRule="auto"/>
              <w:jc w:val="center"/>
              <w:rPr>
                <w:ins w:id="3852" w:author="Commodore, Sarah" w:date="2023-03-22T16:21:00Z"/>
                <w:rFonts w:ascii="Calibri" w:eastAsia="Times New Roman" w:hAnsi="Calibri" w:cs="Calibri"/>
                <w:color w:val="000000"/>
                <w:sz w:val="20"/>
                <w:szCs w:val="20"/>
              </w:rPr>
            </w:pPr>
            <w:ins w:id="3853" w:author="Commodore, Sarah" w:date="2023-03-22T16:21:00Z">
              <w:r w:rsidRPr="00DC2757">
                <w:rPr>
                  <w:rFonts w:ascii="Calibri" w:eastAsia="Times New Roman" w:hAnsi="Calibri" w:cs="Calibri"/>
                  <w:color w:val="000000"/>
                  <w:sz w:val="20"/>
                  <w:szCs w:val="20"/>
                </w:rPr>
                <w:t>3.8E-09</w:t>
              </w:r>
            </w:ins>
          </w:p>
        </w:tc>
        <w:tc>
          <w:tcPr>
            <w:tcW w:w="0" w:type="auto"/>
            <w:tcBorders>
              <w:top w:val="nil"/>
              <w:left w:val="nil"/>
              <w:bottom w:val="nil"/>
              <w:right w:val="nil"/>
            </w:tcBorders>
            <w:shd w:val="clear" w:color="auto" w:fill="auto"/>
            <w:noWrap/>
            <w:vAlign w:val="bottom"/>
            <w:hideMark/>
          </w:tcPr>
          <w:p w14:paraId="7947AFE7" w14:textId="77777777" w:rsidR="00DC2757" w:rsidRPr="00DC2757" w:rsidRDefault="00DC2757" w:rsidP="00DC2757">
            <w:pPr>
              <w:spacing w:after="0" w:line="240" w:lineRule="auto"/>
              <w:jc w:val="center"/>
              <w:rPr>
                <w:ins w:id="3854" w:author="Commodore, Sarah" w:date="2023-03-22T16:21:00Z"/>
                <w:rFonts w:ascii="Calibri" w:eastAsia="Times New Roman" w:hAnsi="Calibri" w:cs="Calibri"/>
                <w:color w:val="000000"/>
                <w:sz w:val="20"/>
                <w:szCs w:val="20"/>
              </w:rPr>
            </w:pPr>
            <w:ins w:id="3855"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4E341732" w14:textId="77777777" w:rsidR="00DC2757" w:rsidRPr="00DC2757" w:rsidRDefault="00DC2757" w:rsidP="00DC2757">
            <w:pPr>
              <w:spacing w:after="0" w:line="240" w:lineRule="auto"/>
              <w:jc w:val="center"/>
              <w:rPr>
                <w:ins w:id="3856" w:author="Commodore, Sarah" w:date="2023-03-22T16:21:00Z"/>
                <w:rFonts w:ascii="Calibri" w:eastAsia="Times New Roman" w:hAnsi="Calibri" w:cs="Calibri"/>
                <w:color w:val="FF0000"/>
                <w:sz w:val="20"/>
                <w:szCs w:val="20"/>
              </w:rPr>
            </w:pPr>
            <w:ins w:id="3857" w:author="Commodore, Sarah" w:date="2023-03-22T16:21:00Z">
              <w:r w:rsidRPr="00DC2757">
                <w:rPr>
                  <w:rFonts w:ascii="Calibri" w:eastAsia="Times New Roman" w:hAnsi="Calibri" w:cs="Calibri"/>
                  <w:color w:val="FF0000"/>
                  <w:sz w:val="20"/>
                  <w:szCs w:val="20"/>
                </w:rPr>
                <w:t>*</w:t>
              </w:r>
            </w:ins>
          </w:p>
        </w:tc>
      </w:tr>
      <w:tr w:rsidR="00DC2757" w:rsidRPr="00DC2757" w14:paraId="5F38BF2A" w14:textId="77777777" w:rsidTr="00DC2757">
        <w:trPr>
          <w:trHeight w:val="260"/>
          <w:ins w:id="3858" w:author="Commodore, Sarah" w:date="2023-03-22T16:21:00Z"/>
        </w:trPr>
        <w:tc>
          <w:tcPr>
            <w:tcW w:w="0" w:type="auto"/>
            <w:tcBorders>
              <w:top w:val="nil"/>
              <w:left w:val="nil"/>
              <w:bottom w:val="nil"/>
              <w:right w:val="nil"/>
            </w:tcBorders>
            <w:shd w:val="clear" w:color="auto" w:fill="auto"/>
            <w:noWrap/>
            <w:vAlign w:val="bottom"/>
            <w:hideMark/>
          </w:tcPr>
          <w:p w14:paraId="7B0BC2E9" w14:textId="77777777" w:rsidR="00DC2757" w:rsidRPr="00DC2757" w:rsidRDefault="00DC2757" w:rsidP="00DC2757">
            <w:pPr>
              <w:spacing w:after="0" w:line="240" w:lineRule="auto"/>
              <w:rPr>
                <w:ins w:id="3859" w:author="Commodore, Sarah" w:date="2023-03-22T16:21:00Z"/>
                <w:rFonts w:ascii="Calibri" w:eastAsia="Times New Roman" w:hAnsi="Calibri" w:cs="Calibri"/>
                <w:color w:val="000000"/>
                <w:sz w:val="20"/>
                <w:szCs w:val="20"/>
              </w:rPr>
            </w:pPr>
            <w:ins w:id="3860" w:author="Commodore, Sarah" w:date="2023-03-22T16:21:00Z">
              <w:r w:rsidRPr="00DC2757">
                <w:rPr>
                  <w:rFonts w:ascii="Calibri" w:eastAsia="Times New Roman" w:hAnsi="Calibri" w:cs="Calibri"/>
                  <w:color w:val="000000"/>
                  <w:sz w:val="20"/>
                  <w:szCs w:val="20"/>
                </w:rPr>
                <w:t>ENSG00000165182.12</w:t>
              </w:r>
            </w:ins>
          </w:p>
        </w:tc>
        <w:tc>
          <w:tcPr>
            <w:tcW w:w="0" w:type="auto"/>
            <w:tcBorders>
              <w:top w:val="nil"/>
              <w:left w:val="nil"/>
              <w:bottom w:val="nil"/>
              <w:right w:val="nil"/>
            </w:tcBorders>
            <w:shd w:val="clear" w:color="auto" w:fill="auto"/>
            <w:noWrap/>
            <w:vAlign w:val="bottom"/>
            <w:hideMark/>
          </w:tcPr>
          <w:p w14:paraId="0D416CF1" w14:textId="77777777" w:rsidR="00DC2757" w:rsidRPr="00DC2757" w:rsidRDefault="00DC2757" w:rsidP="00DC2757">
            <w:pPr>
              <w:spacing w:after="0" w:line="240" w:lineRule="auto"/>
              <w:rPr>
                <w:ins w:id="3861" w:author="Commodore, Sarah" w:date="2023-03-22T16:21:00Z"/>
                <w:rFonts w:ascii="Calibri" w:eastAsia="Times New Roman" w:hAnsi="Calibri" w:cs="Calibri"/>
                <w:color w:val="000000"/>
                <w:sz w:val="20"/>
                <w:szCs w:val="20"/>
              </w:rPr>
            </w:pPr>
            <w:ins w:id="3862" w:author="Commodore, Sarah" w:date="2023-03-22T16:21:00Z">
              <w:r w:rsidRPr="00DC2757">
                <w:rPr>
                  <w:rFonts w:ascii="Calibri" w:eastAsia="Times New Roman" w:hAnsi="Calibri" w:cs="Calibri"/>
                  <w:color w:val="000000"/>
                  <w:sz w:val="20"/>
                  <w:szCs w:val="20"/>
                </w:rPr>
                <w:t>CXorf58</w:t>
              </w:r>
            </w:ins>
          </w:p>
        </w:tc>
        <w:tc>
          <w:tcPr>
            <w:tcW w:w="0" w:type="auto"/>
            <w:tcBorders>
              <w:top w:val="nil"/>
              <w:left w:val="nil"/>
              <w:bottom w:val="nil"/>
              <w:right w:val="nil"/>
            </w:tcBorders>
            <w:shd w:val="clear" w:color="auto" w:fill="auto"/>
            <w:noWrap/>
            <w:vAlign w:val="bottom"/>
            <w:hideMark/>
          </w:tcPr>
          <w:p w14:paraId="21FD1C9D" w14:textId="77777777" w:rsidR="00DC2757" w:rsidRPr="00DC2757" w:rsidRDefault="00DC2757" w:rsidP="00DC2757">
            <w:pPr>
              <w:spacing w:after="0" w:line="240" w:lineRule="auto"/>
              <w:jc w:val="center"/>
              <w:rPr>
                <w:ins w:id="3863" w:author="Commodore, Sarah" w:date="2023-03-22T16:21:00Z"/>
                <w:rFonts w:ascii="Calibri" w:eastAsia="Times New Roman" w:hAnsi="Calibri" w:cs="Calibri"/>
                <w:color w:val="000000"/>
                <w:sz w:val="20"/>
                <w:szCs w:val="20"/>
              </w:rPr>
            </w:pPr>
            <w:ins w:id="386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3F7C52" w14:textId="77777777" w:rsidR="00DC2757" w:rsidRPr="00DC2757" w:rsidRDefault="00DC2757" w:rsidP="00DC2757">
            <w:pPr>
              <w:spacing w:after="0" w:line="240" w:lineRule="auto"/>
              <w:jc w:val="center"/>
              <w:rPr>
                <w:ins w:id="3865" w:author="Commodore, Sarah" w:date="2023-03-22T16:21:00Z"/>
                <w:rFonts w:ascii="Calibri" w:eastAsia="Times New Roman" w:hAnsi="Calibri" w:cs="Calibri"/>
                <w:color w:val="000000"/>
                <w:sz w:val="20"/>
                <w:szCs w:val="20"/>
              </w:rPr>
            </w:pPr>
            <w:ins w:id="3866"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4C90FBA1" w14:textId="77777777" w:rsidR="00DC2757" w:rsidRPr="00DC2757" w:rsidRDefault="00DC2757" w:rsidP="00DC2757">
            <w:pPr>
              <w:spacing w:after="0" w:line="240" w:lineRule="auto"/>
              <w:jc w:val="center"/>
              <w:rPr>
                <w:ins w:id="3867" w:author="Commodore, Sarah" w:date="2023-03-22T16:21:00Z"/>
                <w:rFonts w:ascii="Calibri" w:eastAsia="Times New Roman" w:hAnsi="Calibri" w:cs="Calibri"/>
                <w:color w:val="000000"/>
                <w:sz w:val="20"/>
                <w:szCs w:val="20"/>
              </w:rPr>
            </w:pPr>
            <w:ins w:id="3868"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1121EE9" w14:textId="77777777" w:rsidR="00DC2757" w:rsidRPr="00DC2757" w:rsidRDefault="00DC2757" w:rsidP="00DC2757">
            <w:pPr>
              <w:spacing w:after="0" w:line="240" w:lineRule="auto"/>
              <w:jc w:val="center"/>
              <w:rPr>
                <w:ins w:id="3869" w:author="Commodore, Sarah" w:date="2023-03-22T16:21:00Z"/>
                <w:rFonts w:ascii="Calibri" w:eastAsia="Times New Roman" w:hAnsi="Calibri" w:cs="Calibri"/>
                <w:color w:val="FF0000"/>
                <w:sz w:val="20"/>
                <w:szCs w:val="20"/>
              </w:rPr>
            </w:pPr>
            <w:ins w:id="3870" w:author="Commodore, Sarah" w:date="2023-03-22T16:21:00Z">
              <w:r w:rsidRPr="00DC2757">
                <w:rPr>
                  <w:rFonts w:ascii="Calibri" w:eastAsia="Times New Roman" w:hAnsi="Calibri" w:cs="Calibri"/>
                  <w:color w:val="FF0000"/>
                  <w:sz w:val="20"/>
                  <w:szCs w:val="20"/>
                </w:rPr>
                <w:t>*</w:t>
              </w:r>
            </w:ins>
          </w:p>
        </w:tc>
      </w:tr>
      <w:tr w:rsidR="00DC2757" w:rsidRPr="00DC2757" w14:paraId="2B79FB15" w14:textId="77777777" w:rsidTr="00DC2757">
        <w:trPr>
          <w:trHeight w:val="260"/>
          <w:ins w:id="3871" w:author="Commodore, Sarah" w:date="2023-03-22T16:21:00Z"/>
        </w:trPr>
        <w:tc>
          <w:tcPr>
            <w:tcW w:w="0" w:type="auto"/>
            <w:tcBorders>
              <w:top w:val="nil"/>
              <w:left w:val="nil"/>
              <w:bottom w:val="nil"/>
              <w:right w:val="nil"/>
            </w:tcBorders>
            <w:shd w:val="clear" w:color="auto" w:fill="auto"/>
            <w:noWrap/>
            <w:vAlign w:val="bottom"/>
            <w:hideMark/>
          </w:tcPr>
          <w:p w14:paraId="1F0A851A" w14:textId="77777777" w:rsidR="00DC2757" w:rsidRPr="00DC2757" w:rsidRDefault="00DC2757" w:rsidP="00DC2757">
            <w:pPr>
              <w:spacing w:after="0" w:line="240" w:lineRule="auto"/>
              <w:rPr>
                <w:ins w:id="3872" w:author="Commodore, Sarah" w:date="2023-03-22T16:21:00Z"/>
                <w:rFonts w:ascii="Calibri" w:eastAsia="Times New Roman" w:hAnsi="Calibri" w:cs="Calibri"/>
                <w:color w:val="000000"/>
                <w:sz w:val="20"/>
                <w:szCs w:val="20"/>
              </w:rPr>
            </w:pPr>
            <w:ins w:id="3873" w:author="Commodore, Sarah" w:date="2023-03-22T16:21:00Z">
              <w:r w:rsidRPr="00DC2757">
                <w:rPr>
                  <w:rFonts w:ascii="Calibri" w:eastAsia="Times New Roman" w:hAnsi="Calibri" w:cs="Calibri"/>
                  <w:color w:val="000000"/>
                  <w:sz w:val="20"/>
                  <w:szCs w:val="20"/>
                </w:rPr>
                <w:t>ENSG00000138587.6</w:t>
              </w:r>
            </w:ins>
          </w:p>
        </w:tc>
        <w:tc>
          <w:tcPr>
            <w:tcW w:w="0" w:type="auto"/>
            <w:tcBorders>
              <w:top w:val="nil"/>
              <w:left w:val="nil"/>
              <w:bottom w:val="nil"/>
              <w:right w:val="nil"/>
            </w:tcBorders>
            <w:shd w:val="clear" w:color="auto" w:fill="auto"/>
            <w:noWrap/>
            <w:vAlign w:val="bottom"/>
            <w:hideMark/>
          </w:tcPr>
          <w:p w14:paraId="71A0FDED" w14:textId="77777777" w:rsidR="00DC2757" w:rsidRPr="00DC2757" w:rsidRDefault="00DC2757" w:rsidP="00DC2757">
            <w:pPr>
              <w:spacing w:after="0" w:line="240" w:lineRule="auto"/>
              <w:rPr>
                <w:ins w:id="3874" w:author="Commodore, Sarah" w:date="2023-03-22T16:21:00Z"/>
                <w:rFonts w:ascii="Calibri" w:eastAsia="Times New Roman" w:hAnsi="Calibri" w:cs="Calibri"/>
                <w:color w:val="000000"/>
                <w:sz w:val="20"/>
                <w:szCs w:val="20"/>
              </w:rPr>
            </w:pPr>
            <w:ins w:id="3875" w:author="Commodore, Sarah" w:date="2023-03-22T16:21:00Z">
              <w:r w:rsidRPr="00DC2757">
                <w:rPr>
                  <w:rFonts w:ascii="Calibri" w:eastAsia="Times New Roman" w:hAnsi="Calibri" w:cs="Calibri"/>
                  <w:color w:val="000000"/>
                  <w:sz w:val="20"/>
                  <w:szCs w:val="20"/>
                </w:rPr>
                <w:t>MNS1</w:t>
              </w:r>
            </w:ins>
          </w:p>
        </w:tc>
        <w:tc>
          <w:tcPr>
            <w:tcW w:w="0" w:type="auto"/>
            <w:tcBorders>
              <w:top w:val="nil"/>
              <w:left w:val="nil"/>
              <w:bottom w:val="nil"/>
              <w:right w:val="nil"/>
            </w:tcBorders>
            <w:shd w:val="clear" w:color="auto" w:fill="auto"/>
            <w:noWrap/>
            <w:vAlign w:val="bottom"/>
            <w:hideMark/>
          </w:tcPr>
          <w:p w14:paraId="483A51E0" w14:textId="77777777" w:rsidR="00DC2757" w:rsidRPr="00DC2757" w:rsidRDefault="00DC2757" w:rsidP="00DC2757">
            <w:pPr>
              <w:spacing w:after="0" w:line="240" w:lineRule="auto"/>
              <w:jc w:val="center"/>
              <w:rPr>
                <w:ins w:id="3876" w:author="Commodore, Sarah" w:date="2023-03-22T16:21:00Z"/>
                <w:rFonts w:ascii="Calibri" w:eastAsia="Times New Roman" w:hAnsi="Calibri" w:cs="Calibri"/>
                <w:color w:val="000000"/>
                <w:sz w:val="20"/>
                <w:szCs w:val="20"/>
              </w:rPr>
            </w:pPr>
            <w:ins w:id="387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63E40F" w14:textId="77777777" w:rsidR="00DC2757" w:rsidRPr="00DC2757" w:rsidRDefault="00DC2757" w:rsidP="00DC2757">
            <w:pPr>
              <w:spacing w:after="0" w:line="240" w:lineRule="auto"/>
              <w:jc w:val="center"/>
              <w:rPr>
                <w:ins w:id="3878" w:author="Commodore, Sarah" w:date="2023-03-22T16:21:00Z"/>
                <w:rFonts w:ascii="Calibri" w:eastAsia="Times New Roman" w:hAnsi="Calibri" w:cs="Calibri"/>
                <w:color w:val="000000"/>
                <w:sz w:val="20"/>
                <w:szCs w:val="20"/>
              </w:rPr>
            </w:pPr>
            <w:ins w:id="3879"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1330B339" w14:textId="77777777" w:rsidR="00DC2757" w:rsidRPr="00DC2757" w:rsidRDefault="00DC2757" w:rsidP="00DC2757">
            <w:pPr>
              <w:spacing w:after="0" w:line="240" w:lineRule="auto"/>
              <w:jc w:val="center"/>
              <w:rPr>
                <w:ins w:id="3880" w:author="Commodore, Sarah" w:date="2023-03-22T16:21:00Z"/>
                <w:rFonts w:ascii="Calibri" w:eastAsia="Times New Roman" w:hAnsi="Calibri" w:cs="Calibri"/>
                <w:color w:val="000000"/>
                <w:sz w:val="20"/>
                <w:szCs w:val="20"/>
              </w:rPr>
            </w:pPr>
            <w:ins w:id="3881"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E5845C8" w14:textId="77777777" w:rsidR="00DC2757" w:rsidRPr="00DC2757" w:rsidRDefault="00DC2757" w:rsidP="00DC2757">
            <w:pPr>
              <w:spacing w:after="0" w:line="240" w:lineRule="auto"/>
              <w:jc w:val="center"/>
              <w:rPr>
                <w:ins w:id="3882" w:author="Commodore, Sarah" w:date="2023-03-22T16:21:00Z"/>
                <w:rFonts w:ascii="Calibri" w:eastAsia="Times New Roman" w:hAnsi="Calibri" w:cs="Calibri"/>
                <w:color w:val="FF0000"/>
                <w:sz w:val="20"/>
                <w:szCs w:val="20"/>
              </w:rPr>
            </w:pPr>
            <w:ins w:id="3883" w:author="Commodore, Sarah" w:date="2023-03-22T16:21:00Z">
              <w:r w:rsidRPr="00DC2757">
                <w:rPr>
                  <w:rFonts w:ascii="Calibri" w:eastAsia="Times New Roman" w:hAnsi="Calibri" w:cs="Calibri"/>
                  <w:color w:val="FF0000"/>
                  <w:sz w:val="20"/>
                  <w:szCs w:val="20"/>
                </w:rPr>
                <w:t>*</w:t>
              </w:r>
            </w:ins>
          </w:p>
        </w:tc>
      </w:tr>
      <w:tr w:rsidR="00DC2757" w:rsidRPr="00DC2757" w14:paraId="1F8B026F" w14:textId="77777777" w:rsidTr="00DC2757">
        <w:trPr>
          <w:trHeight w:val="260"/>
          <w:ins w:id="3884" w:author="Commodore, Sarah" w:date="2023-03-22T16:21:00Z"/>
        </w:trPr>
        <w:tc>
          <w:tcPr>
            <w:tcW w:w="0" w:type="auto"/>
            <w:tcBorders>
              <w:top w:val="nil"/>
              <w:left w:val="nil"/>
              <w:bottom w:val="nil"/>
              <w:right w:val="nil"/>
            </w:tcBorders>
            <w:shd w:val="clear" w:color="auto" w:fill="auto"/>
            <w:noWrap/>
            <w:vAlign w:val="bottom"/>
            <w:hideMark/>
          </w:tcPr>
          <w:p w14:paraId="01A21020" w14:textId="77777777" w:rsidR="00DC2757" w:rsidRPr="00DC2757" w:rsidRDefault="00DC2757" w:rsidP="00DC2757">
            <w:pPr>
              <w:spacing w:after="0" w:line="240" w:lineRule="auto"/>
              <w:rPr>
                <w:ins w:id="3885" w:author="Commodore, Sarah" w:date="2023-03-22T16:21:00Z"/>
                <w:rFonts w:ascii="Calibri" w:eastAsia="Times New Roman" w:hAnsi="Calibri" w:cs="Calibri"/>
                <w:color w:val="000000"/>
                <w:sz w:val="20"/>
                <w:szCs w:val="20"/>
              </w:rPr>
            </w:pPr>
            <w:ins w:id="3886" w:author="Commodore, Sarah" w:date="2023-03-22T16:21:00Z">
              <w:r w:rsidRPr="00DC2757">
                <w:rPr>
                  <w:rFonts w:ascii="Calibri" w:eastAsia="Times New Roman" w:hAnsi="Calibri" w:cs="Calibri"/>
                  <w:color w:val="000000"/>
                  <w:sz w:val="20"/>
                  <w:szCs w:val="20"/>
                </w:rPr>
                <w:t>ENSG00000116032.5</w:t>
              </w:r>
            </w:ins>
          </w:p>
        </w:tc>
        <w:tc>
          <w:tcPr>
            <w:tcW w:w="0" w:type="auto"/>
            <w:tcBorders>
              <w:top w:val="nil"/>
              <w:left w:val="nil"/>
              <w:bottom w:val="nil"/>
              <w:right w:val="nil"/>
            </w:tcBorders>
            <w:shd w:val="clear" w:color="auto" w:fill="auto"/>
            <w:noWrap/>
            <w:vAlign w:val="bottom"/>
            <w:hideMark/>
          </w:tcPr>
          <w:p w14:paraId="415157A5" w14:textId="77777777" w:rsidR="00DC2757" w:rsidRPr="00DC2757" w:rsidRDefault="00DC2757" w:rsidP="00DC2757">
            <w:pPr>
              <w:spacing w:after="0" w:line="240" w:lineRule="auto"/>
              <w:rPr>
                <w:ins w:id="3887" w:author="Commodore, Sarah" w:date="2023-03-22T16:21:00Z"/>
                <w:rFonts w:ascii="Calibri" w:eastAsia="Times New Roman" w:hAnsi="Calibri" w:cs="Calibri"/>
                <w:color w:val="000000"/>
                <w:sz w:val="20"/>
                <w:szCs w:val="20"/>
              </w:rPr>
            </w:pPr>
            <w:ins w:id="3888" w:author="Commodore, Sarah" w:date="2023-03-22T16:21:00Z">
              <w:r w:rsidRPr="00DC2757">
                <w:rPr>
                  <w:rFonts w:ascii="Calibri" w:eastAsia="Times New Roman" w:hAnsi="Calibri" w:cs="Calibri"/>
                  <w:color w:val="000000"/>
                  <w:sz w:val="20"/>
                  <w:szCs w:val="20"/>
                </w:rPr>
                <w:t>GRIN3B</w:t>
              </w:r>
            </w:ins>
          </w:p>
        </w:tc>
        <w:tc>
          <w:tcPr>
            <w:tcW w:w="0" w:type="auto"/>
            <w:tcBorders>
              <w:top w:val="nil"/>
              <w:left w:val="nil"/>
              <w:bottom w:val="nil"/>
              <w:right w:val="nil"/>
            </w:tcBorders>
            <w:shd w:val="clear" w:color="auto" w:fill="auto"/>
            <w:noWrap/>
            <w:vAlign w:val="bottom"/>
            <w:hideMark/>
          </w:tcPr>
          <w:p w14:paraId="689C1B5F" w14:textId="77777777" w:rsidR="00DC2757" w:rsidRPr="00DC2757" w:rsidRDefault="00DC2757" w:rsidP="00DC2757">
            <w:pPr>
              <w:spacing w:after="0" w:line="240" w:lineRule="auto"/>
              <w:jc w:val="center"/>
              <w:rPr>
                <w:ins w:id="3889" w:author="Commodore, Sarah" w:date="2023-03-22T16:21:00Z"/>
                <w:rFonts w:ascii="Calibri" w:eastAsia="Times New Roman" w:hAnsi="Calibri" w:cs="Calibri"/>
                <w:color w:val="000000"/>
                <w:sz w:val="20"/>
                <w:szCs w:val="20"/>
              </w:rPr>
            </w:pPr>
            <w:ins w:id="389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7D30D4A" w14:textId="77777777" w:rsidR="00DC2757" w:rsidRPr="00DC2757" w:rsidRDefault="00DC2757" w:rsidP="00DC2757">
            <w:pPr>
              <w:spacing w:after="0" w:line="240" w:lineRule="auto"/>
              <w:jc w:val="center"/>
              <w:rPr>
                <w:ins w:id="3891" w:author="Commodore, Sarah" w:date="2023-03-22T16:21:00Z"/>
                <w:rFonts w:ascii="Calibri" w:eastAsia="Times New Roman" w:hAnsi="Calibri" w:cs="Calibri"/>
                <w:color w:val="000000"/>
                <w:sz w:val="20"/>
                <w:szCs w:val="20"/>
              </w:rPr>
            </w:pPr>
            <w:ins w:id="3892"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06B19A71" w14:textId="77777777" w:rsidR="00DC2757" w:rsidRPr="00DC2757" w:rsidRDefault="00DC2757" w:rsidP="00DC2757">
            <w:pPr>
              <w:spacing w:after="0" w:line="240" w:lineRule="auto"/>
              <w:jc w:val="center"/>
              <w:rPr>
                <w:ins w:id="3893" w:author="Commodore, Sarah" w:date="2023-03-22T16:21:00Z"/>
                <w:rFonts w:ascii="Calibri" w:eastAsia="Times New Roman" w:hAnsi="Calibri" w:cs="Calibri"/>
                <w:color w:val="000000"/>
                <w:sz w:val="20"/>
                <w:szCs w:val="20"/>
              </w:rPr>
            </w:pPr>
            <w:ins w:id="3894"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67E8A42" w14:textId="77777777" w:rsidR="00DC2757" w:rsidRPr="00DC2757" w:rsidRDefault="00DC2757" w:rsidP="00DC2757">
            <w:pPr>
              <w:spacing w:after="0" w:line="240" w:lineRule="auto"/>
              <w:jc w:val="center"/>
              <w:rPr>
                <w:ins w:id="3895" w:author="Commodore, Sarah" w:date="2023-03-22T16:21:00Z"/>
                <w:rFonts w:ascii="Calibri" w:eastAsia="Times New Roman" w:hAnsi="Calibri" w:cs="Calibri"/>
                <w:color w:val="FF0000"/>
                <w:sz w:val="20"/>
                <w:szCs w:val="20"/>
              </w:rPr>
            </w:pPr>
            <w:ins w:id="3896" w:author="Commodore, Sarah" w:date="2023-03-22T16:21:00Z">
              <w:r w:rsidRPr="00DC2757">
                <w:rPr>
                  <w:rFonts w:ascii="Calibri" w:eastAsia="Times New Roman" w:hAnsi="Calibri" w:cs="Calibri"/>
                  <w:color w:val="FF0000"/>
                  <w:sz w:val="20"/>
                  <w:szCs w:val="20"/>
                </w:rPr>
                <w:t>*</w:t>
              </w:r>
            </w:ins>
          </w:p>
        </w:tc>
      </w:tr>
      <w:tr w:rsidR="00DC2757" w:rsidRPr="00DC2757" w14:paraId="23301B07" w14:textId="77777777" w:rsidTr="00DC2757">
        <w:trPr>
          <w:trHeight w:val="260"/>
          <w:ins w:id="3897" w:author="Commodore, Sarah" w:date="2023-03-22T16:21:00Z"/>
        </w:trPr>
        <w:tc>
          <w:tcPr>
            <w:tcW w:w="0" w:type="auto"/>
            <w:tcBorders>
              <w:top w:val="nil"/>
              <w:left w:val="nil"/>
              <w:bottom w:val="nil"/>
              <w:right w:val="nil"/>
            </w:tcBorders>
            <w:shd w:val="clear" w:color="auto" w:fill="auto"/>
            <w:noWrap/>
            <w:vAlign w:val="bottom"/>
            <w:hideMark/>
          </w:tcPr>
          <w:p w14:paraId="32E92ADA" w14:textId="77777777" w:rsidR="00DC2757" w:rsidRPr="00DC2757" w:rsidRDefault="00DC2757" w:rsidP="00DC2757">
            <w:pPr>
              <w:spacing w:after="0" w:line="240" w:lineRule="auto"/>
              <w:rPr>
                <w:ins w:id="3898" w:author="Commodore, Sarah" w:date="2023-03-22T16:21:00Z"/>
                <w:rFonts w:ascii="Calibri" w:eastAsia="Times New Roman" w:hAnsi="Calibri" w:cs="Calibri"/>
                <w:color w:val="000000"/>
                <w:sz w:val="20"/>
                <w:szCs w:val="20"/>
              </w:rPr>
            </w:pPr>
            <w:ins w:id="3899" w:author="Commodore, Sarah" w:date="2023-03-22T16:21:00Z">
              <w:r w:rsidRPr="00DC2757">
                <w:rPr>
                  <w:rFonts w:ascii="Calibri" w:eastAsia="Times New Roman" w:hAnsi="Calibri" w:cs="Calibri"/>
                  <w:color w:val="000000"/>
                  <w:sz w:val="20"/>
                  <w:szCs w:val="20"/>
                </w:rPr>
                <w:t>ENSG00000270765.6</w:t>
              </w:r>
            </w:ins>
          </w:p>
        </w:tc>
        <w:tc>
          <w:tcPr>
            <w:tcW w:w="0" w:type="auto"/>
            <w:tcBorders>
              <w:top w:val="nil"/>
              <w:left w:val="nil"/>
              <w:bottom w:val="nil"/>
              <w:right w:val="nil"/>
            </w:tcBorders>
            <w:shd w:val="clear" w:color="auto" w:fill="auto"/>
            <w:noWrap/>
            <w:vAlign w:val="bottom"/>
            <w:hideMark/>
          </w:tcPr>
          <w:p w14:paraId="361DAE75" w14:textId="77777777" w:rsidR="00DC2757" w:rsidRPr="00DC2757" w:rsidRDefault="00DC2757" w:rsidP="00DC2757">
            <w:pPr>
              <w:spacing w:after="0" w:line="240" w:lineRule="auto"/>
              <w:rPr>
                <w:ins w:id="3900" w:author="Commodore, Sarah" w:date="2023-03-22T16:21:00Z"/>
                <w:rFonts w:ascii="Calibri" w:eastAsia="Times New Roman" w:hAnsi="Calibri" w:cs="Calibri"/>
                <w:color w:val="000000"/>
                <w:sz w:val="20"/>
                <w:szCs w:val="20"/>
              </w:rPr>
            </w:pPr>
            <w:ins w:id="3901" w:author="Commodore, Sarah" w:date="2023-03-22T16:21:00Z">
              <w:r w:rsidRPr="00DC2757">
                <w:rPr>
                  <w:rFonts w:ascii="Calibri" w:eastAsia="Times New Roman" w:hAnsi="Calibri" w:cs="Calibri"/>
                  <w:color w:val="000000"/>
                  <w:sz w:val="20"/>
                  <w:szCs w:val="20"/>
                </w:rPr>
                <w:t>GAS2L2</w:t>
              </w:r>
            </w:ins>
          </w:p>
        </w:tc>
        <w:tc>
          <w:tcPr>
            <w:tcW w:w="0" w:type="auto"/>
            <w:tcBorders>
              <w:top w:val="nil"/>
              <w:left w:val="nil"/>
              <w:bottom w:val="nil"/>
              <w:right w:val="nil"/>
            </w:tcBorders>
            <w:shd w:val="clear" w:color="auto" w:fill="auto"/>
            <w:noWrap/>
            <w:vAlign w:val="bottom"/>
            <w:hideMark/>
          </w:tcPr>
          <w:p w14:paraId="2BBAA05D" w14:textId="77777777" w:rsidR="00DC2757" w:rsidRPr="00DC2757" w:rsidRDefault="00DC2757" w:rsidP="00DC2757">
            <w:pPr>
              <w:spacing w:after="0" w:line="240" w:lineRule="auto"/>
              <w:jc w:val="center"/>
              <w:rPr>
                <w:ins w:id="3902" w:author="Commodore, Sarah" w:date="2023-03-22T16:21:00Z"/>
                <w:rFonts w:ascii="Calibri" w:eastAsia="Times New Roman" w:hAnsi="Calibri" w:cs="Calibri"/>
                <w:color w:val="000000"/>
                <w:sz w:val="20"/>
                <w:szCs w:val="20"/>
              </w:rPr>
            </w:pPr>
            <w:ins w:id="390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1A6CBCE" w14:textId="77777777" w:rsidR="00DC2757" w:rsidRPr="00DC2757" w:rsidRDefault="00DC2757" w:rsidP="00DC2757">
            <w:pPr>
              <w:spacing w:after="0" w:line="240" w:lineRule="auto"/>
              <w:jc w:val="center"/>
              <w:rPr>
                <w:ins w:id="3904" w:author="Commodore, Sarah" w:date="2023-03-22T16:21:00Z"/>
                <w:rFonts w:ascii="Calibri" w:eastAsia="Times New Roman" w:hAnsi="Calibri" w:cs="Calibri"/>
                <w:color w:val="000000"/>
                <w:sz w:val="20"/>
                <w:szCs w:val="20"/>
              </w:rPr>
            </w:pPr>
            <w:ins w:id="3905"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6E56444" w14:textId="77777777" w:rsidR="00DC2757" w:rsidRPr="00DC2757" w:rsidRDefault="00DC2757" w:rsidP="00DC2757">
            <w:pPr>
              <w:spacing w:after="0" w:line="240" w:lineRule="auto"/>
              <w:jc w:val="center"/>
              <w:rPr>
                <w:ins w:id="3906" w:author="Commodore, Sarah" w:date="2023-03-22T16:21:00Z"/>
                <w:rFonts w:ascii="Calibri" w:eastAsia="Times New Roman" w:hAnsi="Calibri" w:cs="Calibri"/>
                <w:color w:val="000000"/>
                <w:sz w:val="20"/>
                <w:szCs w:val="20"/>
              </w:rPr>
            </w:pPr>
            <w:ins w:id="3907" w:author="Commodore, Sarah" w:date="2023-03-22T16:21:00Z">
              <w:r w:rsidRPr="00DC2757">
                <w:rPr>
                  <w:rFonts w:ascii="Calibri" w:eastAsia="Times New Roman" w:hAnsi="Calibri" w:cs="Calibri"/>
                  <w:color w:val="000000"/>
                  <w:sz w:val="20"/>
                  <w:szCs w:val="20"/>
                </w:rPr>
                <w:t>6.4E-10</w:t>
              </w:r>
            </w:ins>
          </w:p>
        </w:tc>
        <w:tc>
          <w:tcPr>
            <w:tcW w:w="0" w:type="auto"/>
            <w:tcBorders>
              <w:top w:val="nil"/>
              <w:left w:val="nil"/>
              <w:bottom w:val="nil"/>
              <w:right w:val="nil"/>
            </w:tcBorders>
            <w:shd w:val="clear" w:color="auto" w:fill="auto"/>
            <w:noWrap/>
            <w:vAlign w:val="bottom"/>
            <w:hideMark/>
          </w:tcPr>
          <w:p w14:paraId="09447B05" w14:textId="77777777" w:rsidR="00DC2757" w:rsidRPr="00DC2757" w:rsidRDefault="00DC2757" w:rsidP="00DC2757">
            <w:pPr>
              <w:spacing w:after="0" w:line="240" w:lineRule="auto"/>
              <w:jc w:val="center"/>
              <w:rPr>
                <w:ins w:id="3908" w:author="Commodore, Sarah" w:date="2023-03-22T16:21:00Z"/>
                <w:rFonts w:ascii="Calibri" w:eastAsia="Times New Roman" w:hAnsi="Calibri" w:cs="Calibri"/>
                <w:color w:val="FF0000"/>
                <w:sz w:val="20"/>
                <w:szCs w:val="20"/>
              </w:rPr>
            </w:pPr>
            <w:ins w:id="3909" w:author="Commodore, Sarah" w:date="2023-03-22T16:21:00Z">
              <w:r w:rsidRPr="00DC2757">
                <w:rPr>
                  <w:rFonts w:ascii="Calibri" w:eastAsia="Times New Roman" w:hAnsi="Calibri" w:cs="Calibri"/>
                  <w:color w:val="FF0000"/>
                  <w:sz w:val="20"/>
                  <w:szCs w:val="20"/>
                </w:rPr>
                <w:t>*</w:t>
              </w:r>
            </w:ins>
          </w:p>
        </w:tc>
      </w:tr>
      <w:tr w:rsidR="00DC2757" w:rsidRPr="00DC2757" w14:paraId="4F079D04" w14:textId="77777777" w:rsidTr="00DC2757">
        <w:trPr>
          <w:trHeight w:val="260"/>
          <w:ins w:id="3910" w:author="Commodore, Sarah" w:date="2023-03-22T16:21:00Z"/>
        </w:trPr>
        <w:tc>
          <w:tcPr>
            <w:tcW w:w="0" w:type="auto"/>
            <w:tcBorders>
              <w:top w:val="nil"/>
              <w:left w:val="nil"/>
              <w:bottom w:val="nil"/>
              <w:right w:val="nil"/>
            </w:tcBorders>
            <w:shd w:val="clear" w:color="auto" w:fill="auto"/>
            <w:noWrap/>
            <w:vAlign w:val="bottom"/>
            <w:hideMark/>
          </w:tcPr>
          <w:p w14:paraId="07899577" w14:textId="77777777" w:rsidR="00DC2757" w:rsidRPr="00DC2757" w:rsidRDefault="00DC2757" w:rsidP="00DC2757">
            <w:pPr>
              <w:spacing w:after="0" w:line="240" w:lineRule="auto"/>
              <w:rPr>
                <w:ins w:id="3911" w:author="Commodore, Sarah" w:date="2023-03-22T16:21:00Z"/>
                <w:rFonts w:ascii="Calibri" w:eastAsia="Times New Roman" w:hAnsi="Calibri" w:cs="Calibri"/>
                <w:color w:val="000000"/>
                <w:sz w:val="20"/>
                <w:szCs w:val="20"/>
              </w:rPr>
            </w:pPr>
            <w:ins w:id="3912" w:author="Commodore, Sarah" w:date="2023-03-22T16:21:00Z">
              <w:r w:rsidRPr="00DC2757">
                <w:rPr>
                  <w:rFonts w:ascii="Calibri" w:eastAsia="Times New Roman" w:hAnsi="Calibri" w:cs="Calibri"/>
                  <w:color w:val="000000"/>
                  <w:sz w:val="20"/>
                  <w:szCs w:val="20"/>
                </w:rPr>
                <w:t>ENSG00000132259.13</w:t>
              </w:r>
            </w:ins>
          </w:p>
        </w:tc>
        <w:tc>
          <w:tcPr>
            <w:tcW w:w="0" w:type="auto"/>
            <w:tcBorders>
              <w:top w:val="nil"/>
              <w:left w:val="nil"/>
              <w:bottom w:val="nil"/>
              <w:right w:val="nil"/>
            </w:tcBorders>
            <w:shd w:val="clear" w:color="auto" w:fill="auto"/>
            <w:noWrap/>
            <w:vAlign w:val="bottom"/>
            <w:hideMark/>
          </w:tcPr>
          <w:p w14:paraId="4437B95E" w14:textId="77777777" w:rsidR="00DC2757" w:rsidRPr="00DC2757" w:rsidRDefault="00DC2757" w:rsidP="00DC2757">
            <w:pPr>
              <w:spacing w:after="0" w:line="240" w:lineRule="auto"/>
              <w:rPr>
                <w:ins w:id="3913" w:author="Commodore, Sarah" w:date="2023-03-22T16:21:00Z"/>
                <w:rFonts w:ascii="Calibri" w:eastAsia="Times New Roman" w:hAnsi="Calibri" w:cs="Calibri"/>
                <w:color w:val="000000"/>
                <w:sz w:val="20"/>
                <w:szCs w:val="20"/>
              </w:rPr>
            </w:pPr>
            <w:ins w:id="3914" w:author="Commodore, Sarah" w:date="2023-03-22T16:21:00Z">
              <w:r w:rsidRPr="00DC2757">
                <w:rPr>
                  <w:rFonts w:ascii="Calibri" w:eastAsia="Times New Roman" w:hAnsi="Calibri" w:cs="Calibri"/>
                  <w:color w:val="000000"/>
                  <w:sz w:val="20"/>
                  <w:szCs w:val="20"/>
                </w:rPr>
                <w:t>CNGA4</w:t>
              </w:r>
            </w:ins>
          </w:p>
        </w:tc>
        <w:tc>
          <w:tcPr>
            <w:tcW w:w="0" w:type="auto"/>
            <w:tcBorders>
              <w:top w:val="nil"/>
              <w:left w:val="nil"/>
              <w:bottom w:val="nil"/>
              <w:right w:val="nil"/>
            </w:tcBorders>
            <w:shd w:val="clear" w:color="auto" w:fill="auto"/>
            <w:noWrap/>
            <w:vAlign w:val="bottom"/>
            <w:hideMark/>
          </w:tcPr>
          <w:p w14:paraId="28CF1B66" w14:textId="77777777" w:rsidR="00DC2757" w:rsidRPr="00DC2757" w:rsidRDefault="00DC2757" w:rsidP="00DC2757">
            <w:pPr>
              <w:spacing w:after="0" w:line="240" w:lineRule="auto"/>
              <w:jc w:val="center"/>
              <w:rPr>
                <w:ins w:id="3915" w:author="Commodore, Sarah" w:date="2023-03-22T16:21:00Z"/>
                <w:rFonts w:ascii="Calibri" w:eastAsia="Times New Roman" w:hAnsi="Calibri" w:cs="Calibri"/>
                <w:color w:val="000000"/>
                <w:sz w:val="20"/>
                <w:szCs w:val="20"/>
              </w:rPr>
            </w:pPr>
            <w:ins w:id="391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C5AE023" w14:textId="77777777" w:rsidR="00DC2757" w:rsidRPr="00DC2757" w:rsidRDefault="00DC2757" w:rsidP="00DC2757">
            <w:pPr>
              <w:spacing w:after="0" w:line="240" w:lineRule="auto"/>
              <w:jc w:val="center"/>
              <w:rPr>
                <w:ins w:id="3917" w:author="Commodore, Sarah" w:date="2023-03-22T16:21:00Z"/>
                <w:rFonts w:ascii="Calibri" w:eastAsia="Times New Roman" w:hAnsi="Calibri" w:cs="Calibri"/>
                <w:color w:val="000000"/>
                <w:sz w:val="20"/>
                <w:szCs w:val="20"/>
              </w:rPr>
            </w:pPr>
            <w:ins w:id="3918"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35556E84" w14:textId="77777777" w:rsidR="00DC2757" w:rsidRPr="00DC2757" w:rsidRDefault="00DC2757" w:rsidP="00DC2757">
            <w:pPr>
              <w:spacing w:after="0" w:line="240" w:lineRule="auto"/>
              <w:jc w:val="center"/>
              <w:rPr>
                <w:ins w:id="3919" w:author="Commodore, Sarah" w:date="2023-03-22T16:21:00Z"/>
                <w:rFonts w:ascii="Calibri" w:eastAsia="Times New Roman" w:hAnsi="Calibri" w:cs="Calibri"/>
                <w:color w:val="000000"/>
                <w:sz w:val="20"/>
                <w:szCs w:val="20"/>
              </w:rPr>
            </w:pPr>
            <w:ins w:id="3920" w:author="Commodore, Sarah" w:date="2023-03-22T16:21:00Z">
              <w:r w:rsidRPr="00DC2757">
                <w:rPr>
                  <w:rFonts w:ascii="Calibri" w:eastAsia="Times New Roman" w:hAnsi="Calibri" w:cs="Calibri"/>
                  <w:color w:val="000000"/>
                  <w:sz w:val="20"/>
                  <w:szCs w:val="20"/>
                </w:rPr>
                <w:t>6.8E-10</w:t>
              </w:r>
            </w:ins>
          </w:p>
        </w:tc>
        <w:tc>
          <w:tcPr>
            <w:tcW w:w="0" w:type="auto"/>
            <w:tcBorders>
              <w:top w:val="nil"/>
              <w:left w:val="nil"/>
              <w:bottom w:val="nil"/>
              <w:right w:val="nil"/>
            </w:tcBorders>
            <w:shd w:val="clear" w:color="auto" w:fill="auto"/>
            <w:noWrap/>
            <w:vAlign w:val="bottom"/>
            <w:hideMark/>
          </w:tcPr>
          <w:p w14:paraId="297D8297" w14:textId="77777777" w:rsidR="00DC2757" w:rsidRPr="00DC2757" w:rsidRDefault="00DC2757" w:rsidP="00DC2757">
            <w:pPr>
              <w:spacing w:after="0" w:line="240" w:lineRule="auto"/>
              <w:jc w:val="center"/>
              <w:rPr>
                <w:ins w:id="3921" w:author="Commodore, Sarah" w:date="2023-03-22T16:21:00Z"/>
                <w:rFonts w:ascii="Calibri" w:eastAsia="Times New Roman" w:hAnsi="Calibri" w:cs="Calibri"/>
                <w:color w:val="FF0000"/>
                <w:sz w:val="20"/>
                <w:szCs w:val="20"/>
              </w:rPr>
            </w:pPr>
            <w:ins w:id="3922" w:author="Commodore, Sarah" w:date="2023-03-22T16:21:00Z">
              <w:r w:rsidRPr="00DC2757">
                <w:rPr>
                  <w:rFonts w:ascii="Calibri" w:eastAsia="Times New Roman" w:hAnsi="Calibri" w:cs="Calibri"/>
                  <w:color w:val="FF0000"/>
                  <w:sz w:val="20"/>
                  <w:szCs w:val="20"/>
                </w:rPr>
                <w:t>*</w:t>
              </w:r>
            </w:ins>
          </w:p>
        </w:tc>
      </w:tr>
      <w:tr w:rsidR="00DC2757" w:rsidRPr="00DC2757" w14:paraId="709C51AC" w14:textId="77777777" w:rsidTr="00DC2757">
        <w:trPr>
          <w:trHeight w:val="260"/>
          <w:ins w:id="3923" w:author="Commodore, Sarah" w:date="2023-03-22T16:21:00Z"/>
        </w:trPr>
        <w:tc>
          <w:tcPr>
            <w:tcW w:w="0" w:type="auto"/>
            <w:tcBorders>
              <w:top w:val="nil"/>
              <w:left w:val="nil"/>
              <w:bottom w:val="nil"/>
              <w:right w:val="nil"/>
            </w:tcBorders>
            <w:shd w:val="clear" w:color="auto" w:fill="auto"/>
            <w:noWrap/>
            <w:vAlign w:val="bottom"/>
            <w:hideMark/>
          </w:tcPr>
          <w:p w14:paraId="721F8B33" w14:textId="77777777" w:rsidR="00DC2757" w:rsidRPr="00DC2757" w:rsidRDefault="00DC2757" w:rsidP="00DC2757">
            <w:pPr>
              <w:spacing w:after="0" w:line="240" w:lineRule="auto"/>
              <w:rPr>
                <w:ins w:id="3924" w:author="Commodore, Sarah" w:date="2023-03-22T16:21:00Z"/>
                <w:rFonts w:ascii="Calibri" w:eastAsia="Times New Roman" w:hAnsi="Calibri" w:cs="Calibri"/>
                <w:color w:val="000000"/>
                <w:sz w:val="20"/>
                <w:szCs w:val="20"/>
              </w:rPr>
            </w:pPr>
            <w:ins w:id="3925" w:author="Commodore, Sarah" w:date="2023-03-22T16:21:00Z">
              <w:r w:rsidRPr="00DC2757">
                <w:rPr>
                  <w:rFonts w:ascii="Calibri" w:eastAsia="Times New Roman" w:hAnsi="Calibri" w:cs="Calibri"/>
                  <w:color w:val="000000"/>
                  <w:sz w:val="20"/>
                  <w:szCs w:val="20"/>
                </w:rPr>
                <w:lastRenderedPageBreak/>
                <w:t>ENSG00000188039.16</w:t>
              </w:r>
            </w:ins>
          </w:p>
        </w:tc>
        <w:tc>
          <w:tcPr>
            <w:tcW w:w="0" w:type="auto"/>
            <w:tcBorders>
              <w:top w:val="nil"/>
              <w:left w:val="nil"/>
              <w:bottom w:val="nil"/>
              <w:right w:val="nil"/>
            </w:tcBorders>
            <w:shd w:val="clear" w:color="auto" w:fill="auto"/>
            <w:noWrap/>
            <w:vAlign w:val="bottom"/>
            <w:hideMark/>
          </w:tcPr>
          <w:p w14:paraId="3F2C212F" w14:textId="77777777" w:rsidR="00DC2757" w:rsidRPr="00DC2757" w:rsidRDefault="00DC2757" w:rsidP="00DC2757">
            <w:pPr>
              <w:spacing w:after="0" w:line="240" w:lineRule="auto"/>
              <w:rPr>
                <w:ins w:id="3926" w:author="Commodore, Sarah" w:date="2023-03-22T16:21:00Z"/>
                <w:rFonts w:ascii="Calibri" w:eastAsia="Times New Roman" w:hAnsi="Calibri" w:cs="Calibri"/>
                <w:color w:val="000000"/>
                <w:sz w:val="20"/>
                <w:szCs w:val="20"/>
              </w:rPr>
            </w:pPr>
            <w:ins w:id="3927" w:author="Commodore, Sarah" w:date="2023-03-22T16:21:00Z">
              <w:r w:rsidRPr="00DC2757">
                <w:rPr>
                  <w:rFonts w:ascii="Calibri" w:eastAsia="Times New Roman" w:hAnsi="Calibri" w:cs="Calibri"/>
                  <w:color w:val="000000"/>
                  <w:sz w:val="20"/>
                  <w:szCs w:val="20"/>
                </w:rPr>
                <w:t>NWD1</w:t>
              </w:r>
            </w:ins>
          </w:p>
        </w:tc>
        <w:tc>
          <w:tcPr>
            <w:tcW w:w="0" w:type="auto"/>
            <w:tcBorders>
              <w:top w:val="nil"/>
              <w:left w:val="nil"/>
              <w:bottom w:val="nil"/>
              <w:right w:val="nil"/>
            </w:tcBorders>
            <w:shd w:val="clear" w:color="auto" w:fill="auto"/>
            <w:noWrap/>
            <w:vAlign w:val="bottom"/>
            <w:hideMark/>
          </w:tcPr>
          <w:p w14:paraId="1B01D314" w14:textId="77777777" w:rsidR="00DC2757" w:rsidRPr="00DC2757" w:rsidRDefault="00DC2757" w:rsidP="00DC2757">
            <w:pPr>
              <w:spacing w:after="0" w:line="240" w:lineRule="auto"/>
              <w:jc w:val="center"/>
              <w:rPr>
                <w:ins w:id="3928" w:author="Commodore, Sarah" w:date="2023-03-22T16:21:00Z"/>
                <w:rFonts w:ascii="Calibri" w:eastAsia="Times New Roman" w:hAnsi="Calibri" w:cs="Calibri"/>
                <w:color w:val="000000"/>
                <w:sz w:val="20"/>
                <w:szCs w:val="20"/>
              </w:rPr>
            </w:pPr>
            <w:ins w:id="392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00B794A" w14:textId="77777777" w:rsidR="00DC2757" w:rsidRPr="00DC2757" w:rsidRDefault="00DC2757" w:rsidP="00DC2757">
            <w:pPr>
              <w:spacing w:after="0" w:line="240" w:lineRule="auto"/>
              <w:jc w:val="center"/>
              <w:rPr>
                <w:ins w:id="3930" w:author="Commodore, Sarah" w:date="2023-03-22T16:21:00Z"/>
                <w:rFonts w:ascii="Calibri" w:eastAsia="Times New Roman" w:hAnsi="Calibri" w:cs="Calibri"/>
                <w:color w:val="000000"/>
                <w:sz w:val="20"/>
                <w:szCs w:val="20"/>
              </w:rPr>
            </w:pPr>
            <w:ins w:id="3931" w:author="Commodore, Sarah" w:date="2023-03-22T16:21:00Z">
              <w:r w:rsidRPr="00DC2757">
                <w:rPr>
                  <w:rFonts w:ascii="Calibri" w:eastAsia="Times New Roman" w:hAnsi="Calibri" w:cs="Calibri"/>
                  <w:color w:val="000000"/>
                  <w:sz w:val="20"/>
                  <w:szCs w:val="20"/>
                </w:rPr>
                <w:t>1.5E-26</w:t>
              </w:r>
            </w:ins>
          </w:p>
        </w:tc>
        <w:tc>
          <w:tcPr>
            <w:tcW w:w="0" w:type="auto"/>
            <w:tcBorders>
              <w:top w:val="nil"/>
              <w:left w:val="nil"/>
              <w:bottom w:val="nil"/>
              <w:right w:val="nil"/>
            </w:tcBorders>
            <w:shd w:val="clear" w:color="auto" w:fill="auto"/>
            <w:noWrap/>
            <w:vAlign w:val="bottom"/>
            <w:hideMark/>
          </w:tcPr>
          <w:p w14:paraId="4338C940" w14:textId="77777777" w:rsidR="00DC2757" w:rsidRPr="00DC2757" w:rsidRDefault="00DC2757" w:rsidP="00DC2757">
            <w:pPr>
              <w:spacing w:after="0" w:line="240" w:lineRule="auto"/>
              <w:jc w:val="center"/>
              <w:rPr>
                <w:ins w:id="3932" w:author="Commodore, Sarah" w:date="2023-03-22T16:21:00Z"/>
                <w:rFonts w:ascii="Calibri" w:eastAsia="Times New Roman" w:hAnsi="Calibri" w:cs="Calibri"/>
                <w:color w:val="000000"/>
                <w:sz w:val="20"/>
                <w:szCs w:val="20"/>
              </w:rPr>
            </w:pPr>
            <w:ins w:id="3933" w:author="Commodore, Sarah" w:date="2023-03-22T16:21:00Z">
              <w:r w:rsidRPr="00DC2757">
                <w:rPr>
                  <w:rFonts w:ascii="Calibri" w:eastAsia="Times New Roman" w:hAnsi="Calibri" w:cs="Calibri"/>
                  <w:color w:val="000000"/>
                  <w:sz w:val="20"/>
                  <w:szCs w:val="20"/>
                </w:rPr>
                <w:t>1.1E-23</w:t>
              </w:r>
            </w:ins>
          </w:p>
        </w:tc>
        <w:tc>
          <w:tcPr>
            <w:tcW w:w="0" w:type="auto"/>
            <w:tcBorders>
              <w:top w:val="nil"/>
              <w:left w:val="nil"/>
              <w:bottom w:val="nil"/>
              <w:right w:val="nil"/>
            </w:tcBorders>
            <w:shd w:val="clear" w:color="auto" w:fill="auto"/>
            <w:noWrap/>
            <w:vAlign w:val="bottom"/>
            <w:hideMark/>
          </w:tcPr>
          <w:p w14:paraId="748D6D05" w14:textId="77777777" w:rsidR="00DC2757" w:rsidRPr="00DC2757" w:rsidRDefault="00DC2757" w:rsidP="00DC2757">
            <w:pPr>
              <w:spacing w:after="0" w:line="240" w:lineRule="auto"/>
              <w:jc w:val="center"/>
              <w:rPr>
                <w:ins w:id="3934" w:author="Commodore, Sarah" w:date="2023-03-22T16:21:00Z"/>
                <w:rFonts w:ascii="Calibri" w:eastAsia="Times New Roman" w:hAnsi="Calibri" w:cs="Calibri"/>
                <w:color w:val="FF0000"/>
                <w:sz w:val="20"/>
                <w:szCs w:val="20"/>
              </w:rPr>
            </w:pPr>
            <w:ins w:id="3935" w:author="Commodore, Sarah" w:date="2023-03-22T16:21:00Z">
              <w:r w:rsidRPr="00DC2757">
                <w:rPr>
                  <w:rFonts w:ascii="Calibri" w:eastAsia="Times New Roman" w:hAnsi="Calibri" w:cs="Calibri"/>
                  <w:color w:val="FF0000"/>
                  <w:sz w:val="20"/>
                  <w:szCs w:val="20"/>
                </w:rPr>
                <w:t>*</w:t>
              </w:r>
            </w:ins>
          </w:p>
        </w:tc>
      </w:tr>
      <w:tr w:rsidR="00DC2757" w:rsidRPr="00DC2757" w14:paraId="1B80202D" w14:textId="77777777" w:rsidTr="00DC2757">
        <w:trPr>
          <w:trHeight w:val="260"/>
          <w:ins w:id="3936" w:author="Commodore, Sarah" w:date="2023-03-22T16:21:00Z"/>
        </w:trPr>
        <w:tc>
          <w:tcPr>
            <w:tcW w:w="0" w:type="auto"/>
            <w:tcBorders>
              <w:top w:val="nil"/>
              <w:left w:val="nil"/>
              <w:bottom w:val="nil"/>
              <w:right w:val="nil"/>
            </w:tcBorders>
            <w:shd w:val="clear" w:color="auto" w:fill="auto"/>
            <w:noWrap/>
            <w:vAlign w:val="bottom"/>
            <w:hideMark/>
          </w:tcPr>
          <w:p w14:paraId="37F6333D" w14:textId="77777777" w:rsidR="00DC2757" w:rsidRPr="00DC2757" w:rsidRDefault="00DC2757" w:rsidP="00DC2757">
            <w:pPr>
              <w:spacing w:after="0" w:line="240" w:lineRule="auto"/>
              <w:rPr>
                <w:ins w:id="3937" w:author="Commodore, Sarah" w:date="2023-03-22T16:21:00Z"/>
                <w:rFonts w:ascii="Calibri" w:eastAsia="Times New Roman" w:hAnsi="Calibri" w:cs="Calibri"/>
                <w:color w:val="000000"/>
                <w:sz w:val="20"/>
                <w:szCs w:val="20"/>
              </w:rPr>
            </w:pPr>
            <w:ins w:id="3938" w:author="Commodore, Sarah" w:date="2023-03-22T16:21:00Z">
              <w:r w:rsidRPr="00DC2757">
                <w:rPr>
                  <w:rFonts w:ascii="Calibri" w:eastAsia="Times New Roman" w:hAnsi="Calibri" w:cs="Calibri"/>
                  <w:color w:val="000000"/>
                  <w:sz w:val="20"/>
                  <w:szCs w:val="20"/>
                </w:rPr>
                <w:t>ENSG00000176601.13</w:t>
              </w:r>
            </w:ins>
          </w:p>
        </w:tc>
        <w:tc>
          <w:tcPr>
            <w:tcW w:w="0" w:type="auto"/>
            <w:tcBorders>
              <w:top w:val="nil"/>
              <w:left w:val="nil"/>
              <w:bottom w:val="nil"/>
              <w:right w:val="nil"/>
            </w:tcBorders>
            <w:shd w:val="clear" w:color="auto" w:fill="auto"/>
            <w:noWrap/>
            <w:vAlign w:val="bottom"/>
            <w:hideMark/>
          </w:tcPr>
          <w:p w14:paraId="7B187975" w14:textId="77777777" w:rsidR="00DC2757" w:rsidRPr="00DC2757" w:rsidRDefault="00DC2757" w:rsidP="00DC2757">
            <w:pPr>
              <w:spacing w:after="0" w:line="240" w:lineRule="auto"/>
              <w:rPr>
                <w:ins w:id="3939" w:author="Commodore, Sarah" w:date="2023-03-22T16:21:00Z"/>
                <w:rFonts w:ascii="Calibri" w:eastAsia="Times New Roman" w:hAnsi="Calibri" w:cs="Calibri"/>
                <w:color w:val="000000"/>
                <w:sz w:val="20"/>
                <w:szCs w:val="20"/>
              </w:rPr>
            </w:pPr>
            <w:ins w:id="3940" w:author="Commodore, Sarah" w:date="2023-03-22T16:21:00Z">
              <w:r w:rsidRPr="00DC2757">
                <w:rPr>
                  <w:rFonts w:ascii="Calibri" w:eastAsia="Times New Roman" w:hAnsi="Calibri" w:cs="Calibri"/>
                  <w:color w:val="000000"/>
                  <w:sz w:val="20"/>
                  <w:szCs w:val="20"/>
                </w:rPr>
                <w:t>MAP3K19</w:t>
              </w:r>
            </w:ins>
          </w:p>
        </w:tc>
        <w:tc>
          <w:tcPr>
            <w:tcW w:w="0" w:type="auto"/>
            <w:tcBorders>
              <w:top w:val="nil"/>
              <w:left w:val="nil"/>
              <w:bottom w:val="nil"/>
              <w:right w:val="nil"/>
            </w:tcBorders>
            <w:shd w:val="clear" w:color="auto" w:fill="auto"/>
            <w:noWrap/>
            <w:vAlign w:val="bottom"/>
            <w:hideMark/>
          </w:tcPr>
          <w:p w14:paraId="74F87696" w14:textId="77777777" w:rsidR="00DC2757" w:rsidRPr="00DC2757" w:rsidRDefault="00DC2757" w:rsidP="00DC2757">
            <w:pPr>
              <w:spacing w:after="0" w:line="240" w:lineRule="auto"/>
              <w:jc w:val="center"/>
              <w:rPr>
                <w:ins w:id="3941" w:author="Commodore, Sarah" w:date="2023-03-22T16:21:00Z"/>
                <w:rFonts w:ascii="Calibri" w:eastAsia="Times New Roman" w:hAnsi="Calibri" w:cs="Calibri"/>
                <w:color w:val="000000"/>
                <w:sz w:val="20"/>
                <w:szCs w:val="20"/>
              </w:rPr>
            </w:pPr>
            <w:ins w:id="394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AEA46B5" w14:textId="77777777" w:rsidR="00DC2757" w:rsidRPr="00DC2757" w:rsidRDefault="00DC2757" w:rsidP="00DC2757">
            <w:pPr>
              <w:spacing w:after="0" w:line="240" w:lineRule="auto"/>
              <w:jc w:val="center"/>
              <w:rPr>
                <w:ins w:id="3943" w:author="Commodore, Sarah" w:date="2023-03-22T16:21:00Z"/>
                <w:rFonts w:ascii="Calibri" w:eastAsia="Times New Roman" w:hAnsi="Calibri" w:cs="Calibri"/>
                <w:color w:val="000000"/>
                <w:sz w:val="20"/>
                <w:szCs w:val="20"/>
              </w:rPr>
            </w:pPr>
            <w:ins w:id="3944" w:author="Commodore, Sarah" w:date="2023-03-22T16:21:00Z">
              <w:r w:rsidRPr="00DC2757">
                <w:rPr>
                  <w:rFonts w:ascii="Calibri" w:eastAsia="Times New Roman" w:hAnsi="Calibri" w:cs="Calibri"/>
                  <w:color w:val="000000"/>
                  <w:sz w:val="20"/>
                  <w:szCs w:val="20"/>
                </w:rPr>
                <w:t>9.6E-07</w:t>
              </w:r>
            </w:ins>
          </w:p>
        </w:tc>
        <w:tc>
          <w:tcPr>
            <w:tcW w:w="0" w:type="auto"/>
            <w:tcBorders>
              <w:top w:val="nil"/>
              <w:left w:val="nil"/>
              <w:bottom w:val="nil"/>
              <w:right w:val="nil"/>
            </w:tcBorders>
            <w:shd w:val="clear" w:color="auto" w:fill="auto"/>
            <w:noWrap/>
            <w:vAlign w:val="bottom"/>
            <w:hideMark/>
          </w:tcPr>
          <w:p w14:paraId="08A79574" w14:textId="77777777" w:rsidR="00DC2757" w:rsidRPr="00DC2757" w:rsidRDefault="00DC2757" w:rsidP="00DC2757">
            <w:pPr>
              <w:spacing w:after="0" w:line="240" w:lineRule="auto"/>
              <w:jc w:val="center"/>
              <w:rPr>
                <w:ins w:id="3945" w:author="Commodore, Sarah" w:date="2023-03-22T16:21:00Z"/>
                <w:rFonts w:ascii="Calibri" w:eastAsia="Times New Roman" w:hAnsi="Calibri" w:cs="Calibri"/>
                <w:color w:val="000000"/>
                <w:sz w:val="20"/>
                <w:szCs w:val="20"/>
              </w:rPr>
            </w:pPr>
            <w:ins w:id="3946" w:author="Commodore, Sarah" w:date="2023-03-22T16:21:00Z">
              <w:r w:rsidRPr="00DC2757">
                <w:rPr>
                  <w:rFonts w:ascii="Calibri" w:eastAsia="Times New Roman" w:hAnsi="Calibri" w:cs="Calibri"/>
                  <w:color w:val="000000"/>
                  <w:sz w:val="20"/>
                  <w:szCs w:val="20"/>
                </w:rPr>
                <w:t>8.3E-06</w:t>
              </w:r>
            </w:ins>
          </w:p>
        </w:tc>
        <w:tc>
          <w:tcPr>
            <w:tcW w:w="0" w:type="auto"/>
            <w:tcBorders>
              <w:top w:val="nil"/>
              <w:left w:val="nil"/>
              <w:bottom w:val="nil"/>
              <w:right w:val="nil"/>
            </w:tcBorders>
            <w:shd w:val="clear" w:color="auto" w:fill="auto"/>
            <w:noWrap/>
            <w:vAlign w:val="bottom"/>
            <w:hideMark/>
          </w:tcPr>
          <w:p w14:paraId="201D34D2" w14:textId="77777777" w:rsidR="00DC2757" w:rsidRPr="00DC2757" w:rsidRDefault="00DC2757" w:rsidP="00DC2757">
            <w:pPr>
              <w:spacing w:after="0" w:line="240" w:lineRule="auto"/>
              <w:jc w:val="center"/>
              <w:rPr>
                <w:ins w:id="3947" w:author="Commodore, Sarah" w:date="2023-03-22T16:21:00Z"/>
                <w:rFonts w:ascii="Calibri" w:eastAsia="Times New Roman" w:hAnsi="Calibri" w:cs="Calibri"/>
                <w:color w:val="FF0000"/>
                <w:sz w:val="20"/>
                <w:szCs w:val="20"/>
              </w:rPr>
            </w:pPr>
            <w:ins w:id="3948" w:author="Commodore, Sarah" w:date="2023-03-22T16:21:00Z">
              <w:r w:rsidRPr="00DC2757">
                <w:rPr>
                  <w:rFonts w:ascii="Calibri" w:eastAsia="Times New Roman" w:hAnsi="Calibri" w:cs="Calibri"/>
                  <w:color w:val="FF0000"/>
                  <w:sz w:val="20"/>
                  <w:szCs w:val="20"/>
                </w:rPr>
                <w:t>*</w:t>
              </w:r>
            </w:ins>
          </w:p>
        </w:tc>
      </w:tr>
      <w:tr w:rsidR="00DC2757" w:rsidRPr="00DC2757" w14:paraId="7944C4CF" w14:textId="77777777" w:rsidTr="00DC2757">
        <w:trPr>
          <w:trHeight w:val="260"/>
          <w:ins w:id="3949" w:author="Commodore, Sarah" w:date="2023-03-22T16:21:00Z"/>
        </w:trPr>
        <w:tc>
          <w:tcPr>
            <w:tcW w:w="0" w:type="auto"/>
            <w:tcBorders>
              <w:top w:val="nil"/>
              <w:left w:val="nil"/>
              <w:bottom w:val="nil"/>
              <w:right w:val="nil"/>
            </w:tcBorders>
            <w:shd w:val="clear" w:color="auto" w:fill="auto"/>
            <w:noWrap/>
            <w:vAlign w:val="bottom"/>
            <w:hideMark/>
          </w:tcPr>
          <w:p w14:paraId="1D5F278E" w14:textId="77777777" w:rsidR="00DC2757" w:rsidRPr="00DC2757" w:rsidRDefault="00DC2757" w:rsidP="00DC2757">
            <w:pPr>
              <w:spacing w:after="0" w:line="240" w:lineRule="auto"/>
              <w:rPr>
                <w:ins w:id="3950" w:author="Commodore, Sarah" w:date="2023-03-22T16:21:00Z"/>
                <w:rFonts w:ascii="Calibri" w:eastAsia="Times New Roman" w:hAnsi="Calibri" w:cs="Calibri"/>
                <w:color w:val="000000"/>
                <w:sz w:val="20"/>
                <w:szCs w:val="20"/>
              </w:rPr>
            </w:pPr>
            <w:ins w:id="3951" w:author="Commodore, Sarah" w:date="2023-03-22T16:21:00Z">
              <w:r w:rsidRPr="00DC2757">
                <w:rPr>
                  <w:rFonts w:ascii="Calibri" w:eastAsia="Times New Roman" w:hAnsi="Calibri" w:cs="Calibri"/>
                  <w:color w:val="000000"/>
                  <w:sz w:val="20"/>
                  <w:szCs w:val="20"/>
                </w:rPr>
                <w:t>ENSG00000136918.8</w:t>
              </w:r>
            </w:ins>
          </w:p>
        </w:tc>
        <w:tc>
          <w:tcPr>
            <w:tcW w:w="0" w:type="auto"/>
            <w:tcBorders>
              <w:top w:val="nil"/>
              <w:left w:val="nil"/>
              <w:bottom w:val="nil"/>
              <w:right w:val="nil"/>
            </w:tcBorders>
            <w:shd w:val="clear" w:color="auto" w:fill="auto"/>
            <w:noWrap/>
            <w:vAlign w:val="bottom"/>
            <w:hideMark/>
          </w:tcPr>
          <w:p w14:paraId="667D37D1" w14:textId="77777777" w:rsidR="00DC2757" w:rsidRPr="00DC2757" w:rsidRDefault="00DC2757" w:rsidP="00DC2757">
            <w:pPr>
              <w:spacing w:after="0" w:line="240" w:lineRule="auto"/>
              <w:rPr>
                <w:ins w:id="3952" w:author="Commodore, Sarah" w:date="2023-03-22T16:21:00Z"/>
                <w:rFonts w:ascii="Calibri" w:eastAsia="Times New Roman" w:hAnsi="Calibri" w:cs="Calibri"/>
                <w:color w:val="000000"/>
                <w:sz w:val="20"/>
                <w:szCs w:val="20"/>
              </w:rPr>
            </w:pPr>
            <w:ins w:id="3953" w:author="Commodore, Sarah" w:date="2023-03-22T16:21:00Z">
              <w:r w:rsidRPr="00DC2757">
                <w:rPr>
                  <w:rFonts w:ascii="Calibri" w:eastAsia="Times New Roman" w:hAnsi="Calibri" w:cs="Calibri"/>
                  <w:color w:val="000000"/>
                  <w:sz w:val="20"/>
                  <w:szCs w:val="20"/>
                </w:rPr>
                <w:t>WDR38</w:t>
              </w:r>
            </w:ins>
          </w:p>
        </w:tc>
        <w:tc>
          <w:tcPr>
            <w:tcW w:w="0" w:type="auto"/>
            <w:tcBorders>
              <w:top w:val="nil"/>
              <w:left w:val="nil"/>
              <w:bottom w:val="nil"/>
              <w:right w:val="nil"/>
            </w:tcBorders>
            <w:shd w:val="clear" w:color="auto" w:fill="auto"/>
            <w:noWrap/>
            <w:vAlign w:val="bottom"/>
            <w:hideMark/>
          </w:tcPr>
          <w:p w14:paraId="6CD346D5" w14:textId="77777777" w:rsidR="00DC2757" w:rsidRPr="00DC2757" w:rsidRDefault="00DC2757" w:rsidP="00DC2757">
            <w:pPr>
              <w:spacing w:after="0" w:line="240" w:lineRule="auto"/>
              <w:jc w:val="center"/>
              <w:rPr>
                <w:ins w:id="3954" w:author="Commodore, Sarah" w:date="2023-03-22T16:21:00Z"/>
                <w:rFonts w:ascii="Calibri" w:eastAsia="Times New Roman" w:hAnsi="Calibri" w:cs="Calibri"/>
                <w:color w:val="000000"/>
                <w:sz w:val="20"/>
                <w:szCs w:val="20"/>
              </w:rPr>
            </w:pPr>
            <w:ins w:id="395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514787" w14:textId="77777777" w:rsidR="00DC2757" w:rsidRPr="00DC2757" w:rsidRDefault="00DC2757" w:rsidP="00DC2757">
            <w:pPr>
              <w:spacing w:after="0" w:line="240" w:lineRule="auto"/>
              <w:jc w:val="center"/>
              <w:rPr>
                <w:ins w:id="3956" w:author="Commodore, Sarah" w:date="2023-03-22T16:21:00Z"/>
                <w:rFonts w:ascii="Calibri" w:eastAsia="Times New Roman" w:hAnsi="Calibri" w:cs="Calibri"/>
                <w:color w:val="000000"/>
                <w:sz w:val="20"/>
                <w:szCs w:val="20"/>
              </w:rPr>
            </w:pPr>
            <w:ins w:id="3957" w:author="Commodore, Sarah" w:date="2023-03-22T16:21:00Z">
              <w:r w:rsidRPr="00DC2757">
                <w:rPr>
                  <w:rFonts w:ascii="Calibri" w:eastAsia="Times New Roman" w:hAnsi="Calibri" w:cs="Calibri"/>
                  <w:color w:val="000000"/>
                  <w:sz w:val="20"/>
                  <w:szCs w:val="20"/>
                </w:rPr>
                <w:t>2.2E-12</w:t>
              </w:r>
            </w:ins>
          </w:p>
        </w:tc>
        <w:tc>
          <w:tcPr>
            <w:tcW w:w="0" w:type="auto"/>
            <w:tcBorders>
              <w:top w:val="nil"/>
              <w:left w:val="nil"/>
              <w:bottom w:val="nil"/>
              <w:right w:val="nil"/>
            </w:tcBorders>
            <w:shd w:val="clear" w:color="auto" w:fill="auto"/>
            <w:noWrap/>
            <w:vAlign w:val="bottom"/>
            <w:hideMark/>
          </w:tcPr>
          <w:p w14:paraId="4931BA1E" w14:textId="77777777" w:rsidR="00DC2757" w:rsidRPr="00DC2757" w:rsidRDefault="00DC2757" w:rsidP="00DC2757">
            <w:pPr>
              <w:spacing w:after="0" w:line="240" w:lineRule="auto"/>
              <w:jc w:val="center"/>
              <w:rPr>
                <w:ins w:id="3958" w:author="Commodore, Sarah" w:date="2023-03-22T16:21:00Z"/>
                <w:rFonts w:ascii="Calibri" w:eastAsia="Times New Roman" w:hAnsi="Calibri" w:cs="Calibri"/>
                <w:color w:val="000000"/>
                <w:sz w:val="20"/>
                <w:szCs w:val="20"/>
              </w:rPr>
            </w:pPr>
            <w:ins w:id="3959" w:author="Commodore, Sarah" w:date="2023-03-22T16:21:00Z">
              <w:r w:rsidRPr="00DC2757">
                <w:rPr>
                  <w:rFonts w:ascii="Calibri" w:eastAsia="Times New Roman" w:hAnsi="Calibri" w:cs="Calibri"/>
                  <w:color w:val="000000"/>
                  <w:sz w:val="20"/>
                  <w:szCs w:val="20"/>
                </w:rPr>
                <w:t>7.9E-11</w:t>
              </w:r>
            </w:ins>
          </w:p>
        </w:tc>
        <w:tc>
          <w:tcPr>
            <w:tcW w:w="0" w:type="auto"/>
            <w:tcBorders>
              <w:top w:val="nil"/>
              <w:left w:val="nil"/>
              <w:bottom w:val="nil"/>
              <w:right w:val="nil"/>
            </w:tcBorders>
            <w:shd w:val="clear" w:color="auto" w:fill="auto"/>
            <w:noWrap/>
            <w:vAlign w:val="bottom"/>
            <w:hideMark/>
          </w:tcPr>
          <w:p w14:paraId="13BDF3F5" w14:textId="77777777" w:rsidR="00DC2757" w:rsidRPr="00DC2757" w:rsidRDefault="00DC2757" w:rsidP="00DC2757">
            <w:pPr>
              <w:spacing w:after="0" w:line="240" w:lineRule="auto"/>
              <w:jc w:val="center"/>
              <w:rPr>
                <w:ins w:id="3960" w:author="Commodore, Sarah" w:date="2023-03-22T16:21:00Z"/>
                <w:rFonts w:ascii="Calibri" w:eastAsia="Times New Roman" w:hAnsi="Calibri" w:cs="Calibri"/>
                <w:color w:val="FF0000"/>
                <w:sz w:val="20"/>
                <w:szCs w:val="20"/>
              </w:rPr>
            </w:pPr>
            <w:ins w:id="3961" w:author="Commodore, Sarah" w:date="2023-03-22T16:21:00Z">
              <w:r w:rsidRPr="00DC2757">
                <w:rPr>
                  <w:rFonts w:ascii="Calibri" w:eastAsia="Times New Roman" w:hAnsi="Calibri" w:cs="Calibri"/>
                  <w:color w:val="FF0000"/>
                  <w:sz w:val="20"/>
                  <w:szCs w:val="20"/>
                </w:rPr>
                <w:t>*</w:t>
              </w:r>
            </w:ins>
          </w:p>
        </w:tc>
      </w:tr>
      <w:tr w:rsidR="00DC2757" w:rsidRPr="00DC2757" w14:paraId="15A3F7A9" w14:textId="77777777" w:rsidTr="00DC2757">
        <w:trPr>
          <w:trHeight w:val="260"/>
          <w:ins w:id="3962" w:author="Commodore, Sarah" w:date="2023-03-22T16:21:00Z"/>
        </w:trPr>
        <w:tc>
          <w:tcPr>
            <w:tcW w:w="0" w:type="auto"/>
            <w:tcBorders>
              <w:top w:val="nil"/>
              <w:left w:val="nil"/>
              <w:bottom w:val="nil"/>
              <w:right w:val="nil"/>
            </w:tcBorders>
            <w:shd w:val="clear" w:color="auto" w:fill="auto"/>
            <w:noWrap/>
            <w:vAlign w:val="bottom"/>
            <w:hideMark/>
          </w:tcPr>
          <w:p w14:paraId="5E3F2BFD" w14:textId="77777777" w:rsidR="00DC2757" w:rsidRPr="00DC2757" w:rsidRDefault="00DC2757" w:rsidP="00DC2757">
            <w:pPr>
              <w:spacing w:after="0" w:line="240" w:lineRule="auto"/>
              <w:rPr>
                <w:ins w:id="3963" w:author="Commodore, Sarah" w:date="2023-03-22T16:21:00Z"/>
                <w:rFonts w:ascii="Calibri" w:eastAsia="Times New Roman" w:hAnsi="Calibri" w:cs="Calibri"/>
                <w:color w:val="000000"/>
                <w:sz w:val="20"/>
                <w:szCs w:val="20"/>
              </w:rPr>
            </w:pPr>
            <w:ins w:id="3964" w:author="Commodore, Sarah" w:date="2023-03-22T16:21:00Z">
              <w:r w:rsidRPr="00DC2757">
                <w:rPr>
                  <w:rFonts w:ascii="Calibri" w:eastAsia="Times New Roman" w:hAnsi="Calibri" w:cs="Calibri"/>
                  <w:color w:val="000000"/>
                  <w:sz w:val="20"/>
                  <w:szCs w:val="20"/>
                </w:rPr>
                <w:t>ENSG00000255308.1</w:t>
              </w:r>
            </w:ins>
          </w:p>
        </w:tc>
        <w:tc>
          <w:tcPr>
            <w:tcW w:w="0" w:type="auto"/>
            <w:tcBorders>
              <w:top w:val="nil"/>
              <w:left w:val="nil"/>
              <w:bottom w:val="nil"/>
              <w:right w:val="nil"/>
            </w:tcBorders>
            <w:shd w:val="clear" w:color="auto" w:fill="auto"/>
            <w:noWrap/>
            <w:vAlign w:val="bottom"/>
            <w:hideMark/>
          </w:tcPr>
          <w:p w14:paraId="38876D3D" w14:textId="77777777" w:rsidR="00DC2757" w:rsidRPr="00DC2757" w:rsidRDefault="00DC2757" w:rsidP="00DC2757">
            <w:pPr>
              <w:spacing w:after="0" w:line="240" w:lineRule="auto"/>
              <w:rPr>
                <w:ins w:id="3965" w:author="Commodore, Sarah" w:date="2023-03-22T16:21:00Z"/>
                <w:rFonts w:ascii="Calibri" w:eastAsia="Times New Roman" w:hAnsi="Calibri" w:cs="Calibri"/>
                <w:color w:val="000000"/>
                <w:sz w:val="20"/>
                <w:szCs w:val="20"/>
              </w:rPr>
            </w:pPr>
            <w:ins w:id="3966" w:author="Commodore, Sarah" w:date="2023-03-22T16:21:00Z">
              <w:r w:rsidRPr="00DC2757">
                <w:rPr>
                  <w:rFonts w:ascii="Calibri" w:eastAsia="Times New Roman" w:hAnsi="Calibri" w:cs="Calibri"/>
                  <w:color w:val="000000"/>
                  <w:sz w:val="20"/>
                  <w:szCs w:val="20"/>
                </w:rPr>
                <w:t>CSRP3-AS1</w:t>
              </w:r>
            </w:ins>
          </w:p>
        </w:tc>
        <w:tc>
          <w:tcPr>
            <w:tcW w:w="0" w:type="auto"/>
            <w:tcBorders>
              <w:top w:val="nil"/>
              <w:left w:val="nil"/>
              <w:bottom w:val="nil"/>
              <w:right w:val="nil"/>
            </w:tcBorders>
            <w:shd w:val="clear" w:color="auto" w:fill="auto"/>
            <w:noWrap/>
            <w:vAlign w:val="bottom"/>
            <w:hideMark/>
          </w:tcPr>
          <w:p w14:paraId="3E769F51" w14:textId="77777777" w:rsidR="00DC2757" w:rsidRPr="00DC2757" w:rsidRDefault="00DC2757" w:rsidP="00DC2757">
            <w:pPr>
              <w:spacing w:after="0" w:line="240" w:lineRule="auto"/>
              <w:jc w:val="center"/>
              <w:rPr>
                <w:ins w:id="3967" w:author="Commodore, Sarah" w:date="2023-03-22T16:21:00Z"/>
                <w:rFonts w:ascii="Calibri" w:eastAsia="Times New Roman" w:hAnsi="Calibri" w:cs="Calibri"/>
                <w:color w:val="000000"/>
                <w:sz w:val="20"/>
                <w:szCs w:val="20"/>
              </w:rPr>
            </w:pPr>
            <w:ins w:id="396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CABE51" w14:textId="77777777" w:rsidR="00DC2757" w:rsidRPr="00DC2757" w:rsidRDefault="00DC2757" w:rsidP="00DC2757">
            <w:pPr>
              <w:spacing w:after="0" w:line="240" w:lineRule="auto"/>
              <w:jc w:val="center"/>
              <w:rPr>
                <w:ins w:id="3969" w:author="Commodore, Sarah" w:date="2023-03-22T16:21:00Z"/>
                <w:rFonts w:ascii="Calibri" w:eastAsia="Times New Roman" w:hAnsi="Calibri" w:cs="Calibri"/>
                <w:color w:val="000000"/>
                <w:sz w:val="20"/>
                <w:szCs w:val="20"/>
              </w:rPr>
            </w:pPr>
            <w:ins w:id="3970"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67F405BC" w14:textId="77777777" w:rsidR="00DC2757" w:rsidRPr="00DC2757" w:rsidRDefault="00DC2757" w:rsidP="00DC2757">
            <w:pPr>
              <w:spacing w:after="0" w:line="240" w:lineRule="auto"/>
              <w:jc w:val="center"/>
              <w:rPr>
                <w:ins w:id="3971" w:author="Commodore, Sarah" w:date="2023-03-22T16:21:00Z"/>
                <w:rFonts w:ascii="Calibri" w:eastAsia="Times New Roman" w:hAnsi="Calibri" w:cs="Calibri"/>
                <w:color w:val="000000"/>
                <w:sz w:val="20"/>
                <w:szCs w:val="20"/>
              </w:rPr>
            </w:pPr>
            <w:ins w:id="3972" w:author="Commodore, Sarah" w:date="2023-03-22T16:21:00Z">
              <w:r w:rsidRPr="00DC2757">
                <w:rPr>
                  <w:rFonts w:ascii="Calibri" w:eastAsia="Times New Roman" w:hAnsi="Calibri" w:cs="Calibri"/>
                  <w:color w:val="000000"/>
                  <w:sz w:val="20"/>
                  <w:szCs w:val="20"/>
                </w:rPr>
                <w:t>4.3E-11</w:t>
              </w:r>
            </w:ins>
          </w:p>
        </w:tc>
        <w:tc>
          <w:tcPr>
            <w:tcW w:w="0" w:type="auto"/>
            <w:tcBorders>
              <w:top w:val="nil"/>
              <w:left w:val="nil"/>
              <w:bottom w:val="nil"/>
              <w:right w:val="nil"/>
            </w:tcBorders>
            <w:shd w:val="clear" w:color="auto" w:fill="auto"/>
            <w:noWrap/>
            <w:vAlign w:val="bottom"/>
            <w:hideMark/>
          </w:tcPr>
          <w:p w14:paraId="178CF51C" w14:textId="77777777" w:rsidR="00DC2757" w:rsidRPr="00DC2757" w:rsidRDefault="00DC2757" w:rsidP="00DC2757">
            <w:pPr>
              <w:spacing w:after="0" w:line="240" w:lineRule="auto"/>
              <w:jc w:val="center"/>
              <w:rPr>
                <w:ins w:id="3973" w:author="Commodore, Sarah" w:date="2023-03-22T16:21:00Z"/>
                <w:rFonts w:ascii="Calibri" w:eastAsia="Times New Roman" w:hAnsi="Calibri" w:cs="Calibri"/>
                <w:color w:val="FF0000"/>
                <w:sz w:val="20"/>
                <w:szCs w:val="20"/>
              </w:rPr>
            </w:pPr>
            <w:ins w:id="3974" w:author="Commodore, Sarah" w:date="2023-03-22T16:21:00Z">
              <w:r w:rsidRPr="00DC2757">
                <w:rPr>
                  <w:rFonts w:ascii="Calibri" w:eastAsia="Times New Roman" w:hAnsi="Calibri" w:cs="Calibri"/>
                  <w:color w:val="FF0000"/>
                  <w:sz w:val="20"/>
                  <w:szCs w:val="20"/>
                </w:rPr>
                <w:t>*</w:t>
              </w:r>
            </w:ins>
          </w:p>
        </w:tc>
      </w:tr>
      <w:tr w:rsidR="00DC2757" w:rsidRPr="00DC2757" w14:paraId="2FC1F8C6" w14:textId="77777777" w:rsidTr="00DC2757">
        <w:trPr>
          <w:trHeight w:val="260"/>
          <w:ins w:id="3975" w:author="Commodore, Sarah" w:date="2023-03-22T16:21:00Z"/>
        </w:trPr>
        <w:tc>
          <w:tcPr>
            <w:tcW w:w="0" w:type="auto"/>
            <w:tcBorders>
              <w:top w:val="nil"/>
              <w:left w:val="nil"/>
              <w:bottom w:val="nil"/>
              <w:right w:val="nil"/>
            </w:tcBorders>
            <w:shd w:val="clear" w:color="auto" w:fill="auto"/>
            <w:noWrap/>
            <w:vAlign w:val="bottom"/>
            <w:hideMark/>
          </w:tcPr>
          <w:p w14:paraId="4E60C29E" w14:textId="77777777" w:rsidR="00DC2757" w:rsidRPr="00DC2757" w:rsidRDefault="00DC2757" w:rsidP="00DC2757">
            <w:pPr>
              <w:spacing w:after="0" w:line="240" w:lineRule="auto"/>
              <w:rPr>
                <w:ins w:id="3976" w:author="Commodore, Sarah" w:date="2023-03-22T16:21:00Z"/>
                <w:rFonts w:ascii="Calibri" w:eastAsia="Times New Roman" w:hAnsi="Calibri" w:cs="Calibri"/>
                <w:color w:val="000000"/>
                <w:sz w:val="20"/>
                <w:szCs w:val="20"/>
              </w:rPr>
            </w:pPr>
            <w:ins w:id="3977" w:author="Commodore, Sarah" w:date="2023-03-22T16:21:00Z">
              <w:r w:rsidRPr="00DC2757">
                <w:rPr>
                  <w:rFonts w:ascii="Calibri" w:eastAsia="Times New Roman" w:hAnsi="Calibri" w:cs="Calibri"/>
                  <w:color w:val="000000"/>
                  <w:sz w:val="20"/>
                  <w:szCs w:val="20"/>
                </w:rPr>
                <w:t>ENSG00000150750.8</w:t>
              </w:r>
            </w:ins>
          </w:p>
        </w:tc>
        <w:tc>
          <w:tcPr>
            <w:tcW w:w="0" w:type="auto"/>
            <w:tcBorders>
              <w:top w:val="nil"/>
              <w:left w:val="nil"/>
              <w:bottom w:val="nil"/>
              <w:right w:val="nil"/>
            </w:tcBorders>
            <w:shd w:val="clear" w:color="auto" w:fill="auto"/>
            <w:noWrap/>
            <w:vAlign w:val="bottom"/>
            <w:hideMark/>
          </w:tcPr>
          <w:p w14:paraId="71171863" w14:textId="77777777" w:rsidR="00DC2757" w:rsidRPr="00DC2757" w:rsidRDefault="00DC2757" w:rsidP="00DC2757">
            <w:pPr>
              <w:spacing w:after="0" w:line="240" w:lineRule="auto"/>
              <w:rPr>
                <w:ins w:id="3978" w:author="Commodore, Sarah" w:date="2023-03-22T16:21:00Z"/>
                <w:rFonts w:ascii="Calibri" w:eastAsia="Times New Roman" w:hAnsi="Calibri" w:cs="Calibri"/>
                <w:color w:val="000000"/>
                <w:sz w:val="20"/>
                <w:szCs w:val="20"/>
              </w:rPr>
            </w:pPr>
            <w:ins w:id="3979" w:author="Commodore, Sarah" w:date="2023-03-22T16:21:00Z">
              <w:r w:rsidRPr="00DC2757">
                <w:rPr>
                  <w:rFonts w:ascii="Calibri" w:eastAsia="Times New Roman" w:hAnsi="Calibri" w:cs="Calibri"/>
                  <w:color w:val="000000"/>
                  <w:sz w:val="20"/>
                  <w:szCs w:val="20"/>
                </w:rPr>
                <w:t>C11orf53</w:t>
              </w:r>
            </w:ins>
          </w:p>
        </w:tc>
        <w:tc>
          <w:tcPr>
            <w:tcW w:w="0" w:type="auto"/>
            <w:tcBorders>
              <w:top w:val="nil"/>
              <w:left w:val="nil"/>
              <w:bottom w:val="nil"/>
              <w:right w:val="nil"/>
            </w:tcBorders>
            <w:shd w:val="clear" w:color="auto" w:fill="auto"/>
            <w:noWrap/>
            <w:vAlign w:val="bottom"/>
            <w:hideMark/>
          </w:tcPr>
          <w:p w14:paraId="1E0F8ADF" w14:textId="77777777" w:rsidR="00DC2757" w:rsidRPr="00DC2757" w:rsidRDefault="00DC2757" w:rsidP="00DC2757">
            <w:pPr>
              <w:spacing w:after="0" w:line="240" w:lineRule="auto"/>
              <w:jc w:val="center"/>
              <w:rPr>
                <w:ins w:id="3980" w:author="Commodore, Sarah" w:date="2023-03-22T16:21:00Z"/>
                <w:rFonts w:ascii="Calibri" w:eastAsia="Times New Roman" w:hAnsi="Calibri" w:cs="Calibri"/>
                <w:color w:val="000000"/>
                <w:sz w:val="20"/>
                <w:szCs w:val="20"/>
              </w:rPr>
            </w:pPr>
            <w:ins w:id="398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4F5F0F" w14:textId="77777777" w:rsidR="00DC2757" w:rsidRPr="00DC2757" w:rsidRDefault="00DC2757" w:rsidP="00DC2757">
            <w:pPr>
              <w:spacing w:after="0" w:line="240" w:lineRule="auto"/>
              <w:jc w:val="center"/>
              <w:rPr>
                <w:ins w:id="3982" w:author="Commodore, Sarah" w:date="2023-03-22T16:21:00Z"/>
                <w:rFonts w:ascii="Calibri" w:eastAsia="Times New Roman" w:hAnsi="Calibri" w:cs="Calibri"/>
                <w:color w:val="000000"/>
                <w:sz w:val="20"/>
                <w:szCs w:val="20"/>
              </w:rPr>
            </w:pPr>
            <w:ins w:id="3983"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60FE9851" w14:textId="77777777" w:rsidR="00DC2757" w:rsidRPr="00DC2757" w:rsidRDefault="00DC2757" w:rsidP="00DC2757">
            <w:pPr>
              <w:spacing w:after="0" w:line="240" w:lineRule="auto"/>
              <w:jc w:val="center"/>
              <w:rPr>
                <w:ins w:id="3984" w:author="Commodore, Sarah" w:date="2023-03-22T16:21:00Z"/>
                <w:rFonts w:ascii="Calibri" w:eastAsia="Times New Roman" w:hAnsi="Calibri" w:cs="Calibri"/>
                <w:color w:val="000000"/>
                <w:sz w:val="20"/>
                <w:szCs w:val="20"/>
              </w:rPr>
            </w:pPr>
            <w:ins w:id="3985"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22263B69" w14:textId="77777777" w:rsidR="00DC2757" w:rsidRPr="00DC2757" w:rsidRDefault="00DC2757" w:rsidP="00DC2757">
            <w:pPr>
              <w:spacing w:after="0" w:line="240" w:lineRule="auto"/>
              <w:jc w:val="center"/>
              <w:rPr>
                <w:ins w:id="3986" w:author="Commodore, Sarah" w:date="2023-03-22T16:21:00Z"/>
                <w:rFonts w:ascii="Calibri" w:eastAsia="Times New Roman" w:hAnsi="Calibri" w:cs="Calibri"/>
                <w:color w:val="FF0000"/>
                <w:sz w:val="20"/>
                <w:szCs w:val="20"/>
              </w:rPr>
            </w:pPr>
            <w:ins w:id="3987" w:author="Commodore, Sarah" w:date="2023-03-22T16:21:00Z">
              <w:r w:rsidRPr="00DC2757">
                <w:rPr>
                  <w:rFonts w:ascii="Calibri" w:eastAsia="Times New Roman" w:hAnsi="Calibri" w:cs="Calibri"/>
                  <w:color w:val="FF0000"/>
                  <w:sz w:val="20"/>
                  <w:szCs w:val="20"/>
                </w:rPr>
                <w:t>*</w:t>
              </w:r>
            </w:ins>
          </w:p>
        </w:tc>
      </w:tr>
      <w:tr w:rsidR="00DC2757" w:rsidRPr="00DC2757" w14:paraId="197887B7" w14:textId="77777777" w:rsidTr="00DC2757">
        <w:trPr>
          <w:trHeight w:val="260"/>
          <w:ins w:id="3988" w:author="Commodore, Sarah" w:date="2023-03-22T16:21:00Z"/>
        </w:trPr>
        <w:tc>
          <w:tcPr>
            <w:tcW w:w="0" w:type="auto"/>
            <w:tcBorders>
              <w:top w:val="nil"/>
              <w:left w:val="nil"/>
              <w:bottom w:val="nil"/>
              <w:right w:val="nil"/>
            </w:tcBorders>
            <w:shd w:val="clear" w:color="auto" w:fill="auto"/>
            <w:noWrap/>
            <w:vAlign w:val="bottom"/>
            <w:hideMark/>
          </w:tcPr>
          <w:p w14:paraId="3F717E4D" w14:textId="77777777" w:rsidR="00DC2757" w:rsidRPr="00DC2757" w:rsidRDefault="00DC2757" w:rsidP="00DC2757">
            <w:pPr>
              <w:spacing w:after="0" w:line="240" w:lineRule="auto"/>
              <w:rPr>
                <w:ins w:id="3989" w:author="Commodore, Sarah" w:date="2023-03-22T16:21:00Z"/>
                <w:rFonts w:ascii="Calibri" w:eastAsia="Times New Roman" w:hAnsi="Calibri" w:cs="Calibri"/>
                <w:color w:val="000000"/>
                <w:sz w:val="20"/>
                <w:szCs w:val="20"/>
              </w:rPr>
            </w:pPr>
            <w:ins w:id="3990" w:author="Commodore, Sarah" w:date="2023-03-22T16:21:00Z">
              <w:r w:rsidRPr="00DC2757">
                <w:rPr>
                  <w:rFonts w:ascii="Calibri" w:eastAsia="Times New Roman" w:hAnsi="Calibri" w:cs="Calibri"/>
                  <w:color w:val="000000"/>
                  <w:sz w:val="20"/>
                  <w:szCs w:val="20"/>
                </w:rPr>
                <w:t>ENSG00000144057.15</w:t>
              </w:r>
            </w:ins>
          </w:p>
        </w:tc>
        <w:tc>
          <w:tcPr>
            <w:tcW w:w="0" w:type="auto"/>
            <w:tcBorders>
              <w:top w:val="nil"/>
              <w:left w:val="nil"/>
              <w:bottom w:val="nil"/>
              <w:right w:val="nil"/>
            </w:tcBorders>
            <w:shd w:val="clear" w:color="auto" w:fill="auto"/>
            <w:noWrap/>
            <w:vAlign w:val="bottom"/>
            <w:hideMark/>
          </w:tcPr>
          <w:p w14:paraId="0007168F" w14:textId="77777777" w:rsidR="00DC2757" w:rsidRPr="00DC2757" w:rsidRDefault="00DC2757" w:rsidP="00DC2757">
            <w:pPr>
              <w:spacing w:after="0" w:line="240" w:lineRule="auto"/>
              <w:rPr>
                <w:ins w:id="3991" w:author="Commodore, Sarah" w:date="2023-03-22T16:21:00Z"/>
                <w:rFonts w:ascii="Calibri" w:eastAsia="Times New Roman" w:hAnsi="Calibri" w:cs="Calibri"/>
                <w:color w:val="000000"/>
                <w:sz w:val="20"/>
                <w:szCs w:val="20"/>
              </w:rPr>
            </w:pPr>
            <w:ins w:id="3992" w:author="Commodore, Sarah" w:date="2023-03-22T16:21:00Z">
              <w:r w:rsidRPr="00DC2757">
                <w:rPr>
                  <w:rFonts w:ascii="Calibri" w:eastAsia="Times New Roman" w:hAnsi="Calibri" w:cs="Calibri"/>
                  <w:color w:val="000000"/>
                  <w:sz w:val="20"/>
                  <w:szCs w:val="20"/>
                </w:rPr>
                <w:t>ST6GAL2</w:t>
              </w:r>
            </w:ins>
          </w:p>
        </w:tc>
        <w:tc>
          <w:tcPr>
            <w:tcW w:w="0" w:type="auto"/>
            <w:tcBorders>
              <w:top w:val="nil"/>
              <w:left w:val="nil"/>
              <w:bottom w:val="nil"/>
              <w:right w:val="nil"/>
            </w:tcBorders>
            <w:shd w:val="clear" w:color="auto" w:fill="auto"/>
            <w:noWrap/>
            <w:vAlign w:val="bottom"/>
            <w:hideMark/>
          </w:tcPr>
          <w:p w14:paraId="2AF92379" w14:textId="77777777" w:rsidR="00DC2757" w:rsidRPr="00DC2757" w:rsidRDefault="00DC2757" w:rsidP="00DC2757">
            <w:pPr>
              <w:spacing w:after="0" w:line="240" w:lineRule="auto"/>
              <w:jc w:val="center"/>
              <w:rPr>
                <w:ins w:id="3993" w:author="Commodore, Sarah" w:date="2023-03-22T16:21:00Z"/>
                <w:rFonts w:ascii="Calibri" w:eastAsia="Times New Roman" w:hAnsi="Calibri" w:cs="Calibri"/>
                <w:color w:val="000000"/>
                <w:sz w:val="20"/>
                <w:szCs w:val="20"/>
              </w:rPr>
            </w:pPr>
            <w:ins w:id="399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2D2A34A" w14:textId="77777777" w:rsidR="00DC2757" w:rsidRPr="00DC2757" w:rsidRDefault="00DC2757" w:rsidP="00DC2757">
            <w:pPr>
              <w:spacing w:after="0" w:line="240" w:lineRule="auto"/>
              <w:jc w:val="center"/>
              <w:rPr>
                <w:ins w:id="3995" w:author="Commodore, Sarah" w:date="2023-03-22T16:21:00Z"/>
                <w:rFonts w:ascii="Calibri" w:eastAsia="Times New Roman" w:hAnsi="Calibri" w:cs="Calibri"/>
                <w:color w:val="000000"/>
                <w:sz w:val="20"/>
                <w:szCs w:val="20"/>
              </w:rPr>
            </w:pPr>
            <w:ins w:id="3996" w:author="Commodore, Sarah" w:date="2023-03-22T16:21:00Z">
              <w:r w:rsidRPr="00DC2757">
                <w:rPr>
                  <w:rFonts w:ascii="Calibri" w:eastAsia="Times New Roman" w:hAnsi="Calibri" w:cs="Calibri"/>
                  <w:color w:val="000000"/>
                  <w:sz w:val="20"/>
                  <w:szCs w:val="20"/>
                </w:rPr>
                <w:t>6.7E-06</w:t>
              </w:r>
            </w:ins>
          </w:p>
        </w:tc>
        <w:tc>
          <w:tcPr>
            <w:tcW w:w="0" w:type="auto"/>
            <w:tcBorders>
              <w:top w:val="nil"/>
              <w:left w:val="nil"/>
              <w:bottom w:val="nil"/>
              <w:right w:val="nil"/>
            </w:tcBorders>
            <w:shd w:val="clear" w:color="auto" w:fill="auto"/>
            <w:noWrap/>
            <w:vAlign w:val="bottom"/>
            <w:hideMark/>
          </w:tcPr>
          <w:p w14:paraId="55CF1630" w14:textId="77777777" w:rsidR="00DC2757" w:rsidRPr="00DC2757" w:rsidRDefault="00DC2757" w:rsidP="00DC2757">
            <w:pPr>
              <w:spacing w:after="0" w:line="240" w:lineRule="auto"/>
              <w:jc w:val="center"/>
              <w:rPr>
                <w:ins w:id="3997" w:author="Commodore, Sarah" w:date="2023-03-22T16:21:00Z"/>
                <w:rFonts w:ascii="Calibri" w:eastAsia="Times New Roman" w:hAnsi="Calibri" w:cs="Calibri"/>
                <w:color w:val="000000"/>
                <w:sz w:val="20"/>
                <w:szCs w:val="20"/>
              </w:rPr>
            </w:pPr>
            <w:ins w:id="3998" w:author="Commodore, Sarah" w:date="2023-03-22T16:21:00Z">
              <w:r w:rsidRPr="00DC2757">
                <w:rPr>
                  <w:rFonts w:ascii="Calibri" w:eastAsia="Times New Roman" w:hAnsi="Calibri" w:cs="Calibri"/>
                  <w:color w:val="000000"/>
                  <w:sz w:val="20"/>
                  <w:szCs w:val="20"/>
                </w:rPr>
                <w:t>4.7E-05</w:t>
              </w:r>
            </w:ins>
          </w:p>
        </w:tc>
        <w:tc>
          <w:tcPr>
            <w:tcW w:w="0" w:type="auto"/>
            <w:tcBorders>
              <w:top w:val="nil"/>
              <w:left w:val="nil"/>
              <w:bottom w:val="nil"/>
              <w:right w:val="nil"/>
            </w:tcBorders>
            <w:shd w:val="clear" w:color="auto" w:fill="auto"/>
            <w:noWrap/>
            <w:vAlign w:val="bottom"/>
            <w:hideMark/>
          </w:tcPr>
          <w:p w14:paraId="04931425" w14:textId="77777777" w:rsidR="00DC2757" w:rsidRPr="00DC2757" w:rsidRDefault="00DC2757" w:rsidP="00DC2757">
            <w:pPr>
              <w:spacing w:after="0" w:line="240" w:lineRule="auto"/>
              <w:jc w:val="center"/>
              <w:rPr>
                <w:ins w:id="3999" w:author="Commodore, Sarah" w:date="2023-03-22T16:21:00Z"/>
                <w:rFonts w:ascii="Calibri" w:eastAsia="Times New Roman" w:hAnsi="Calibri" w:cs="Calibri"/>
                <w:color w:val="FF0000"/>
                <w:sz w:val="20"/>
                <w:szCs w:val="20"/>
              </w:rPr>
            </w:pPr>
            <w:ins w:id="4000" w:author="Commodore, Sarah" w:date="2023-03-22T16:21:00Z">
              <w:r w:rsidRPr="00DC2757">
                <w:rPr>
                  <w:rFonts w:ascii="Calibri" w:eastAsia="Times New Roman" w:hAnsi="Calibri" w:cs="Calibri"/>
                  <w:color w:val="FF0000"/>
                  <w:sz w:val="20"/>
                  <w:szCs w:val="20"/>
                </w:rPr>
                <w:t>*</w:t>
              </w:r>
            </w:ins>
          </w:p>
        </w:tc>
      </w:tr>
      <w:tr w:rsidR="00DC2757" w:rsidRPr="00DC2757" w14:paraId="7DAA6A80" w14:textId="77777777" w:rsidTr="00DC2757">
        <w:trPr>
          <w:trHeight w:val="260"/>
          <w:ins w:id="4001" w:author="Commodore, Sarah" w:date="2023-03-22T16:21:00Z"/>
        </w:trPr>
        <w:tc>
          <w:tcPr>
            <w:tcW w:w="0" w:type="auto"/>
            <w:tcBorders>
              <w:top w:val="nil"/>
              <w:left w:val="nil"/>
              <w:bottom w:val="nil"/>
              <w:right w:val="nil"/>
            </w:tcBorders>
            <w:shd w:val="clear" w:color="auto" w:fill="auto"/>
            <w:noWrap/>
            <w:vAlign w:val="bottom"/>
            <w:hideMark/>
          </w:tcPr>
          <w:p w14:paraId="3FFB3AC4" w14:textId="77777777" w:rsidR="00DC2757" w:rsidRPr="00DC2757" w:rsidRDefault="00DC2757" w:rsidP="00DC2757">
            <w:pPr>
              <w:spacing w:after="0" w:line="240" w:lineRule="auto"/>
              <w:rPr>
                <w:ins w:id="4002" w:author="Commodore, Sarah" w:date="2023-03-22T16:21:00Z"/>
                <w:rFonts w:ascii="Calibri" w:eastAsia="Times New Roman" w:hAnsi="Calibri" w:cs="Calibri"/>
                <w:color w:val="000000"/>
                <w:sz w:val="20"/>
                <w:szCs w:val="20"/>
              </w:rPr>
            </w:pPr>
            <w:ins w:id="4003" w:author="Commodore, Sarah" w:date="2023-03-22T16:21:00Z">
              <w:r w:rsidRPr="00DC2757">
                <w:rPr>
                  <w:rFonts w:ascii="Calibri" w:eastAsia="Times New Roman" w:hAnsi="Calibri" w:cs="Calibri"/>
                  <w:color w:val="000000"/>
                  <w:sz w:val="20"/>
                  <w:szCs w:val="20"/>
                </w:rPr>
                <w:t>ENSG00000287401.1</w:t>
              </w:r>
            </w:ins>
          </w:p>
        </w:tc>
        <w:tc>
          <w:tcPr>
            <w:tcW w:w="0" w:type="auto"/>
            <w:tcBorders>
              <w:top w:val="nil"/>
              <w:left w:val="nil"/>
              <w:bottom w:val="nil"/>
              <w:right w:val="nil"/>
            </w:tcBorders>
            <w:shd w:val="clear" w:color="auto" w:fill="auto"/>
            <w:noWrap/>
            <w:vAlign w:val="bottom"/>
            <w:hideMark/>
          </w:tcPr>
          <w:p w14:paraId="240A4F64" w14:textId="77777777" w:rsidR="00DC2757" w:rsidRPr="00DC2757" w:rsidRDefault="00DC2757" w:rsidP="00DC2757">
            <w:pPr>
              <w:spacing w:after="0" w:line="240" w:lineRule="auto"/>
              <w:rPr>
                <w:ins w:id="4004" w:author="Commodore, Sarah" w:date="2023-03-22T16:21:00Z"/>
                <w:rFonts w:ascii="Calibri" w:eastAsia="Times New Roman" w:hAnsi="Calibri" w:cs="Calibri"/>
                <w:color w:val="000000"/>
                <w:sz w:val="20"/>
                <w:szCs w:val="20"/>
              </w:rPr>
            </w:pPr>
            <w:ins w:id="4005" w:author="Commodore, Sarah" w:date="2023-03-22T16:21:00Z">
              <w:r w:rsidRPr="00DC2757">
                <w:rPr>
                  <w:rFonts w:ascii="Calibri" w:eastAsia="Times New Roman" w:hAnsi="Calibri" w:cs="Calibri"/>
                  <w:color w:val="000000"/>
                  <w:sz w:val="20"/>
                  <w:szCs w:val="20"/>
                </w:rPr>
                <w:t>AC034139.1</w:t>
              </w:r>
            </w:ins>
          </w:p>
        </w:tc>
        <w:tc>
          <w:tcPr>
            <w:tcW w:w="0" w:type="auto"/>
            <w:tcBorders>
              <w:top w:val="nil"/>
              <w:left w:val="nil"/>
              <w:bottom w:val="nil"/>
              <w:right w:val="nil"/>
            </w:tcBorders>
            <w:shd w:val="clear" w:color="auto" w:fill="auto"/>
            <w:noWrap/>
            <w:vAlign w:val="bottom"/>
            <w:hideMark/>
          </w:tcPr>
          <w:p w14:paraId="3A946F2B" w14:textId="77777777" w:rsidR="00DC2757" w:rsidRPr="00DC2757" w:rsidRDefault="00DC2757" w:rsidP="00DC2757">
            <w:pPr>
              <w:spacing w:after="0" w:line="240" w:lineRule="auto"/>
              <w:jc w:val="center"/>
              <w:rPr>
                <w:ins w:id="4006" w:author="Commodore, Sarah" w:date="2023-03-22T16:21:00Z"/>
                <w:rFonts w:ascii="Calibri" w:eastAsia="Times New Roman" w:hAnsi="Calibri" w:cs="Calibri"/>
                <w:color w:val="000000"/>
                <w:sz w:val="20"/>
                <w:szCs w:val="20"/>
              </w:rPr>
            </w:pPr>
            <w:ins w:id="400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B79952B" w14:textId="77777777" w:rsidR="00DC2757" w:rsidRPr="00DC2757" w:rsidRDefault="00DC2757" w:rsidP="00DC2757">
            <w:pPr>
              <w:spacing w:after="0" w:line="240" w:lineRule="auto"/>
              <w:jc w:val="center"/>
              <w:rPr>
                <w:ins w:id="4008" w:author="Commodore, Sarah" w:date="2023-03-22T16:21:00Z"/>
                <w:rFonts w:ascii="Calibri" w:eastAsia="Times New Roman" w:hAnsi="Calibri" w:cs="Calibri"/>
                <w:color w:val="000000"/>
                <w:sz w:val="20"/>
                <w:szCs w:val="20"/>
              </w:rPr>
            </w:pPr>
            <w:ins w:id="4009"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325C7694" w14:textId="77777777" w:rsidR="00DC2757" w:rsidRPr="00DC2757" w:rsidRDefault="00DC2757" w:rsidP="00DC2757">
            <w:pPr>
              <w:spacing w:after="0" w:line="240" w:lineRule="auto"/>
              <w:jc w:val="center"/>
              <w:rPr>
                <w:ins w:id="4010" w:author="Commodore, Sarah" w:date="2023-03-22T16:21:00Z"/>
                <w:rFonts w:ascii="Calibri" w:eastAsia="Times New Roman" w:hAnsi="Calibri" w:cs="Calibri"/>
                <w:color w:val="000000"/>
                <w:sz w:val="20"/>
                <w:szCs w:val="20"/>
              </w:rPr>
            </w:pPr>
            <w:ins w:id="4011" w:author="Commodore, Sarah" w:date="2023-03-22T16:21:00Z">
              <w:r w:rsidRPr="00DC2757">
                <w:rPr>
                  <w:rFonts w:ascii="Calibri" w:eastAsia="Times New Roman" w:hAnsi="Calibri" w:cs="Calibri"/>
                  <w:color w:val="000000"/>
                  <w:sz w:val="20"/>
                  <w:szCs w:val="20"/>
                </w:rPr>
                <w:t>7.4E-08</w:t>
              </w:r>
            </w:ins>
          </w:p>
        </w:tc>
        <w:tc>
          <w:tcPr>
            <w:tcW w:w="0" w:type="auto"/>
            <w:tcBorders>
              <w:top w:val="nil"/>
              <w:left w:val="nil"/>
              <w:bottom w:val="nil"/>
              <w:right w:val="nil"/>
            </w:tcBorders>
            <w:shd w:val="clear" w:color="auto" w:fill="auto"/>
            <w:noWrap/>
            <w:vAlign w:val="bottom"/>
            <w:hideMark/>
          </w:tcPr>
          <w:p w14:paraId="203DCB3B" w14:textId="77777777" w:rsidR="00DC2757" w:rsidRPr="00DC2757" w:rsidRDefault="00DC2757" w:rsidP="00DC2757">
            <w:pPr>
              <w:spacing w:after="0" w:line="240" w:lineRule="auto"/>
              <w:jc w:val="center"/>
              <w:rPr>
                <w:ins w:id="4012" w:author="Commodore, Sarah" w:date="2023-03-22T16:21:00Z"/>
                <w:rFonts w:ascii="Calibri" w:eastAsia="Times New Roman" w:hAnsi="Calibri" w:cs="Calibri"/>
                <w:color w:val="FF0000"/>
                <w:sz w:val="20"/>
                <w:szCs w:val="20"/>
              </w:rPr>
            </w:pPr>
            <w:ins w:id="4013" w:author="Commodore, Sarah" w:date="2023-03-22T16:21:00Z">
              <w:r w:rsidRPr="00DC2757">
                <w:rPr>
                  <w:rFonts w:ascii="Calibri" w:eastAsia="Times New Roman" w:hAnsi="Calibri" w:cs="Calibri"/>
                  <w:color w:val="FF0000"/>
                  <w:sz w:val="20"/>
                  <w:szCs w:val="20"/>
                </w:rPr>
                <w:t>*</w:t>
              </w:r>
            </w:ins>
          </w:p>
        </w:tc>
      </w:tr>
      <w:tr w:rsidR="00DC2757" w:rsidRPr="00DC2757" w14:paraId="4F45FCB7" w14:textId="77777777" w:rsidTr="00DC2757">
        <w:trPr>
          <w:trHeight w:val="260"/>
          <w:ins w:id="4014" w:author="Commodore, Sarah" w:date="2023-03-22T16:21:00Z"/>
        </w:trPr>
        <w:tc>
          <w:tcPr>
            <w:tcW w:w="0" w:type="auto"/>
            <w:tcBorders>
              <w:top w:val="nil"/>
              <w:left w:val="nil"/>
              <w:bottom w:val="nil"/>
              <w:right w:val="nil"/>
            </w:tcBorders>
            <w:shd w:val="clear" w:color="auto" w:fill="auto"/>
            <w:noWrap/>
            <w:vAlign w:val="bottom"/>
            <w:hideMark/>
          </w:tcPr>
          <w:p w14:paraId="0DC4A910" w14:textId="77777777" w:rsidR="00DC2757" w:rsidRPr="00DC2757" w:rsidRDefault="00DC2757" w:rsidP="00DC2757">
            <w:pPr>
              <w:spacing w:after="0" w:line="240" w:lineRule="auto"/>
              <w:rPr>
                <w:ins w:id="4015" w:author="Commodore, Sarah" w:date="2023-03-22T16:21:00Z"/>
                <w:rFonts w:ascii="Calibri" w:eastAsia="Times New Roman" w:hAnsi="Calibri" w:cs="Calibri"/>
                <w:color w:val="000000"/>
                <w:sz w:val="20"/>
                <w:szCs w:val="20"/>
              </w:rPr>
            </w:pPr>
            <w:ins w:id="4016" w:author="Commodore, Sarah" w:date="2023-03-22T16:21:00Z">
              <w:r w:rsidRPr="00DC2757">
                <w:rPr>
                  <w:rFonts w:ascii="Calibri" w:eastAsia="Times New Roman" w:hAnsi="Calibri" w:cs="Calibri"/>
                  <w:color w:val="000000"/>
                  <w:sz w:val="20"/>
                  <w:szCs w:val="20"/>
                </w:rPr>
                <w:t>ENSG00000163263.7</w:t>
              </w:r>
            </w:ins>
          </w:p>
        </w:tc>
        <w:tc>
          <w:tcPr>
            <w:tcW w:w="0" w:type="auto"/>
            <w:tcBorders>
              <w:top w:val="nil"/>
              <w:left w:val="nil"/>
              <w:bottom w:val="nil"/>
              <w:right w:val="nil"/>
            </w:tcBorders>
            <w:shd w:val="clear" w:color="auto" w:fill="auto"/>
            <w:noWrap/>
            <w:vAlign w:val="bottom"/>
            <w:hideMark/>
          </w:tcPr>
          <w:p w14:paraId="4C968854" w14:textId="77777777" w:rsidR="00DC2757" w:rsidRPr="00DC2757" w:rsidRDefault="00DC2757" w:rsidP="00DC2757">
            <w:pPr>
              <w:spacing w:after="0" w:line="240" w:lineRule="auto"/>
              <w:rPr>
                <w:ins w:id="4017" w:author="Commodore, Sarah" w:date="2023-03-22T16:21:00Z"/>
                <w:rFonts w:ascii="Calibri" w:eastAsia="Times New Roman" w:hAnsi="Calibri" w:cs="Calibri"/>
                <w:color w:val="000000"/>
                <w:sz w:val="20"/>
                <w:szCs w:val="20"/>
              </w:rPr>
            </w:pPr>
            <w:ins w:id="4018" w:author="Commodore, Sarah" w:date="2023-03-22T16:21:00Z">
              <w:r w:rsidRPr="00DC2757">
                <w:rPr>
                  <w:rFonts w:ascii="Calibri" w:eastAsia="Times New Roman" w:hAnsi="Calibri" w:cs="Calibri"/>
                  <w:color w:val="000000"/>
                  <w:sz w:val="20"/>
                  <w:szCs w:val="20"/>
                </w:rPr>
                <w:t>C1orf189</w:t>
              </w:r>
            </w:ins>
          </w:p>
        </w:tc>
        <w:tc>
          <w:tcPr>
            <w:tcW w:w="0" w:type="auto"/>
            <w:tcBorders>
              <w:top w:val="nil"/>
              <w:left w:val="nil"/>
              <w:bottom w:val="nil"/>
              <w:right w:val="nil"/>
            </w:tcBorders>
            <w:shd w:val="clear" w:color="auto" w:fill="auto"/>
            <w:noWrap/>
            <w:vAlign w:val="bottom"/>
            <w:hideMark/>
          </w:tcPr>
          <w:p w14:paraId="45F8DD3A" w14:textId="77777777" w:rsidR="00DC2757" w:rsidRPr="00DC2757" w:rsidRDefault="00DC2757" w:rsidP="00DC2757">
            <w:pPr>
              <w:spacing w:after="0" w:line="240" w:lineRule="auto"/>
              <w:jc w:val="center"/>
              <w:rPr>
                <w:ins w:id="4019" w:author="Commodore, Sarah" w:date="2023-03-22T16:21:00Z"/>
                <w:rFonts w:ascii="Calibri" w:eastAsia="Times New Roman" w:hAnsi="Calibri" w:cs="Calibri"/>
                <w:color w:val="000000"/>
                <w:sz w:val="20"/>
                <w:szCs w:val="20"/>
              </w:rPr>
            </w:pPr>
            <w:ins w:id="402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74BC452" w14:textId="77777777" w:rsidR="00DC2757" w:rsidRPr="00DC2757" w:rsidRDefault="00DC2757" w:rsidP="00DC2757">
            <w:pPr>
              <w:spacing w:after="0" w:line="240" w:lineRule="auto"/>
              <w:jc w:val="center"/>
              <w:rPr>
                <w:ins w:id="4021" w:author="Commodore, Sarah" w:date="2023-03-22T16:21:00Z"/>
                <w:rFonts w:ascii="Calibri" w:eastAsia="Times New Roman" w:hAnsi="Calibri" w:cs="Calibri"/>
                <w:color w:val="000000"/>
                <w:sz w:val="20"/>
                <w:szCs w:val="20"/>
              </w:rPr>
            </w:pPr>
            <w:ins w:id="4022" w:author="Commodore, Sarah" w:date="2023-03-22T16:21:00Z">
              <w:r w:rsidRPr="00DC2757">
                <w:rPr>
                  <w:rFonts w:ascii="Calibri" w:eastAsia="Times New Roman" w:hAnsi="Calibri" w:cs="Calibri"/>
                  <w:color w:val="000000"/>
                  <w:sz w:val="20"/>
                  <w:szCs w:val="20"/>
                </w:rPr>
                <w:t>5.3E-17</w:t>
              </w:r>
            </w:ins>
          </w:p>
        </w:tc>
        <w:tc>
          <w:tcPr>
            <w:tcW w:w="0" w:type="auto"/>
            <w:tcBorders>
              <w:top w:val="nil"/>
              <w:left w:val="nil"/>
              <w:bottom w:val="nil"/>
              <w:right w:val="nil"/>
            </w:tcBorders>
            <w:shd w:val="clear" w:color="auto" w:fill="auto"/>
            <w:noWrap/>
            <w:vAlign w:val="bottom"/>
            <w:hideMark/>
          </w:tcPr>
          <w:p w14:paraId="30B77E38" w14:textId="77777777" w:rsidR="00DC2757" w:rsidRPr="00DC2757" w:rsidRDefault="00DC2757" w:rsidP="00DC2757">
            <w:pPr>
              <w:spacing w:after="0" w:line="240" w:lineRule="auto"/>
              <w:jc w:val="center"/>
              <w:rPr>
                <w:ins w:id="4023" w:author="Commodore, Sarah" w:date="2023-03-22T16:21:00Z"/>
                <w:rFonts w:ascii="Calibri" w:eastAsia="Times New Roman" w:hAnsi="Calibri" w:cs="Calibri"/>
                <w:color w:val="000000"/>
                <w:sz w:val="20"/>
                <w:szCs w:val="20"/>
              </w:rPr>
            </w:pPr>
            <w:ins w:id="4024" w:author="Commodore, Sarah" w:date="2023-03-22T16:21:00Z">
              <w:r w:rsidRPr="00DC2757">
                <w:rPr>
                  <w:rFonts w:ascii="Calibri" w:eastAsia="Times New Roman" w:hAnsi="Calibri" w:cs="Calibri"/>
                  <w:color w:val="000000"/>
                  <w:sz w:val="20"/>
                  <w:szCs w:val="20"/>
                </w:rPr>
                <w:t>6.8E-15</w:t>
              </w:r>
            </w:ins>
          </w:p>
        </w:tc>
        <w:tc>
          <w:tcPr>
            <w:tcW w:w="0" w:type="auto"/>
            <w:tcBorders>
              <w:top w:val="nil"/>
              <w:left w:val="nil"/>
              <w:bottom w:val="nil"/>
              <w:right w:val="nil"/>
            </w:tcBorders>
            <w:shd w:val="clear" w:color="auto" w:fill="auto"/>
            <w:noWrap/>
            <w:vAlign w:val="bottom"/>
            <w:hideMark/>
          </w:tcPr>
          <w:p w14:paraId="0A71EAB6" w14:textId="77777777" w:rsidR="00DC2757" w:rsidRPr="00DC2757" w:rsidRDefault="00DC2757" w:rsidP="00DC2757">
            <w:pPr>
              <w:spacing w:after="0" w:line="240" w:lineRule="auto"/>
              <w:jc w:val="center"/>
              <w:rPr>
                <w:ins w:id="4025" w:author="Commodore, Sarah" w:date="2023-03-22T16:21:00Z"/>
                <w:rFonts w:ascii="Calibri" w:eastAsia="Times New Roman" w:hAnsi="Calibri" w:cs="Calibri"/>
                <w:color w:val="FF0000"/>
                <w:sz w:val="20"/>
                <w:szCs w:val="20"/>
              </w:rPr>
            </w:pPr>
            <w:ins w:id="4026" w:author="Commodore, Sarah" w:date="2023-03-22T16:21:00Z">
              <w:r w:rsidRPr="00DC2757">
                <w:rPr>
                  <w:rFonts w:ascii="Calibri" w:eastAsia="Times New Roman" w:hAnsi="Calibri" w:cs="Calibri"/>
                  <w:color w:val="FF0000"/>
                  <w:sz w:val="20"/>
                  <w:szCs w:val="20"/>
                </w:rPr>
                <w:t>*</w:t>
              </w:r>
            </w:ins>
          </w:p>
        </w:tc>
      </w:tr>
      <w:tr w:rsidR="00DC2757" w:rsidRPr="00DC2757" w14:paraId="7D3CDAB8" w14:textId="77777777" w:rsidTr="00DC2757">
        <w:trPr>
          <w:trHeight w:val="260"/>
          <w:ins w:id="4027" w:author="Commodore, Sarah" w:date="2023-03-22T16:21:00Z"/>
        </w:trPr>
        <w:tc>
          <w:tcPr>
            <w:tcW w:w="0" w:type="auto"/>
            <w:tcBorders>
              <w:top w:val="nil"/>
              <w:left w:val="nil"/>
              <w:bottom w:val="nil"/>
              <w:right w:val="nil"/>
            </w:tcBorders>
            <w:shd w:val="clear" w:color="auto" w:fill="auto"/>
            <w:noWrap/>
            <w:vAlign w:val="bottom"/>
            <w:hideMark/>
          </w:tcPr>
          <w:p w14:paraId="4AFCE5F3" w14:textId="77777777" w:rsidR="00DC2757" w:rsidRPr="00DC2757" w:rsidRDefault="00DC2757" w:rsidP="00DC2757">
            <w:pPr>
              <w:spacing w:after="0" w:line="240" w:lineRule="auto"/>
              <w:rPr>
                <w:ins w:id="4028" w:author="Commodore, Sarah" w:date="2023-03-22T16:21:00Z"/>
                <w:rFonts w:ascii="Calibri" w:eastAsia="Times New Roman" w:hAnsi="Calibri" w:cs="Calibri"/>
                <w:color w:val="000000"/>
                <w:sz w:val="20"/>
                <w:szCs w:val="20"/>
              </w:rPr>
            </w:pPr>
            <w:ins w:id="4029" w:author="Commodore, Sarah" w:date="2023-03-22T16:21:00Z">
              <w:r w:rsidRPr="00DC2757">
                <w:rPr>
                  <w:rFonts w:ascii="Calibri" w:eastAsia="Times New Roman" w:hAnsi="Calibri" w:cs="Calibri"/>
                  <w:color w:val="000000"/>
                  <w:sz w:val="20"/>
                  <w:szCs w:val="20"/>
                </w:rPr>
                <w:t>ENSG00000249715.13</w:t>
              </w:r>
            </w:ins>
          </w:p>
        </w:tc>
        <w:tc>
          <w:tcPr>
            <w:tcW w:w="0" w:type="auto"/>
            <w:tcBorders>
              <w:top w:val="nil"/>
              <w:left w:val="nil"/>
              <w:bottom w:val="nil"/>
              <w:right w:val="nil"/>
            </w:tcBorders>
            <w:shd w:val="clear" w:color="auto" w:fill="auto"/>
            <w:noWrap/>
            <w:vAlign w:val="bottom"/>
            <w:hideMark/>
          </w:tcPr>
          <w:p w14:paraId="630E8393" w14:textId="77777777" w:rsidR="00DC2757" w:rsidRPr="00DC2757" w:rsidRDefault="00DC2757" w:rsidP="00DC2757">
            <w:pPr>
              <w:spacing w:after="0" w:line="240" w:lineRule="auto"/>
              <w:rPr>
                <w:ins w:id="4030" w:author="Commodore, Sarah" w:date="2023-03-22T16:21:00Z"/>
                <w:rFonts w:ascii="Calibri" w:eastAsia="Times New Roman" w:hAnsi="Calibri" w:cs="Calibri"/>
                <w:color w:val="000000"/>
                <w:sz w:val="20"/>
                <w:szCs w:val="20"/>
              </w:rPr>
            </w:pPr>
            <w:ins w:id="4031" w:author="Commodore, Sarah" w:date="2023-03-22T16:21:00Z">
              <w:r w:rsidRPr="00DC2757">
                <w:rPr>
                  <w:rFonts w:ascii="Calibri" w:eastAsia="Times New Roman" w:hAnsi="Calibri" w:cs="Calibri"/>
                  <w:color w:val="000000"/>
                  <w:sz w:val="20"/>
                  <w:szCs w:val="20"/>
                </w:rPr>
                <w:t>FER1L5</w:t>
              </w:r>
            </w:ins>
          </w:p>
        </w:tc>
        <w:tc>
          <w:tcPr>
            <w:tcW w:w="0" w:type="auto"/>
            <w:tcBorders>
              <w:top w:val="nil"/>
              <w:left w:val="nil"/>
              <w:bottom w:val="nil"/>
              <w:right w:val="nil"/>
            </w:tcBorders>
            <w:shd w:val="clear" w:color="auto" w:fill="auto"/>
            <w:noWrap/>
            <w:vAlign w:val="bottom"/>
            <w:hideMark/>
          </w:tcPr>
          <w:p w14:paraId="3EDA989C" w14:textId="77777777" w:rsidR="00DC2757" w:rsidRPr="00DC2757" w:rsidRDefault="00DC2757" w:rsidP="00DC2757">
            <w:pPr>
              <w:spacing w:after="0" w:line="240" w:lineRule="auto"/>
              <w:jc w:val="center"/>
              <w:rPr>
                <w:ins w:id="4032" w:author="Commodore, Sarah" w:date="2023-03-22T16:21:00Z"/>
                <w:rFonts w:ascii="Calibri" w:eastAsia="Times New Roman" w:hAnsi="Calibri" w:cs="Calibri"/>
                <w:color w:val="000000"/>
                <w:sz w:val="20"/>
                <w:szCs w:val="20"/>
              </w:rPr>
            </w:pPr>
            <w:ins w:id="403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31D7C53" w14:textId="77777777" w:rsidR="00DC2757" w:rsidRPr="00DC2757" w:rsidRDefault="00DC2757" w:rsidP="00DC2757">
            <w:pPr>
              <w:spacing w:after="0" w:line="240" w:lineRule="auto"/>
              <w:jc w:val="center"/>
              <w:rPr>
                <w:ins w:id="4034" w:author="Commodore, Sarah" w:date="2023-03-22T16:21:00Z"/>
                <w:rFonts w:ascii="Calibri" w:eastAsia="Times New Roman" w:hAnsi="Calibri" w:cs="Calibri"/>
                <w:color w:val="000000"/>
                <w:sz w:val="20"/>
                <w:szCs w:val="20"/>
              </w:rPr>
            </w:pPr>
            <w:ins w:id="4035" w:author="Commodore, Sarah" w:date="2023-03-22T16:21:00Z">
              <w:r w:rsidRPr="00DC2757">
                <w:rPr>
                  <w:rFonts w:ascii="Calibri" w:eastAsia="Times New Roman" w:hAnsi="Calibri" w:cs="Calibri"/>
                  <w:color w:val="000000"/>
                  <w:sz w:val="20"/>
                  <w:szCs w:val="20"/>
                </w:rPr>
                <w:t>1.6E-05</w:t>
              </w:r>
            </w:ins>
          </w:p>
        </w:tc>
        <w:tc>
          <w:tcPr>
            <w:tcW w:w="0" w:type="auto"/>
            <w:tcBorders>
              <w:top w:val="nil"/>
              <w:left w:val="nil"/>
              <w:bottom w:val="nil"/>
              <w:right w:val="nil"/>
            </w:tcBorders>
            <w:shd w:val="clear" w:color="auto" w:fill="auto"/>
            <w:noWrap/>
            <w:vAlign w:val="bottom"/>
            <w:hideMark/>
          </w:tcPr>
          <w:p w14:paraId="7D376C51" w14:textId="77777777" w:rsidR="00DC2757" w:rsidRPr="00DC2757" w:rsidRDefault="00DC2757" w:rsidP="00DC2757">
            <w:pPr>
              <w:spacing w:after="0" w:line="240" w:lineRule="auto"/>
              <w:jc w:val="center"/>
              <w:rPr>
                <w:ins w:id="4036" w:author="Commodore, Sarah" w:date="2023-03-22T16:21:00Z"/>
                <w:rFonts w:ascii="Calibri" w:eastAsia="Times New Roman" w:hAnsi="Calibri" w:cs="Calibri"/>
                <w:color w:val="000000"/>
                <w:sz w:val="20"/>
                <w:szCs w:val="20"/>
              </w:rPr>
            </w:pPr>
            <w:ins w:id="4037"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52435C68" w14:textId="77777777" w:rsidR="00DC2757" w:rsidRPr="00DC2757" w:rsidRDefault="00DC2757" w:rsidP="00DC2757">
            <w:pPr>
              <w:spacing w:after="0" w:line="240" w:lineRule="auto"/>
              <w:jc w:val="center"/>
              <w:rPr>
                <w:ins w:id="4038" w:author="Commodore, Sarah" w:date="2023-03-22T16:21:00Z"/>
                <w:rFonts w:ascii="Calibri" w:eastAsia="Times New Roman" w:hAnsi="Calibri" w:cs="Calibri"/>
                <w:color w:val="FF0000"/>
                <w:sz w:val="20"/>
                <w:szCs w:val="20"/>
              </w:rPr>
            </w:pPr>
            <w:ins w:id="4039" w:author="Commodore, Sarah" w:date="2023-03-22T16:21:00Z">
              <w:r w:rsidRPr="00DC2757">
                <w:rPr>
                  <w:rFonts w:ascii="Calibri" w:eastAsia="Times New Roman" w:hAnsi="Calibri" w:cs="Calibri"/>
                  <w:color w:val="FF0000"/>
                  <w:sz w:val="20"/>
                  <w:szCs w:val="20"/>
                </w:rPr>
                <w:t>*</w:t>
              </w:r>
            </w:ins>
          </w:p>
        </w:tc>
      </w:tr>
      <w:tr w:rsidR="00DC2757" w:rsidRPr="00DC2757" w14:paraId="3A44AD2F" w14:textId="77777777" w:rsidTr="00DC2757">
        <w:trPr>
          <w:trHeight w:val="260"/>
          <w:ins w:id="4040" w:author="Commodore, Sarah" w:date="2023-03-22T16:21:00Z"/>
        </w:trPr>
        <w:tc>
          <w:tcPr>
            <w:tcW w:w="0" w:type="auto"/>
            <w:tcBorders>
              <w:top w:val="nil"/>
              <w:left w:val="nil"/>
              <w:bottom w:val="nil"/>
              <w:right w:val="nil"/>
            </w:tcBorders>
            <w:shd w:val="clear" w:color="auto" w:fill="auto"/>
            <w:noWrap/>
            <w:vAlign w:val="bottom"/>
            <w:hideMark/>
          </w:tcPr>
          <w:p w14:paraId="229FB5FD" w14:textId="77777777" w:rsidR="00DC2757" w:rsidRPr="00DC2757" w:rsidRDefault="00DC2757" w:rsidP="00DC2757">
            <w:pPr>
              <w:spacing w:after="0" w:line="240" w:lineRule="auto"/>
              <w:rPr>
                <w:ins w:id="4041" w:author="Commodore, Sarah" w:date="2023-03-22T16:21:00Z"/>
                <w:rFonts w:ascii="Calibri" w:eastAsia="Times New Roman" w:hAnsi="Calibri" w:cs="Calibri"/>
                <w:color w:val="000000"/>
                <w:sz w:val="20"/>
                <w:szCs w:val="20"/>
              </w:rPr>
            </w:pPr>
            <w:ins w:id="4042" w:author="Commodore, Sarah" w:date="2023-03-22T16:21:00Z">
              <w:r w:rsidRPr="00DC2757">
                <w:rPr>
                  <w:rFonts w:ascii="Calibri" w:eastAsia="Times New Roman" w:hAnsi="Calibri" w:cs="Calibri"/>
                  <w:color w:val="000000"/>
                  <w:sz w:val="20"/>
                  <w:szCs w:val="20"/>
                </w:rPr>
                <w:t>ENSG00000248329.6</w:t>
              </w:r>
            </w:ins>
          </w:p>
        </w:tc>
        <w:tc>
          <w:tcPr>
            <w:tcW w:w="0" w:type="auto"/>
            <w:tcBorders>
              <w:top w:val="nil"/>
              <w:left w:val="nil"/>
              <w:bottom w:val="nil"/>
              <w:right w:val="nil"/>
            </w:tcBorders>
            <w:shd w:val="clear" w:color="auto" w:fill="auto"/>
            <w:noWrap/>
            <w:vAlign w:val="bottom"/>
            <w:hideMark/>
          </w:tcPr>
          <w:p w14:paraId="6415692C" w14:textId="77777777" w:rsidR="00DC2757" w:rsidRPr="00DC2757" w:rsidRDefault="00DC2757" w:rsidP="00DC2757">
            <w:pPr>
              <w:spacing w:after="0" w:line="240" w:lineRule="auto"/>
              <w:rPr>
                <w:ins w:id="4043" w:author="Commodore, Sarah" w:date="2023-03-22T16:21:00Z"/>
                <w:rFonts w:ascii="Calibri" w:eastAsia="Times New Roman" w:hAnsi="Calibri" w:cs="Calibri"/>
                <w:color w:val="000000"/>
                <w:sz w:val="20"/>
                <w:szCs w:val="20"/>
              </w:rPr>
            </w:pPr>
            <w:ins w:id="4044" w:author="Commodore, Sarah" w:date="2023-03-22T16:21:00Z">
              <w:r w:rsidRPr="00DC2757">
                <w:rPr>
                  <w:rFonts w:ascii="Calibri" w:eastAsia="Times New Roman" w:hAnsi="Calibri" w:cs="Calibri"/>
                  <w:color w:val="000000"/>
                  <w:sz w:val="20"/>
                  <w:szCs w:val="20"/>
                </w:rPr>
                <w:t>APELA</w:t>
              </w:r>
            </w:ins>
          </w:p>
        </w:tc>
        <w:tc>
          <w:tcPr>
            <w:tcW w:w="0" w:type="auto"/>
            <w:tcBorders>
              <w:top w:val="nil"/>
              <w:left w:val="nil"/>
              <w:bottom w:val="nil"/>
              <w:right w:val="nil"/>
            </w:tcBorders>
            <w:shd w:val="clear" w:color="auto" w:fill="auto"/>
            <w:noWrap/>
            <w:vAlign w:val="bottom"/>
            <w:hideMark/>
          </w:tcPr>
          <w:p w14:paraId="2470BB04" w14:textId="77777777" w:rsidR="00DC2757" w:rsidRPr="00DC2757" w:rsidRDefault="00DC2757" w:rsidP="00DC2757">
            <w:pPr>
              <w:spacing w:after="0" w:line="240" w:lineRule="auto"/>
              <w:jc w:val="center"/>
              <w:rPr>
                <w:ins w:id="4045" w:author="Commodore, Sarah" w:date="2023-03-22T16:21:00Z"/>
                <w:rFonts w:ascii="Calibri" w:eastAsia="Times New Roman" w:hAnsi="Calibri" w:cs="Calibri"/>
                <w:color w:val="000000"/>
                <w:sz w:val="20"/>
                <w:szCs w:val="20"/>
              </w:rPr>
            </w:pPr>
            <w:ins w:id="404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C34FDD" w14:textId="77777777" w:rsidR="00DC2757" w:rsidRPr="00DC2757" w:rsidRDefault="00DC2757" w:rsidP="00DC2757">
            <w:pPr>
              <w:spacing w:after="0" w:line="240" w:lineRule="auto"/>
              <w:jc w:val="center"/>
              <w:rPr>
                <w:ins w:id="4047" w:author="Commodore, Sarah" w:date="2023-03-22T16:21:00Z"/>
                <w:rFonts w:ascii="Calibri" w:eastAsia="Times New Roman" w:hAnsi="Calibri" w:cs="Calibri"/>
                <w:color w:val="000000"/>
                <w:sz w:val="20"/>
                <w:szCs w:val="20"/>
              </w:rPr>
            </w:pPr>
            <w:ins w:id="4048"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46DB88BB" w14:textId="77777777" w:rsidR="00DC2757" w:rsidRPr="00DC2757" w:rsidRDefault="00DC2757" w:rsidP="00DC2757">
            <w:pPr>
              <w:spacing w:after="0" w:line="240" w:lineRule="auto"/>
              <w:jc w:val="center"/>
              <w:rPr>
                <w:ins w:id="4049" w:author="Commodore, Sarah" w:date="2023-03-22T16:21:00Z"/>
                <w:rFonts w:ascii="Calibri" w:eastAsia="Times New Roman" w:hAnsi="Calibri" w:cs="Calibri"/>
                <w:color w:val="000000"/>
                <w:sz w:val="20"/>
                <w:szCs w:val="20"/>
              </w:rPr>
            </w:pPr>
            <w:ins w:id="4050" w:author="Commodore, Sarah" w:date="2023-03-22T16:21:00Z">
              <w:r w:rsidRPr="00DC2757">
                <w:rPr>
                  <w:rFonts w:ascii="Calibri" w:eastAsia="Times New Roman" w:hAnsi="Calibri" w:cs="Calibri"/>
                  <w:color w:val="000000"/>
                  <w:sz w:val="20"/>
                  <w:szCs w:val="20"/>
                </w:rPr>
                <w:t>4.1E-02</w:t>
              </w:r>
            </w:ins>
          </w:p>
        </w:tc>
        <w:tc>
          <w:tcPr>
            <w:tcW w:w="0" w:type="auto"/>
            <w:tcBorders>
              <w:top w:val="nil"/>
              <w:left w:val="nil"/>
              <w:bottom w:val="nil"/>
              <w:right w:val="nil"/>
            </w:tcBorders>
            <w:shd w:val="clear" w:color="auto" w:fill="auto"/>
            <w:noWrap/>
            <w:vAlign w:val="bottom"/>
            <w:hideMark/>
          </w:tcPr>
          <w:p w14:paraId="6F1957A8" w14:textId="77777777" w:rsidR="00DC2757" w:rsidRPr="00DC2757" w:rsidRDefault="00DC2757" w:rsidP="00DC2757">
            <w:pPr>
              <w:spacing w:after="0" w:line="240" w:lineRule="auto"/>
              <w:jc w:val="center"/>
              <w:rPr>
                <w:ins w:id="4051" w:author="Commodore, Sarah" w:date="2023-03-22T16:21:00Z"/>
                <w:rFonts w:ascii="Calibri" w:eastAsia="Times New Roman" w:hAnsi="Calibri" w:cs="Calibri"/>
                <w:color w:val="FF0000"/>
                <w:sz w:val="20"/>
                <w:szCs w:val="20"/>
              </w:rPr>
            </w:pPr>
            <w:ins w:id="4052" w:author="Commodore, Sarah" w:date="2023-03-22T16:21:00Z">
              <w:r w:rsidRPr="00DC2757">
                <w:rPr>
                  <w:rFonts w:ascii="Calibri" w:eastAsia="Times New Roman" w:hAnsi="Calibri" w:cs="Calibri"/>
                  <w:color w:val="FF0000"/>
                  <w:sz w:val="20"/>
                  <w:szCs w:val="20"/>
                </w:rPr>
                <w:t>*</w:t>
              </w:r>
            </w:ins>
          </w:p>
        </w:tc>
      </w:tr>
      <w:tr w:rsidR="00DC2757" w:rsidRPr="00DC2757" w14:paraId="42FBC46A" w14:textId="77777777" w:rsidTr="00DC2757">
        <w:trPr>
          <w:trHeight w:val="260"/>
          <w:ins w:id="4053" w:author="Commodore, Sarah" w:date="2023-03-22T16:21:00Z"/>
        </w:trPr>
        <w:tc>
          <w:tcPr>
            <w:tcW w:w="0" w:type="auto"/>
            <w:tcBorders>
              <w:top w:val="nil"/>
              <w:left w:val="nil"/>
              <w:bottom w:val="nil"/>
              <w:right w:val="nil"/>
            </w:tcBorders>
            <w:shd w:val="clear" w:color="auto" w:fill="auto"/>
            <w:noWrap/>
            <w:vAlign w:val="bottom"/>
            <w:hideMark/>
          </w:tcPr>
          <w:p w14:paraId="77B4C64D" w14:textId="77777777" w:rsidR="00DC2757" w:rsidRPr="00DC2757" w:rsidRDefault="00DC2757" w:rsidP="00DC2757">
            <w:pPr>
              <w:spacing w:after="0" w:line="240" w:lineRule="auto"/>
              <w:rPr>
                <w:ins w:id="4054" w:author="Commodore, Sarah" w:date="2023-03-22T16:21:00Z"/>
                <w:rFonts w:ascii="Calibri" w:eastAsia="Times New Roman" w:hAnsi="Calibri" w:cs="Calibri"/>
                <w:color w:val="000000"/>
                <w:sz w:val="20"/>
                <w:szCs w:val="20"/>
              </w:rPr>
            </w:pPr>
            <w:ins w:id="4055" w:author="Commodore, Sarah" w:date="2023-03-22T16:21:00Z">
              <w:r w:rsidRPr="00DC2757">
                <w:rPr>
                  <w:rFonts w:ascii="Calibri" w:eastAsia="Times New Roman" w:hAnsi="Calibri" w:cs="Calibri"/>
                  <w:color w:val="000000"/>
                  <w:sz w:val="20"/>
                  <w:szCs w:val="20"/>
                </w:rPr>
                <w:t>ENSG00000152760.10</w:t>
              </w:r>
            </w:ins>
          </w:p>
        </w:tc>
        <w:tc>
          <w:tcPr>
            <w:tcW w:w="0" w:type="auto"/>
            <w:tcBorders>
              <w:top w:val="nil"/>
              <w:left w:val="nil"/>
              <w:bottom w:val="nil"/>
              <w:right w:val="nil"/>
            </w:tcBorders>
            <w:shd w:val="clear" w:color="auto" w:fill="auto"/>
            <w:noWrap/>
            <w:vAlign w:val="bottom"/>
            <w:hideMark/>
          </w:tcPr>
          <w:p w14:paraId="6D287D31" w14:textId="77777777" w:rsidR="00DC2757" w:rsidRPr="00DC2757" w:rsidRDefault="00DC2757" w:rsidP="00DC2757">
            <w:pPr>
              <w:spacing w:after="0" w:line="240" w:lineRule="auto"/>
              <w:rPr>
                <w:ins w:id="4056" w:author="Commodore, Sarah" w:date="2023-03-22T16:21:00Z"/>
                <w:rFonts w:ascii="Calibri" w:eastAsia="Times New Roman" w:hAnsi="Calibri" w:cs="Calibri"/>
                <w:color w:val="000000"/>
                <w:sz w:val="20"/>
                <w:szCs w:val="20"/>
              </w:rPr>
            </w:pPr>
            <w:ins w:id="4057" w:author="Commodore, Sarah" w:date="2023-03-22T16:21:00Z">
              <w:r w:rsidRPr="00DC2757">
                <w:rPr>
                  <w:rFonts w:ascii="Calibri" w:eastAsia="Times New Roman" w:hAnsi="Calibri" w:cs="Calibri"/>
                  <w:color w:val="000000"/>
                  <w:sz w:val="20"/>
                  <w:szCs w:val="20"/>
                </w:rPr>
                <w:t>TCTEX1D1</w:t>
              </w:r>
            </w:ins>
          </w:p>
        </w:tc>
        <w:tc>
          <w:tcPr>
            <w:tcW w:w="0" w:type="auto"/>
            <w:tcBorders>
              <w:top w:val="nil"/>
              <w:left w:val="nil"/>
              <w:bottom w:val="nil"/>
              <w:right w:val="nil"/>
            </w:tcBorders>
            <w:shd w:val="clear" w:color="auto" w:fill="auto"/>
            <w:noWrap/>
            <w:vAlign w:val="bottom"/>
            <w:hideMark/>
          </w:tcPr>
          <w:p w14:paraId="4557BF81" w14:textId="77777777" w:rsidR="00DC2757" w:rsidRPr="00DC2757" w:rsidRDefault="00DC2757" w:rsidP="00DC2757">
            <w:pPr>
              <w:spacing w:after="0" w:line="240" w:lineRule="auto"/>
              <w:jc w:val="center"/>
              <w:rPr>
                <w:ins w:id="4058" w:author="Commodore, Sarah" w:date="2023-03-22T16:21:00Z"/>
                <w:rFonts w:ascii="Calibri" w:eastAsia="Times New Roman" w:hAnsi="Calibri" w:cs="Calibri"/>
                <w:color w:val="000000"/>
                <w:sz w:val="20"/>
                <w:szCs w:val="20"/>
              </w:rPr>
            </w:pPr>
            <w:ins w:id="405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5A97B2" w14:textId="77777777" w:rsidR="00DC2757" w:rsidRPr="00DC2757" w:rsidRDefault="00DC2757" w:rsidP="00DC2757">
            <w:pPr>
              <w:spacing w:after="0" w:line="240" w:lineRule="auto"/>
              <w:jc w:val="center"/>
              <w:rPr>
                <w:ins w:id="4060" w:author="Commodore, Sarah" w:date="2023-03-22T16:21:00Z"/>
                <w:rFonts w:ascii="Calibri" w:eastAsia="Times New Roman" w:hAnsi="Calibri" w:cs="Calibri"/>
                <w:color w:val="000000"/>
                <w:sz w:val="20"/>
                <w:szCs w:val="20"/>
              </w:rPr>
            </w:pPr>
            <w:ins w:id="4061"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787A6DB7" w14:textId="77777777" w:rsidR="00DC2757" w:rsidRPr="00DC2757" w:rsidRDefault="00DC2757" w:rsidP="00DC2757">
            <w:pPr>
              <w:spacing w:after="0" w:line="240" w:lineRule="auto"/>
              <w:jc w:val="center"/>
              <w:rPr>
                <w:ins w:id="4062" w:author="Commodore, Sarah" w:date="2023-03-22T16:21:00Z"/>
                <w:rFonts w:ascii="Calibri" w:eastAsia="Times New Roman" w:hAnsi="Calibri" w:cs="Calibri"/>
                <w:color w:val="000000"/>
                <w:sz w:val="20"/>
                <w:szCs w:val="20"/>
              </w:rPr>
            </w:pPr>
            <w:ins w:id="4063"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0BCFEE75" w14:textId="77777777" w:rsidR="00DC2757" w:rsidRPr="00DC2757" w:rsidRDefault="00DC2757" w:rsidP="00DC2757">
            <w:pPr>
              <w:spacing w:after="0" w:line="240" w:lineRule="auto"/>
              <w:jc w:val="center"/>
              <w:rPr>
                <w:ins w:id="4064" w:author="Commodore, Sarah" w:date="2023-03-22T16:21:00Z"/>
                <w:rFonts w:ascii="Calibri" w:eastAsia="Times New Roman" w:hAnsi="Calibri" w:cs="Calibri"/>
                <w:color w:val="FF0000"/>
                <w:sz w:val="20"/>
                <w:szCs w:val="20"/>
              </w:rPr>
            </w:pPr>
            <w:ins w:id="4065" w:author="Commodore, Sarah" w:date="2023-03-22T16:21:00Z">
              <w:r w:rsidRPr="00DC2757">
                <w:rPr>
                  <w:rFonts w:ascii="Calibri" w:eastAsia="Times New Roman" w:hAnsi="Calibri" w:cs="Calibri"/>
                  <w:color w:val="FF0000"/>
                  <w:sz w:val="20"/>
                  <w:szCs w:val="20"/>
                </w:rPr>
                <w:t>*</w:t>
              </w:r>
            </w:ins>
          </w:p>
        </w:tc>
      </w:tr>
      <w:tr w:rsidR="00DC2757" w:rsidRPr="00DC2757" w14:paraId="56126727" w14:textId="77777777" w:rsidTr="00DC2757">
        <w:trPr>
          <w:trHeight w:val="260"/>
          <w:ins w:id="4066" w:author="Commodore, Sarah" w:date="2023-03-22T16:21:00Z"/>
        </w:trPr>
        <w:tc>
          <w:tcPr>
            <w:tcW w:w="0" w:type="auto"/>
            <w:tcBorders>
              <w:top w:val="nil"/>
              <w:left w:val="nil"/>
              <w:bottom w:val="nil"/>
              <w:right w:val="nil"/>
            </w:tcBorders>
            <w:shd w:val="clear" w:color="auto" w:fill="auto"/>
            <w:noWrap/>
            <w:vAlign w:val="bottom"/>
            <w:hideMark/>
          </w:tcPr>
          <w:p w14:paraId="4FAADC0A" w14:textId="77777777" w:rsidR="00DC2757" w:rsidRPr="00DC2757" w:rsidRDefault="00DC2757" w:rsidP="00DC2757">
            <w:pPr>
              <w:spacing w:after="0" w:line="240" w:lineRule="auto"/>
              <w:rPr>
                <w:ins w:id="4067" w:author="Commodore, Sarah" w:date="2023-03-22T16:21:00Z"/>
                <w:rFonts w:ascii="Calibri" w:eastAsia="Times New Roman" w:hAnsi="Calibri" w:cs="Calibri"/>
                <w:color w:val="000000"/>
                <w:sz w:val="20"/>
                <w:szCs w:val="20"/>
              </w:rPr>
            </w:pPr>
            <w:ins w:id="4068" w:author="Commodore, Sarah" w:date="2023-03-22T16:21:00Z">
              <w:r w:rsidRPr="00DC2757">
                <w:rPr>
                  <w:rFonts w:ascii="Calibri" w:eastAsia="Times New Roman" w:hAnsi="Calibri" w:cs="Calibri"/>
                  <w:color w:val="000000"/>
                  <w:sz w:val="20"/>
                  <w:szCs w:val="20"/>
                </w:rPr>
                <w:t>ENSG00000131044.17</w:t>
              </w:r>
            </w:ins>
          </w:p>
        </w:tc>
        <w:tc>
          <w:tcPr>
            <w:tcW w:w="0" w:type="auto"/>
            <w:tcBorders>
              <w:top w:val="nil"/>
              <w:left w:val="nil"/>
              <w:bottom w:val="nil"/>
              <w:right w:val="nil"/>
            </w:tcBorders>
            <w:shd w:val="clear" w:color="auto" w:fill="auto"/>
            <w:noWrap/>
            <w:vAlign w:val="bottom"/>
            <w:hideMark/>
          </w:tcPr>
          <w:p w14:paraId="68C85B0D" w14:textId="77777777" w:rsidR="00DC2757" w:rsidRPr="00DC2757" w:rsidRDefault="00DC2757" w:rsidP="00DC2757">
            <w:pPr>
              <w:spacing w:after="0" w:line="240" w:lineRule="auto"/>
              <w:rPr>
                <w:ins w:id="4069" w:author="Commodore, Sarah" w:date="2023-03-22T16:21:00Z"/>
                <w:rFonts w:ascii="Calibri" w:eastAsia="Times New Roman" w:hAnsi="Calibri" w:cs="Calibri"/>
                <w:color w:val="000000"/>
                <w:sz w:val="20"/>
                <w:szCs w:val="20"/>
              </w:rPr>
            </w:pPr>
            <w:ins w:id="4070" w:author="Commodore, Sarah" w:date="2023-03-22T16:21:00Z">
              <w:r w:rsidRPr="00DC2757">
                <w:rPr>
                  <w:rFonts w:ascii="Calibri" w:eastAsia="Times New Roman" w:hAnsi="Calibri" w:cs="Calibri"/>
                  <w:color w:val="000000"/>
                  <w:sz w:val="20"/>
                  <w:szCs w:val="20"/>
                </w:rPr>
                <w:t>TTLL9</w:t>
              </w:r>
            </w:ins>
          </w:p>
        </w:tc>
        <w:tc>
          <w:tcPr>
            <w:tcW w:w="0" w:type="auto"/>
            <w:tcBorders>
              <w:top w:val="nil"/>
              <w:left w:val="nil"/>
              <w:bottom w:val="nil"/>
              <w:right w:val="nil"/>
            </w:tcBorders>
            <w:shd w:val="clear" w:color="auto" w:fill="auto"/>
            <w:noWrap/>
            <w:vAlign w:val="bottom"/>
            <w:hideMark/>
          </w:tcPr>
          <w:p w14:paraId="6959DF61" w14:textId="77777777" w:rsidR="00DC2757" w:rsidRPr="00DC2757" w:rsidRDefault="00DC2757" w:rsidP="00DC2757">
            <w:pPr>
              <w:spacing w:after="0" w:line="240" w:lineRule="auto"/>
              <w:jc w:val="center"/>
              <w:rPr>
                <w:ins w:id="4071" w:author="Commodore, Sarah" w:date="2023-03-22T16:21:00Z"/>
                <w:rFonts w:ascii="Calibri" w:eastAsia="Times New Roman" w:hAnsi="Calibri" w:cs="Calibri"/>
                <w:color w:val="000000"/>
                <w:sz w:val="20"/>
                <w:szCs w:val="20"/>
              </w:rPr>
            </w:pPr>
            <w:ins w:id="407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DB8E64" w14:textId="77777777" w:rsidR="00DC2757" w:rsidRPr="00DC2757" w:rsidRDefault="00DC2757" w:rsidP="00DC2757">
            <w:pPr>
              <w:spacing w:after="0" w:line="240" w:lineRule="auto"/>
              <w:jc w:val="center"/>
              <w:rPr>
                <w:ins w:id="4073" w:author="Commodore, Sarah" w:date="2023-03-22T16:21:00Z"/>
                <w:rFonts w:ascii="Calibri" w:eastAsia="Times New Roman" w:hAnsi="Calibri" w:cs="Calibri"/>
                <w:color w:val="000000"/>
                <w:sz w:val="20"/>
                <w:szCs w:val="20"/>
              </w:rPr>
            </w:pPr>
            <w:ins w:id="4074" w:author="Commodore, Sarah" w:date="2023-03-22T16:21:00Z">
              <w:r w:rsidRPr="00DC2757">
                <w:rPr>
                  <w:rFonts w:ascii="Calibri" w:eastAsia="Times New Roman" w:hAnsi="Calibri" w:cs="Calibri"/>
                  <w:color w:val="000000"/>
                  <w:sz w:val="20"/>
                  <w:szCs w:val="20"/>
                </w:rPr>
                <w:t>9.9E-07</w:t>
              </w:r>
            </w:ins>
          </w:p>
        </w:tc>
        <w:tc>
          <w:tcPr>
            <w:tcW w:w="0" w:type="auto"/>
            <w:tcBorders>
              <w:top w:val="nil"/>
              <w:left w:val="nil"/>
              <w:bottom w:val="nil"/>
              <w:right w:val="nil"/>
            </w:tcBorders>
            <w:shd w:val="clear" w:color="auto" w:fill="auto"/>
            <w:noWrap/>
            <w:vAlign w:val="bottom"/>
            <w:hideMark/>
          </w:tcPr>
          <w:p w14:paraId="7CF2595B" w14:textId="77777777" w:rsidR="00DC2757" w:rsidRPr="00DC2757" w:rsidRDefault="00DC2757" w:rsidP="00DC2757">
            <w:pPr>
              <w:spacing w:after="0" w:line="240" w:lineRule="auto"/>
              <w:jc w:val="center"/>
              <w:rPr>
                <w:ins w:id="4075" w:author="Commodore, Sarah" w:date="2023-03-22T16:21:00Z"/>
                <w:rFonts w:ascii="Calibri" w:eastAsia="Times New Roman" w:hAnsi="Calibri" w:cs="Calibri"/>
                <w:color w:val="000000"/>
                <w:sz w:val="20"/>
                <w:szCs w:val="20"/>
              </w:rPr>
            </w:pPr>
            <w:ins w:id="4076" w:author="Commodore, Sarah" w:date="2023-03-22T16:21:00Z">
              <w:r w:rsidRPr="00DC2757">
                <w:rPr>
                  <w:rFonts w:ascii="Calibri" w:eastAsia="Times New Roman" w:hAnsi="Calibri" w:cs="Calibri"/>
                  <w:color w:val="000000"/>
                  <w:sz w:val="20"/>
                  <w:szCs w:val="20"/>
                </w:rPr>
                <w:t>8.6E-06</w:t>
              </w:r>
            </w:ins>
          </w:p>
        </w:tc>
        <w:tc>
          <w:tcPr>
            <w:tcW w:w="0" w:type="auto"/>
            <w:tcBorders>
              <w:top w:val="nil"/>
              <w:left w:val="nil"/>
              <w:bottom w:val="nil"/>
              <w:right w:val="nil"/>
            </w:tcBorders>
            <w:shd w:val="clear" w:color="auto" w:fill="auto"/>
            <w:noWrap/>
            <w:vAlign w:val="bottom"/>
            <w:hideMark/>
          </w:tcPr>
          <w:p w14:paraId="785AFFC0" w14:textId="77777777" w:rsidR="00DC2757" w:rsidRPr="00DC2757" w:rsidRDefault="00DC2757" w:rsidP="00DC2757">
            <w:pPr>
              <w:spacing w:after="0" w:line="240" w:lineRule="auto"/>
              <w:jc w:val="center"/>
              <w:rPr>
                <w:ins w:id="4077" w:author="Commodore, Sarah" w:date="2023-03-22T16:21:00Z"/>
                <w:rFonts w:ascii="Calibri" w:eastAsia="Times New Roman" w:hAnsi="Calibri" w:cs="Calibri"/>
                <w:color w:val="FF0000"/>
                <w:sz w:val="20"/>
                <w:szCs w:val="20"/>
              </w:rPr>
            </w:pPr>
            <w:ins w:id="4078" w:author="Commodore, Sarah" w:date="2023-03-22T16:21:00Z">
              <w:r w:rsidRPr="00DC2757">
                <w:rPr>
                  <w:rFonts w:ascii="Calibri" w:eastAsia="Times New Roman" w:hAnsi="Calibri" w:cs="Calibri"/>
                  <w:color w:val="FF0000"/>
                  <w:sz w:val="20"/>
                  <w:szCs w:val="20"/>
                </w:rPr>
                <w:t>*</w:t>
              </w:r>
            </w:ins>
          </w:p>
        </w:tc>
      </w:tr>
      <w:tr w:rsidR="00DC2757" w:rsidRPr="00DC2757" w14:paraId="17729F6D" w14:textId="77777777" w:rsidTr="00DC2757">
        <w:trPr>
          <w:trHeight w:val="260"/>
          <w:ins w:id="4079" w:author="Commodore, Sarah" w:date="2023-03-22T16:21:00Z"/>
        </w:trPr>
        <w:tc>
          <w:tcPr>
            <w:tcW w:w="0" w:type="auto"/>
            <w:tcBorders>
              <w:top w:val="nil"/>
              <w:left w:val="nil"/>
              <w:bottom w:val="nil"/>
              <w:right w:val="nil"/>
            </w:tcBorders>
            <w:shd w:val="clear" w:color="auto" w:fill="auto"/>
            <w:noWrap/>
            <w:vAlign w:val="bottom"/>
            <w:hideMark/>
          </w:tcPr>
          <w:p w14:paraId="1B0C2D7E" w14:textId="77777777" w:rsidR="00DC2757" w:rsidRPr="00DC2757" w:rsidRDefault="00DC2757" w:rsidP="00DC2757">
            <w:pPr>
              <w:spacing w:after="0" w:line="240" w:lineRule="auto"/>
              <w:rPr>
                <w:ins w:id="4080" w:author="Commodore, Sarah" w:date="2023-03-22T16:21:00Z"/>
                <w:rFonts w:ascii="Calibri" w:eastAsia="Times New Roman" w:hAnsi="Calibri" w:cs="Calibri"/>
                <w:color w:val="000000"/>
                <w:sz w:val="20"/>
                <w:szCs w:val="20"/>
              </w:rPr>
            </w:pPr>
            <w:ins w:id="4081" w:author="Commodore, Sarah" w:date="2023-03-22T16:21:00Z">
              <w:r w:rsidRPr="00DC2757">
                <w:rPr>
                  <w:rFonts w:ascii="Calibri" w:eastAsia="Times New Roman" w:hAnsi="Calibri" w:cs="Calibri"/>
                  <w:color w:val="000000"/>
                  <w:sz w:val="20"/>
                  <w:szCs w:val="20"/>
                </w:rPr>
                <w:t>ENSG00000126838.10</w:t>
              </w:r>
            </w:ins>
          </w:p>
        </w:tc>
        <w:tc>
          <w:tcPr>
            <w:tcW w:w="0" w:type="auto"/>
            <w:tcBorders>
              <w:top w:val="nil"/>
              <w:left w:val="nil"/>
              <w:bottom w:val="nil"/>
              <w:right w:val="nil"/>
            </w:tcBorders>
            <w:shd w:val="clear" w:color="auto" w:fill="auto"/>
            <w:noWrap/>
            <w:vAlign w:val="bottom"/>
            <w:hideMark/>
          </w:tcPr>
          <w:p w14:paraId="3D3A0AF2" w14:textId="77777777" w:rsidR="00DC2757" w:rsidRPr="00DC2757" w:rsidRDefault="00DC2757" w:rsidP="00DC2757">
            <w:pPr>
              <w:spacing w:after="0" w:line="240" w:lineRule="auto"/>
              <w:rPr>
                <w:ins w:id="4082" w:author="Commodore, Sarah" w:date="2023-03-22T16:21:00Z"/>
                <w:rFonts w:ascii="Calibri" w:eastAsia="Times New Roman" w:hAnsi="Calibri" w:cs="Calibri"/>
                <w:color w:val="000000"/>
                <w:sz w:val="20"/>
                <w:szCs w:val="20"/>
              </w:rPr>
            </w:pPr>
            <w:ins w:id="4083" w:author="Commodore, Sarah" w:date="2023-03-22T16:21:00Z">
              <w:r w:rsidRPr="00DC2757">
                <w:rPr>
                  <w:rFonts w:ascii="Calibri" w:eastAsia="Times New Roman" w:hAnsi="Calibri" w:cs="Calibri"/>
                  <w:color w:val="000000"/>
                  <w:sz w:val="20"/>
                  <w:szCs w:val="20"/>
                </w:rPr>
                <w:t>PZP</w:t>
              </w:r>
            </w:ins>
          </w:p>
        </w:tc>
        <w:tc>
          <w:tcPr>
            <w:tcW w:w="0" w:type="auto"/>
            <w:tcBorders>
              <w:top w:val="nil"/>
              <w:left w:val="nil"/>
              <w:bottom w:val="nil"/>
              <w:right w:val="nil"/>
            </w:tcBorders>
            <w:shd w:val="clear" w:color="auto" w:fill="auto"/>
            <w:noWrap/>
            <w:vAlign w:val="bottom"/>
            <w:hideMark/>
          </w:tcPr>
          <w:p w14:paraId="76C2CD63" w14:textId="77777777" w:rsidR="00DC2757" w:rsidRPr="00DC2757" w:rsidRDefault="00DC2757" w:rsidP="00DC2757">
            <w:pPr>
              <w:spacing w:after="0" w:line="240" w:lineRule="auto"/>
              <w:jc w:val="center"/>
              <w:rPr>
                <w:ins w:id="4084" w:author="Commodore, Sarah" w:date="2023-03-22T16:21:00Z"/>
                <w:rFonts w:ascii="Calibri" w:eastAsia="Times New Roman" w:hAnsi="Calibri" w:cs="Calibri"/>
                <w:color w:val="000000"/>
                <w:sz w:val="20"/>
                <w:szCs w:val="20"/>
              </w:rPr>
            </w:pPr>
            <w:ins w:id="408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4E4940" w14:textId="77777777" w:rsidR="00DC2757" w:rsidRPr="00DC2757" w:rsidRDefault="00DC2757" w:rsidP="00DC2757">
            <w:pPr>
              <w:spacing w:after="0" w:line="240" w:lineRule="auto"/>
              <w:jc w:val="center"/>
              <w:rPr>
                <w:ins w:id="4086" w:author="Commodore, Sarah" w:date="2023-03-22T16:21:00Z"/>
                <w:rFonts w:ascii="Calibri" w:eastAsia="Times New Roman" w:hAnsi="Calibri" w:cs="Calibri"/>
                <w:color w:val="000000"/>
                <w:sz w:val="20"/>
                <w:szCs w:val="20"/>
              </w:rPr>
            </w:pPr>
            <w:ins w:id="4087"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185CE083" w14:textId="77777777" w:rsidR="00DC2757" w:rsidRPr="00DC2757" w:rsidRDefault="00DC2757" w:rsidP="00DC2757">
            <w:pPr>
              <w:spacing w:after="0" w:line="240" w:lineRule="auto"/>
              <w:jc w:val="center"/>
              <w:rPr>
                <w:ins w:id="4088" w:author="Commodore, Sarah" w:date="2023-03-22T16:21:00Z"/>
                <w:rFonts w:ascii="Calibri" w:eastAsia="Times New Roman" w:hAnsi="Calibri" w:cs="Calibri"/>
                <w:color w:val="000000"/>
                <w:sz w:val="20"/>
                <w:szCs w:val="20"/>
              </w:rPr>
            </w:pPr>
            <w:ins w:id="4089"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3E1DC746" w14:textId="77777777" w:rsidR="00DC2757" w:rsidRPr="00DC2757" w:rsidRDefault="00DC2757" w:rsidP="00DC2757">
            <w:pPr>
              <w:spacing w:after="0" w:line="240" w:lineRule="auto"/>
              <w:jc w:val="center"/>
              <w:rPr>
                <w:ins w:id="4090" w:author="Commodore, Sarah" w:date="2023-03-22T16:21:00Z"/>
                <w:rFonts w:ascii="Calibri" w:eastAsia="Times New Roman" w:hAnsi="Calibri" w:cs="Calibri"/>
                <w:color w:val="FF0000"/>
                <w:sz w:val="20"/>
                <w:szCs w:val="20"/>
              </w:rPr>
            </w:pPr>
            <w:ins w:id="4091" w:author="Commodore, Sarah" w:date="2023-03-22T16:21:00Z">
              <w:r w:rsidRPr="00DC2757">
                <w:rPr>
                  <w:rFonts w:ascii="Calibri" w:eastAsia="Times New Roman" w:hAnsi="Calibri" w:cs="Calibri"/>
                  <w:color w:val="FF0000"/>
                  <w:sz w:val="20"/>
                  <w:szCs w:val="20"/>
                </w:rPr>
                <w:t>*</w:t>
              </w:r>
            </w:ins>
          </w:p>
        </w:tc>
      </w:tr>
      <w:tr w:rsidR="00DC2757" w:rsidRPr="00DC2757" w14:paraId="382FBD65" w14:textId="77777777" w:rsidTr="00DC2757">
        <w:trPr>
          <w:trHeight w:val="260"/>
          <w:ins w:id="4092" w:author="Commodore, Sarah" w:date="2023-03-22T16:21:00Z"/>
        </w:trPr>
        <w:tc>
          <w:tcPr>
            <w:tcW w:w="0" w:type="auto"/>
            <w:tcBorders>
              <w:top w:val="nil"/>
              <w:left w:val="nil"/>
              <w:bottom w:val="nil"/>
              <w:right w:val="nil"/>
            </w:tcBorders>
            <w:shd w:val="clear" w:color="auto" w:fill="auto"/>
            <w:noWrap/>
            <w:vAlign w:val="bottom"/>
            <w:hideMark/>
          </w:tcPr>
          <w:p w14:paraId="235AC7A8" w14:textId="77777777" w:rsidR="00DC2757" w:rsidRPr="00DC2757" w:rsidRDefault="00DC2757" w:rsidP="00DC2757">
            <w:pPr>
              <w:spacing w:after="0" w:line="240" w:lineRule="auto"/>
              <w:rPr>
                <w:ins w:id="4093" w:author="Commodore, Sarah" w:date="2023-03-22T16:21:00Z"/>
                <w:rFonts w:ascii="Calibri" w:eastAsia="Times New Roman" w:hAnsi="Calibri" w:cs="Calibri"/>
                <w:color w:val="000000"/>
                <w:sz w:val="20"/>
                <w:szCs w:val="20"/>
              </w:rPr>
            </w:pPr>
            <w:ins w:id="4094" w:author="Commodore, Sarah" w:date="2023-03-22T16:21:00Z">
              <w:r w:rsidRPr="00DC2757">
                <w:rPr>
                  <w:rFonts w:ascii="Calibri" w:eastAsia="Times New Roman" w:hAnsi="Calibri" w:cs="Calibri"/>
                  <w:color w:val="000000"/>
                  <w:sz w:val="20"/>
                  <w:szCs w:val="20"/>
                </w:rPr>
                <w:t>ENSG00000187957.8</w:t>
              </w:r>
            </w:ins>
          </w:p>
        </w:tc>
        <w:tc>
          <w:tcPr>
            <w:tcW w:w="0" w:type="auto"/>
            <w:tcBorders>
              <w:top w:val="nil"/>
              <w:left w:val="nil"/>
              <w:bottom w:val="nil"/>
              <w:right w:val="nil"/>
            </w:tcBorders>
            <w:shd w:val="clear" w:color="auto" w:fill="auto"/>
            <w:noWrap/>
            <w:vAlign w:val="bottom"/>
            <w:hideMark/>
          </w:tcPr>
          <w:p w14:paraId="6CAA2E34" w14:textId="77777777" w:rsidR="00DC2757" w:rsidRPr="00DC2757" w:rsidRDefault="00DC2757" w:rsidP="00DC2757">
            <w:pPr>
              <w:spacing w:after="0" w:line="240" w:lineRule="auto"/>
              <w:rPr>
                <w:ins w:id="4095" w:author="Commodore, Sarah" w:date="2023-03-22T16:21:00Z"/>
                <w:rFonts w:ascii="Calibri" w:eastAsia="Times New Roman" w:hAnsi="Calibri" w:cs="Calibri"/>
                <w:color w:val="000000"/>
                <w:sz w:val="20"/>
                <w:szCs w:val="20"/>
              </w:rPr>
            </w:pPr>
            <w:ins w:id="4096" w:author="Commodore, Sarah" w:date="2023-03-22T16:21:00Z">
              <w:r w:rsidRPr="00DC2757">
                <w:rPr>
                  <w:rFonts w:ascii="Calibri" w:eastAsia="Times New Roman" w:hAnsi="Calibri" w:cs="Calibri"/>
                  <w:color w:val="000000"/>
                  <w:sz w:val="20"/>
                  <w:szCs w:val="20"/>
                </w:rPr>
                <w:t>DNER</w:t>
              </w:r>
            </w:ins>
          </w:p>
        </w:tc>
        <w:tc>
          <w:tcPr>
            <w:tcW w:w="0" w:type="auto"/>
            <w:tcBorders>
              <w:top w:val="nil"/>
              <w:left w:val="nil"/>
              <w:bottom w:val="nil"/>
              <w:right w:val="nil"/>
            </w:tcBorders>
            <w:shd w:val="clear" w:color="auto" w:fill="auto"/>
            <w:noWrap/>
            <w:vAlign w:val="bottom"/>
            <w:hideMark/>
          </w:tcPr>
          <w:p w14:paraId="57BB673E" w14:textId="77777777" w:rsidR="00DC2757" w:rsidRPr="00DC2757" w:rsidRDefault="00DC2757" w:rsidP="00DC2757">
            <w:pPr>
              <w:spacing w:after="0" w:line="240" w:lineRule="auto"/>
              <w:jc w:val="center"/>
              <w:rPr>
                <w:ins w:id="4097" w:author="Commodore, Sarah" w:date="2023-03-22T16:21:00Z"/>
                <w:rFonts w:ascii="Calibri" w:eastAsia="Times New Roman" w:hAnsi="Calibri" w:cs="Calibri"/>
                <w:color w:val="000000"/>
                <w:sz w:val="20"/>
                <w:szCs w:val="20"/>
              </w:rPr>
            </w:pPr>
            <w:ins w:id="409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B749428" w14:textId="77777777" w:rsidR="00DC2757" w:rsidRPr="00DC2757" w:rsidRDefault="00DC2757" w:rsidP="00DC2757">
            <w:pPr>
              <w:spacing w:after="0" w:line="240" w:lineRule="auto"/>
              <w:jc w:val="center"/>
              <w:rPr>
                <w:ins w:id="4099" w:author="Commodore, Sarah" w:date="2023-03-22T16:21:00Z"/>
                <w:rFonts w:ascii="Calibri" w:eastAsia="Times New Roman" w:hAnsi="Calibri" w:cs="Calibri"/>
                <w:color w:val="000000"/>
                <w:sz w:val="20"/>
                <w:szCs w:val="20"/>
              </w:rPr>
            </w:pPr>
            <w:ins w:id="4100" w:author="Commodore, Sarah" w:date="2023-03-22T16:21:00Z">
              <w:r w:rsidRPr="00DC2757">
                <w:rPr>
                  <w:rFonts w:ascii="Calibri" w:eastAsia="Times New Roman" w:hAnsi="Calibri" w:cs="Calibri"/>
                  <w:color w:val="000000"/>
                  <w:sz w:val="20"/>
                  <w:szCs w:val="20"/>
                </w:rPr>
                <w:t>2.5E-10</w:t>
              </w:r>
            </w:ins>
          </w:p>
        </w:tc>
        <w:tc>
          <w:tcPr>
            <w:tcW w:w="0" w:type="auto"/>
            <w:tcBorders>
              <w:top w:val="nil"/>
              <w:left w:val="nil"/>
              <w:bottom w:val="nil"/>
              <w:right w:val="nil"/>
            </w:tcBorders>
            <w:shd w:val="clear" w:color="auto" w:fill="auto"/>
            <w:noWrap/>
            <w:vAlign w:val="bottom"/>
            <w:hideMark/>
          </w:tcPr>
          <w:p w14:paraId="5264AC2E" w14:textId="77777777" w:rsidR="00DC2757" w:rsidRPr="00DC2757" w:rsidRDefault="00DC2757" w:rsidP="00DC2757">
            <w:pPr>
              <w:spacing w:after="0" w:line="240" w:lineRule="auto"/>
              <w:jc w:val="center"/>
              <w:rPr>
                <w:ins w:id="4101" w:author="Commodore, Sarah" w:date="2023-03-22T16:21:00Z"/>
                <w:rFonts w:ascii="Calibri" w:eastAsia="Times New Roman" w:hAnsi="Calibri" w:cs="Calibri"/>
                <w:color w:val="000000"/>
                <w:sz w:val="20"/>
                <w:szCs w:val="20"/>
              </w:rPr>
            </w:pPr>
            <w:ins w:id="4102" w:author="Commodore, Sarah" w:date="2023-03-22T16:21:00Z">
              <w:r w:rsidRPr="00DC2757">
                <w:rPr>
                  <w:rFonts w:ascii="Calibri" w:eastAsia="Times New Roman" w:hAnsi="Calibri" w:cs="Calibri"/>
                  <w:color w:val="000000"/>
                  <w:sz w:val="20"/>
                  <w:szCs w:val="20"/>
                </w:rPr>
                <w:t>5.2E-09</w:t>
              </w:r>
            </w:ins>
          </w:p>
        </w:tc>
        <w:tc>
          <w:tcPr>
            <w:tcW w:w="0" w:type="auto"/>
            <w:tcBorders>
              <w:top w:val="nil"/>
              <w:left w:val="nil"/>
              <w:bottom w:val="nil"/>
              <w:right w:val="nil"/>
            </w:tcBorders>
            <w:shd w:val="clear" w:color="auto" w:fill="auto"/>
            <w:noWrap/>
            <w:vAlign w:val="bottom"/>
            <w:hideMark/>
          </w:tcPr>
          <w:p w14:paraId="7B2E3EE4" w14:textId="77777777" w:rsidR="00DC2757" w:rsidRPr="00DC2757" w:rsidRDefault="00DC2757" w:rsidP="00DC2757">
            <w:pPr>
              <w:spacing w:after="0" w:line="240" w:lineRule="auto"/>
              <w:jc w:val="center"/>
              <w:rPr>
                <w:ins w:id="4103" w:author="Commodore, Sarah" w:date="2023-03-22T16:21:00Z"/>
                <w:rFonts w:ascii="Calibri" w:eastAsia="Times New Roman" w:hAnsi="Calibri" w:cs="Calibri"/>
                <w:color w:val="FF0000"/>
                <w:sz w:val="20"/>
                <w:szCs w:val="20"/>
              </w:rPr>
            </w:pPr>
            <w:ins w:id="4104" w:author="Commodore, Sarah" w:date="2023-03-22T16:21:00Z">
              <w:r w:rsidRPr="00DC2757">
                <w:rPr>
                  <w:rFonts w:ascii="Calibri" w:eastAsia="Times New Roman" w:hAnsi="Calibri" w:cs="Calibri"/>
                  <w:color w:val="FF0000"/>
                  <w:sz w:val="20"/>
                  <w:szCs w:val="20"/>
                </w:rPr>
                <w:t>*</w:t>
              </w:r>
            </w:ins>
          </w:p>
        </w:tc>
      </w:tr>
      <w:tr w:rsidR="00DC2757" w:rsidRPr="00DC2757" w14:paraId="5DE1EFA6" w14:textId="77777777" w:rsidTr="00DC2757">
        <w:trPr>
          <w:trHeight w:val="260"/>
          <w:ins w:id="4105" w:author="Commodore, Sarah" w:date="2023-03-22T16:21:00Z"/>
        </w:trPr>
        <w:tc>
          <w:tcPr>
            <w:tcW w:w="0" w:type="auto"/>
            <w:tcBorders>
              <w:top w:val="nil"/>
              <w:left w:val="nil"/>
              <w:bottom w:val="nil"/>
              <w:right w:val="nil"/>
            </w:tcBorders>
            <w:shd w:val="clear" w:color="auto" w:fill="auto"/>
            <w:noWrap/>
            <w:vAlign w:val="bottom"/>
            <w:hideMark/>
          </w:tcPr>
          <w:p w14:paraId="1A819C3E" w14:textId="77777777" w:rsidR="00DC2757" w:rsidRPr="00DC2757" w:rsidRDefault="00DC2757" w:rsidP="00DC2757">
            <w:pPr>
              <w:spacing w:after="0" w:line="240" w:lineRule="auto"/>
              <w:rPr>
                <w:ins w:id="4106" w:author="Commodore, Sarah" w:date="2023-03-22T16:21:00Z"/>
                <w:rFonts w:ascii="Calibri" w:eastAsia="Times New Roman" w:hAnsi="Calibri" w:cs="Calibri"/>
                <w:color w:val="000000"/>
                <w:sz w:val="20"/>
                <w:szCs w:val="20"/>
              </w:rPr>
            </w:pPr>
            <w:ins w:id="4107" w:author="Commodore, Sarah" w:date="2023-03-22T16:21:00Z">
              <w:r w:rsidRPr="00DC2757">
                <w:rPr>
                  <w:rFonts w:ascii="Calibri" w:eastAsia="Times New Roman" w:hAnsi="Calibri" w:cs="Calibri"/>
                  <w:color w:val="000000"/>
                  <w:sz w:val="20"/>
                  <w:szCs w:val="20"/>
                </w:rPr>
                <w:t>ENSG00000105877.18</w:t>
              </w:r>
            </w:ins>
          </w:p>
        </w:tc>
        <w:tc>
          <w:tcPr>
            <w:tcW w:w="0" w:type="auto"/>
            <w:tcBorders>
              <w:top w:val="nil"/>
              <w:left w:val="nil"/>
              <w:bottom w:val="nil"/>
              <w:right w:val="nil"/>
            </w:tcBorders>
            <w:shd w:val="clear" w:color="auto" w:fill="auto"/>
            <w:noWrap/>
            <w:vAlign w:val="bottom"/>
            <w:hideMark/>
          </w:tcPr>
          <w:p w14:paraId="7953B41C" w14:textId="77777777" w:rsidR="00DC2757" w:rsidRPr="00DC2757" w:rsidRDefault="00DC2757" w:rsidP="00DC2757">
            <w:pPr>
              <w:spacing w:after="0" w:line="240" w:lineRule="auto"/>
              <w:rPr>
                <w:ins w:id="4108" w:author="Commodore, Sarah" w:date="2023-03-22T16:21:00Z"/>
                <w:rFonts w:ascii="Calibri" w:eastAsia="Times New Roman" w:hAnsi="Calibri" w:cs="Calibri"/>
                <w:color w:val="000000"/>
                <w:sz w:val="20"/>
                <w:szCs w:val="20"/>
              </w:rPr>
            </w:pPr>
            <w:ins w:id="4109" w:author="Commodore, Sarah" w:date="2023-03-22T16:21:00Z">
              <w:r w:rsidRPr="00DC2757">
                <w:rPr>
                  <w:rFonts w:ascii="Calibri" w:eastAsia="Times New Roman" w:hAnsi="Calibri" w:cs="Calibri"/>
                  <w:color w:val="000000"/>
                  <w:sz w:val="20"/>
                  <w:szCs w:val="20"/>
                </w:rPr>
                <w:t>DNAH11</w:t>
              </w:r>
            </w:ins>
          </w:p>
        </w:tc>
        <w:tc>
          <w:tcPr>
            <w:tcW w:w="0" w:type="auto"/>
            <w:tcBorders>
              <w:top w:val="nil"/>
              <w:left w:val="nil"/>
              <w:bottom w:val="nil"/>
              <w:right w:val="nil"/>
            </w:tcBorders>
            <w:shd w:val="clear" w:color="auto" w:fill="auto"/>
            <w:noWrap/>
            <w:vAlign w:val="bottom"/>
            <w:hideMark/>
          </w:tcPr>
          <w:p w14:paraId="1B31A237" w14:textId="77777777" w:rsidR="00DC2757" w:rsidRPr="00DC2757" w:rsidRDefault="00DC2757" w:rsidP="00DC2757">
            <w:pPr>
              <w:spacing w:after="0" w:line="240" w:lineRule="auto"/>
              <w:jc w:val="center"/>
              <w:rPr>
                <w:ins w:id="4110" w:author="Commodore, Sarah" w:date="2023-03-22T16:21:00Z"/>
                <w:rFonts w:ascii="Calibri" w:eastAsia="Times New Roman" w:hAnsi="Calibri" w:cs="Calibri"/>
                <w:color w:val="000000"/>
                <w:sz w:val="20"/>
                <w:szCs w:val="20"/>
              </w:rPr>
            </w:pPr>
            <w:ins w:id="411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8DE30" w14:textId="77777777" w:rsidR="00DC2757" w:rsidRPr="00DC2757" w:rsidRDefault="00DC2757" w:rsidP="00DC2757">
            <w:pPr>
              <w:spacing w:after="0" w:line="240" w:lineRule="auto"/>
              <w:jc w:val="center"/>
              <w:rPr>
                <w:ins w:id="4112" w:author="Commodore, Sarah" w:date="2023-03-22T16:21:00Z"/>
                <w:rFonts w:ascii="Calibri" w:eastAsia="Times New Roman" w:hAnsi="Calibri" w:cs="Calibri"/>
                <w:color w:val="000000"/>
                <w:sz w:val="20"/>
                <w:szCs w:val="20"/>
              </w:rPr>
            </w:pPr>
            <w:ins w:id="4113"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CE0B8D8" w14:textId="77777777" w:rsidR="00DC2757" w:rsidRPr="00DC2757" w:rsidRDefault="00DC2757" w:rsidP="00DC2757">
            <w:pPr>
              <w:spacing w:after="0" w:line="240" w:lineRule="auto"/>
              <w:jc w:val="center"/>
              <w:rPr>
                <w:ins w:id="4114" w:author="Commodore, Sarah" w:date="2023-03-22T16:21:00Z"/>
                <w:rFonts w:ascii="Calibri" w:eastAsia="Times New Roman" w:hAnsi="Calibri" w:cs="Calibri"/>
                <w:color w:val="000000"/>
                <w:sz w:val="20"/>
                <w:szCs w:val="20"/>
              </w:rPr>
            </w:pPr>
            <w:ins w:id="4115"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04201568" w14:textId="77777777" w:rsidR="00DC2757" w:rsidRPr="00DC2757" w:rsidRDefault="00DC2757" w:rsidP="00DC2757">
            <w:pPr>
              <w:spacing w:after="0" w:line="240" w:lineRule="auto"/>
              <w:jc w:val="center"/>
              <w:rPr>
                <w:ins w:id="4116" w:author="Commodore, Sarah" w:date="2023-03-22T16:21:00Z"/>
                <w:rFonts w:ascii="Calibri" w:eastAsia="Times New Roman" w:hAnsi="Calibri" w:cs="Calibri"/>
                <w:color w:val="FF0000"/>
                <w:sz w:val="20"/>
                <w:szCs w:val="20"/>
              </w:rPr>
            </w:pPr>
            <w:ins w:id="4117" w:author="Commodore, Sarah" w:date="2023-03-22T16:21:00Z">
              <w:r w:rsidRPr="00DC2757">
                <w:rPr>
                  <w:rFonts w:ascii="Calibri" w:eastAsia="Times New Roman" w:hAnsi="Calibri" w:cs="Calibri"/>
                  <w:color w:val="FF0000"/>
                  <w:sz w:val="20"/>
                  <w:szCs w:val="20"/>
                </w:rPr>
                <w:t>*</w:t>
              </w:r>
            </w:ins>
          </w:p>
        </w:tc>
      </w:tr>
      <w:tr w:rsidR="00DC2757" w:rsidRPr="00DC2757" w14:paraId="142B6549" w14:textId="77777777" w:rsidTr="00DC2757">
        <w:trPr>
          <w:trHeight w:val="260"/>
          <w:ins w:id="4118" w:author="Commodore, Sarah" w:date="2023-03-22T16:21:00Z"/>
        </w:trPr>
        <w:tc>
          <w:tcPr>
            <w:tcW w:w="0" w:type="auto"/>
            <w:tcBorders>
              <w:top w:val="nil"/>
              <w:left w:val="nil"/>
              <w:bottom w:val="nil"/>
              <w:right w:val="nil"/>
            </w:tcBorders>
            <w:shd w:val="clear" w:color="auto" w:fill="auto"/>
            <w:noWrap/>
            <w:vAlign w:val="bottom"/>
            <w:hideMark/>
          </w:tcPr>
          <w:p w14:paraId="3FB3AE56" w14:textId="77777777" w:rsidR="00DC2757" w:rsidRPr="00DC2757" w:rsidRDefault="00DC2757" w:rsidP="00DC2757">
            <w:pPr>
              <w:spacing w:after="0" w:line="240" w:lineRule="auto"/>
              <w:rPr>
                <w:ins w:id="4119" w:author="Commodore, Sarah" w:date="2023-03-22T16:21:00Z"/>
                <w:rFonts w:ascii="Calibri" w:eastAsia="Times New Roman" w:hAnsi="Calibri" w:cs="Calibri"/>
                <w:color w:val="000000"/>
                <w:sz w:val="20"/>
                <w:szCs w:val="20"/>
              </w:rPr>
            </w:pPr>
            <w:ins w:id="4120" w:author="Commodore, Sarah" w:date="2023-03-22T16:21:00Z">
              <w:r w:rsidRPr="00DC2757">
                <w:rPr>
                  <w:rFonts w:ascii="Calibri" w:eastAsia="Times New Roman" w:hAnsi="Calibri" w:cs="Calibri"/>
                  <w:color w:val="000000"/>
                  <w:sz w:val="20"/>
                  <w:szCs w:val="20"/>
                </w:rPr>
                <w:t>ENSG00000123243.15</w:t>
              </w:r>
            </w:ins>
          </w:p>
        </w:tc>
        <w:tc>
          <w:tcPr>
            <w:tcW w:w="0" w:type="auto"/>
            <w:tcBorders>
              <w:top w:val="nil"/>
              <w:left w:val="nil"/>
              <w:bottom w:val="nil"/>
              <w:right w:val="nil"/>
            </w:tcBorders>
            <w:shd w:val="clear" w:color="auto" w:fill="auto"/>
            <w:noWrap/>
            <w:vAlign w:val="bottom"/>
            <w:hideMark/>
          </w:tcPr>
          <w:p w14:paraId="6B33FCD2" w14:textId="77777777" w:rsidR="00DC2757" w:rsidRPr="00DC2757" w:rsidRDefault="00DC2757" w:rsidP="00DC2757">
            <w:pPr>
              <w:spacing w:after="0" w:line="240" w:lineRule="auto"/>
              <w:rPr>
                <w:ins w:id="4121" w:author="Commodore, Sarah" w:date="2023-03-22T16:21:00Z"/>
                <w:rFonts w:ascii="Calibri" w:eastAsia="Times New Roman" w:hAnsi="Calibri" w:cs="Calibri"/>
                <w:color w:val="000000"/>
                <w:sz w:val="20"/>
                <w:szCs w:val="20"/>
              </w:rPr>
            </w:pPr>
            <w:ins w:id="4122" w:author="Commodore, Sarah" w:date="2023-03-22T16:21:00Z">
              <w:r w:rsidRPr="00DC2757">
                <w:rPr>
                  <w:rFonts w:ascii="Calibri" w:eastAsia="Times New Roman" w:hAnsi="Calibri" w:cs="Calibri"/>
                  <w:color w:val="000000"/>
                  <w:sz w:val="20"/>
                  <w:szCs w:val="20"/>
                </w:rPr>
                <w:t>ITIH5</w:t>
              </w:r>
            </w:ins>
          </w:p>
        </w:tc>
        <w:tc>
          <w:tcPr>
            <w:tcW w:w="0" w:type="auto"/>
            <w:tcBorders>
              <w:top w:val="nil"/>
              <w:left w:val="nil"/>
              <w:bottom w:val="nil"/>
              <w:right w:val="nil"/>
            </w:tcBorders>
            <w:shd w:val="clear" w:color="auto" w:fill="auto"/>
            <w:noWrap/>
            <w:vAlign w:val="bottom"/>
            <w:hideMark/>
          </w:tcPr>
          <w:p w14:paraId="4476ED7D" w14:textId="77777777" w:rsidR="00DC2757" w:rsidRPr="00DC2757" w:rsidRDefault="00DC2757" w:rsidP="00DC2757">
            <w:pPr>
              <w:spacing w:after="0" w:line="240" w:lineRule="auto"/>
              <w:jc w:val="center"/>
              <w:rPr>
                <w:ins w:id="4123" w:author="Commodore, Sarah" w:date="2023-03-22T16:21:00Z"/>
                <w:rFonts w:ascii="Calibri" w:eastAsia="Times New Roman" w:hAnsi="Calibri" w:cs="Calibri"/>
                <w:color w:val="000000"/>
                <w:sz w:val="20"/>
                <w:szCs w:val="20"/>
              </w:rPr>
            </w:pPr>
            <w:ins w:id="412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181AF27" w14:textId="77777777" w:rsidR="00DC2757" w:rsidRPr="00DC2757" w:rsidRDefault="00DC2757" w:rsidP="00DC2757">
            <w:pPr>
              <w:spacing w:after="0" w:line="240" w:lineRule="auto"/>
              <w:jc w:val="center"/>
              <w:rPr>
                <w:ins w:id="4125" w:author="Commodore, Sarah" w:date="2023-03-22T16:21:00Z"/>
                <w:rFonts w:ascii="Calibri" w:eastAsia="Times New Roman" w:hAnsi="Calibri" w:cs="Calibri"/>
                <w:color w:val="000000"/>
                <w:sz w:val="20"/>
                <w:szCs w:val="20"/>
              </w:rPr>
            </w:pPr>
            <w:ins w:id="4126"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7291D60" w14:textId="77777777" w:rsidR="00DC2757" w:rsidRPr="00DC2757" w:rsidRDefault="00DC2757" w:rsidP="00DC2757">
            <w:pPr>
              <w:spacing w:after="0" w:line="240" w:lineRule="auto"/>
              <w:jc w:val="center"/>
              <w:rPr>
                <w:ins w:id="4127" w:author="Commodore, Sarah" w:date="2023-03-22T16:21:00Z"/>
                <w:rFonts w:ascii="Calibri" w:eastAsia="Times New Roman" w:hAnsi="Calibri" w:cs="Calibri"/>
                <w:color w:val="000000"/>
                <w:sz w:val="20"/>
                <w:szCs w:val="20"/>
              </w:rPr>
            </w:pPr>
            <w:ins w:id="4128"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F5893D0" w14:textId="77777777" w:rsidR="00DC2757" w:rsidRPr="00DC2757" w:rsidRDefault="00DC2757" w:rsidP="00DC2757">
            <w:pPr>
              <w:spacing w:after="0" w:line="240" w:lineRule="auto"/>
              <w:jc w:val="center"/>
              <w:rPr>
                <w:ins w:id="4129" w:author="Commodore, Sarah" w:date="2023-03-22T16:21:00Z"/>
                <w:rFonts w:ascii="Calibri" w:eastAsia="Times New Roman" w:hAnsi="Calibri" w:cs="Calibri"/>
                <w:color w:val="FF0000"/>
                <w:sz w:val="20"/>
                <w:szCs w:val="20"/>
              </w:rPr>
            </w:pPr>
            <w:ins w:id="4130" w:author="Commodore, Sarah" w:date="2023-03-22T16:21:00Z">
              <w:r w:rsidRPr="00DC2757">
                <w:rPr>
                  <w:rFonts w:ascii="Calibri" w:eastAsia="Times New Roman" w:hAnsi="Calibri" w:cs="Calibri"/>
                  <w:color w:val="FF0000"/>
                  <w:sz w:val="20"/>
                  <w:szCs w:val="20"/>
                </w:rPr>
                <w:t>*</w:t>
              </w:r>
            </w:ins>
          </w:p>
        </w:tc>
      </w:tr>
      <w:tr w:rsidR="00DC2757" w:rsidRPr="00DC2757" w14:paraId="3FA2C62A" w14:textId="77777777" w:rsidTr="00DC2757">
        <w:trPr>
          <w:trHeight w:val="260"/>
          <w:ins w:id="4131" w:author="Commodore, Sarah" w:date="2023-03-22T16:21:00Z"/>
        </w:trPr>
        <w:tc>
          <w:tcPr>
            <w:tcW w:w="0" w:type="auto"/>
            <w:tcBorders>
              <w:top w:val="nil"/>
              <w:left w:val="nil"/>
              <w:bottom w:val="nil"/>
              <w:right w:val="nil"/>
            </w:tcBorders>
            <w:shd w:val="clear" w:color="auto" w:fill="auto"/>
            <w:noWrap/>
            <w:vAlign w:val="bottom"/>
            <w:hideMark/>
          </w:tcPr>
          <w:p w14:paraId="5FD96960" w14:textId="77777777" w:rsidR="00DC2757" w:rsidRPr="00DC2757" w:rsidRDefault="00DC2757" w:rsidP="00DC2757">
            <w:pPr>
              <w:spacing w:after="0" w:line="240" w:lineRule="auto"/>
              <w:rPr>
                <w:ins w:id="4132" w:author="Commodore, Sarah" w:date="2023-03-22T16:21:00Z"/>
                <w:rFonts w:ascii="Calibri" w:eastAsia="Times New Roman" w:hAnsi="Calibri" w:cs="Calibri"/>
                <w:color w:val="000000"/>
                <w:sz w:val="20"/>
                <w:szCs w:val="20"/>
              </w:rPr>
            </w:pPr>
            <w:ins w:id="4133" w:author="Commodore, Sarah" w:date="2023-03-22T16:21:00Z">
              <w:r w:rsidRPr="00DC2757">
                <w:rPr>
                  <w:rFonts w:ascii="Calibri" w:eastAsia="Times New Roman" w:hAnsi="Calibri" w:cs="Calibri"/>
                  <w:color w:val="000000"/>
                  <w:sz w:val="20"/>
                  <w:szCs w:val="20"/>
                </w:rPr>
                <w:t>ENSG00000160838.14</w:t>
              </w:r>
            </w:ins>
          </w:p>
        </w:tc>
        <w:tc>
          <w:tcPr>
            <w:tcW w:w="0" w:type="auto"/>
            <w:tcBorders>
              <w:top w:val="nil"/>
              <w:left w:val="nil"/>
              <w:bottom w:val="nil"/>
              <w:right w:val="nil"/>
            </w:tcBorders>
            <w:shd w:val="clear" w:color="auto" w:fill="auto"/>
            <w:noWrap/>
            <w:vAlign w:val="bottom"/>
            <w:hideMark/>
          </w:tcPr>
          <w:p w14:paraId="32AC6922" w14:textId="77777777" w:rsidR="00DC2757" w:rsidRPr="00DC2757" w:rsidRDefault="00DC2757" w:rsidP="00DC2757">
            <w:pPr>
              <w:spacing w:after="0" w:line="240" w:lineRule="auto"/>
              <w:rPr>
                <w:ins w:id="4134" w:author="Commodore, Sarah" w:date="2023-03-22T16:21:00Z"/>
                <w:rFonts w:ascii="Calibri" w:eastAsia="Times New Roman" w:hAnsi="Calibri" w:cs="Calibri"/>
                <w:color w:val="000000"/>
                <w:sz w:val="20"/>
                <w:szCs w:val="20"/>
              </w:rPr>
            </w:pPr>
            <w:ins w:id="4135" w:author="Commodore, Sarah" w:date="2023-03-22T16:21:00Z">
              <w:r w:rsidRPr="00DC2757">
                <w:rPr>
                  <w:rFonts w:ascii="Calibri" w:eastAsia="Times New Roman" w:hAnsi="Calibri" w:cs="Calibri"/>
                  <w:color w:val="000000"/>
                  <w:sz w:val="20"/>
                  <w:szCs w:val="20"/>
                </w:rPr>
                <w:t>LRRC71</w:t>
              </w:r>
            </w:ins>
          </w:p>
        </w:tc>
        <w:tc>
          <w:tcPr>
            <w:tcW w:w="0" w:type="auto"/>
            <w:tcBorders>
              <w:top w:val="nil"/>
              <w:left w:val="nil"/>
              <w:bottom w:val="nil"/>
              <w:right w:val="nil"/>
            </w:tcBorders>
            <w:shd w:val="clear" w:color="auto" w:fill="auto"/>
            <w:noWrap/>
            <w:vAlign w:val="bottom"/>
            <w:hideMark/>
          </w:tcPr>
          <w:p w14:paraId="1B4A0E5A" w14:textId="77777777" w:rsidR="00DC2757" w:rsidRPr="00DC2757" w:rsidRDefault="00DC2757" w:rsidP="00DC2757">
            <w:pPr>
              <w:spacing w:after="0" w:line="240" w:lineRule="auto"/>
              <w:jc w:val="center"/>
              <w:rPr>
                <w:ins w:id="4136" w:author="Commodore, Sarah" w:date="2023-03-22T16:21:00Z"/>
                <w:rFonts w:ascii="Calibri" w:eastAsia="Times New Roman" w:hAnsi="Calibri" w:cs="Calibri"/>
                <w:color w:val="000000"/>
                <w:sz w:val="20"/>
                <w:szCs w:val="20"/>
              </w:rPr>
            </w:pPr>
            <w:ins w:id="413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53BD" w14:textId="77777777" w:rsidR="00DC2757" w:rsidRPr="00DC2757" w:rsidRDefault="00DC2757" w:rsidP="00DC2757">
            <w:pPr>
              <w:spacing w:after="0" w:line="240" w:lineRule="auto"/>
              <w:jc w:val="center"/>
              <w:rPr>
                <w:ins w:id="4138" w:author="Commodore, Sarah" w:date="2023-03-22T16:21:00Z"/>
                <w:rFonts w:ascii="Calibri" w:eastAsia="Times New Roman" w:hAnsi="Calibri" w:cs="Calibri"/>
                <w:color w:val="000000"/>
                <w:sz w:val="20"/>
                <w:szCs w:val="20"/>
              </w:rPr>
            </w:pPr>
            <w:ins w:id="4139" w:author="Commodore, Sarah" w:date="2023-03-22T16:21:00Z">
              <w:r w:rsidRPr="00DC2757">
                <w:rPr>
                  <w:rFonts w:ascii="Calibri" w:eastAsia="Times New Roman" w:hAnsi="Calibri" w:cs="Calibri"/>
                  <w:color w:val="000000"/>
                  <w:sz w:val="20"/>
                  <w:szCs w:val="20"/>
                </w:rPr>
                <w:t>5.7E-09</w:t>
              </w:r>
            </w:ins>
          </w:p>
        </w:tc>
        <w:tc>
          <w:tcPr>
            <w:tcW w:w="0" w:type="auto"/>
            <w:tcBorders>
              <w:top w:val="nil"/>
              <w:left w:val="nil"/>
              <w:bottom w:val="nil"/>
              <w:right w:val="nil"/>
            </w:tcBorders>
            <w:shd w:val="clear" w:color="auto" w:fill="auto"/>
            <w:noWrap/>
            <w:vAlign w:val="bottom"/>
            <w:hideMark/>
          </w:tcPr>
          <w:p w14:paraId="643A203F" w14:textId="77777777" w:rsidR="00DC2757" w:rsidRPr="00DC2757" w:rsidRDefault="00DC2757" w:rsidP="00DC2757">
            <w:pPr>
              <w:spacing w:after="0" w:line="240" w:lineRule="auto"/>
              <w:jc w:val="center"/>
              <w:rPr>
                <w:ins w:id="4140" w:author="Commodore, Sarah" w:date="2023-03-22T16:21:00Z"/>
                <w:rFonts w:ascii="Calibri" w:eastAsia="Times New Roman" w:hAnsi="Calibri" w:cs="Calibri"/>
                <w:color w:val="000000"/>
                <w:sz w:val="20"/>
                <w:szCs w:val="20"/>
              </w:rPr>
            </w:pPr>
            <w:ins w:id="4141" w:author="Commodore, Sarah" w:date="2023-03-22T16:21:00Z">
              <w:r w:rsidRPr="00DC2757">
                <w:rPr>
                  <w:rFonts w:ascii="Calibri" w:eastAsia="Times New Roman" w:hAnsi="Calibri" w:cs="Calibri"/>
                  <w:color w:val="000000"/>
                  <w:sz w:val="20"/>
                  <w:szCs w:val="20"/>
                </w:rPr>
                <w:t>8.6E-08</w:t>
              </w:r>
            </w:ins>
          </w:p>
        </w:tc>
        <w:tc>
          <w:tcPr>
            <w:tcW w:w="0" w:type="auto"/>
            <w:tcBorders>
              <w:top w:val="nil"/>
              <w:left w:val="nil"/>
              <w:bottom w:val="nil"/>
              <w:right w:val="nil"/>
            </w:tcBorders>
            <w:shd w:val="clear" w:color="auto" w:fill="auto"/>
            <w:noWrap/>
            <w:vAlign w:val="bottom"/>
            <w:hideMark/>
          </w:tcPr>
          <w:p w14:paraId="24F3FFA3" w14:textId="77777777" w:rsidR="00DC2757" w:rsidRPr="00DC2757" w:rsidRDefault="00DC2757" w:rsidP="00DC2757">
            <w:pPr>
              <w:spacing w:after="0" w:line="240" w:lineRule="auto"/>
              <w:jc w:val="center"/>
              <w:rPr>
                <w:ins w:id="4142" w:author="Commodore, Sarah" w:date="2023-03-22T16:21:00Z"/>
                <w:rFonts w:ascii="Calibri" w:eastAsia="Times New Roman" w:hAnsi="Calibri" w:cs="Calibri"/>
                <w:color w:val="FF0000"/>
                <w:sz w:val="20"/>
                <w:szCs w:val="20"/>
              </w:rPr>
            </w:pPr>
            <w:ins w:id="4143" w:author="Commodore, Sarah" w:date="2023-03-22T16:21:00Z">
              <w:r w:rsidRPr="00DC2757">
                <w:rPr>
                  <w:rFonts w:ascii="Calibri" w:eastAsia="Times New Roman" w:hAnsi="Calibri" w:cs="Calibri"/>
                  <w:color w:val="FF0000"/>
                  <w:sz w:val="20"/>
                  <w:szCs w:val="20"/>
                </w:rPr>
                <w:t>*</w:t>
              </w:r>
            </w:ins>
          </w:p>
        </w:tc>
      </w:tr>
      <w:tr w:rsidR="00DC2757" w:rsidRPr="00DC2757" w14:paraId="2B332464" w14:textId="77777777" w:rsidTr="00DC2757">
        <w:trPr>
          <w:trHeight w:val="260"/>
          <w:ins w:id="4144" w:author="Commodore, Sarah" w:date="2023-03-22T16:21:00Z"/>
        </w:trPr>
        <w:tc>
          <w:tcPr>
            <w:tcW w:w="0" w:type="auto"/>
            <w:tcBorders>
              <w:top w:val="nil"/>
              <w:left w:val="nil"/>
              <w:bottom w:val="nil"/>
              <w:right w:val="nil"/>
            </w:tcBorders>
            <w:shd w:val="clear" w:color="auto" w:fill="auto"/>
            <w:noWrap/>
            <w:vAlign w:val="bottom"/>
            <w:hideMark/>
          </w:tcPr>
          <w:p w14:paraId="62990AB4" w14:textId="77777777" w:rsidR="00DC2757" w:rsidRPr="00DC2757" w:rsidRDefault="00DC2757" w:rsidP="00DC2757">
            <w:pPr>
              <w:spacing w:after="0" w:line="240" w:lineRule="auto"/>
              <w:rPr>
                <w:ins w:id="4145" w:author="Commodore, Sarah" w:date="2023-03-22T16:21:00Z"/>
                <w:rFonts w:ascii="Calibri" w:eastAsia="Times New Roman" w:hAnsi="Calibri" w:cs="Calibri"/>
                <w:color w:val="000000"/>
                <w:sz w:val="20"/>
                <w:szCs w:val="20"/>
              </w:rPr>
            </w:pPr>
            <w:ins w:id="4146" w:author="Commodore, Sarah" w:date="2023-03-22T16:21:00Z">
              <w:r w:rsidRPr="00DC2757">
                <w:rPr>
                  <w:rFonts w:ascii="Calibri" w:eastAsia="Times New Roman" w:hAnsi="Calibri" w:cs="Calibri"/>
                  <w:color w:val="000000"/>
                  <w:sz w:val="20"/>
                  <w:szCs w:val="20"/>
                </w:rPr>
                <w:t>ENSG00000136449.15</w:t>
              </w:r>
            </w:ins>
          </w:p>
        </w:tc>
        <w:tc>
          <w:tcPr>
            <w:tcW w:w="0" w:type="auto"/>
            <w:tcBorders>
              <w:top w:val="nil"/>
              <w:left w:val="nil"/>
              <w:bottom w:val="nil"/>
              <w:right w:val="nil"/>
            </w:tcBorders>
            <w:shd w:val="clear" w:color="auto" w:fill="auto"/>
            <w:noWrap/>
            <w:vAlign w:val="bottom"/>
            <w:hideMark/>
          </w:tcPr>
          <w:p w14:paraId="243C863E" w14:textId="77777777" w:rsidR="00DC2757" w:rsidRPr="00DC2757" w:rsidRDefault="00DC2757" w:rsidP="00DC2757">
            <w:pPr>
              <w:spacing w:after="0" w:line="240" w:lineRule="auto"/>
              <w:rPr>
                <w:ins w:id="4147" w:author="Commodore, Sarah" w:date="2023-03-22T16:21:00Z"/>
                <w:rFonts w:ascii="Calibri" w:eastAsia="Times New Roman" w:hAnsi="Calibri" w:cs="Calibri"/>
                <w:color w:val="000000"/>
                <w:sz w:val="20"/>
                <w:szCs w:val="20"/>
              </w:rPr>
            </w:pPr>
            <w:ins w:id="4148" w:author="Commodore, Sarah" w:date="2023-03-22T16:21:00Z">
              <w:r w:rsidRPr="00DC2757">
                <w:rPr>
                  <w:rFonts w:ascii="Calibri" w:eastAsia="Times New Roman" w:hAnsi="Calibri" w:cs="Calibri"/>
                  <w:color w:val="000000"/>
                  <w:sz w:val="20"/>
                  <w:szCs w:val="20"/>
                </w:rPr>
                <w:t>MYCBPAP</w:t>
              </w:r>
            </w:ins>
          </w:p>
        </w:tc>
        <w:tc>
          <w:tcPr>
            <w:tcW w:w="0" w:type="auto"/>
            <w:tcBorders>
              <w:top w:val="nil"/>
              <w:left w:val="nil"/>
              <w:bottom w:val="nil"/>
              <w:right w:val="nil"/>
            </w:tcBorders>
            <w:shd w:val="clear" w:color="auto" w:fill="auto"/>
            <w:noWrap/>
            <w:vAlign w:val="bottom"/>
            <w:hideMark/>
          </w:tcPr>
          <w:p w14:paraId="40F6ACC0" w14:textId="77777777" w:rsidR="00DC2757" w:rsidRPr="00DC2757" w:rsidRDefault="00DC2757" w:rsidP="00DC2757">
            <w:pPr>
              <w:spacing w:after="0" w:line="240" w:lineRule="auto"/>
              <w:jc w:val="center"/>
              <w:rPr>
                <w:ins w:id="4149" w:author="Commodore, Sarah" w:date="2023-03-22T16:21:00Z"/>
                <w:rFonts w:ascii="Calibri" w:eastAsia="Times New Roman" w:hAnsi="Calibri" w:cs="Calibri"/>
                <w:color w:val="000000"/>
                <w:sz w:val="20"/>
                <w:szCs w:val="20"/>
              </w:rPr>
            </w:pPr>
            <w:ins w:id="415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4E0C61" w14:textId="77777777" w:rsidR="00DC2757" w:rsidRPr="00DC2757" w:rsidRDefault="00DC2757" w:rsidP="00DC2757">
            <w:pPr>
              <w:spacing w:after="0" w:line="240" w:lineRule="auto"/>
              <w:jc w:val="center"/>
              <w:rPr>
                <w:ins w:id="4151" w:author="Commodore, Sarah" w:date="2023-03-22T16:21:00Z"/>
                <w:rFonts w:ascii="Calibri" w:eastAsia="Times New Roman" w:hAnsi="Calibri" w:cs="Calibri"/>
                <w:color w:val="000000"/>
                <w:sz w:val="20"/>
                <w:szCs w:val="20"/>
              </w:rPr>
            </w:pPr>
            <w:ins w:id="4152" w:author="Commodore, Sarah" w:date="2023-03-22T16:21:00Z">
              <w:r w:rsidRPr="00DC2757">
                <w:rPr>
                  <w:rFonts w:ascii="Calibri" w:eastAsia="Times New Roman" w:hAnsi="Calibri" w:cs="Calibri"/>
                  <w:color w:val="000000"/>
                  <w:sz w:val="20"/>
                  <w:szCs w:val="20"/>
                </w:rPr>
                <w:t>2.8E-11</w:t>
              </w:r>
            </w:ins>
          </w:p>
        </w:tc>
        <w:tc>
          <w:tcPr>
            <w:tcW w:w="0" w:type="auto"/>
            <w:tcBorders>
              <w:top w:val="nil"/>
              <w:left w:val="nil"/>
              <w:bottom w:val="nil"/>
              <w:right w:val="nil"/>
            </w:tcBorders>
            <w:shd w:val="clear" w:color="auto" w:fill="auto"/>
            <w:noWrap/>
            <w:vAlign w:val="bottom"/>
            <w:hideMark/>
          </w:tcPr>
          <w:p w14:paraId="173DBBC9" w14:textId="77777777" w:rsidR="00DC2757" w:rsidRPr="00DC2757" w:rsidRDefault="00DC2757" w:rsidP="00DC2757">
            <w:pPr>
              <w:spacing w:after="0" w:line="240" w:lineRule="auto"/>
              <w:jc w:val="center"/>
              <w:rPr>
                <w:ins w:id="4153" w:author="Commodore, Sarah" w:date="2023-03-22T16:21:00Z"/>
                <w:rFonts w:ascii="Calibri" w:eastAsia="Times New Roman" w:hAnsi="Calibri" w:cs="Calibri"/>
                <w:color w:val="000000"/>
                <w:sz w:val="20"/>
                <w:szCs w:val="20"/>
              </w:rPr>
            </w:pPr>
            <w:ins w:id="4154"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3659B9A1" w14:textId="77777777" w:rsidR="00DC2757" w:rsidRPr="00DC2757" w:rsidRDefault="00DC2757" w:rsidP="00DC2757">
            <w:pPr>
              <w:spacing w:after="0" w:line="240" w:lineRule="auto"/>
              <w:jc w:val="center"/>
              <w:rPr>
                <w:ins w:id="4155" w:author="Commodore, Sarah" w:date="2023-03-22T16:21:00Z"/>
                <w:rFonts w:ascii="Calibri" w:eastAsia="Times New Roman" w:hAnsi="Calibri" w:cs="Calibri"/>
                <w:color w:val="FF0000"/>
                <w:sz w:val="20"/>
                <w:szCs w:val="20"/>
              </w:rPr>
            </w:pPr>
            <w:ins w:id="4156" w:author="Commodore, Sarah" w:date="2023-03-22T16:21:00Z">
              <w:r w:rsidRPr="00DC2757">
                <w:rPr>
                  <w:rFonts w:ascii="Calibri" w:eastAsia="Times New Roman" w:hAnsi="Calibri" w:cs="Calibri"/>
                  <w:color w:val="FF0000"/>
                  <w:sz w:val="20"/>
                  <w:szCs w:val="20"/>
                </w:rPr>
                <w:t>*</w:t>
              </w:r>
            </w:ins>
          </w:p>
        </w:tc>
      </w:tr>
      <w:tr w:rsidR="00DC2757" w:rsidRPr="00DC2757" w14:paraId="7FCD5C85" w14:textId="77777777" w:rsidTr="00DC2757">
        <w:trPr>
          <w:trHeight w:val="260"/>
          <w:ins w:id="4157" w:author="Commodore, Sarah" w:date="2023-03-22T16:21:00Z"/>
        </w:trPr>
        <w:tc>
          <w:tcPr>
            <w:tcW w:w="0" w:type="auto"/>
            <w:tcBorders>
              <w:top w:val="nil"/>
              <w:left w:val="nil"/>
              <w:bottom w:val="nil"/>
              <w:right w:val="nil"/>
            </w:tcBorders>
            <w:shd w:val="clear" w:color="auto" w:fill="auto"/>
            <w:noWrap/>
            <w:vAlign w:val="bottom"/>
            <w:hideMark/>
          </w:tcPr>
          <w:p w14:paraId="6407CE11" w14:textId="77777777" w:rsidR="00DC2757" w:rsidRPr="00DC2757" w:rsidRDefault="00DC2757" w:rsidP="00DC2757">
            <w:pPr>
              <w:spacing w:after="0" w:line="240" w:lineRule="auto"/>
              <w:rPr>
                <w:ins w:id="4158" w:author="Commodore, Sarah" w:date="2023-03-22T16:21:00Z"/>
                <w:rFonts w:ascii="Calibri" w:eastAsia="Times New Roman" w:hAnsi="Calibri" w:cs="Calibri"/>
                <w:color w:val="000000"/>
                <w:sz w:val="20"/>
                <w:szCs w:val="20"/>
              </w:rPr>
            </w:pPr>
            <w:ins w:id="4159" w:author="Commodore, Sarah" w:date="2023-03-22T16:21:00Z">
              <w:r w:rsidRPr="00DC2757">
                <w:rPr>
                  <w:rFonts w:ascii="Calibri" w:eastAsia="Times New Roman" w:hAnsi="Calibri" w:cs="Calibri"/>
                  <w:color w:val="000000"/>
                  <w:sz w:val="20"/>
                  <w:szCs w:val="20"/>
                </w:rPr>
                <w:t>ENSG00000227620.4</w:t>
              </w:r>
            </w:ins>
          </w:p>
        </w:tc>
        <w:tc>
          <w:tcPr>
            <w:tcW w:w="0" w:type="auto"/>
            <w:tcBorders>
              <w:top w:val="nil"/>
              <w:left w:val="nil"/>
              <w:bottom w:val="nil"/>
              <w:right w:val="nil"/>
            </w:tcBorders>
            <w:shd w:val="clear" w:color="auto" w:fill="auto"/>
            <w:noWrap/>
            <w:vAlign w:val="bottom"/>
            <w:hideMark/>
          </w:tcPr>
          <w:p w14:paraId="1A7955CB" w14:textId="77777777" w:rsidR="00DC2757" w:rsidRPr="00DC2757" w:rsidRDefault="00DC2757" w:rsidP="00DC2757">
            <w:pPr>
              <w:spacing w:after="0" w:line="240" w:lineRule="auto"/>
              <w:rPr>
                <w:ins w:id="4160" w:author="Commodore, Sarah" w:date="2023-03-22T16:21:00Z"/>
                <w:rFonts w:ascii="Calibri" w:eastAsia="Times New Roman" w:hAnsi="Calibri" w:cs="Calibri"/>
                <w:color w:val="000000"/>
                <w:sz w:val="20"/>
                <w:szCs w:val="20"/>
              </w:rPr>
            </w:pPr>
            <w:ins w:id="4161" w:author="Commodore, Sarah" w:date="2023-03-22T16:21:00Z">
              <w:r w:rsidRPr="00DC2757">
                <w:rPr>
                  <w:rFonts w:ascii="Calibri" w:eastAsia="Times New Roman" w:hAnsi="Calibri" w:cs="Calibri"/>
                  <w:color w:val="000000"/>
                  <w:sz w:val="20"/>
                  <w:szCs w:val="20"/>
                </w:rPr>
                <w:t>ALG1L8P</w:t>
              </w:r>
            </w:ins>
          </w:p>
        </w:tc>
        <w:tc>
          <w:tcPr>
            <w:tcW w:w="0" w:type="auto"/>
            <w:tcBorders>
              <w:top w:val="nil"/>
              <w:left w:val="nil"/>
              <w:bottom w:val="nil"/>
              <w:right w:val="nil"/>
            </w:tcBorders>
            <w:shd w:val="clear" w:color="auto" w:fill="auto"/>
            <w:noWrap/>
            <w:vAlign w:val="bottom"/>
            <w:hideMark/>
          </w:tcPr>
          <w:p w14:paraId="3BDD0AA3" w14:textId="77777777" w:rsidR="00DC2757" w:rsidRPr="00DC2757" w:rsidRDefault="00DC2757" w:rsidP="00DC2757">
            <w:pPr>
              <w:spacing w:after="0" w:line="240" w:lineRule="auto"/>
              <w:jc w:val="center"/>
              <w:rPr>
                <w:ins w:id="4162" w:author="Commodore, Sarah" w:date="2023-03-22T16:21:00Z"/>
                <w:rFonts w:ascii="Calibri" w:eastAsia="Times New Roman" w:hAnsi="Calibri" w:cs="Calibri"/>
                <w:color w:val="000000"/>
                <w:sz w:val="20"/>
                <w:szCs w:val="20"/>
              </w:rPr>
            </w:pPr>
            <w:ins w:id="416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EDEA67" w14:textId="77777777" w:rsidR="00DC2757" w:rsidRPr="00DC2757" w:rsidRDefault="00DC2757" w:rsidP="00DC2757">
            <w:pPr>
              <w:spacing w:after="0" w:line="240" w:lineRule="auto"/>
              <w:jc w:val="center"/>
              <w:rPr>
                <w:ins w:id="4164" w:author="Commodore, Sarah" w:date="2023-03-22T16:21:00Z"/>
                <w:rFonts w:ascii="Calibri" w:eastAsia="Times New Roman" w:hAnsi="Calibri" w:cs="Calibri"/>
                <w:color w:val="000000"/>
                <w:sz w:val="20"/>
                <w:szCs w:val="20"/>
              </w:rPr>
            </w:pPr>
            <w:ins w:id="4165" w:author="Commodore, Sarah" w:date="2023-03-22T16:21:00Z">
              <w:r w:rsidRPr="00DC2757">
                <w:rPr>
                  <w:rFonts w:ascii="Calibri" w:eastAsia="Times New Roman" w:hAnsi="Calibri" w:cs="Calibri"/>
                  <w:color w:val="000000"/>
                  <w:sz w:val="20"/>
                  <w:szCs w:val="20"/>
                </w:rPr>
                <w:t>3.3E-06</w:t>
              </w:r>
            </w:ins>
          </w:p>
        </w:tc>
        <w:tc>
          <w:tcPr>
            <w:tcW w:w="0" w:type="auto"/>
            <w:tcBorders>
              <w:top w:val="nil"/>
              <w:left w:val="nil"/>
              <w:bottom w:val="nil"/>
              <w:right w:val="nil"/>
            </w:tcBorders>
            <w:shd w:val="clear" w:color="auto" w:fill="auto"/>
            <w:noWrap/>
            <w:vAlign w:val="bottom"/>
            <w:hideMark/>
          </w:tcPr>
          <w:p w14:paraId="27464D6F" w14:textId="77777777" w:rsidR="00DC2757" w:rsidRPr="00DC2757" w:rsidRDefault="00DC2757" w:rsidP="00DC2757">
            <w:pPr>
              <w:spacing w:after="0" w:line="240" w:lineRule="auto"/>
              <w:jc w:val="center"/>
              <w:rPr>
                <w:ins w:id="4166" w:author="Commodore, Sarah" w:date="2023-03-22T16:21:00Z"/>
                <w:rFonts w:ascii="Calibri" w:eastAsia="Times New Roman" w:hAnsi="Calibri" w:cs="Calibri"/>
                <w:color w:val="000000"/>
                <w:sz w:val="20"/>
                <w:szCs w:val="20"/>
              </w:rPr>
            </w:pPr>
            <w:ins w:id="4167" w:author="Commodore, Sarah" w:date="2023-03-22T16:21:00Z">
              <w:r w:rsidRPr="00DC2757">
                <w:rPr>
                  <w:rFonts w:ascii="Calibri" w:eastAsia="Times New Roman" w:hAnsi="Calibri" w:cs="Calibri"/>
                  <w:color w:val="000000"/>
                  <w:sz w:val="20"/>
                  <w:szCs w:val="20"/>
                </w:rPr>
                <w:t>2.5E-05</w:t>
              </w:r>
            </w:ins>
          </w:p>
        </w:tc>
        <w:tc>
          <w:tcPr>
            <w:tcW w:w="0" w:type="auto"/>
            <w:tcBorders>
              <w:top w:val="nil"/>
              <w:left w:val="nil"/>
              <w:bottom w:val="nil"/>
              <w:right w:val="nil"/>
            </w:tcBorders>
            <w:shd w:val="clear" w:color="auto" w:fill="auto"/>
            <w:noWrap/>
            <w:vAlign w:val="bottom"/>
            <w:hideMark/>
          </w:tcPr>
          <w:p w14:paraId="4F1550E6" w14:textId="77777777" w:rsidR="00DC2757" w:rsidRPr="00DC2757" w:rsidRDefault="00DC2757" w:rsidP="00DC2757">
            <w:pPr>
              <w:spacing w:after="0" w:line="240" w:lineRule="auto"/>
              <w:jc w:val="center"/>
              <w:rPr>
                <w:ins w:id="4168" w:author="Commodore, Sarah" w:date="2023-03-22T16:21:00Z"/>
                <w:rFonts w:ascii="Calibri" w:eastAsia="Times New Roman" w:hAnsi="Calibri" w:cs="Calibri"/>
                <w:color w:val="FF0000"/>
                <w:sz w:val="20"/>
                <w:szCs w:val="20"/>
              </w:rPr>
            </w:pPr>
            <w:ins w:id="4169" w:author="Commodore, Sarah" w:date="2023-03-22T16:21:00Z">
              <w:r w:rsidRPr="00DC2757">
                <w:rPr>
                  <w:rFonts w:ascii="Calibri" w:eastAsia="Times New Roman" w:hAnsi="Calibri" w:cs="Calibri"/>
                  <w:color w:val="FF0000"/>
                  <w:sz w:val="20"/>
                  <w:szCs w:val="20"/>
                </w:rPr>
                <w:t>*</w:t>
              </w:r>
            </w:ins>
          </w:p>
        </w:tc>
      </w:tr>
      <w:tr w:rsidR="00DC2757" w:rsidRPr="00DC2757" w14:paraId="3E091AA3" w14:textId="77777777" w:rsidTr="00DC2757">
        <w:trPr>
          <w:trHeight w:val="260"/>
          <w:ins w:id="4170" w:author="Commodore, Sarah" w:date="2023-03-22T16:21:00Z"/>
        </w:trPr>
        <w:tc>
          <w:tcPr>
            <w:tcW w:w="0" w:type="auto"/>
            <w:tcBorders>
              <w:top w:val="nil"/>
              <w:left w:val="nil"/>
              <w:bottom w:val="nil"/>
              <w:right w:val="nil"/>
            </w:tcBorders>
            <w:shd w:val="clear" w:color="auto" w:fill="auto"/>
            <w:noWrap/>
            <w:vAlign w:val="bottom"/>
            <w:hideMark/>
          </w:tcPr>
          <w:p w14:paraId="046359C6" w14:textId="77777777" w:rsidR="00DC2757" w:rsidRPr="00DC2757" w:rsidRDefault="00DC2757" w:rsidP="00DC2757">
            <w:pPr>
              <w:spacing w:after="0" w:line="240" w:lineRule="auto"/>
              <w:rPr>
                <w:ins w:id="4171" w:author="Commodore, Sarah" w:date="2023-03-22T16:21:00Z"/>
                <w:rFonts w:ascii="Calibri" w:eastAsia="Times New Roman" w:hAnsi="Calibri" w:cs="Calibri"/>
                <w:color w:val="000000"/>
                <w:sz w:val="20"/>
                <w:szCs w:val="20"/>
              </w:rPr>
            </w:pPr>
            <w:ins w:id="4172" w:author="Commodore, Sarah" w:date="2023-03-22T16:21:00Z">
              <w:r w:rsidRPr="00DC2757">
                <w:rPr>
                  <w:rFonts w:ascii="Calibri" w:eastAsia="Times New Roman" w:hAnsi="Calibri" w:cs="Calibri"/>
                  <w:color w:val="000000"/>
                  <w:sz w:val="20"/>
                  <w:szCs w:val="20"/>
                </w:rPr>
                <w:t>ENSG00000125409.13</w:t>
              </w:r>
            </w:ins>
          </w:p>
        </w:tc>
        <w:tc>
          <w:tcPr>
            <w:tcW w:w="0" w:type="auto"/>
            <w:tcBorders>
              <w:top w:val="nil"/>
              <w:left w:val="nil"/>
              <w:bottom w:val="nil"/>
              <w:right w:val="nil"/>
            </w:tcBorders>
            <w:shd w:val="clear" w:color="auto" w:fill="auto"/>
            <w:noWrap/>
            <w:vAlign w:val="bottom"/>
            <w:hideMark/>
          </w:tcPr>
          <w:p w14:paraId="7277B35B" w14:textId="77777777" w:rsidR="00DC2757" w:rsidRPr="00DC2757" w:rsidRDefault="00DC2757" w:rsidP="00DC2757">
            <w:pPr>
              <w:spacing w:after="0" w:line="240" w:lineRule="auto"/>
              <w:rPr>
                <w:ins w:id="4173" w:author="Commodore, Sarah" w:date="2023-03-22T16:21:00Z"/>
                <w:rFonts w:ascii="Calibri" w:eastAsia="Times New Roman" w:hAnsi="Calibri" w:cs="Calibri"/>
                <w:color w:val="000000"/>
                <w:sz w:val="20"/>
                <w:szCs w:val="20"/>
              </w:rPr>
            </w:pPr>
            <w:ins w:id="4174" w:author="Commodore, Sarah" w:date="2023-03-22T16:21:00Z">
              <w:r w:rsidRPr="00DC2757">
                <w:rPr>
                  <w:rFonts w:ascii="Calibri" w:eastAsia="Times New Roman" w:hAnsi="Calibri" w:cs="Calibri"/>
                  <w:color w:val="000000"/>
                  <w:sz w:val="20"/>
                  <w:szCs w:val="20"/>
                </w:rPr>
                <w:t>TEKT3</w:t>
              </w:r>
            </w:ins>
          </w:p>
        </w:tc>
        <w:tc>
          <w:tcPr>
            <w:tcW w:w="0" w:type="auto"/>
            <w:tcBorders>
              <w:top w:val="nil"/>
              <w:left w:val="nil"/>
              <w:bottom w:val="nil"/>
              <w:right w:val="nil"/>
            </w:tcBorders>
            <w:shd w:val="clear" w:color="auto" w:fill="auto"/>
            <w:noWrap/>
            <w:vAlign w:val="bottom"/>
            <w:hideMark/>
          </w:tcPr>
          <w:p w14:paraId="75288D43" w14:textId="77777777" w:rsidR="00DC2757" w:rsidRPr="00DC2757" w:rsidRDefault="00DC2757" w:rsidP="00DC2757">
            <w:pPr>
              <w:spacing w:after="0" w:line="240" w:lineRule="auto"/>
              <w:jc w:val="center"/>
              <w:rPr>
                <w:ins w:id="4175" w:author="Commodore, Sarah" w:date="2023-03-22T16:21:00Z"/>
                <w:rFonts w:ascii="Calibri" w:eastAsia="Times New Roman" w:hAnsi="Calibri" w:cs="Calibri"/>
                <w:color w:val="000000"/>
                <w:sz w:val="20"/>
                <w:szCs w:val="20"/>
              </w:rPr>
            </w:pPr>
            <w:ins w:id="417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FC03010" w14:textId="77777777" w:rsidR="00DC2757" w:rsidRPr="00DC2757" w:rsidRDefault="00DC2757" w:rsidP="00DC2757">
            <w:pPr>
              <w:spacing w:after="0" w:line="240" w:lineRule="auto"/>
              <w:jc w:val="center"/>
              <w:rPr>
                <w:ins w:id="4177" w:author="Commodore, Sarah" w:date="2023-03-22T16:21:00Z"/>
                <w:rFonts w:ascii="Calibri" w:eastAsia="Times New Roman" w:hAnsi="Calibri" w:cs="Calibri"/>
                <w:color w:val="000000"/>
                <w:sz w:val="20"/>
                <w:szCs w:val="20"/>
              </w:rPr>
            </w:pPr>
            <w:ins w:id="4178"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B009EDD" w14:textId="77777777" w:rsidR="00DC2757" w:rsidRPr="00DC2757" w:rsidRDefault="00DC2757" w:rsidP="00DC2757">
            <w:pPr>
              <w:spacing w:after="0" w:line="240" w:lineRule="auto"/>
              <w:jc w:val="center"/>
              <w:rPr>
                <w:ins w:id="4179" w:author="Commodore, Sarah" w:date="2023-03-22T16:21:00Z"/>
                <w:rFonts w:ascii="Calibri" w:eastAsia="Times New Roman" w:hAnsi="Calibri" w:cs="Calibri"/>
                <w:color w:val="000000"/>
                <w:sz w:val="20"/>
                <w:szCs w:val="20"/>
              </w:rPr>
            </w:pPr>
            <w:ins w:id="4180"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61DB884F" w14:textId="77777777" w:rsidR="00DC2757" w:rsidRPr="00DC2757" w:rsidRDefault="00DC2757" w:rsidP="00DC2757">
            <w:pPr>
              <w:spacing w:after="0" w:line="240" w:lineRule="auto"/>
              <w:jc w:val="center"/>
              <w:rPr>
                <w:ins w:id="4181" w:author="Commodore, Sarah" w:date="2023-03-22T16:21:00Z"/>
                <w:rFonts w:ascii="Calibri" w:eastAsia="Times New Roman" w:hAnsi="Calibri" w:cs="Calibri"/>
                <w:color w:val="FF0000"/>
                <w:sz w:val="20"/>
                <w:szCs w:val="20"/>
              </w:rPr>
            </w:pPr>
            <w:ins w:id="4182" w:author="Commodore, Sarah" w:date="2023-03-22T16:21:00Z">
              <w:r w:rsidRPr="00DC2757">
                <w:rPr>
                  <w:rFonts w:ascii="Calibri" w:eastAsia="Times New Roman" w:hAnsi="Calibri" w:cs="Calibri"/>
                  <w:color w:val="FF0000"/>
                  <w:sz w:val="20"/>
                  <w:szCs w:val="20"/>
                </w:rPr>
                <w:t>*</w:t>
              </w:r>
            </w:ins>
          </w:p>
        </w:tc>
      </w:tr>
      <w:tr w:rsidR="00DC2757" w:rsidRPr="00DC2757" w14:paraId="5A9C67D0" w14:textId="77777777" w:rsidTr="00DC2757">
        <w:trPr>
          <w:trHeight w:val="260"/>
          <w:ins w:id="4183" w:author="Commodore, Sarah" w:date="2023-03-22T16:21:00Z"/>
        </w:trPr>
        <w:tc>
          <w:tcPr>
            <w:tcW w:w="0" w:type="auto"/>
            <w:tcBorders>
              <w:top w:val="nil"/>
              <w:left w:val="nil"/>
              <w:bottom w:val="nil"/>
              <w:right w:val="nil"/>
            </w:tcBorders>
            <w:shd w:val="clear" w:color="auto" w:fill="auto"/>
            <w:noWrap/>
            <w:vAlign w:val="bottom"/>
            <w:hideMark/>
          </w:tcPr>
          <w:p w14:paraId="7E4FB42E" w14:textId="77777777" w:rsidR="00DC2757" w:rsidRPr="00DC2757" w:rsidRDefault="00DC2757" w:rsidP="00DC2757">
            <w:pPr>
              <w:spacing w:after="0" w:line="240" w:lineRule="auto"/>
              <w:rPr>
                <w:ins w:id="4184" w:author="Commodore, Sarah" w:date="2023-03-22T16:21:00Z"/>
                <w:rFonts w:ascii="Calibri" w:eastAsia="Times New Roman" w:hAnsi="Calibri" w:cs="Calibri"/>
                <w:color w:val="000000"/>
                <w:sz w:val="20"/>
                <w:szCs w:val="20"/>
              </w:rPr>
            </w:pPr>
            <w:ins w:id="4185" w:author="Commodore, Sarah" w:date="2023-03-22T16:21:00Z">
              <w:r w:rsidRPr="00DC2757">
                <w:rPr>
                  <w:rFonts w:ascii="Calibri" w:eastAsia="Times New Roman" w:hAnsi="Calibri" w:cs="Calibri"/>
                  <w:color w:val="000000"/>
                  <w:sz w:val="20"/>
                  <w:szCs w:val="20"/>
                </w:rPr>
                <w:t>ENSG00000205084.11</w:t>
              </w:r>
            </w:ins>
          </w:p>
        </w:tc>
        <w:tc>
          <w:tcPr>
            <w:tcW w:w="0" w:type="auto"/>
            <w:tcBorders>
              <w:top w:val="nil"/>
              <w:left w:val="nil"/>
              <w:bottom w:val="nil"/>
              <w:right w:val="nil"/>
            </w:tcBorders>
            <w:shd w:val="clear" w:color="auto" w:fill="auto"/>
            <w:noWrap/>
            <w:vAlign w:val="bottom"/>
            <w:hideMark/>
          </w:tcPr>
          <w:p w14:paraId="52C0482A" w14:textId="77777777" w:rsidR="00DC2757" w:rsidRPr="00DC2757" w:rsidRDefault="00DC2757" w:rsidP="00DC2757">
            <w:pPr>
              <w:spacing w:after="0" w:line="240" w:lineRule="auto"/>
              <w:rPr>
                <w:ins w:id="4186" w:author="Commodore, Sarah" w:date="2023-03-22T16:21:00Z"/>
                <w:rFonts w:ascii="Calibri" w:eastAsia="Times New Roman" w:hAnsi="Calibri" w:cs="Calibri"/>
                <w:color w:val="000000"/>
                <w:sz w:val="20"/>
                <w:szCs w:val="20"/>
              </w:rPr>
            </w:pPr>
            <w:ins w:id="4187" w:author="Commodore, Sarah" w:date="2023-03-22T16:21:00Z">
              <w:r w:rsidRPr="00DC2757">
                <w:rPr>
                  <w:rFonts w:ascii="Calibri" w:eastAsia="Times New Roman" w:hAnsi="Calibri" w:cs="Calibri"/>
                  <w:color w:val="000000"/>
                  <w:sz w:val="20"/>
                  <w:szCs w:val="20"/>
                </w:rPr>
                <w:t>TMEM231</w:t>
              </w:r>
            </w:ins>
          </w:p>
        </w:tc>
        <w:tc>
          <w:tcPr>
            <w:tcW w:w="0" w:type="auto"/>
            <w:tcBorders>
              <w:top w:val="nil"/>
              <w:left w:val="nil"/>
              <w:bottom w:val="nil"/>
              <w:right w:val="nil"/>
            </w:tcBorders>
            <w:shd w:val="clear" w:color="auto" w:fill="auto"/>
            <w:noWrap/>
            <w:vAlign w:val="bottom"/>
            <w:hideMark/>
          </w:tcPr>
          <w:p w14:paraId="359D4C0C" w14:textId="77777777" w:rsidR="00DC2757" w:rsidRPr="00DC2757" w:rsidRDefault="00DC2757" w:rsidP="00DC2757">
            <w:pPr>
              <w:spacing w:after="0" w:line="240" w:lineRule="auto"/>
              <w:jc w:val="center"/>
              <w:rPr>
                <w:ins w:id="4188" w:author="Commodore, Sarah" w:date="2023-03-22T16:21:00Z"/>
                <w:rFonts w:ascii="Calibri" w:eastAsia="Times New Roman" w:hAnsi="Calibri" w:cs="Calibri"/>
                <w:color w:val="000000"/>
                <w:sz w:val="20"/>
                <w:szCs w:val="20"/>
              </w:rPr>
            </w:pPr>
            <w:ins w:id="418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7B4B90" w14:textId="77777777" w:rsidR="00DC2757" w:rsidRPr="00DC2757" w:rsidRDefault="00DC2757" w:rsidP="00DC2757">
            <w:pPr>
              <w:spacing w:after="0" w:line="240" w:lineRule="auto"/>
              <w:jc w:val="center"/>
              <w:rPr>
                <w:ins w:id="4190" w:author="Commodore, Sarah" w:date="2023-03-22T16:21:00Z"/>
                <w:rFonts w:ascii="Calibri" w:eastAsia="Times New Roman" w:hAnsi="Calibri" w:cs="Calibri"/>
                <w:color w:val="000000"/>
                <w:sz w:val="20"/>
                <w:szCs w:val="20"/>
              </w:rPr>
            </w:pPr>
            <w:ins w:id="4191" w:author="Commodore, Sarah" w:date="2023-03-22T16:21:00Z">
              <w:r w:rsidRPr="00DC2757">
                <w:rPr>
                  <w:rFonts w:ascii="Calibri" w:eastAsia="Times New Roman" w:hAnsi="Calibri" w:cs="Calibri"/>
                  <w:color w:val="000000"/>
                  <w:sz w:val="20"/>
                  <w:szCs w:val="20"/>
                </w:rPr>
                <w:t>1.3E-14</w:t>
              </w:r>
            </w:ins>
          </w:p>
        </w:tc>
        <w:tc>
          <w:tcPr>
            <w:tcW w:w="0" w:type="auto"/>
            <w:tcBorders>
              <w:top w:val="nil"/>
              <w:left w:val="nil"/>
              <w:bottom w:val="nil"/>
              <w:right w:val="nil"/>
            </w:tcBorders>
            <w:shd w:val="clear" w:color="auto" w:fill="auto"/>
            <w:noWrap/>
            <w:vAlign w:val="bottom"/>
            <w:hideMark/>
          </w:tcPr>
          <w:p w14:paraId="0B0EC009" w14:textId="77777777" w:rsidR="00DC2757" w:rsidRPr="00DC2757" w:rsidRDefault="00DC2757" w:rsidP="00DC2757">
            <w:pPr>
              <w:spacing w:after="0" w:line="240" w:lineRule="auto"/>
              <w:jc w:val="center"/>
              <w:rPr>
                <w:ins w:id="4192" w:author="Commodore, Sarah" w:date="2023-03-22T16:21:00Z"/>
                <w:rFonts w:ascii="Calibri" w:eastAsia="Times New Roman" w:hAnsi="Calibri" w:cs="Calibri"/>
                <w:color w:val="000000"/>
                <w:sz w:val="20"/>
                <w:szCs w:val="20"/>
              </w:rPr>
            </w:pPr>
            <w:ins w:id="4193"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4FE9E253" w14:textId="77777777" w:rsidR="00DC2757" w:rsidRPr="00DC2757" w:rsidRDefault="00DC2757" w:rsidP="00DC2757">
            <w:pPr>
              <w:spacing w:after="0" w:line="240" w:lineRule="auto"/>
              <w:jc w:val="center"/>
              <w:rPr>
                <w:ins w:id="4194" w:author="Commodore, Sarah" w:date="2023-03-22T16:21:00Z"/>
                <w:rFonts w:ascii="Calibri" w:eastAsia="Times New Roman" w:hAnsi="Calibri" w:cs="Calibri"/>
                <w:color w:val="FF0000"/>
                <w:sz w:val="20"/>
                <w:szCs w:val="20"/>
              </w:rPr>
            </w:pPr>
            <w:ins w:id="4195" w:author="Commodore, Sarah" w:date="2023-03-22T16:21:00Z">
              <w:r w:rsidRPr="00DC2757">
                <w:rPr>
                  <w:rFonts w:ascii="Calibri" w:eastAsia="Times New Roman" w:hAnsi="Calibri" w:cs="Calibri"/>
                  <w:color w:val="FF0000"/>
                  <w:sz w:val="20"/>
                  <w:szCs w:val="20"/>
                </w:rPr>
                <w:t>*</w:t>
              </w:r>
            </w:ins>
          </w:p>
        </w:tc>
      </w:tr>
      <w:tr w:rsidR="00DC2757" w:rsidRPr="00DC2757" w14:paraId="300B8699" w14:textId="77777777" w:rsidTr="00DC2757">
        <w:trPr>
          <w:trHeight w:val="260"/>
          <w:ins w:id="4196" w:author="Commodore, Sarah" w:date="2023-03-22T16:21:00Z"/>
        </w:trPr>
        <w:tc>
          <w:tcPr>
            <w:tcW w:w="0" w:type="auto"/>
            <w:tcBorders>
              <w:top w:val="nil"/>
              <w:left w:val="nil"/>
              <w:bottom w:val="nil"/>
              <w:right w:val="nil"/>
            </w:tcBorders>
            <w:shd w:val="clear" w:color="auto" w:fill="auto"/>
            <w:noWrap/>
            <w:vAlign w:val="bottom"/>
            <w:hideMark/>
          </w:tcPr>
          <w:p w14:paraId="3D47725A" w14:textId="77777777" w:rsidR="00DC2757" w:rsidRPr="00DC2757" w:rsidRDefault="00DC2757" w:rsidP="00DC2757">
            <w:pPr>
              <w:spacing w:after="0" w:line="240" w:lineRule="auto"/>
              <w:rPr>
                <w:ins w:id="4197" w:author="Commodore, Sarah" w:date="2023-03-22T16:21:00Z"/>
                <w:rFonts w:ascii="Calibri" w:eastAsia="Times New Roman" w:hAnsi="Calibri" w:cs="Calibri"/>
                <w:color w:val="000000"/>
                <w:sz w:val="20"/>
                <w:szCs w:val="20"/>
              </w:rPr>
            </w:pPr>
            <w:ins w:id="4198" w:author="Commodore, Sarah" w:date="2023-03-22T16:21:00Z">
              <w:r w:rsidRPr="00DC2757">
                <w:rPr>
                  <w:rFonts w:ascii="Calibri" w:eastAsia="Times New Roman" w:hAnsi="Calibri" w:cs="Calibri"/>
                  <w:color w:val="000000"/>
                  <w:sz w:val="20"/>
                  <w:szCs w:val="20"/>
                </w:rPr>
                <w:t>ENSG00000146521.10</w:t>
              </w:r>
            </w:ins>
          </w:p>
        </w:tc>
        <w:tc>
          <w:tcPr>
            <w:tcW w:w="0" w:type="auto"/>
            <w:tcBorders>
              <w:top w:val="nil"/>
              <w:left w:val="nil"/>
              <w:bottom w:val="nil"/>
              <w:right w:val="nil"/>
            </w:tcBorders>
            <w:shd w:val="clear" w:color="auto" w:fill="auto"/>
            <w:noWrap/>
            <w:vAlign w:val="bottom"/>
            <w:hideMark/>
          </w:tcPr>
          <w:p w14:paraId="78FAADB9" w14:textId="77777777" w:rsidR="00DC2757" w:rsidRPr="00DC2757" w:rsidRDefault="00DC2757" w:rsidP="00DC2757">
            <w:pPr>
              <w:spacing w:after="0" w:line="240" w:lineRule="auto"/>
              <w:rPr>
                <w:ins w:id="4199" w:author="Commodore, Sarah" w:date="2023-03-22T16:21:00Z"/>
                <w:rFonts w:ascii="Calibri" w:eastAsia="Times New Roman" w:hAnsi="Calibri" w:cs="Calibri"/>
                <w:color w:val="000000"/>
                <w:sz w:val="20"/>
                <w:szCs w:val="20"/>
              </w:rPr>
            </w:pPr>
            <w:ins w:id="4200" w:author="Commodore, Sarah" w:date="2023-03-22T16:21:00Z">
              <w:r w:rsidRPr="00DC2757">
                <w:rPr>
                  <w:rFonts w:ascii="Calibri" w:eastAsia="Times New Roman" w:hAnsi="Calibri" w:cs="Calibri"/>
                  <w:color w:val="000000"/>
                  <w:sz w:val="20"/>
                  <w:szCs w:val="20"/>
                </w:rPr>
                <w:t>LINC01558</w:t>
              </w:r>
            </w:ins>
          </w:p>
        </w:tc>
        <w:tc>
          <w:tcPr>
            <w:tcW w:w="0" w:type="auto"/>
            <w:tcBorders>
              <w:top w:val="nil"/>
              <w:left w:val="nil"/>
              <w:bottom w:val="nil"/>
              <w:right w:val="nil"/>
            </w:tcBorders>
            <w:shd w:val="clear" w:color="auto" w:fill="auto"/>
            <w:noWrap/>
            <w:vAlign w:val="bottom"/>
            <w:hideMark/>
          </w:tcPr>
          <w:p w14:paraId="43E799E7" w14:textId="77777777" w:rsidR="00DC2757" w:rsidRPr="00DC2757" w:rsidRDefault="00DC2757" w:rsidP="00DC2757">
            <w:pPr>
              <w:spacing w:after="0" w:line="240" w:lineRule="auto"/>
              <w:jc w:val="center"/>
              <w:rPr>
                <w:ins w:id="4201" w:author="Commodore, Sarah" w:date="2023-03-22T16:21:00Z"/>
                <w:rFonts w:ascii="Calibri" w:eastAsia="Times New Roman" w:hAnsi="Calibri" w:cs="Calibri"/>
                <w:color w:val="000000"/>
                <w:sz w:val="20"/>
                <w:szCs w:val="20"/>
              </w:rPr>
            </w:pPr>
            <w:ins w:id="420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7080AF6" w14:textId="77777777" w:rsidR="00DC2757" w:rsidRPr="00DC2757" w:rsidRDefault="00DC2757" w:rsidP="00DC2757">
            <w:pPr>
              <w:spacing w:after="0" w:line="240" w:lineRule="auto"/>
              <w:jc w:val="center"/>
              <w:rPr>
                <w:ins w:id="4203" w:author="Commodore, Sarah" w:date="2023-03-22T16:21:00Z"/>
                <w:rFonts w:ascii="Calibri" w:eastAsia="Times New Roman" w:hAnsi="Calibri" w:cs="Calibri"/>
                <w:color w:val="000000"/>
                <w:sz w:val="20"/>
                <w:szCs w:val="20"/>
              </w:rPr>
            </w:pPr>
            <w:ins w:id="4204"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7A994340" w14:textId="77777777" w:rsidR="00DC2757" w:rsidRPr="00DC2757" w:rsidRDefault="00DC2757" w:rsidP="00DC2757">
            <w:pPr>
              <w:spacing w:after="0" w:line="240" w:lineRule="auto"/>
              <w:jc w:val="center"/>
              <w:rPr>
                <w:ins w:id="4205" w:author="Commodore, Sarah" w:date="2023-03-22T16:21:00Z"/>
                <w:rFonts w:ascii="Calibri" w:eastAsia="Times New Roman" w:hAnsi="Calibri" w:cs="Calibri"/>
                <w:color w:val="000000"/>
                <w:sz w:val="20"/>
                <w:szCs w:val="20"/>
              </w:rPr>
            </w:pPr>
            <w:ins w:id="4206"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4B5DDD1" w14:textId="77777777" w:rsidR="00DC2757" w:rsidRPr="00DC2757" w:rsidRDefault="00DC2757" w:rsidP="00DC2757">
            <w:pPr>
              <w:spacing w:after="0" w:line="240" w:lineRule="auto"/>
              <w:jc w:val="center"/>
              <w:rPr>
                <w:ins w:id="4207" w:author="Commodore, Sarah" w:date="2023-03-22T16:21:00Z"/>
                <w:rFonts w:ascii="Calibri" w:eastAsia="Times New Roman" w:hAnsi="Calibri" w:cs="Calibri"/>
                <w:color w:val="FF0000"/>
                <w:sz w:val="20"/>
                <w:szCs w:val="20"/>
              </w:rPr>
            </w:pPr>
            <w:ins w:id="4208" w:author="Commodore, Sarah" w:date="2023-03-22T16:21:00Z">
              <w:r w:rsidRPr="00DC2757">
                <w:rPr>
                  <w:rFonts w:ascii="Calibri" w:eastAsia="Times New Roman" w:hAnsi="Calibri" w:cs="Calibri"/>
                  <w:color w:val="FF0000"/>
                  <w:sz w:val="20"/>
                  <w:szCs w:val="20"/>
                </w:rPr>
                <w:t>*</w:t>
              </w:r>
            </w:ins>
          </w:p>
        </w:tc>
      </w:tr>
      <w:tr w:rsidR="00DC2757" w:rsidRPr="00DC2757" w14:paraId="691A6154" w14:textId="77777777" w:rsidTr="00DC2757">
        <w:trPr>
          <w:trHeight w:val="260"/>
          <w:ins w:id="4209" w:author="Commodore, Sarah" w:date="2023-03-22T16:21:00Z"/>
        </w:trPr>
        <w:tc>
          <w:tcPr>
            <w:tcW w:w="0" w:type="auto"/>
            <w:tcBorders>
              <w:top w:val="nil"/>
              <w:left w:val="nil"/>
              <w:bottom w:val="nil"/>
              <w:right w:val="nil"/>
            </w:tcBorders>
            <w:shd w:val="clear" w:color="auto" w:fill="auto"/>
            <w:noWrap/>
            <w:vAlign w:val="bottom"/>
            <w:hideMark/>
          </w:tcPr>
          <w:p w14:paraId="45377618" w14:textId="77777777" w:rsidR="00DC2757" w:rsidRPr="00DC2757" w:rsidRDefault="00DC2757" w:rsidP="00DC2757">
            <w:pPr>
              <w:spacing w:after="0" w:line="240" w:lineRule="auto"/>
              <w:rPr>
                <w:ins w:id="4210" w:author="Commodore, Sarah" w:date="2023-03-22T16:21:00Z"/>
                <w:rFonts w:ascii="Calibri" w:eastAsia="Times New Roman" w:hAnsi="Calibri" w:cs="Calibri"/>
                <w:color w:val="000000"/>
                <w:sz w:val="20"/>
                <w:szCs w:val="20"/>
              </w:rPr>
            </w:pPr>
            <w:ins w:id="4211" w:author="Commodore, Sarah" w:date="2023-03-22T16:21:00Z">
              <w:r w:rsidRPr="00DC2757">
                <w:rPr>
                  <w:rFonts w:ascii="Calibri" w:eastAsia="Times New Roman" w:hAnsi="Calibri" w:cs="Calibri"/>
                  <w:color w:val="000000"/>
                  <w:sz w:val="20"/>
                  <w:szCs w:val="20"/>
                </w:rPr>
                <w:t>ENSG00000088320.4</w:t>
              </w:r>
            </w:ins>
          </w:p>
        </w:tc>
        <w:tc>
          <w:tcPr>
            <w:tcW w:w="0" w:type="auto"/>
            <w:tcBorders>
              <w:top w:val="nil"/>
              <w:left w:val="nil"/>
              <w:bottom w:val="nil"/>
              <w:right w:val="nil"/>
            </w:tcBorders>
            <w:shd w:val="clear" w:color="auto" w:fill="auto"/>
            <w:noWrap/>
            <w:vAlign w:val="bottom"/>
            <w:hideMark/>
          </w:tcPr>
          <w:p w14:paraId="7BBA60BD" w14:textId="77777777" w:rsidR="00DC2757" w:rsidRPr="00DC2757" w:rsidRDefault="00DC2757" w:rsidP="00DC2757">
            <w:pPr>
              <w:spacing w:after="0" w:line="240" w:lineRule="auto"/>
              <w:rPr>
                <w:ins w:id="4212" w:author="Commodore, Sarah" w:date="2023-03-22T16:21:00Z"/>
                <w:rFonts w:ascii="Calibri" w:eastAsia="Times New Roman" w:hAnsi="Calibri" w:cs="Calibri"/>
                <w:color w:val="000000"/>
                <w:sz w:val="20"/>
                <w:szCs w:val="20"/>
              </w:rPr>
            </w:pPr>
            <w:ins w:id="4213" w:author="Commodore, Sarah" w:date="2023-03-22T16:21:00Z">
              <w:r w:rsidRPr="00DC2757">
                <w:rPr>
                  <w:rFonts w:ascii="Calibri" w:eastAsia="Times New Roman" w:hAnsi="Calibri" w:cs="Calibri"/>
                  <w:color w:val="000000"/>
                  <w:sz w:val="20"/>
                  <w:szCs w:val="20"/>
                </w:rPr>
                <w:t>REM1</w:t>
              </w:r>
            </w:ins>
          </w:p>
        </w:tc>
        <w:tc>
          <w:tcPr>
            <w:tcW w:w="0" w:type="auto"/>
            <w:tcBorders>
              <w:top w:val="nil"/>
              <w:left w:val="nil"/>
              <w:bottom w:val="nil"/>
              <w:right w:val="nil"/>
            </w:tcBorders>
            <w:shd w:val="clear" w:color="auto" w:fill="auto"/>
            <w:noWrap/>
            <w:vAlign w:val="bottom"/>
            <w:hideMark/>
          </w:tcPr>
          <w:p w14:paraId="381E33B0" w14:textId="77777777" w:rsidR="00DC2757" w:rsidRPr="00DC2757" w:rsidRDefault="00DC2757" w:rsidP="00DC2757">
            <w:pPr>
              <w:spacing w:after="0" w:line="240" w:lineRule="auto"/>
              <w:jc w:val="center"/>
              <w:rPr>
                <w:ins w:id="4214" w:author="Commodore, Sarah" w:date="2023-03-22T16:21:00Z"/>
                <w:rFonts w:ascii="Calibri" w:eastAsia="Times New Roman" w:hAnsi="Calibri" w:cs="Calibri"/>
                <w:color w:val="000000"/>
                <w:sz w:val="20"/>
                <w:szCs w:val="20"/>
              </w:rPr>
            </w:pPr>
            <w:ins w:id="421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9B1B8AE" w14:textId="77777777" w:rsidR="00DC2757" w:rsidRPr="00DC2757" w:rsidRDefault="00DC2757" w:rsidP="00DC2757">
            <w:pPr>
              <w:spacing w:after="0" w:line="240" w:lineRule="auto"/>
              <w:jc w:val="center"/>
              <w:rPr>
                <w:ins w:id="4216" w:author="Commodore, Sarah" w:date="2023-03-22T16:21:00Z"/>
                <w:rFonts w:ascii="Calibri" w:eastAsia="Times New Roman" w:hAnsi="Calibri" w:cs="Calibri"/>
                <w:color w:val="000000"/>
                <w:sz w:val="20"/>
                <w:szCs w:val="20"/>
              </w:rPr>
            </w:pPr>
            <w:ins w:id="4217"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3206F1EF" w14:textId="77777777" w:rsidR="00DC2757" w:rsidRPr="00DC2757" w:rsidRDefault="00DC2757" w:rsidP="00DC2757">
            <w:pPr>
              <w:spacing w:after="0" w:line="240" w:lineRule="auto"/>
              <w:jc w:val="center"/>
              <w:rPr>
                <w:ins w:id="4218" w:author="Commodore, Sarah" w:date="2023-03-22T16:21:00Z"/>
                <w:rFonts w:ascii="Calibri" w:eastAsia="Times New Roman" w:hAnsi="Calibri" w:cs="Calibri"/>
                <w:color w:val="000000"/>
                <w:sz w:val="20"/>
                <w:szCs w:val="20"/>
              </w:rPr>
            </w:pPr>
            <w:ins w:id="4219"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4F7C2814" w14:textId="77777777" w:rsidR="00DC2757" w:rsidRPr="00DC2757" w:rsidRDefault="00DC2757" w:rsidP="00DC2757">
            <w:pPr>
              <w:spacing w:after="0" w:line="240" w:lineRule="auto"/>
              <w:jc w:val="center"/>
              <w:rPr>
                <w:ins w:id="4220" w:author="Commodore, Sarah" w:date="2023-03-22T16:21:00Z"/>
                <w:rFonts w:ascii="Calibri" w:eastAsia="Times New Roman" w:hAnsi="Calibri" w:cs="Calibri"/>
                <w:color w:val="FF0000"/>
                <w:sz w:val="20"/>
                <w:szCs w:val="20"/>
              </w:rPr>
            </w:pPr>
            <w:ins w:id="4221" w:author="Commodore, Sarah" w:date="2023-03-22T16:21:00Z">
              <w:r w:rsidRPr="00DC2757">
                <w:rPr>
                  <w:rFonts w:ascii="Calibri" w:eastAsia="Times New Roman" w:hAnsi="Calibri" w:cs="Calibri"/>
                  <w:color w:val="FF0000"/>
                  <w:sz w:val="20"/>
                  <w:szCs w:val="20"/>
                </w:rPr>
                <w:t>*</w:t>
              </w:r>
            </w:ins>
          </w:p>
        </w:tc>
      </w:tr>
      <w:tr w:rsidR="00DC2757" w:rsidRPr="00DC2757" w14:paraId="5EC08063" w14:textId="77777777" w:rsidTr="00DC2757">
        <w:trPr>
          <w:trHeight w:val="260"/>
          <w:ins w:id="4222" w:author="Commodore, Sarah" w:date="2023-03-22T16:21:00Z"/>
        </w:trPr>
        <w:tc>
          <w:tcPr>
            <w:tcW w:w="0" w:type="auto"/>
            <w:tcBorders>
              <w:top w:val="nil"/>
              <w:left w:val="nil"/>
              <w:bottom w:val="nil"/>
              <w:right w:val="nil"/>
            </w:tcBorders>
            <w:shd w:val="clear" w:color="auto" w:fill="auto"/>
            <w:noWrap/>
            <w:vAlign w:val="bottom"/>
            <w:hideMark/>
          </w:tcPr>
          <w:p w14:paraId="3414BA18" w14:textId="77777777" w:rsidR="00DC2757" w:rsidRPr="00DC2757" w:rsidRDefault="00DC2757" w:rsidP="00DC2757">
            <w:pPr>
              <w:spacing w:after="0" w:line="240" w:lineRule="auto"/>
              <w:rPr>
                <w:ins w:id="4223" w:author="Commodore, Sarah" w:date="2023-03-22T16:21:00Z"/>
                <w:rFonts w:ascii="Calibri" w:eastAsia="Times New Roman" w:hAnsi="Calibri" w:cs="Calibri"/>
                <w:color w:val="000000"/>
                <w:sz w:val="20"/>
                <w:szCs w:val="20"/>
              </w:rPr>
            </w:pPr>
            <w:ins w:id="4224" w:author="Commodore, Sarah" w:date="2023-03-22T16:21:00Z">
              <w:r w:rsidRPr="00DC2757">
                <w:rPr>
                  <w:rFonts w:ascii="Calibri" w:eastAsia="Times New Roman" w:hAnsi="Calibri" w:cs="Calibri"/>
                  <w:color w:val="000000"/>
                  <w:sz w:val="20"/>
                  <w:szCs w:val="20"/>
                </w:rPr>
                <w:t>ENSG00000112183.15</w:t>
              </w:r>
            </w:ins>
          </w:p>
        </w:tc>
        <w:tc>
          <w:tcPr>
            <w:tcW w:w="0" w:type="auto"/>
            <w:tcBorders>
              <w:top w:val="nil"/>
              <w:left w:val="nil"/>
              <w:bottom w:val="nil"/>
              <w:right w:val="nil"/>
            </w:tcBorders>
            <w:shd w:val="clear" w:color="auto" w:fill="auto"/>
            <w:noWrap/>
            <w:vAlign w:val="bottom"/>
            <w:hideMark/>
          </w:tcPr>
          <w:p w14:paraId="1A33F7BF" w14:textId="77777777" w:rsidR="00DC2757" w:rsidRPr="00DC2757" w:rsidRDefault="00DC2757" w:rsidP="00DC2757">
            <w:pPr>
              <w:spacing w:after="0" w:line="240" w:lineRule="auto"/>
              <w:rPr>
                <w:ins w:id="4225" w:author="Commodore, Sarah" w:date="2023-03-22T16:21:00Z"/>
                <w:rFonts w:ascii="Calibri" w:eastAsia="Times New Roman" w:hAnsi="Calibri" w:cs="Calibri"/>
                <w:color w:val="000000"/>
                <w:sz w:val="20"/>
                <w:szCs w:val="20"/>
              </w:rPr>
            </w:pPr>
            <w:ins w:id="4226" w:author="Commodore, Sarah" w:date="2023-03-22T16:21:00Z">
              <w:r w:rsidRPr="00DC2757">
                <w:rPr>
                  <w:rFonts w:ascii="Calibri" w:eastAsia="Times New Roman" w:hAnsi="Calibri" w:cs="Calibri"/>
                  <w:color w:val="000000"/>
                  <w:sz w:val="20"/>
                  <w:szCs w:val="20"/>
                </w:rPr>
                <w:t>RBM24</w:t>
              </w:r>
            </w:ins>
          </w:p>
        </w:tc>
        <w:tc>
          <w:tcPr>
            <w:tcW w:w="0" w:type="auto"/>
            <w:tcBorders>
              <w:top w:val="nil"/>
              <w:left w:val="nil"/>
              <w:bottom w:val="nil"/>
              <w:right w:val="nil"/>
            </w:tcBorders>
            <w:shd w:val="clear" w:color="auto" w:fill="auto"/>
            <w:noWrap/>
            <w:vAlign w:val="bottom"/>
            <w:hideMark/>
          </w:tcPr>
          <w:p w14:paraId="56B429BC" w14:textId="77777777" w:rsidR="00DC2757" w:rsidRPr="00DC2757" w:rsidRDefault="00DC2757" w:rsidP="00DC2757">
            <w:pPr>
              <w:spacing w:after="0" w:line="240" w:lineRule="auto"/>
              <w:jc w:val="center"/>
              <w:rPr>
                <w:ins w:id="4227" w:author="Commodore, Sarah" w:date="2023-03-22T16:21:00Z"/>
                <w:rFonts w:ascii="Calibri" w:eastAsia="Times New Roman" w:hAnsi="Calibri" w:cs="Calibri"/>
                <w:color w:val="000000"/>
                <w:sz w:val="20"/>
                <w:szCs w:val="20"/>
              </w:rPr>
            </w:pPr>
            <w:ins w:id="422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8B1F8D9" w14:textId="77777777" w:rsidR="00DC2757" w:rsidRPr="00DC2757" w:rsidRDefault="00DC2757" w:rsidP="00DC2757">
            <w:pPr>
              <w:spacing w:after="0" w:line="240" w:lineRule="auto"/>
              <w:jc w:val="center"/>
              <w:rPr>
                <w:ins w:id="4229" w:author="Commodore, Sarah" w:date="2023-03-22T16:21:00Z"/>
                <w:rFonts w:ascii="Calibri" w:eastAsia="Times New Roman" w:hAnsi="Calibri" w:cs="Calibri"/>
                <w:color w:val="000000"/>
                <w:sz w:val="20"/>
                <w:szCs w:val="20"/>
              </w:rPr>
            </w:pPr>
            <w:ins w:id="4230"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EA477B8" w14:textId="77777777" w:rsidR="00DC2757" w:rsidRPr="00DC2757" w:rsidRDefault="00DC2757" w:rsidP="00DC2757">
            <w:pPr>
              <w:spacing w:after="0" w:line="240" w:lineRule="auto"/>
              <w:jc w:val="center"/>
              <w:rPr>
                <w:ins w:id="4231" w:author="Commodore, Sarah" w:date="2023-03-22T16:21:00Z"/>
                <w:rFonts w:ascii="Calibri" w:eastAsia="Times New Roman" w:hAnsi="Calibri" w:cs="Calibri"/>
                <w:color w:val="000000"/>
                <w:sz w:val="20"/>
                <w:szCs w:val="20"/>
              </w:rPr>
            </w:pPr>
            <w:ins w:id="4232"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4691B458" w14:textId="77777777" w:rsidR="00DC2757" w:rsidRPr="00DC2757" w:rsidRDefault="00DC2757" w:rsidP="00DC2757">
            <w:pPr>
              <w:spacing w:after="0" w:line="240" w:lineRule="auto"/>
              <w:jc w:val="center"/>
              <w:rPr>
                <w:ins w:id="4233" w:author="Commodore, Sarah" w:date="2023-03-22T16:21:00Z"/>
                <w:rFonts w:ascii="Calibri" w:eastAsia="Times New Roman" w:hAnsi="Calibri" w:cs="Calibri"/>
                <w:color w:val="FF0000"/>
                <w:sz w:val="20"/>
                <w:szCs w:val="20"/>
              </w:rPr>
            </w:pPr>
            <w:ins w:id="4234" w:author="Commodore, Sarah" w:date="2023-03-22T16:21:00Z">
              <w:r w:rsidRPr="00DC2757">
                <w:rPr>
                  <w:rFonts w:ascii="Calibri" w:eastAsia="Times New Roman" w:hAnsi="Calibri" w:cs="Calibri"/>
                  <w:color w:val="FF0000"/>
                  <w:sz w:val="20"/>
                  <w:szCs w:val="20"/>
                </w:rPr>
                <w:t>*</w:t>
              </w:r>
            </w:ins>
          </w:p>
        </w:tc>
      </w:tr>
      <w:tr w:rsidR="00DC2757" w:rsidRPr="00DC2757" w14:paraId="3591FF35" w14:textId="77777777" w:rsidTr="00DC2757">
        <w:trPr>
          <w:trHeight w:val="260"/>
          <w:ins w:id="4235" w:author="Commodore, Sarah" w:date="2023-03-22T16:21:00Z"/>
        </w:trPr>
        <w:tc>
          <w:tcPr>
            <w:tcW w:w="0" w:type="auto"/>
            <w:tcBorders>
              <w:top w:val="nil"/>
              <w:left w:val="nil"/>
              <w:bottom w:val="nil"/>
              <w:right w:val="nil"/>
            </w:tcBorders>
            <w:shd w:val="clear" w:color="auto" w:fill="auto"/>
            <w:noWrap/>
            <w:vAlign w:val="bottom"/>
            <w:hideMark/>
          </w:tcPr>
          <w:p w14:paraId="1A0A4FCD" w14:textId="77777777" w:rsidR="00DC2757" w:rsidRPr="00DC2757" w:rsidRDefault="00DC2757" w:rsidP="00DC2757">
            <w:pPr>
              <w:spacing w:after="0" w:line="240" w:lineRule="auto"/>
              <w:rPr>
                <w:ins w:id="4236" w:author="Commodore, Sarah" w:date="2023-03-22T16:21:00Z"/>
                <w:rFonts w:ascii="Calibri" w:eastAsia="Times New Roman" w:hAnsi="Calibri" w:cs="Calibri"/>
                <w:color w:val="000000"/>
                <w:sz w:val="20"/>
                <w:szCs w:val="20"/>
              </w:rPr>
            </w:pPr>
            <w:ins w:id="4237" w:author="Commodore, Sarah" w:date="2023-03-22T16:21:00Z">
              <w:r w:rsidRPr="00DC2757">
                <w:rPr>
                  <w:rFonts w:ascii="Calibri" w:eastAsia="Times New Roman" w:hAnsi="Calibri" w:cs="Calibri"/>
                  <w:color w:val="000000"/>
                  <w:sz w:val="20"/>
                  <w:szCs w:val="20"/>
                </w:rPr>
                <w:t>ENSG00000130433.8</w:t>
              </w:r>
            </w:ins>
          </w:p>
        </w:tc>
        <w:tc>
          <w:tcPr>
            <w:tcW w:w="0" w:type="auto"/>
            <w:tcBorders>
              <w:top w:val="nil"/>
              <w:left w:val="nil"/>
              <w:bottom w:val="nil"/>
              <w:right w:val="nil"/>
            </w:tcBorders>
            <w:shd w:val="clear" w:color="auto" w:fill="auto"/>
            <w:noWrap/>
            <w:vAlign w:val="bottom"/>
            <w:hideMark/>
          </w:tcPr>
          <w:p w14:paraId="18A42C4A" w14:textId="77777777" w:rsidR="00DC2757" w:rsidRPr="00DC2757" w:rsidRDefault="00DC2757" w:rsidP="00DC2757">
            <w:pPr>
              <w:spacing w:after="0" w:line="240" w:lineRule="auto"/>
              <w:rPr>
                <w:ins w:id="4238" w:author="Commodore, Sarah" w:date="2023-03-22T16:21:00Z"/>
                <w:rFonts w:ascii="Calibri" w:eastAsia="Times New Roman" w:hAnsi="Calibri" w:cs="Calibri"/>
                <w:color w:val="000000"/>
                <w:sz w:val="20"/>
                <w:szCs w:val="20"/>
              </w:rPr>
            </w:pPr>
            <w:ins w:id="4239" w:author="Commodore, Sarah" w:date="2023-03-22T16:21:00Z">
              <w:r w:rsidRPr="00DC2757">
                <w:rPr>
                  <w:rFonts w:ascii="Calibri" w:eastAsia="Times New Roman" w:hAnsi="Calibri" w:cs="Calibri"/>
                  <w:color w:val="000000"/>
                  <w:sz w:val="20"/>
                  <w:szCs w:val="20"/>
                </w:rPr>
                <w:t>CACNG6</w:t>
              </w:r>
            </w:ins>
          </w:p>
        </w:tc>
        <w:tc>
          <w:tcPr>
            <w:tcW w:w="0" w:type="auto"/>
            <w:tcBorders>
              <w:top w:val="nil"/>
              <w:left w:val="nil"/>
              <w:bottom w:val="nil"/>
              <w:right w:val="nil"/>
            </w:tcBorders>
            <w:shd w:val="clear" w:color="auto" w:fill="auto"/>
            <w:noWrap/>
            <w:vAlign w:val="bottom"/>
            <w:hideMark/>
          </w:tcPr>
          <w:p w14:paraId="6D43CAED" w14:textId="77777777" w:rsidR="00DC2757" w:rsidRPr="00DC2757" w:rsidRDefault="00DC2757" w:rsidP="00DC2757">
            <w:pPr>
              <w:spacing w:after="0" w:line="240" w:lineRule="auto"/>
              <w:jc w:val="center"/>
              <w:rPr>
                <w:ins w:id="4240" w:author="Commodore, Sarah" w:date="2023-03-22T16:21:00Z"/>
                <w:rFonts w:ascii="Calibri" w:eastAsia="Times New Roman" w:hAnsi="Calibri" w:cs="Calibri"/>
                <w:color w:val="000000"/>
                <w:sz w:val="20"/>
                <w:szCs w:val="20"/>
              </w:rPr>
            </w:pPr>
            <w:ins w:id="424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CCE134" w14:textId="77777777" w:rsidR="00DC2757" w:rsidRPr="00DC2757" w:rsidRDefault="00DC2757" w:rsidP="00DC2757">
            <w:pPr>
              <w:spacing w:after="0" w:line="240" w:lineRule="auto"/>
              <w:jc w:val="center"/>
              <w:rPr>
                <w:ins w:id="4242" w:author="Commodore, Sarah" w:date="2023-03-22T16:21:00Z"/>
                <w:rFonts w:ascii="Calibri" w:eastAsia="Times New Roman" w:hAnsi="Calibri" w:cs="Calibri"/>
                <w:color w:val="000000"/>
                <w:sz w:val="20"/>
                <w:szCs w:val="20"/>
              </w:rPr>
            </w:pPr>
            <w:ins w:id="4243"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3AE87284" w14:textId="77777777" w:rsidR="00DC2757" w:rsidRPr="00DC2757" w:rsidRDefault="00DC2757" w:rsidP="00DC2757">
            <w:pPr>
              <w:spacing w:after="0" w:line="240" w:lineRule="auto"/>
              <w:jc w:val="center"/>
              <w:rPr>
                <w:ins w:id="4244" w:author="Commodore, Sarah" w:date="2023-03-22T16:21:00Z"/>
                <w:rFonts w:ascii="Calibri" w:eastAsia="Times New Roman" w:hAnsi="Calibri" w:cs="Calibri"/>
                <w:color w:val="000000"/>
                <w:sz w:val="20"/>
                <w:szCs w:val="20"/>
              </w:rPr>
            </w:pPr>
            <w:ins w:id="4245"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027DF7A4" w14:textId="77777777" w:rsidR="00DC2757" w:rsidRPr="00DC2757" w:rsidRDefault="00DC2757" w:rsidP="00DC2757">
            <w:pPr>
              <w:spacing w:after="0" w:line="240" w:lineRule="auto"/>
              <w:jc w:val="center"/>
              <w:rPr>
                <w:ins w:id="4246" w:author="Commodore, Sarah" w:date="2023-03-22T16:21:00Z"/>
                <w:rFonts w:ascii="Calibri" w:eastAsia="Times New Roman" w:hAnsi="Calibri" w:cs="Calibri"/>
                <w:color w:val="FF0000"/>
                <w:sz w:val="20"/>
                <w:szCs w:val="20"/>
              </w:rPr>
            </w:pPr>
            <w:ins w:id="4247" w:author="Commodore, Sarah" w:date="2023-03-22T16:21:00Z">
              <w:r w:rsidRPr="00DC2757">
                <w:rPr>
                  <w:rFonts w:ascii="Calibri" w:eastAsia="Times New Roman" w:hAnsi="Calibri" w:cs="Calibri"/>
                  <w:color w:val="FF0000"/>
                  <w:sz w:val="20"/>
                  <w:szCs w:val="20"/>
                </w:rPr>
                <w:t>*</w:t>
              </w:r>
            </w:ins>
          </w:p>
        </w:tc>
      </w:tr>
      <w:tr w:rsidR="00DC2757" w:rsidRPr="00DC2757" w14:paraId="40DE1BA0" w14:textId="77777777" w:rsidTr="00DC2757">
        <w:trPr>
          <w:trHeight w:val="260"/>
          <w:ins w:id="4248" w:author="Commodore, Sarah" w:date="2023-03-22T16:21:00Z"/>
        </w:trPr>
        <w:tc>
          <w:tcPr>
            <w:tcW w:w="0" w:type="auto"/>
            <w:tcBorders>
              <w:top w:val="nil"/>
              <w:left w:val="nil"/>
              <w:bottom w:val="nil"/>
              <w:right w:val="nil"/>
            </w:tcBorders>
            <w:shd w:val="clear" w:color="auto" w:fill="auto"/>
            <w:noWrap/>
            <w:vAlign w:val="bottom"/>
            <w:hideMark/>
          </w:tcPr>
          <w:p w14:paraId="3CF869AD" w14:textId="77777777" w:rsidR="00DC2757" w:rsidRPr="00DC2757" w:rsidRDefault="00DC2757" w:rsidP="00DC2757">
            <w:pPr>
              <w:spacing w:after="0" w:line="240" w:lineRule="auto"/>
              <w:rPr>
                <w:ins w:id="4249" w:author="Commodore, Sarah" w:date="2023-03-22T16:21:00Z"/>
                <w:rFonts w:ascii="Calibri" w:eastAsia="Times New Roman" w:hAnsi="Calibri" w:cs="Calibri"/>
                <w:color w:val="000000"/>
                <w:sz w:val="20"/>
                <w:szCs w:val="20"/>
              </w:rPr>
            </w:pPr>
            <w:ins w:id="4250" w:author="Commodore, Sarah" w:date="2023-03-22T16:21:00Z">
              <w:r w:rsidRPr="00DC2757">
                <w:rPr>
                  <w:rFonts w:ascii="Calibri" w:eastAsia="Times New Roman" w:hAnsi="Calibri" w:cs="Calibri"/>
                  <w:color w:val="000000"/>
                  <w:sz w:val="20"/>
                  <w:szCs w:val="20"/>
                </w:rPr>
                <w:t>ENSG00000162399.9</w:t>
              </w:r>
            </w:ins>
          </w:p>
        </w:tc>
        <w:tc>
          <w:tcPr>
            <w:tcW w:w="0" w:type="auto"/>
            <w:tcBorders>
              <w:top w:val="nil"/>
              <w:left w:val="nil"/>
              <w:bottom w:val="nil"/>
              <w:right w:val="nil"/>
            </w:tcBorders>
            <w:shd w:val="clear" w:color="auto" w:fill="auto"/>
            <w:noWrap/>
            <w:vAlign w:val="bottom"/>
            <w:hideMark/>
          </w:tcPr>
          <w:p w14:paraId="20FADF07" w14:textId="77777777" w:rsidR="00DC2757" w:rsidRPr="00DC2757" w:rsidRDefault="00DC2757" w:rsidP="00DC2757">
            <w:pPr>
              <w:spacing w:after="0" w:line="240" w:lineRule="auto"/>
              <w:rPr>
                <w:ins w:id="4251" w:author="Commodore, Sarah" w:date="2023-03-22T16:21:00Z"/>
                <w:rFonts w:ascii="Calibri" w:eastAsia="Times New Roman" w:hAnsi="Calibri" w:cs="Calibri"/>
                <w:color w:val="000000"/>
                <w:sz w:val="20"/>
                <w:szCs w:val="20"/>
              </w:rPr>
            </w:pPr>
            <w:ins w:id="4252" w:author="Commodore, Sarah" w:date="2023-03-22T16:21:00Z">
              <w:r w:rsidRPr="00DC2757">
                <w:rPr>
                  <w:rFonts w:ascii="Calibri" w:eastAsia="Times New Roman" w:hAnsi="Calibri" w:cs="Calibri"/>
                  <w:color w:val="000000"/>
                  <w:sz w:val="20"/>
                  <w:szCs w:val="20"/>
                </w:rPr>
                <w:t>BSND</w:t>
              </w:r>
            </w:ins>
          </w:p>
        </w:tc>
        <w:tc>
          <w:tcPr>
            <w:tcW w:w="0" w:type="auto"/>
            <w:tcBorders>
              <w:top w:val="nil"/>
              <w:left w:val="nil"/>
              <w:bottom w:val="nil"/>
              <w:right w:val="nil"/>
            </w:tcBorders>
            <w:shd w:val="clear" w:color="auto" w:fill="auto"/>
            <w:noWrap/>
            <w:vAlign w:val="bottom"/>
            <w:hideMark/>
          </w:tcPr>
          <w:p w14:paraId="534AC677" w14:textId="77777777" w:rsidR="00DC2757" w:rsidRPr="00DC2757" w:rsidRDefault="00DC2757" w:rsidP="00DC2757">
            <w:pPr>
              <w:spacing w:after="0" w:line="240" w:lineRule="auto"/>
              <w:jc w:val="center"/>
              <w:rPr>
                <w:ins w:id="4253" w:author="Commodore, Sarah" w:date="2023-03-22T16:21:00Z"/>
                <w:rFonts w:ascii="Calibri" w:eastAsia="Times New Roman" w:hAnsi="Calibri" w:cs="Calibri"/>
                <w:color w:val="000000"/>
                <w:sz w:val="20"/>
                <w:szCs w:val="20"/>
              </w:rPr>
            </w:pPr>
            <w:ins w:id="425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6ACA289" w14:textId="77777777" w:rsidR="00DC2757" w:rsidRPr="00DC2757" w:rsidRDefault="00DC2757" w:rsidP="00DC2757">
            <w:pPr>
              <w:spacing w:after="0" w:line="240" w:lineRule="auto"/>
              <w:jc w:val="center"/>
              <w:rPr>
                <w:ins w:id="4255" w:author="Commodore, Sarah" w:date="2023-03-22T16:21:00Z"/>
                <w:rFonts w:ascii="Calibri" w:eastAsia="Times New Roman" w:hAnsi="Calibri" w:cs="Calibri"/>
                <w:color w:val="000000"/>
                <w:sz w:val="20"/>
                <w:szCs w:val="20"/>
              </w:rPr>
            </w:pPr>
            <w:ins w:id="4256"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7E463C5" w14:textId="77777777" w:rsidR="00DC2757" w:rsidRPr="00DC2757" w:rsidRDefault="00DC2757" w:rsidP="00DC2757">
            <w:pPr>
              <w:spacing w:after="0" w:line="240" w:lineRule="auto"/>
              <w:jc w:val="center"/>
              <w:rPr>
                <w:ins w:id="4257" w:author="Commodore, Sarah" w:date="2023-03-22T16:21:00Z"/>
                <w:rFonts w:ascii="Calibri" w:eastAsia="Times New Roman" w:hAnsi="Calibri" w:cs="Calibri"/>
                <w:color w:val="000000"/>
                <w:sz w:val="20"/>
                <w:szCs w:val="20"/>
              </w:rPr>
            </w:pPr>
            <w:ins w:id="4258"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6FD45C19" w14:textId="77777777" w:rsidR="00DC2757" w:rsidRPr="00DC2757" w:rsidRDefault="00DC2757" w:rsidP="00DC2757">
            <w:pPr>
              <w:spacing w:after="0" w:line="240" w:lineRule="auto"/>
              <w:jc w:val="center"/>
              <w:rPr>
                <w:ins w:id="4259" w:author="Commodore, Sarah" w:date="2023-03-22T16:21:00Z"/>
                <w:rFonts w:ascii="Calibri" w:eastAsia="Times New Roman" w:hAnsi="Calibri" w:cs="Calibri"/>
                <w:color w:val="FF0000"/>
                <w:sz w:val="20"/>
                <w:szCs w:val="20"/>
              </w:rPr>
            </w:pPr>
            <w:ins w:id="4260" w:author="Commodore, Sarah" w:date="2023-03-22T16:21:00Z">
              <w:r w:rsidRPr="00DC2757">
                <w:rPr>
                  <w:rFonts w:ascii="Calibri" w:eastAsia="Times New Roman" w:hAnsi="Calibri" w:cs="Calibri"/>
                  <w:color w:val="FF0000"/>
                  <w:sz w:val="20"/>
                  <w:szCs w:val="20"/>
                </w:rPr>
                <w:t>*</w:t>
              </w:r>
            </w:ins>
          </w:p>
        </w:tc>
      </w:tr>
      <w:tr w:rsidR="00DC2757" w:rsidRPr="00DC2757" w14:paraId="30F82ED1" w14:textId="77777777" w:rsidTr="00DC2757">
        <w:trPr>
          <w:trHeight w:val="260"/>
          <w:ins w:id="4261" w:author="Commodore, Sarah" w:date="2023-03-22T16:21:00Z"/>
        </w:trPr>
        <w:tc>
          <w:tcPr>
            <w:tcW w:w="0" w:type="auto"/>
            <w:tcBorders>
              <w:top w:val="nil"/>
              <w:left w:val="nil"/>
              <w:bottom w:val="nil"/>
              <w:right w:val="nil"/>
            </w:tcBorders>
            <w:shd w:val="clear" w:color="auto" w:fill="auto"/>
            <w:noWrap/>
            <w:vAlign w:val="bottom"/>
            <w:hideMark/>
          </w:tcPr>
          <w:p w14:paraId="23D69C5F" w14:textId="77777777" w:rsidR="00DC2757" w:rsidRPr="00DC2757" w:rsidRDefault="00DC2757" w:rsidP="00DC2757">
            <w:pPr>
              <w:spacing w:after="0" w:line="240" w:lineRule="auto"/>
              <w:rPr>
                <w:ins w:id="4262" w:author="Commodore, Sarah" w:date="2023-03-22T16:21:00Z"/>
                <w:rFonts w:ascii="Calibri" w:eastAsia="Times New Roman" w:hAnsi="Calibri" w:cs="Calibri"/>
                <w:color w:val="000000"/>
                <w:sz w:val="20"/>
                <w:szCs w:val="20"/>
              </w:rPr>
            </w:pPr>
            <w:ins w:id="4263" w:author="Commodore, Sarah" w:date="2023-03-22T16:21:00Z">
              <w:r w:rsidRPr="00DC2757">
                <w:rPr>
                  <w:rFonts w:ascii="Calibri" w:eastAsia="Times New Roman" w:hAnsi="Calibri" w:cs="Calibri"/>
                  <w:color w:val="000000"/>
                  <w:sz w:val="20"/>
                  <w:szCs w:val="20"/>
                </w:rPr>
                <w:t>ENSG00000118307.20</w:t>
              </w:r>
            </w:ins>
          </w:p>
        </w:tc>
        <w:tc>
          <w:tcPr>
            <w:tcW w:w="0" w:type="auto"/>
            <w:tcBorders>
              <w:top w:val="nil"/>
              <w:left w:val="nil"/>
              <w:bottom w:val="nil"/>
              <w:right w:val="nil"/>
            </w:tcBorders>
            <w:shd w:val="clear" w:color="auto" w:fill="auto"/>
            <w:noWrap/>
            <w:vAlign w:val="bottom"/>
            <w:hideMark/>
          </w:tcPr>
          <w:p w14:paraId="7B39BAC8" w14:textId="77777777" w:rsidR="00DC2757" w:rsidRPr="00DC2757" w:rsidRDefault="00DC2757" w:rsidP="00DC2757">
            <w:pPr>
              <w:spacing w:after="0" w:line="240" w:lineRule="auto"/>
              <w:rPr>
                <w:ins w:id="4264" w:author="Commodore, Sarah" w:date="2023-03-22T16:21:00Z"/>
                <w:rFonts w:ascii="Calibri" w:eastAsia="Times New Roman" w:hAnsi="Calibri" w:cs="Calibri"/>
                <w:color w:val="000000"/>
                <w:sz w:val="20"/>
                <w:szCs w:val="20"/>
              </w:rPr>
            </w:pPr>
            <w:ins w:id="4265" w:author="Commodore, Sarah" w:date="2023-03-22T16:21:00Z">
              <w:r w:rsidRPr="00DC2757">
                <w:rPr>
                  <w:rFonts w:ascii="Calibri" w:eastAsia="Times New Roman" w:hAnsi="Calibri" w:cs="Calibri"/>
                  <w:color w:val="000000"/>
                  <w:sz w:val="20"/>
                  <w:szCs w:val="20"/>
                </w:rPr>
                <w:t>CFAP94</w:t>
              </w:r>
            </w:ins>
          </w:p>
        </w:tc>
        <w:tc>
          <w:tcPr>
            <w:tcW w:w="0" w:type="auto"/>
            <w:tcBorders>
              <w:top w:val="nil"/>
              <w:left w:val="nil"/>
              <w:bottom w:val="nil"/>
              <w:right w:val="nil"/>
            </w:tcBorders>
            <w:shd w:val="clear" w:color="auto" w:fill="auto"/>
            <w:noWrap/>
            <w:vAlign w:val="bottom"/>
            <w:hideMark/>
          </w:tcPr>
          <w:p w14:paraId="70BF756D" w14:textId="77777777" w:rsidR="00DC2757" w:rsidRPr="00DC2757" w:rsidRDefault="00DC2757" w:rsidP="00DC2757">
            <w:pPr>
              <w:spacing w:after="0" w:line="240" w:lineRule="auto"/>
              <w:jc w:val="center"/>
              <w:rPr>
                <w:ins w:id="4266" w:author="Commodore, Sarah" w:date="2023-03-22T16:21:00Z"/>
                <w:rFonts w:ascii="Calibri" w:eastAsia="Times New Roman" w:hAnsi="Calibri" w:cs="Calibri"/>
                <w:color w:val="000000"/>
                <w:sz w:val="20"/>
                <w:szCs w:val="20"/>
              </w:rPr>
            </w:pPr>
            <w:ins w:id="426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08D0A7" w14:textId="77777777" w:rsidR="00DC2757" w:rsidRPr="00DC2757" w:rsidRDefault="00DC2757" w:rsidP="00DC2757">
            <w:pPr>
              <w:spacing w:after="0" w:line="240" w:lineRule="auto"/>
              <w:jc w:val="center"/>
              <w:rPr>
                <w:ins w:id="4268" w:author="Commodore, Sarah" w:date="2023-03-22T16:21:00Z"/>
                <w:rFonts w:ascii="Calibri" w:eastAsia="Times New Roman" w:hAnsi="Calibri" w:cs="Calibri"/>
                <w:color w:val="000000"/>
                <w:sz w:val="20"/>
                <w:szCs w:val="20"/>
              </w:rPr>
            </w:pPr>
            <w:ins w:id="4269" w:author="Commodore, Sarah" w:date="2023-03-22T16:21:00Z">
              <w:r w:rsidRPr="00DC2757">
                <w:rPr>
                  <w:rFonts w:ascii="Calibri" w:eastAsia="Times New Roman" w:hAnsi="Calibri" w:cs="Calibri"/>
                  <w:color w:val="000000"/>
                  <w:sz w:val="20"/>
                  <w:szCs w:val="20"/>
                </w:rPr>
                <w:t>5.9E-14</w:t>
              </w:r>
            </w:ins>
          </w:p>
        </w:tc>
        <w:tc>
          <w:tcPr>
            <w:tcW w:w="0" w:type="auto"/>
            <w:tcBorders>
              <w:top w:val="nil"/>
              <w:left w:val="nil"/>
              <w:bottom w:val="nil"/>
              <w:right w:val="nil"/>
            </w:tcBorders>
            <w:shd w:val="clear" w:color="auto" w:fill="auto"/>
            <w:noWrap/>
            <w:vAlign w:val="bottom"/>
            <w:hideMark/>
          </w:tcPr>
          <w:p w14:paraId="793992D2" w14:textId="77777777" w:rsidR="00DC2757" w:rsidRPr="00DC2757" w:rsidRDefault="00DC2757" w:rsidP="00DC2757">
            <w:pPr>
              <w:spacing w:after="0" w:line="240" w:lineRule="auto"/>
              <w:jc w:val="center"/>
              <w:rPr>
                <w:ins w:id="4270" w:author="Commodore, Sarah" w:date="2023-03-22T16:21:00Z"/>
                <w:rFonts w:ascii="Calibri" w:eastAsia="Times New Roman" w:hAnsi="Calibri" w:cs="Calibri"/>
                <w:color w:val="000000"/>
                <w:sz w:val="20"/>
                <w:szCs w:val="20"/>
              </w:rPr>
            </w:pPr>
            <w:ins w:id="4271" w:author="Commodore, Sarah" w:date="2023-03-22T16:21:00Z">
              <w:r w:rsidRPr="00DC2757">
                <w:rPr>
                  <w:rFonts w:ascii="Calibri" w:eastAsia="Times New Roman" w:hAnsi="Calibri" w:cs="Calibri"/>
                  <w:color w:val="000000"/>
                  <w:sz w:val="20"/>
                  <w:szCs w:val="20"/>
                </w:rPr>
                <w:t>3.2E-12</w:t>
              </w:r>
            </w:ins>
          </w:p>
        </w:tc>
        <w:tc>
          <w:tcPr>
            <w:tcW w:w="0" w:type="auto"/>
            <w:tcBorders>
              <w:top w:val="nil"/>
              <w:left w:val="nil"/>
              <w:bottom w:val="nil"/>
              <w:right w:val="nil"/>
            </w:tcBorders>
            <w:shd w:val="clear" w:color="auto" w:fill="auto"/>
            <w:noWrap/>
            <w:vAlign w:val="bottom"/>
            <w:hideMark/>
          </w:tcPr>
          <w:p w14:paraId="30C281BE" w14:textId="77777777" w:rsidR="00DC2757" w:rsidRPr="00DC2757" w:rsidRDefault="00DC2757" w:rsidP="00DC2757">
            <w:pPr>
              <w:spacing w:after="0" w:line="240" w:lineRule="auto"/>
              <w:jc w:val="center"/>
              <w:rPr>
                <w:ins w:id="4272" w:author="Commodore, Sarah" w:date="2023-03-22T16:21:00Z"/>
                <w:rFonts w:ascii="Calibri" w:eastAsia="Times New Roman" w:hAnsi="Calibri" w:cs="Calibri"/>
                <w:color w:val="FF0000"/>
                <w:sz w:val="20"/>
                <w:szCs w:val="20"/>
              </w:rPr>
            </w:pPr>
            <w:ins w:id="4273" w:author="Commodore, Sarah" w:date="2023-03-22T16:21:00Z">
              <w:r w:rsidRPr="00DC2757">
                <w:rPr>
                  <w:rFonts w:ascii="Calibri" w:eastAsia="Times New Roman" w:hAnsi="Calibri" w:cs="Calibri"/>
                  <w:color w:val="FF0000"/>
                  <w:sz w:val="20"/>
                  <w:szCs w:val="20"/>
                </w:rPr>
                <w:t>*</w:t>
              </w:r>
            </w:ins>
          </w:p>
        </w:tc>
      </w:tr>
      <w:tr w:rsidR="00DC2757" w:rsidRPr="00DC2757" w14:paraId="6C26D50B" w14:textId="77777777" w:rsidTr="00DC2757">
        <w:trPr>
          <w:trHeight w:val="260"/>
          <w:ins w:id="4274" w:author="Commodore, Sarah" w:date="2023-03-22T16:21:00Z"/>
        </w:trPr>
        <w:tc>
          <w:tcPr>
            <w:tcW w:w="0" w:type="auto"/>
            <w:tcBorders>
              <w:top w:val="nil"/>
              <w:left w:val="nil"/>
              <w:bottom w:val="nil"/>
              <w:right w:val="nil"/>
            </w:tcBorders>
            <w:shd w:val="clear" w:color="auto" w:fill="auto"/>
            <w:noWrap/>
            <w:vAlign w:val="bottom"/>
            <w:hideMark/>
          </w:tcPr>
          <w:p w14:paraId="3C28C4C5" w14:textId="77777777" w:rsidR="00DC2757" w:rsidRPr="00DC2757" w:rsidRDefault="00DC2757" w:rsidP="00DC2757">
            <w:pPr>
              <w:spacing w:after="0" w:line="240" w:lineRule="auto"/>
              <w:rPr>
                <w:ins w:id="4275" w:author="Commodore, Sarah" w:date="2023-03-22T16:21:00Z"/>
                <w:rFonts w:ascii="Calibri" w:eastAsia="Times New Roman" w:hAnsi="Calibri" w:cs="Calibri"/>
                <w:color w:val="000000"/>
                <w:sz w:val="20"/>
                <w:szCs w:val="20"/>
              </w:rPr>
            </w:pPr>
            <w:ins w:id="4276" w:author="Commodore, Sarah" w:date="2023-03-22T16:21:00Z">
              <w:r w:rsidRPr="00DC2757">
                <w:rPr>
                  <w:rFonts w:ascii="Calibri" w:eastAsia="Times New Roman" w:hAnsi="Calibri" w:cs="Calibri"/>
                  <w:color w:val="000000"/>
                  <w:sz w:val="20"/>
                  <w:szCs w:val="20"/>
                </w:rPr>
                <w:t>ENSG00000188931.4</w:t>
              </w:r>
            </w:ins>
          </w:p>
        </w:tc>
        <w:tc>
          <w:tcPr>
            <w:tcW w:w="0" w:type="auto"/>
            <w:tcBorders>
              <w:top w:val="nil"/>
              <w:left w:val="nil"/>
              <w:bottom w:val="nil"/>
              <w:right w:val="nil"/>
            </w:tcBorders>
            <w:shd w:val="clear" w:color="auto" w:fill="auto"/>
            <w:noWrap/>
            <w:vAlign w:val="bottom"/>
            <w:hideMark/>
          </w:tcPr>
          <w:p w14:paraId="03117FEE" w14:textId="77777777" w:rsidR="00DC2757" w:rsidRPr="00DC2757" w:rsidRDefault="00DC2757" w:rsidP="00DC2757">
            <w:pPr>
              <w:spacing w:after="0" w:line="240" w:lineRule="auto"/>
              <w:rPr>
                <w:ins w:id="4277" w:author="Commodore, Sarah" w:date="2023-03-22T16:21:00Z"/>
                <w:rFonts w:ascii="Calibri" w:eastAsia="Times New Roman" w:hAnsi="Calibri" w:cs="Calibri"/>
                <w:color w:val="000000"/>
                <w:sz w:val="20"/>
                <w:szCs w:val="20"/>
              </w:rPr>
            </w:pPr>
            <w:ins w:id="4278" w:author="Commodore, Sarah" w:date="2023-03-22T16:21:00Z">
              <w:r w:rsidRPr="00DC2757">
                <w:rPr>
                  <w:rFonts w:ascii="Calibri" w:eastAsia="Times New Roman" w:hAnsi="Calibri" w:cs="Calibri"/>
                  <w:color w:val="000000"/>
                  <w:sz w:val="20"/>
                  <w:szCs w:val="20"/>
                </w:rPr>
                <w:t>CFAP126</w:t>
              </w:r>
            </w:ins>
          </w:p>
        </w:tc>
        <w:tc>
          <w:tcPr>
            <w:tcW w:w="0" w:type="auto"/>
            <w:tcBorders>
              <w:top w:val="nil"/>
              <w:left w:val="nil"/>
              <w:bottom w:val="nil"/>
              <w:right w:val="nil"/>
            </w:tcBorders>
            <w:shd w:val="clear" w:color="auto" w:fill="auto"/>
            <w:noWrap/>
            <w:vAlign w:val="bottom"/>
            <w:hideMark/>
          </w:tcPr>
          <w:p w14:paraId="51657014" w14:textId="77777777" w:rsidR="00DC2757" w:rsidRPr="00DC2757" w:rsidRDefault="00DC2757" w:rsidP="00DC2757">
            <w:pPr>
              <w:spacing w:after="0" w:line="240" w:lineRule="auto"/>
              <w:jc w:val="center"/>
              <w:rPr>
                <w:ins w:id="4279" w:author="Commodore, Sarah" w:date="2023-03-22T16:21:00Z"/>
                <w:rFonts w:ascii="Calibri" w:eastAsia="Times New Roman" w:hAnsi="Calibri" w:cs="Calibri"/>
                <w:color w:val="000000"/>
                <w:sz w:val="20"/>
                <w:szCs w:val="20"/>
              </w:rPr>
            </w:pPr>
            <w:ins w:id="428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8985F6" w14:textId="77777777" w:rsidR="00DC2757" w:rsidRPr="00DC2757" w:rsidRDefault="00DC2757" w:rsidP="00DC2757">
            <w:pPr>
              <w:spacing w:after="0" w:line="240" w:lineRule="auto"/>
              <w:jc w:val="center"/>
              <w:rPr>
                <w:ins w:id="4281" w:author="Commodore, Sarah" w:date="2023-03-22T16:21:00Z"/>
                <w:rFonts w:ascii="Calibri" w:eastAsia="Times New Roman" w:hAnsi="Calibri" w:cs="Calibri"/>
                <w:color w:val="000000"/>
                <w:sz w:val="20"/>
                <w:szCs w:val="20"/>
              </w:rPr>
            </w:pPr>
            <w:ins w:id="4282" w:author="Commodore, Sarah" w:date="2023-03-22T16:21:00Z">
              <w:r w:rsidRPr="00DC2757">
                <w:rPr>
                  <w:rFonts w:ascii="Calibri" w:eastAsia="Times New Roman" w:hAnsi="Calibri" w:cs="Calibri"/>
                  <w:color w:val="000000"/>
                  <w:sz w:val="20"/>
                  <w:szCs w:val="20"/>
                </w:rPr>
                <w:t>9.1E-07</w:t>
              </w:r>
            </w:ins>
          </w:p>
        </w:tc>
        <w:tc>
          <w:tcPr>
            <w:tcW w:w="0" w:type="auto"/>
            <w:tcBorders>
              <w:top w:val="nil"/>
              <w:left w:val="nil"/>
              <w:bottom w:val="nil"/>
              <w:right w:val="nil"/>
            </w:tcBorders>
            <w:shd w:val="clear" w:color="auto" w:fill="auto"/>
            <w:noWrap/>
            <w:vAlign w:val="bottom"/>
            <w:hideMark/>
          </w:tcPr>
          <w:p w14:paraId="25E4FEEB" w14:textId="77777777" w:rsidR="00DC2757" w:rsidRPr="00DC2757" w:rsidRDefault="00DC2757" w:rsidP="00DC2757">
            <w:pPr>
              <w:spacing w:after="0" w:line="240" w:lineRule="auto"/>
              <w:jc w:val="center"/>
              <w:rPr>
                <w:ins w:id="4283" w:author="Commodore, Sarah" w:date="2023-03-22T16:21:00Z"/>
                <w:rFonts w:ascii="Calibri" w:eastAsia="Times New Roman" w:hAnsi="Calibri" w:cs="Calibri"/>
                <w:color w:val="000000"/>
                <w:sz w:val="20"/>
                <w:szCs w:val="20"/>
              </w:rPr>
            </w:pPr>
            <w:ins w:id="4284" w:author="Commodore, Sarah" w:date="2023-03-22T16:21:00Z">
              <w:r w:rsidRPr="00DC2757">
                <w:rPr>
                  <w:rFonts w:ascii="Calibri" w:eastAsia="Times New Roman" w:hAnsi="Calibri" w:cs="Calibri"/>
                  <w:color w:val="000000"/>
                  <w:sz w:val="20"/>
                  <w:szCs w:val="20"/>
                </w:rPr>
                <w:t>8.0E-06</w:t>
              </w:r>
            </w:ins>
          </w:p>
        </w:tc>
        <w:tc>
          <w:tcPr>
            <w:tcW w:w="0" w:type="auto"/>
            <w:tcBorders>
              <w:top w:val="nil"/>
              <w:left w:val="nil"/>
              <w:bottom w:val="nil"/>
              <w:right w:val="nil"/>
            </w:tcBorders>
            <w:shd w:val="clear" w:color="auto" w:fill="auto"/>
            <w:noWrap/>
            <w:vAlign w:val="bottom"/>
            <w:hideMark/>
          </w:tcPr>
          <w:p w14:paraId="5D143AF6" w14:textId="77777777" w:rsidR="00DC2757" w:rsidRPr="00DC2757" w:rsidRDefault="00DC2757" w:rsidP="00DC2757">
            <w:pPr>
              <w:spacing w:after="0" w:line="240" w:lineRule="auto"/>
              <w:jc w:val="center"/>
              <w:rPr>
                <w:ins w:id="4285" w:author="Commodore, Sarah" w:date="2023-03-22T16:21:00Z"/>
                <w:rFonts w:ascii="Calibri" w:eastAsia="Times New Roman" w:hAnsi="Calibri" w:cs="Calibri"/>
                <w:color w:val="FF0000"/>
                <w:sz w:val="20"/>
                <w:szCs w:val="20"/>
              </w:rPr>
            </w:pPr>
            <w:ins w:id="4286" w:author="Commodore, Sarah" w:date="2023-03-22T16:21:00Z">
              <w:r w:rsidRPr="00DC2757">
                <w:rPr>
                  <w:rFonts w:ascii="Calibri" w:eastAsia="Times New Roman" w:hAnsi="Calibri" w:cs="Calibri"/>
                  <w:color w:val="FF0000"/>
                  <w:sz w:val="20"/>
                  <w:szCs w:val="20"/>
                </w:rPr>
                <w:t>*</w:t>
              </w:r>
            </w:ins>
          </w:p>
        </w:tc>
      </w:tr>
      <w:tr w:rsidR="00DC2757" w:rsidRPr="00DC2757" w14:paraId="1C62C39B" w14:textId="77777777" w:rsidTr="00DC2757">
        <w:trPr>
          <w:trHeight w:val="260"/>
          <w:ins w:id="4287" w:author="Commodore, Sarah" w:date="2023-03-22T16:21:00Z"/>
        </w:trPr>
        <w:tc>
          <w:tcPr>
            <w:tcW w:w="0" w:type="auto"/>
            <w:tcBorders>
              <w:top w:val="nil"/>
              <w:left w:val="nil"/>
              <w:bottom w:val="nil"/>
              <w:right w:val="nil"/>
            </w:tcBorders>
            <w:shd w:val="clear" w:color="auto" w:fill="auto"/>
            <w:noWrap/>
            <w:vAlign w:val="bottom"/>
            <w:hideMark/>
          </w:tcPr>
          <w:p w14:paraId="28C7F37E" w14:textId="77777777" w:rsidR="00DC2757" w:rsidRPr="00DC2757" w:rsidRDefault="00DC2757" w:rsidP="00DC2757">
            <w:pPr>
              <w:spacing w:after="0" w:line="240" w:lineRule="auto"/>
              <w:rPr>
                <w:ins w:id="4288" w:author="Commodore, Sarah" w:date="2023-03-22T16:21:00Z"/>
                <w:rFonts w:ascii="Calibri" w:eastAsia="Times New Roman" w:hAnsi="Calibri" w:cs="Calibri"/>
                <w:color w:val="000000"/>
                <w:sz w:val="20"/>
                <w:szCs w:val="20"/>
              </w:rPr>
            </w:pPr>
            <w:ins w:id="4289" w:author="Commodore, Sarah" w:date="2023-03-22T16:21:00Z">
              <w:r w:rsidRPr="00DC2757">
                <w:rPr>
                  <w:rFonts w:ascii="Calibri" w:eastAsia="Times New Roman" w:hAnsi="Calibri" w:cs="Calibri"/>
                  <w:color w:val="000000"/>
                  <w:sz w:val="20"/>
                  <w:szCs w:val="20"/>
                </w:rPr>
                <w:t>ENSG00000229654.1</w:t>
              </w:r>
            </w:ins>
          </w:p>
        </w:tc>
        <w:tc>
          <w:tcPr>
            <w:tcW w:w="0" w:type="auto"/>
            <w:tcBorders>
              <w:top w:val="nil"/>
              <w:left w:val="nil"/>
              <w:bottom w:val="nil"/>
              <w:right w:val="nil"/>
            </w:tcBorders>
            <w:shd w:val="clear" w:color="auto" w:fill="auto"/>
            <w:noWrap/>
            <w:vAlign w:val="bottom"/>
            <w:hideMark/>
          </w:tcPr>
          <w:p w14:paraId="19D50337" w14:textId="77777777" w:rsidR="00DC2757" w:rsidRPr="00DC2757" w:rsidRDefault="00DC2757" w:rsidP="00DC2757">
            <w:pPr>
              <w:spacing w:after="0" w:line="240" w:lineRule="auto"/>
              <w:rPr>
                <w:ins w:id="4290" w:author="Commodore, Sarah" w:date="2023-03-22T16:21:00Z"/>
                <w:rFonts w:ascii="Calibri" w:eastAsia="Times New Roman" w:hAnsi="Calibri" w:cs="Calibri"/>
                <w:color w:val="000000"/>
                <w:sz w:val="20"/>
                <w:szCs w:val="20"/>
              </w:rPr>
            </w:pPr>
            <w:ins w:id="4291" w:author="Commodore, Sarah" w:date="2023-03-22T16:21:00Z">
              <w:r w:rsidRPr="00DC2757">
                <w:rPr>
                  <w:rFonts w:ascii="Calibri" w:eastAsia="Times New Roman" w:hAnsi="Calibri" w:cs="Calibri"/>
                  <w:color w:val="000000"/>
                  <w:sz w:val="20"/>
                  <w:szCs w:val="20"/>
                </w:rPr>
                <w:t>LINC02526</w:t>
              </w:r>
            </w:ins>
          </w:p>
        </w:tc>
        <w:tc>
          <w:tcPr>
            <w:tcW w:w="0" w:type="auto"/>
            <w:tcBorders>
              <w:top w:val="nil"/>
              <w:left w:val="nil"/>
              <w:bottom w:val="nil"/>
              <w:right w:val="nil"/>
            </w:tcBorders>
            <w:shd w:val="clear" w:color="auto" w:fill="auto"/>
            <w:noWrap/>
            <w:vAlign w:val="bottom"/>
            <w:hideMark/>
          </w:tcPr>
          <w:p w14:paraId="1BE911AD" w14:textId="77777777" w:rsidR="00DC2757" w:rsidRPr="00DC2757" w:rsidRDefault="00DC2757" w:rsidP="00DC2757">
            <w:pPr>
              <w:spacing w:after="0" w:line="240" w:lineRule="auto"/>
              <w:jc w:val="center"/>
              <w:rPr>
                <w:ins w:id="4292" w:author="Commodore, Sarah" w:date="2023-03-22T16:21:00Z"/>
                <w:rFonts w:ascii="Calibri" w:eastAsia="Times New Roman" w:hAnsi="Calibri" w:cs="Calibri"/>
                <w:color w:val="000000"/>
                <w:sz w:val="20"/>
                <w:szCs w:val="20"/>
              </w:rPr>
            </w:pPr>
            <w:ins w:id="429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757D244" w14:textId="77777777" w:rsidR="00DC2757" w:rsidRPr="00DC2757" w:rsidRDefault="00DC2757" w:rsidP="00DC2757">
            <w:pPr>
              <w:spacing w:after="0" w:line="240" w:lineRule="auto"/>
              <w:jc w:val="center"/>
              <w:rPr>
                <w:ins w:id="4294" w:author="Commodore, Sarah" w:date="2023-03-22T16:21:00Z"/>
                <w:rFonts w:ascii="Calibri" w:eastAsia="Times New Roman" w:hAnsi="Calibri" w:cs="Calibri"/>
                <w:color w:val="000000"/>
                <w:sz w:val="20"/>
                <w:szCs w:val="20"/>
              </w:rPr>
            </w:pPr>
            <w:ins w:id="4295"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5F2A7249" w14:textId="77777777" w:rsidR="00DC2757" w:rsidRPr="00DC2757" w:rsidRDefault="00DC2757" w:rsidP="00DC2757">
            <w:pPr>
              <w:spacing w:after="0" w:line="240" w:lineRule="auto"/>
              <w:jc w:val="center"/>
              <w:rPr>
                <w:ins w:id="4296" w:author="Commodore, Sarah" w:date="2023-03-22T16:21:00Z"/>
                <w:rFonts w:ascii="Calibri" w:eastAsia="Times New Roman" w:hAnsi="Calibri" w:cs="Calibri"/>
                <w:color w:val="000000"/>
                <w:sz w:val="20"/>
                <w:szCs w:val="20"/>
              </w:rPr>
            </w:pPr>
            <w:ins w:id="4297"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7A6F56D3" w14:textId="77777777" w:rsidR="00DC2757" w:rsidRPr="00DC2757" w:rsidRDefault="00DC2757" w:rsidP="00DC2757">
            <w:pPr>
              <w:spacing w:after="0" w:line="240" w:lineRule="auto"/>
              <w:jc w:val="center"/>
              <w:rPr>
                <w:ins w:id="4298" w:author="Commodore, Sarah" w:date="2023-03-22T16:21:00Z"/>
                <w:rFonts w:ascii="Calibri" w:eastAsia="Times New Roman" w:hAnsi="Calibri" w:cs="Calibri"/>
                <w:color w:val="FF0000"/>
                <w:sz w:val="20"/>
                <w:szCs w:val="20"/>
              </w:rPr>
            </w:pPr>
            <w:ins w:id="4299" w:author="Commodore, Sarah" w:date="2023-03-22T16:21:00Z">
              <w:r w:rsidRPr="00DC2757">
                <w:rPr>
                  <w:rFonts w:ascii="Calibri" w:eastAsia="Times New Roman" w:hAnsi="Calibri" w:cs="Calibri"/>
                  <w:color w:val="FF0000"/>
                  <w:sz w:val="20"/>
                  <w:szCs w:val="20"/>
                </w:rPr>
                <w:t>*</w:t>
              </w:r>
            </w:ins>
          </w:p>
        </w:tc>
      </w:tr>
      <w:tr w:rsidR="00DC2757" w:rsidRPr="00DC2757" w14:paraId="0C0D087A" w14:textId="77777777" w:rsidTr="00DC2757">
        <w:trPr>
          <w:trHeight w:val="260"/>
          <w:ins w:id="4300" w:author="Commodore, Sarah" w:date="2023-03-22T16:21:00Z"/>
        </w:trPr>
        <w:tc>
          <w:tcPr>
            <w:tcW w:w="0" w:type="auto"/>
            <w:tcBorders>
              <w:top w:val="nil"/>
              <w:left w:val="nil"/>
              <w:bottom w:val="nil"/>
              <w:right w:val="nil"/>
            </w:tcBorders>
            <w:shd w:val="clear" w:color="auto" w:fill="auto"/>
            <w:noWrap/>
            <w:vAlign w:val="bottom"/>
            <w:hideMark/>
          </w:tcPr>
          <w:p w14:paraId="13F6DAF7" w14:textId="77777777" w:rsidR="00DC2757" w:rsidRPr="00DC2757" w:rsidRDefault="00DC2757" w:rsidP="00DC2757">
            <w:pPr>
              <w:spacing w:after="0" w:line="240" w:lineRule="auto"/>
              <w:rPr>
                <w:ins w:id="4301" w:author="Commodore, Sarah" w:date="2023-03-22T16:21:00Z"/>
                <w:rFonts w:ascii="Calibri" w:eastAsia="Times New Roman" w:hAnsi="Calibri" w:cs="Calibri"/>
                <w:color w:val="000000"/>
                <w:sz w:val="20"/>
                <w:szCs w:val="20"/>
              </w:rPr>
            </w:pPr>
            <w:ins w:id="4302" w:author="Commodore, Sarah" w:date="2023-03-22T16:21:00Z">
              <w:r w:rsidRPr="00DC2757">
                <w:rPr>
                  <w:rFonts w:ascii="Calibri" w:eastAsia="Times New Roman" w:hAnsi="Calibri" w:cs="Calibri"/>
                  <w:color w:val="000000"/>
                  <w:sz w:val="20"/>
                  <w:szCs w:val="20"/>
                </w:rPr>
                <w:t>ENSG00000171595.14</w:t>
              </w:r>
            </w:ins>
          </w:p>
        </w:tc>
        <w:tc>
          <w:tcPr>
            <w:tcW w:w="0" w:type="auto"/>
            <w:tcBorders>
              <w:top w:val="nil"/>
              <w:left w:val="nil"/>
              <w:bottom w:val="nil"/>
              <w:right w:val="nil"/>
            </w:tcBorders>
            <w:shd w:val="clear" w:color="auto" w:fill="auto"/>
            <w:noWrap/>
            <w:vAlign w:val="bottom"/>
            <w:hideMark/>
          </w:tcPr>
          <w:p w14:paraId="003AFE6A" w14:textId="77777777" w:rsidR="00DC2757" w:rsidRPr="00DC2757" w:rsidRDefault="00DC2757" w:rsidP="00DC2757">
            <w:pPr>
              <w:spacing w:after="0" w:line="240" w:lineRule="auto"/>
              <w:rPr>
                <w:ins w:id="4303" w:author="Commodore, Sarah" w:date="2023-03-22T16:21:00Z"/>
                <w:rFonts w:ascii="Calibri" w:eastAsia="Times New Roman" w:hAnsi="Calibri" w:cs="Calibri"/>
                <w:color w:val="000000"/>
                <w:sz w:val="20"/>
                <w:szCs w:val="20"/>
              </w:rPr>
            </w:pPr>
            <w:ins w:id="4304" w:author="Commodore, Sarah" w:date="2023-03-22T16:21:00Z">
              <w:r w:rsidRPr="00DC2757">
                <w:rPr>
                  <w:rFonts w:ascii="Calibri" w:eastAsia="Times New Roman" w:hAnsi="Calibri" w:cs="Calibri"/>
                  <w:color w:val="000000"/>
                  <w:sz w:val="20"/>
                  <w:szCs w:val="20"/>
                </w:rPr>
                <w:t>DNAI2</w:t>
              </w:r>
            </w:ins>
          </w:p>
        </w:tc>
        <w:tc>
          <w:tcPr>
            <w:tcW w:w="0" w:type="auto"/>
            <w:tcBorders>
              <w:top w:val="nil"/>
              <w:left w:val="nil"/>
              <w:bottom w:val="nil"/>
              <w:right w:val="nil"/>
            </w:tcBorders>
            <w:shd w:val="clear" w:color="auto" w:fill="auto"/>
            <w:noWrap/>
            <w:vAlign w:val="bottom"/>
            <w:hideMark/>
          </w:tcPr>
          <w:p w14:paraId="723EE353" w14:textId="77777777" w:rsidR="00DC2757" w:rsidRPr="00DC2757" w:rsidRDefault="00DC2757" w:rsidP="00DC2757">
            <w:pPr>
              <w:spacing w:after="0" w:line="240" w:lineRule="auto"/>
              <w:jc w:val="center"/>
              <w:rPr>
                <w:ins w:id="4305" w:author="Commodore, Sarah" w:date="2023-03-22T16:21:00Z"/>
                <w:rFonts w:ascii="Calibri" w:eastAsia="Times New Roman" w:hAnsi="Calibri" w:cs="Calibri"/>
                <w:color w:val="000000"/>
                <w:sz w:val="20"/>
                <w:szCs w:val="20"/>
              </w:rPr>
            </w:pPr>
            <w:ins w:id="430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1A3D78B" w14:textId="77777777" w:rsidR="00DC2757" w:rsidRPr="00DC2757" w:rsidRDefault="00DC2757" w:rsidP="00DC2757">
            <w:pPr>
              <w:spacing w:after="0" w:line="240" w:lineRule="auto"/>
              <w:jc w:val="center"/>
              <w:rPr>
                <w:ins w:id="4307" w:author="Commodore, Sarah" w:date="2023-03-22T16:21:00Z"/>
                <w:rFonts w:ascii="Calibri" w:eastAsia="Times New Roman" w:hAnsi="Calibri" w:cs="Calibri"/>
                <w:color w:val="000000"/>
                <w:sz w:val="20"/>
                <w:szCs w:val="20"/>
              </w:rPr>
            </w:pPr>
            <w:ins w:id="4308"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3590E968" w14:textId="77777777" w:rsidR="00DC2757" w:rsidRPr="00DC2757" w:rsidRDefault="00DC2757" w:rsidP="00DC2757">
            <w:pPr>
              <w:spacing w:after="0" w:line="240" w:lineRule="auto"/>
              <w:jc w:val="center"/>
              <w:rPr>
                <w:ins w:id="4309" w:author="Commodore, Sarah" w:date="2023-03-22T16:21:00Z"/>
                <w:rFonts w:ascii="Calibri" w:eastAsia="Times New Roman" w:hAnsi="Calibri" w:cs="Calibri"/>
                <w:color w:val="000000"/>
                <w:sz w:val="20"/>
                <w:szCs w:val="20"/>
              </w:rPr>
            </w:pPr>
            <w:ins w:id="4310"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35702A4" w14:textId="77777777" w:rsidR="00DC2757" w:rsidRPr="00DC2757" w:rsidRDefault="00DC2757" w:rsidP="00DC2757">
            <w:pPr>
              <w:spacing w:after="0" w:line="240" w:lineRule="auto"/>
              <w:jc w:val="center"/>
              <w:rPr>
                <w:ins w:id="4311" w:author="Commodore, Sarah" w:date="2023-03-22T16:21:00Z"/>
                <w:rFonts w:ascii="Calibri" w:eastAsia="Times New Roman" w:hAnsi="Calibri" w:cs="Calibri"/>
                <w:color w:val="FF0000"/>
                <w:sz w:val="20"/>
                <w:szCs w:val="20"/>
              </w:rPr>
            </w:pPr>
            <w:ins w:id="4312" w:author="Commodore, Sarah" w:date="2023-03-22T16:21:00Z">
              <w:r w:rsidRPr="00DC2757">
                <w:rPr>
                  <w:rFonts w:ascii="Calibri" w:eastAsia="Times New Roman" w:hAnsi="Calibri" w:cs="Calibri"/>
                  <w:color w:val="FF0000"/>
                  <w:sz w:val="20"/>
                  <w:szCs w:val="20"/>
                </w:rPr>
                <w:t>*</w:t>
              </w:r>
            </w:ins>
          </w:p>
        </w:tc>
      </w:tr>
      <w:tr w:rsidR="00DC2757" w:rsidRPr="00DC2757" w14:paraId="266474F2" w14:textId="77777777" w:rsidTr="00DC2757">
        <w:trPr>
          <w:trHeight w:val="260"/>
          <w:ins w:id="4313" w:author="Commodore, Sarah" w:date="2023-03-22T16:21:00Z"/>
        </w:trPr>
        <w:tc>
          <w:tcPr>
            <w:tcW w:w="0" w:type="auto"/>
            <w:tcBorders>
              <w:top w:val="nil"/>
              <w:left w:val="nil"/>
              <w:bottom w:val="nil"/>
              <w:right w:val="nil"/>
            </w:tcBorders>
            <w:shd w:val="clear" w:color="auto" w:fill="auto"/>
            <w:noWrap/>
            <w:vAlign w:val="bottom"/>
            <w:hideMark/>
          </w:tcPr>
          <w:p w14:paraId="6B0ADAF4" w14:textId="77777777" w:rsidR="00DC2757" w:rsidRPr="00DC2757" w:rsidRDefault="00DC2757" w:rsidP="00DC2757">
            <w:pPr>
              <w:spacing w:after="0" w:line="240" w:lineRule="auto"/>
              <w:rPr>
                <w:ins w:id="4314" w:author="Commodore, Sarah" w:date="2023-03-22T16:21:00Z"/>
                <w:rFonts w:ascii="Calibri" w:eastAsia="Times New Roman" w:hAnsi="Calibri" w:cs="Calibri"/>
                <w:color w:val="000000"/>
                <w:sz w:val="20"/>
                <w:szCs w:val="20"/>
              </w:rPr>
            </w:pPr>
            <w:ins w:id="4315" w:author="Commodore, Sarah" w:date="2023-03-22T16:21:00Z">
              <w:r w:rsidRPr="00DC2757">
                <w:rPr>
                  <w:rFonts w:ascii="Calibri" w:eastAsia="Times New Roman" w:hAnsi="Calibri" w:cs="Calibri"/>
                  <w:color w:val="000000"/>
                  <w:sz w:val="20"/>
                  <w:szCs w:val="20"/>
                </w:rPr>
                <w:t>ENSG00000174776.11</w:t>
              </w:r>
            </w:ins>
          </w:p>
        </w:tc>
        <w:tc>
          <w:tcPr>
            <w:tcW w:w="0" w:type="auto"/>
            <w:tcBorders>
              <w:top w:val="nil"/>
              <w:left w:val="nil"/>
              <w:bottom w:val="nil"/>
              <w:right w:val="nil"/>
            </w:tcBorders>
            <w:shd w:val="clear" w:color="auto" w:fill="auto"/>
            <w:noWrap/>
            <w:vAlign w:val="bottom"/>
            <w:hideMark/>
          </w:tcPr>
          <w:p w14:paraId="1A7EAA0B" w14:textId="77777777" w:rsidR="00DC2757" w:rsidRPr="00DC2757" w:rsidRDefault="00DC2757" w:rsidP="00DC2757">
            <w:pPr>
              <w:spacing w:after="0" w:line="240" w:lineRule="auto"/>
              <w:rPr>
                <w:ins w:id="4316" w:author="Commodore, Sarah" w:date="2023-03-22T16:21:00Z"/>
                <w:rFonts w:ascii="Calibri" w:eastAsia="Times New Roman" w:hAnsi="Calibri" w:cs="Calibri"/>
                <w:color w:val="000000"/>
                <w:sz w:val="20"/>
                <w:szCs w:val="20"/>
              </w:rPr>
            </w:pPr>
            <w:ins w:id="4317" w:author="Commodore, Sarah" w:date="2023-03-22T16:21:00Z">
              <w:r w:rsidRPr="00DC2757">
                <w:rPr>
                  <w:rFonts w:ascii="Calibri" w:eastAsia="Times New Roman" w:hAnsi="Calibri" w:cs="Calibri"/>
                  <w:color w:val="000000"/>
                  <w:sz w:val="20"/>
                  <w:szCs w:val="20"/>
                </w:rPr>
                <w:t>WDR49</w:t>
              </w:r>
            </w:ins>
          </w:p>
        </w:tc>
        <w:tc>
          <w:tcPr>
            <w:tcW w:w="0" w:type="auto"/>
            <w:tcBorders>
              <w:top w:val="nil"/>
              <w:left w:val="nil"/>
              <w:bottom w:val="nil"/>
              <w:right w:val="nil"/>
            </w:tcBorders>
            <w:shd w:val="clear" w:color="auto" w:fill="auto"/>
            <w:noWrap/>
            <w:vAlign w:val="bottom"/>
            <w:hideMark/>
          </w:tcPr>
          <w:p w14:paraId="084E34F4" w14:textId="77777777" w:rsidR="00DC2757" w:rsidRPr="00DC2757" w:rsidRDefault="00DC2757" w:rsidP="00DC2757">
            <w:pPr>
              <w:spacing w:after="0" w:line="240" w:lineRule="auto"/>
              <w:jc w:val="center"/>
              <w:rPr>
                <w:ins w:id="4318" w:author="Commodore, Sarah" w:date="2023-03-22T16:21:00Z"/>
                <w:rFonts w:ascii="Calibri" w:eastAsia="Times New Roman" w:hAnsi="Calibri" w:cs="Calibri"/>
                <w:color w:val="000000"/>
                <w:sz w:val="20"/>
                <w:szCs w:val="20"/>
              </w:rPr>
            </w:pPr>
            <w:ins w:id="431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5216A9" w14:textId="77777777" w:rsidR="00DC2757" w:rsidRPr="00DC2757" w:rsidRDefault="00DC2757" w:rsidP="00DC2757">
            <w:pPr>
              <w:spacing w:after="0" w:line="240" w:lineRule="auto"/>
              <w:jc w:val="center"/>
              <w:rPr>
                <w:ins w:id="4320" w:author="Commodore, Sarah" w:date="2023-03-22T16:21:00Z"/>
                <w:rFonts w:ascii="Calibri" w:eastAsia="Times New Roman" w:hAnsi="Calibri" w:cs="Calibri"/>
                <w:color w:val="000000"/>
                <w:sz w:val="20"/>
                <w:szCs w:val="20"/>
              </w:rPr>
            </w:pPr>
            <w:ins w:id="4321" w:author="Commodore, Sarah" w:date="2023-03-22T16:21:00Z">
              <w:r w:rsidRPr="00DC2757">
                <w:rPr>
                  <w:rFonts w:ascii="Calibri" w:eastAsia="Times New Roman" w:hAnsi="Calibri" w:cs="Calibri"/>
                  <w:color w:val="000000"/>
                  <w:sz w:val="20"/>
                  <w:szCs w:val="20"/>
                </w:rPr>
                <w:t>1.5E-13</w:t>
              </w:r>
            </w:ins>
          </w:p>
        </w:tc>
        <w:tc>
          <w:tcPr>
            <w:tcW w:w="0" w:type="auto"/>
            <w:tcBorders>
              <w:top w:val="nil"/>
              <w:left w:val="nil"/>
              <w:bottom w:val="nil"/>
              <w:right w:val="nil"/>
            </w:tcBorders>
            <w:shd w:val="clear" w:color="auto" w:fill="auto"/>
            <w:noWrap/>
            <w:vAlign w:val="bottom"/>
            <w:hideMark/>
          </w:tcPr>
          <w:p w14:paraId="573C16B4" w14:textId="77777777" w:rsidR="00DC2757" w:rsidRPr="00DC2757" w:rsidRDefault="00DC2757" w:rsidP="00DC2757">
            <w:pPr>
              <w:spacing w:after="0" w:line="240" w:lineRule="auto"/>
              <w:jc w:val="center"/>
              <w:rPr>
                <w:ins w:id="4322" w:author="Commodore, Sarah" w:date="2023-03-22T16:21:00Z"/>
                <w:rFonts w:ascii="Calibri" w:eastAsia="Times New Roman" w:hAnsi="Calibri" w:cs="Calibri"/>
                <w:color w:val="000000"/>
                <w:sz w:val="20"/>
                <w:szCs w:val="20"/>
              </w:rPr>
            </w:pPr>
            <w:ins w:id="4323" w:author="Commodore, Sarah" w:date="2023-03-22T16:21:00Z">
              <w:r w:rsidRPr="00DC2757">
                <w:rPr>
                  <w:rFonts w:ascii="Calibri" w:eastAsia="Times New Roman" w:hAnsi="Calibri" w:cs="Calibri"/>
                  <w:color w:val="000000"/>
                  <w:sz w:val="20"/>
                  <w:szCs w:val="20"/>
                </w:rPr>
                <w:t>7.6E-12</w:t>
              </w:r>
            </w:ins>
          </w:p>
        </w:tc>
        <w:tc>
          <w:tcPr>
            <w:tcW w:w="0" w:type="auto"/>
            <w:tcBorders>
              <w:top w:val="nil"/>
              <w:left w:val="nil"/>
              <w:bottom w:val="nil"/>
              <w:right w:val="nil"/>
            </w:tcBorders>
            <w:shd w:val="clear" w:color="auto" w:fill="auto"/>
            <w:noWrap/>
            <w:vAlign w:val="bottom"/>
            <w:hideMark/>
          </w:tcPr>
          <w:p w14:paraId="373FD1E8" w14:textId="77777777" w:rsidR="00DC2757" w:rsidRPr="00DC2757" w:rsidRDefault="00DC2757" w:rsidP="00DC2757">
            <w:pPr>
              <w:spacing w:after="0" w:line="240" w:lineRule="auto"/>
              <w:jc w:val="center"/>
              <w:rPr>
                <w:ins w:id="4324" w:author="Commodore, Sarah" w:date="2023-03-22T16:21:00Z"/>
                <w:rFonts w:ascii="Calibri" w:eastAsia="Times New Roman" w:hAnsi="Calibri" w:cs="Calibri"/>
                <w:color w:val="FF0000"/>
                <w:sz w:val="20"/>
                <w:szCs w:val="20"/>
              </w:rPr>
            </w:pPr>
            <w:ins w:id="4325" w:author="Commodore, Sarah" w:date="2023-03-22T16:21:00Z">
              <w:r w:rsidRPr="00DC2757">
                <w:rPr>
                  <w:rFonts w:ascii="Calibri" w:eastAsia="Times New Roman" w:hAnsi="Calibri" w:cs="Calibri"/>
                  <w:color w:val="FF0000"/>
                  <w:sz w:val="20"/>
                  <w:szCs w:val="20"/>
                </w:rPr>
                <w:t>*</w:t>
              </w:r>
            </w:ins>
          </w:p>
        </w:tc>
      </w:tr>
      <w:tr w:rsidR="00DC2757" w:rsidRPr="00DC2757" w14:paraId="4A1F0E14" w14:textId="77777777" w:rsidTr="00DC2757">
        <w:trPr>
          <w:trHeight w:val="260"/>
          <w:ins w:id="4326" w:author="Commodore, Sarah" w:date="2023-03-22T16:21:00Z"/>
        </w:trPr>
        <w:tc>
          <w:tcPr>
            <w:tcW w:w="0" w:type="auto"/>
            <w:tcBorders>
              <w:top w:val="nil"/>
              <w:left w:val="nil"/>
              <w:bottom w:val="nil"/>
              <w:right w:val="nil"/>
            </w:tcBorders>
            <w:shd w:val="clear" w:color="auto" w:fill="auto"/>
            <w:noWrap/>
            <w:vAlign w:val="bottom"/>
            <w:hideMark/>
          </w:tcPr>
          <w:p w14:paraId="76E71C36" w14:textId="77777777" w:rsidR="00DC2757" w:rsidRPr="00DC2757" w:rsidRDefault="00DC2757" w:rsidP="00DC2757">
            <w:pPr>
              <w:spacing w:after="0" w:line="240" w:lineRule="auto"/>
              <w:rPr>
                <w:ins w:id="4327" w:author="Commodore, Sarah" w:date="2023-03-22T16:21:00Z"/>
                <w:rFonts w:ascii="Calibri" w:eastAsia="Times New Roman" w:hAnsi="Calibri" w:cs="Calibri"/>
                <w:color w:val="000000"/>
                <w:sz w:val="20"/>
                <w:szCs w:val="20"/>
              </w:rPr>
            </w:pPr>
            <w:ins w:id="4328" w:author="Commodore, Sarah" w:date="2023-03-22T16:21:00Z">
              <w:r w:rsidRPr="00DC2757">
                <w:rPr>
                  <w:rFonts w:ascii="Calibri" w:eastAsia="Times New Roman" w:hAnsi="Calibri" w:cs="Calibri"/>
                  <w:color w:val="000000"/>
                  <w:sz w:val="20"/>
                  <w:szCs w:val="20"/>
                </w:rPr>
                <w:t>ENSG00000163879.11</w:t>
              </w:r>
            </w:ins>
          </w:p>
        </w:tc>
        <w:tc>
          <w:tcPr>
            <w:tcW w:w="0" w:type="auto"/>
            <w:tcBorders>
              <w:top w:val="nil"/>
              <w:left w:val="nil"/>
              <w:bottom w:val="nil"/>
              <w:right w:val="nil"/>
            </w:tcBorders>
            <w:shd w:val="clear" w:color="auto" w:fill="auto"/>
            <w:noWrap/>
            <w:vAlign w:val="bottom"/>
            <w:hideMark/>
          </w:tcPr>
          <w:p w14:paraId="1B323B94" w14:textId="77777777" w:rsidR="00DC2757" w:rsidRPr="00DC2757" w:rsidRDefault="00DC2757" w:rsidP="00DC2757">
            <w:pPr>
              <w:spacing w:after="0" w:line="240" w:lineRule="auto"/>
              <w:rPr>
                <w:ins w:id="4329" w:author="Commodore, Sarah" w:date="2023-03-22T16:21:00Z"/>
                <w:rFonts w:ascii="Calibri" w:eastAsia="Times New Roman" w:hAnsi="Calibri" w:cs="Calibri"/>
                <w:color w:val="000000"/>
                <w:sz w:val="20"/>
                <w:szCs w:val="20"/>
              </w:rPr>
            </w:pPr>
            <w:ins w:id="4330" w:author="Commodore, Sarah" w:date="2023-03-22T16:21:00Z">
              <w:r w:rsidRPr="00DC2757">
                <w:rPr>
                  <w:rFonts w:ascii="Calibri" w:eastAsia="Times New Roman" w:hAnsi="Calibri" w:cs="Calibri"/>
                  <w:color w:val="000000"/>
                  <w:sz w:val="20"/>
                  <w:szCs w:val="20"/>
                </w:rPr>
                <w:t>DNALI1</w:t>
              </w:r>
            </w:ins>
          </w:p>
        </w:tc>
        <w:tc>
          <w:tcPr>
            <w:tcW w:w="0" w:type="auto"/>
            <w:tcBorders>
              <w:top w:val="nil"/>
              <w:left w:val="nil"/>
              <w:bottom w:val="nil"/>
              <w:right w:val="nil"/>
            </w:tcBorders>
            <w:shd w:val="clear" w:color="auto" w:fill="auto"/>
            <w:noWrap/>
            <w:vAlign w:val="bottom"/>
            <w:hideMark/>
          </w:tcPr>
          <w:p w14:paraId="71246F42" w14:textId="77777777" w:rsidR="00DC2757" w:rsidRPr="00DC2757" w:rsidRDefault="00DC2757" w:rsidP="00DC2757">
            <w:pPr>
              <w:spacing w:after="0" w:line="240" w:lineRule="auto"/>
              <w:jc w:val="center"/>
              <w:rPr>
                <w:ins w:id="4331" w:author="Commodore, Sarah" w:date="2023-03-22T16:21:00Z"/>
                <w:rFonts w:ascii="Calibri" w:eastAsia="Times New Roman" w:hAnsi="Calibri" w:cs="Calibri"/>
                <w:color w:val="000000"/>
                <w:sz w:val="20"/>
                <w:szCs w:val="20"/>
              </w:rPr>
            </w:pPr>
            <w:ins w:id="433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DCD36A8" w14:textId="77777777" w:rsidR="00DC2757" w:rsidRPr="00DC2757" w:rsidRDefault="00DC2757" w:rsidP="00DC2757">
            <w:pPr>
              <w:spacing w:after="0" w:line="240" w:lineRule="auto"/>
              <w:jc w:val="center"/>
              <w:rPr>
                <w:ins w:id="4333" w:author="Commodore, Sarah" w:date="2023-03-22T16:21:00Z"/>
                <w:rFonts w:ascii="Calibri" w:eastAsia="Times New Roman" w:hAnsi="Calibri" w:cs="Calibri"/>
                <w:color w:val="000000"/>
                <w:sz w:val="20"/>
                <w:szCs w:val="20"/>
              </w:rPr>
            </w:pPr>
            <w:ins w:id="4334"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64B69249" w14:textId="77777777" w:rsidR="00DC2757" w:rsidRPr="00DC2757" w:rsidRDefault="00DC2757" w:rsidP="00DC2757">
            <w:pPr>
              <w:spacing w:after="0" w:line="240" w:lineRule="auto"/>
              <w:jc w:val="center"/>
              <w:rPr>
                <w:ins w:id="4335" w:author="Commodore, Sarah" w:date="2023-03-22T16:21:00Z"/>
                <w:rFonts w:ascii="Calibri" w:eastAsia="Times New Roman" w:hAnsi="Calibri" w:cs="Calibri"/>
                <w:color w:val="000000"/>
                <w:sz w:val="20"/>
                <w:szCs w:val="20"/>
              </w:rPr>
            </w:pPr>
            <w:ins w:id="4336"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4B16F0C2" w14:textId="77777777" w:rsidR="00DC2757" w:rsidRPr="00DC2757" w:rsidRDefault="00DC2757" w:rsidP="00DC2757">
            <w:pPr>
              <w:spacing w:after="0" w:line="240" w:lineRule="auto"/>
              <w:jc w:val="center"/>
              <w:rPr>
                <w:ins w:id="4337" w:author="Commodore, Sarah" w:date="2023-03-22T16:21:00Z"/>
                <w:rFonts w:ascii="Calibri" w:eastAsia="Times New Roman" w:hAnsi="Calibri" w:cs="Calibri"/>
                <w:color w:val="FF0000"/>
                <w:sz w:val="20"/>
                <w:szCs w:val="20"/>
              </w:rPr>
            </w:pPr>
            <w:ins w:id="4338" w:author="Commodore, Sarah" w:date="2023-03-22T16:21:00Z">
              <w:r w:rsidRPr="00DC2757">
                <w:rPr>
                  <w:rFonts w:ascii="Calibri" w:eastAsia="Times New Roman" w:hAnsi="Calibri" w:cs="Calibri"/>
                  <w:color w:val="FF0000"/>
                  <w:sz w:val="20"/>
                  <w:szCs w:val="20"/>
                </w:rPr>
                <w:t>*</w:t>
              </w:r>
            </w:ins>
          </w:p>
        </w:tc>
      </w:tr>
      <w:tr w:rsidR="00DC2757" w:rsidRPr="00DC2757" w14:paraId="741827A8" w14:textId="77777777" w:rsidTr="00DC2757">
        <w:trPr>
          <w:trHeight w:val="260"/>
          <w:ins w:id="4339" w:author="Commodore, Sarah" w:date="2023-03-22T16:21:00Z"/>
        </w:trPr>
        <w:tc>
          <w:tcPr>
            <w:tcW w:w="0" w:type="auto"/>
            <w:tcBorders>
              <w:top w:val="nil"/>
              <w:left w:val="nil"/>
              <w:bottom w:val="nil"/>
              <w:right w:val="nil"/>
            </w:tcBorders>
            <w:shd w:val="clear" w:color="auto" w:fill="auto"/>
            <w:noWrap/>
            <w:vAlign w:val="bottom"/>
            <w:hideMark/>
          </w:tcPr>
          <w:p w14:paraId="246BF9AC" w14:textId="77777777" w:rsidR="00DC2757" w:rsidRPr="00DC2757" w:rsidRDefault="00DC2757" w:rsidP="00DC2757">
            <w:pPr>
              <w:spacing w:after="0" w:line="240" w:lineRule="auto"/>
              <w:rPr>
                <w:ins w:id="4340" w:author="Commodore, Sarah" w:date="2023-03-22T16:21:00Z"/>
                <w:rFonts w:ascii="Calibri" w:eastAsia="Times New Roman" w:hAnsi="Calibri" w:cs="Calibri"/>
                <w:color w:val="000000"/>
                <w:sz w:val="20"/>
                <w:szCs w:val="20"/>
              </w:rPr>
            </w:pPr>
            <w:ins w:id="4341" w:author="Commodore, Sarah" w:date="2023-03-22T16:21:00Z">
              <w:r w:rsidRPr="00DC2757">
                <w:rPr>
                  <w:rFonts w:ascii="Calibri" w:eastAsia="Times New Roman" w:hAnsi="Calibri" w:cs="Calibri"/>
                  <w:color w:val="000000"/>
                  <w:sz w:val="20"/>
                  <w:szCs w:val="20"/>
                </w:rPr>
                <w:t>ENSG00000164627.18</w:t>
              </w:r>
            </w:ins>
          </w:p>
        </w:tc>
        <w:tc>
          <w:tcPr>
            <w:tcW w:w="0" w:type="auto"/>
            <w:tcBorders>
              <w:top w:val="nil"/>
              <w:left w:val="nil"/>
              <w:bottom w:val="nil"/>
              <w:right w:val="nil"/>
            </w:tcBorders>
            <w:shd w:val="clear" w:color="auto" w:fill="auto"/>
            <w:noWrap/>
            <w:vAlign w:val="bottom"/>
            <w:hideMark/>
          </w:tcPr>
          <w:p w14:paraId="5D55FE3E" w14:textId="77777777" w:rsidR="00DC2757" w:rsidRPr="00DC2757" w:rsidRDefault="00DC2757" w:rsidP="00DC2757">
            <w:pPr>
              <w:spacing w:after="0" w:line="240" w:lineRule="auto"/>
              <w:rPr>
                <w:ins w:id="4342" w:author="Commodore, Sarah" w:date="2023-03-22T16:21:00Z"/>
                <w:rFonts w:ascii="Calibri" w:eastAsia="Times New Roman" w:hAnsi="Calibri" w:cs="Calibri"/>
                <w:color w:val="000000"/>
                <w:sz w:val="20"/>
                <w:szCs w:val="20"/>
              </w:rPr>
            </w:pPr>
            <w:ins w:id="4343" w:author="Commodore, Sarah" w:date="2023-03-22T16:21:00Z">
              <w:r w:rsidRPr="00DC2757">
                <w:rPr>
                  <w:rFonts w:ascii="Calibri" w:eastAsia="Times New Roman" w:hAnsi="Calibri" w:cs="Calibri"/>
                  <w:color w:val="000000"/>
                  <w:sz w:val="20"/>
                  <w:szCs w:val="20"/>
                </w:rPr>
                <w:t>KIF6</w:t>
              </w:r>
            </w:ins>
          </w:p>
        </w:tc>
        <w:tc>
          <w:tcPr>
            <w:tcW w:w="0" w:type="auto"/>
            <w:tcBorders>
              <w:top w:val="nil"/>
              <w:left w:val="nil"/>
              <w:bottom w:val="nil"/>
              <w:right w:val="nil"/>
            </w:tcBorders>
            <w:shd w:val="clear" w:color="auto" w:fill="auto"/>
            <w:noWrap/>
            <w:vAlign w:val="bottom"/>
            <w:hideMark/>
          </w:tcPr>
          <w:p w14:paraId="47078AA8" w14:textId="77777777" w:rsidR="00DC2757" w:rsidRPr="00DC2757" w:rsidRDefault="00DC2757" w:rsidP="00DC2757">
            <w:pPr>
              <w:spacing w:after="0" w:line="240" w:lineRule="auto"/>
              <w:jc w:val="center"/>
              <w:rPr>
                <w:ins w:id="4344" w:author="Commodore, Sarah" w:date="2023-03-22T16:21:00Z"/>
                <w:rFonts w:ascii="Calibri" w:eastAsia="Times New Roman" w:hAnsi="Calibri" w:cs="Calibri"/>
                <w:color w:val="000000"/>
                <w:sz w:val="20"/>
                <w:szCs w:val="20"/>
              </w:rPr>
            </w:pPr>
            <w:ins w:id="434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5F2BB9" w14:textId="77777777" w:rsidR="00DC2757" w:rsidRPr="00DC2757" w:rsidRDefault="00DC2757" w:rsidP="00DC2757">
            <w:pPr>
              <w:spacing w:after="0" w:line="240" w:lineRule="auto"/>
              <w:jc w:val="center"/>
              <w:rPr>
                <w:ins w:id="4346" w:author="Commodore, Sarah" w:date="2023-03-22T16:21:00Z"/>
                <w:rFonts w:ascii="Calibri" w:eastAsia="Times New Roman" w:hAnsi="Calibri" w:cs="Calibri"/>
                <w:color w:val="000000"/>
                <w:sz w:val="20"/>
                <w:szCs w:val="20"/>
              </w:rPr>
            </w:pPr>
            <w:ins w:id="4347" w:author="Commodore, Sarah" w:date="2023-03-22T16:21:00Z">
              <w:r w:rsidRPr="00DC2757">
                <w:rPr>
                  <w:rFonts w:ascii="Calibri" w:eastAsia="Times New Roman" w:hAnsi="Calibri" w:cs="Calibri"/>
                  <w:color w:val="000000"/>
                  <w:sz w:val="20"/>
                  <w:szCs w:val="20"/>
                </w:rPr>
                <w:t>8.8E-14</w:t>
              </w:r>
            </w:ins>
          </w:p>
        </w:tc>
        <w:tc>
          <w:tcPr>
            <w:tcW w:w="0" w:type="auto"/>
            <w:tcBorders>
              <w:top w:val="nil"/>
              <w:left w:val="nil"/>
              <w:bottom w:val="nil"/>
              <w:right w:val="nil"/>
            </w:tcBorders>
            <w:shd w:val="clear" w:color="auto" w:fill="auto"/>
            <w:noWrap/>
            <w:vAlign w:val="bottom"/>
            <w:hideMark/>
          </w:tcPr>
          <w:p w14:paraId="691CFFC4" w14:textId="77777777" w:rsidR="00DC2757" w:rsidRPr="00DC2757" w:rsidRDefault="00DC2757" w:rsidP="00DC2757">
            <w:pPr>
              <w:spacing w:after="0" w:line="240" w:lineRule="auto"/>
              <w:jc w:val="center"/>
              <w:rPr>
                <w:ins w:id="4348" w:author="Commodore, Sarah" w:date="2023-03-22T16:21:00Z"/>
                <w:rFonts w:ascii="Calibri" w:eastAsia="Times New Roman" w:hAnsi="Calibri" w:cs="Calibri"/>
                <w:color w:val="000000"/>
                <w:sz w:val="20"/>
                <w:szCs w:val="20"/>
              </w:rPr>
            </w:pPr>
            <w:ins w:id="4349"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188CFED0" w14:textId="77777777" w:rsidR="00DC2757" w:rsidRPr="00DC2757" w:rsidRDefault="00DC2757" w:rsidP="00DC2757">
            <w:pPr>
              <w:spacing w:after="0" w:line="240" w:lineRule="auto"/>
              <w:jc w:val="center"/>
              <w:rPr>
                <w:ins w:id="4350" w:author="Commodore, Sarah" w:date="2023-03-22T16:21:00Z"/>
                <w:rFonts w:ascii="Calibri" w:eastAsia="Times New Roman" w:hAnsi="Calibri" w:cs="Calibri"/>
                <w:color w:val="FF0000"/>
                <w:sz w:val="20"/>
                <w:szCs w:val="20"/>
              </w:rPr>
            </w:pPr>
            <w:ins w:id="4351" w:author="Commodore, Sarah" w:date="2023-03-22T16:21:00Z">
              <w:r w:rsidRPr="00DC2757">
                <w:rPr>
                  <w:rFonts w:ascii="Calibri" w:eastAsia="Times New Roman" w:hAnsi="Calibri" w:cs="Calibri"/>
                  <w:color w:val="FF0000"/>
                  <w:sz w:val="20"/>
                  <w:szCs w:val="20"/>
                </w:rPr>
                <w:t>*</w:t>
              </w:r>
            </w:ins>
          </w:p>
        </w:tc>
      </w:tr>
      <w:tr w:rsidR="00DC2757" w:rsidRPr="00DC2757" w14:paraId="7DE43470" w14:textId="77777777" w:rsidTr="00DC2757">
        <w:trPr>
          <w:trHeight w:val="260"/>
          <w:ins w:id="4352" w:author="Commodore, Sarah" w:date="2023-03-22T16:21:00Z"/>
        </w:trPr>
        <w:tc>
          <w:tcPr>
            <w:tcW w:w="0" w:type="auto"/>
            <w:tcBorders>
              <w:top w:val="nil"/>
              <w:left w:val="nil"/>
              <w:bottom w:val="nil"/>
              <w:right w:val="nil"/>
            </w:tcBorders>
            <w:shd w:val="clear" w:color="auto" w:fill="auto"/>
            <w:noWrap/>
            <w:vAlign w:val="bottom"/>
            <w:hideMark/>
          </w:tcPr>
          <w:p w14:paraId="5DB65DC7" w14:textId="77777777" w:rsidR="00DC2757" w:rsidRPr="00DC2757" w:rsidRDefault="00DC2757" w:rsidP="00DC2757">
            <w:pPr>
              <w:spacing w:after="0" w:line="240" w:lineRule="auto"/>
              <w:rPr>
                <w:ins w:id="4353" w:author="Commodore, Sarah" w:date="2023-03-22T16:21:00Z"/>
                <w:rFonts w:ascii="Calibri" w:eastAsia="Times New Roman" w:hAnsi="Calibri" w:cs="Calibri"/>
                <w:color w:val="000000"/>
                <w:sz w:val="20"/>
                <w:szCs w:val="20"/>
              </w:rPr>
            </w:pPr>
            <w:ins w:id="4354" w:author="Commodore, Sarah" w:date="2023-03-22T16:21:00Z">
              <w:r w:rsidRPr="00DC2757">
                <w:rPr>
                  <w:rFonts w:ascii="Calibri" w:eastAsia="Times New Roman" w:hAnsi="Calibri" w:cs="Calibri"/>
                  <w:color w:val="000000"/>
                  <w:sz w:val="20"/>
                  <w:szCs w:val="20"/>
                </w:rPr>
                <w:t>ENSG00000259225.7</w:t>
              </w:r>
            </w:ins>
          </w:p>
        </w:tc>
        <w:tc>
          <w:tcPr>
            <w:tcW w:w="0" w:type="auto"/>
            <w:tcBorders>
              <w:top w:val="nil"/>
              <w:left w:val="nil"/>
              <w:bottom w:val="nil"/>
              <w:right w:val="nil"/>
            </w:tcBorders>
            <w:shd w:val="clear" w:color="auto" w:fill="auto"/>
            <w:noWrap/>
            <w:vAlign w:val="bottom"/>
            <w:hideMark/>
          </w:tcPr>
          <w:p w14:paraId="38387DF9" w14:textId="77777777" w:rsidR="00DC2757" w:rsidRPr="00DC2757" w:rsidRDefault="00DC2757" w:rsidP="00DC2757">
            <w:pPr>
              <w:spacing w:after="0" w:line="240" w:lineRule="auto"/>
              <w:rPr>
                <w:ins w:id="4355" w:author="Commodore, Sarah" w:date="2023-03-22T16:21:00Z"/>
                <w:rFonts w:ascii="Calibri" w:eastAsia="Times New Roman" w:hAnsi="Calibri" w:cs="Calibri"/>
                <w:color w:val="000000"/>
                <w:sz w:val="20"/>
                <w:szCs w:val="20"/>
              </w:rPr>
            </w:pPr>
            <w:ins w:id="4356" w:author="Commodore, Sarah" w:date="2023-03-22T16:21:00Z">
              <w:r w:rsidRPr="00DC2757">
                <w:rPr>
                  <w:rFonts w:ascii="Calibri" w:eastAsia="Times New Roman" w:hAnsi="Calibri" w:cs="Calibri"/>
                  <w:color w:val="000000"/>
                  <w:sz w:val="20"/>
                  <w:szCs w:val="20"/>
                </w:rPr>
                <w:t>LINC02345</w:t>
              </w:r>
            </w:ins>
          </w:p>
        </w:tc>
        <w:tc>
          <w:tcPr>
            <w:tcW w:w="0" w:type="auto"/>
            <w:tcBorders>
              <w:top w:val="nil"/>
              <w:left w:val="nil"/>
              <w:bottom w:val="nil"/>
              <w:right w:val="nil"/>
            </w:tcBorders>
            <w:shd w:val="clear" w:color="auto" w:fill="auto"/>
            <w:noWrap/>
            <w:vAlign w:val="bottom"/>
            <w:hideMark/>
          </w:tcPr>
          <w:p w14:paraId="6A459BC3" w14:textId="77777777" w:rsidR="00DC2757" w:rsidRPr="00DC2757" w:rsidRDefault="00DC2757" w:rsidP="00DC2757">
            <w:pPr>
              <w:spacing w:after="0" w:line="240" w:lineRule="auto"/>
              <w:jc w:val="center"/>
              <w:rPr>
                <w:ins w:id="4357" w:author="Commodore, Sarah" w:date="2023-03-22T16:21:00Z"/>
                <w:rFonts w:ascii="Calibri" w:eastAsia="Times New Roman" w:hAnsi="Calibri" w:cs="Calibri"/>
                <w:color w:val="000000"/>
                <w:sz w:val="20"/>
                <w:szCs w:val="20"/>
              </w:rPr>
            </w:pPr>
            <w:ins w:id="435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756DAC" w14:textId="77777777" w:rsidR="00DC2757" w:rsidRPr="00DC2757" w:rsidRDefault="00DC2757" w:rsidP="00DC2757">
            <w:pPr>
              <w:spacing w:after="0" w:line="240" w:lineRule="auto"/>
              <w:jc w:val="center"/>
              <w:rPr>
                <w:ins w:id="4359" w:author="Commodore, Sarah" w:date="2023-03-22T16:21:00Z"/>
                <w:rFonts w:ascii="Calibri" w:eastAsia="Times New Roman" w:hAnsi="Calibri" w:cs="Calibri"/>
                <w:color w:val="000000"/>
                <w:sz w:val="20"/>
                <w:szCs w:val="20"/>
              </w:rPr>
            </w:pPr>
            <w:ins w:id="4360"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2FD0D31" w14:textId="77777777" w:rsidR="00DC2757" w:rsidRPr="00DC2757" w:rsidRDefault="00DC2757" w:rsidP="00DC2757">
            <w:pPr>
              <w:spacing w:after="0" w:line="240" w:lineRule="auto"/>
              <w:jc w:val="center"/>
              <w:rPr>
                <w:ins w:id="4361" w:author="Commodore, Sarah" w:date="2023-03-22T16:21:00Z"/>
                <w:rFonts w:ascii="Calibri" w:eastAsia="Times New Roman" w:hAnsi="Calibri" w:cs="Calibri"/>
                <w:color w:val="000000"/>
                <w:sz w:val="20"/>
                <w:szCs w:val="20"/>
              </w:rPr>
            </w:pPr>
            <w:ins w:id="4362"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30EFE300" w14:textId="77777777" w:rsidR="00DC2757" w:rsidRPr="00DC2757" w:rsidRDefault="00DC2757" w:rsidP="00DC2757">
            <w:pPr>
              <w:spacing w:after="0" w:line="240" w:lineRule="auto"/>
              <w:jc w:val="center"/>
              <w:rPr>
                <w:ins w:id="4363" w:author="Commodore, Sarah" w:date="2023-03-22T16:21:00Z"/>
                <w:rFonts w:ascii="Calibri" w:eastAsia="Times New Roman" w:hAnsi="Calibri" w:cs="Calibri"/>
                <w:color w:val="FF0000"/>
                <w:sz w:val="20"/>
                <w:szCs w:val="20"/>
              </w:rPr>
            </w:pPr>
            <w:ins w:id="4364" w:author="Commodore, Sarah" w:date="2023-03-22T16:21:00Z">
              <w:r w:rsidRPr="00DC2757">
                <w:rPr>
                  <w:rFonts w:ascii="Calibri" w:eastAsia="Times New Roman" w:hAnsi="Calibri" w:cs="Calibri"/>
                  <w:color w:val="FF0000"/>
                  <w:sz w:val="20"/>
                  <w:szCs w:val="20"/>
                </w:rPr>
                <w:t>*</w:t>
              </w:r>
            </w:ins>
          </w:p>
        </w:tc>
      </w:tr>
      <w:tr w:rsidR="00DC2757" w:rsidRPr="00DC2757" w14:paraId="1A2D738B" w14:textId="77777777" w:rsidTr="00DC2757">
        <w:trPr>
          <w:trHeight w:val="260"/>
          <w:ins w:id="4365" w:author="Commodore, Sarah" w:date="2023-03-22T16:21:00Z"/>
        </w:trPr>
        <w:tc>
          <w:tcPr>
            <w:tcW w:w="0" w:type="auto"/>
            <w:tcBorders>
              <w:top w:val="nil"/>
              <w:left w:val="nil"/>
              <w:bottom w:val="nil"/>
              <w:right w:val="nil"/>
            </w:tcBorders>
            <w:shd w:val="clear" w:color="auto" w:fill="auto"/>
            <w:noWrap/>
            <w:vAlign w:val="bottom"/>
            <w:hideMark/>
          </w:tcPr>
          <w:p w14:paraId="36BCAACB" w14:textId="77777777" w:rsidR="00DC2757" w:rsidRPr="00DC2757" w:rsidRDefault="00DC2757" w:rsidP="00DC2757">
            <w:pPr>
              <w:spacing w:after="0" w:line="240" w:lineRule="auto"/>
              <w:rPr>
                <w:ins w:id="4366" w:author="Commodore, Sarah" w:date="2023-03-22T16:21:00Z"/>
                <w:rFonts w:ascii="Calibri" w:eastAsia="Times New Roman" w:hAnsi="Calibri" w:cs="Calibri"/>
                <w:color w:val="000000"/>
                <w:sz w:val="20"/>
                <w:szCs w:val="20"/>
              </w:rPr>
            </w:pPr>
            <w:ins w:id="4367" w:author="Commodore, Sarah" w:date="2023-03-22T16:21:00Z">
              <w:r w:rsidRPr="00DC2757">
                <w:rPr>
                  <w:rFonts w:ascii="Calibri" w:eastAsia="Times New Roman" w:hAnsi="Calibri" w:cs="Calibri"/>
                  <w:color w:val="000000"/>
                  <w:sz w:val="20"/>
                  <w:szCs w:val="20"/>
                </w:rPr>
                <w:t>ENSG00000168589.15</w:t>
              </w:r>
            </w:ins>
          </w:p>
        </w:tc>
        <w:tc>
          <w:tcPr>
            <w:tcW w:w="0" w:type="auto"/>
            <w:tcBorders>
              <w:top w:val="nil"/>
              <w:left w:val="nil"/>
              <w:bottom w:val="nil"/>
              <w:right w:val="nil"/>
            </w:tcBorders>
            <w:shd w:val="clear" w:color="auto" w:fill="auto"/>
            <w:noWrap/>
            <w:vAlign w:val="bottom"/>
            <w:hideMark/>
          </w:tcPr>
          <w:p w14:paraId="7EF0FC31" w14:textId="77777777" w:rsidR="00DC2757" w:rsidRPr="00DC2757" w:rsidRDefault="00DC2757" w:rsidP="00DC2757">
            <w:pPr>
              <w:spacing w:after="0" w:line="240" w:lineRule="auto"/>
              <w:rPr>
                <w:ins w:id="4368" w:author="Commodore, Sarah" w:date="2023-03-22T16:21:00Z"/>
                <w:rFonts w:ascii="Calibri" w:eastAsia="Times New Roman" w:hAnsi="Calibri" w:cs="Calibri"/>
                <w:color w:val="000000"/>
                <w:sz w:val="20"/>
                <w:szCs w:val="20"/>
              </w:rPr>
            </w:pPr>
            <w:ins w:id="4369" w:author="Commodore, Sarah" w:date="2023-03-22T16:21:00Z">
              <w:r w:rsidRPr="00DC2757">
                <w:rPr>
                  <w:rFonts w:ascii="Calibri" w:eastAsia="Times New Roman" w:hAnsi="Calibri" w:cs="Calibri"/>
                  <w:color w:val="000000"/>
                  <w:sz w:val="20"/>
                  <w:szCs w:val="20"/>
                </w:rPr>
                <w:t>DYNLRB2</w:t>
              </w:r>
            </w:ins>
          </w:p>
        </w:tc>
        <w:tc>
          <w:tcPr>
            <w:tcW w:w="0" w:type="auto"/>
            <w:tcBorders>
              <w:top w:val="nil"/>
              <w:left w:val="nil"/>
              <w:bottom w:val="nil"/>
              <w:right w:val="nil"/>
            </w:tcBorders>
            <w:shd w:val="clear" w:color="auto" w:fill="auto"/>
            <w:noWrap/>
            <w:vAlign w:val="bottom"/>
            <w:hideMark/>
          </w:tcPr>
          <w:p w14:paraId="7E07EAD1" w14:textId="77777777" w:rsidR="00DC2757" w:rsidRPr="00DC2757" w:rsidRDefault="00DC2757" w:rsidP="00DC2757">
            <w:pPr>
              <w:spacing w:after="0" w:line="240" w:lineRule="auto"/>
              <w:jc w:val="center"/>
              <w:rPr>
                <w:ins w:id="4370" w:author="Commodore, Sarah" w:date="2023-03-22T16:21:00Z"/>
                <w:rFonts w:ascii="Calibri" w:eastAsia="Times New Roman" w:hAnsi="Calibri" w:cs="Calibri"/>
                <w:color w:val="000000"/>
                <w:sz w:val="20"/>
                <w:szCs w:val="20"/>
              </w:rPr>
            </w:pPr>
            <w:ins w:id="437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0C8606B" w14:textId="77777777" w:rsidR="00DC2757" w:rsidRPr="00DC2757" w:rsidRDefault="00DC2757" w:rsidP="00DC2757">
            <w:pPr>
              <w:spacing w:after="0" w:line="240" w:lineRule="auto"/>
              <w:jc w:val="center"/>
              <w:rPr>
                <w:ins w:id="4372" w:author="Commodore, Sarah" w:date="2023-03-22T16:21:00Z"/>
                <w:rFonts w:ascii="Calibri" w:eastAsia="Times New Roman" w:hAnsi="Calibri" w:cs="Calibri"/>
                <w:color w:val="000000"/>
                <w:sz w:val="20"/>
                <w:szCs w:val="20"/>
              </w:rPr>
            </w:pPr>
            <w:ins w:id="4373"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7227B286" w14:textId="77777777" w:rsidR="00DC2757" w:rsidRPr="00DC2757" w:rsidRDefault="00DC2757" w:rsidP="00DC2757">
            <w:pPr>
              <w:spacing w:after="0" w:line="240" w:lineRule="auto"/>
              <w:jc w:val="center"/>
              <w:rPr>
                <w:ins w:id="4374" w:author="Commodore, Sarah" w:date="2023-03-22T16:21:00Z"/>
                <w:rFonts w:ascii="Calibri" w:eastAsia="Times New Roman" w:hAnsi="Calibri" w:cs="Calibri"/>
                <w:color w:val="000000"/>
                <w:sz w:val="20"/>
                <w:szCs w:val="20"/>
              </w:rPr>
            </w:pPr>
            <w:ins w:id="4375"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77F8ADB8" w14:textId="77777777" w:rsidR="00DC2757" w:rsidRPr="00DC2757" w:rsidRDefault="00DC2757" w:rsidP="00DC2757">
            <w:pPr>
              <w:spacing w:after="0" w:line="240" w:lineRule="auto"/>
              <w:jc w:val="center"/>
              <w:rPr>
                <w:ins w:id="4376" w:author="Commodore, Sarah" w:date="2023-03-22T16:21:00Z"/>
                <w:rFonts w:ascii="Calibri" w:eastAsia="Times New Roman" w:hAnsi="Calibri" w:cs="Calibri"/>
                <w:color w:val="FF0000"/>
                <w:sz w:val="20"/>
                <w:szCs w:val="20"/>
              </w:rPr>
            </w:pPr>
            <w:ins w:id="4377" w:author="Commodore, Sarah" w:date="2023-03-22T16:21:00Z">
              <w:r w:rsidRPr="00DC2757">
                <w:rPr>
                  <w:rFonts w:ascii="Calibri" w:eastAsia="Times New Roman" w:hAnsi="Calibri" w:cs="Calibri"/>
                  <w:color w:val="FF0000"/>
                  <w:sz w:val="20"/>
                  <w:szCs w:val="20"/>
                </w:rPr>
                <w:t>*</w:t>
              </w:r>
            </w:ins>
          </w:p>
        </w:tc>
      </w:tr>
      <w:tr w:rsidR="00DC2757" w:rsidRPr="00DC2757" w14:paraId="43360ADB" w14:textId="77777777" w:rsidTr="00DC2757">
        <w:trPr>
          <w:trHeight w:val="260"/>
          <w:ins w:id="4378" w:author="Commodore, Sarah" w:date="2023-03-22T16:21:00Z"/>
        </w:trPr>
        <w:tc>
          <w:tcPr>
            <w:tcW w:w="0" w:type="auto"/>
            <w:tcBorders>
              <w:top w:val="nil"/>
              <w:left w:val="nil"/>
              <w:bottom w:val="nil"/>
              <w:right w:val="nil"/>
            </w:tcBorders>
            <w:shd w:val="clear" w:color="auto" w:fill="auto"/>
            <w:noWrap/>
            <w:vAlign w:val="bottom"/>
            <w:hideMark/>
          </w:tcPr>
          <w:p w14:paraId="5CB64D2C" w14:textId="77777777" w:rsidR="00DC2757" w:rsidRPr="00DC2757" w:rsidRDefault="00DC2757" w:rsidP="00DC2757">
            <w:pPr>
              <w:spacing w:after="0" w:line="240" w:lineRule="auto"/>
              <w:rPr>
                <w:ins w:id="4379" w:author="Commodore, Sarah" w:date="2023-03-22T16:21:00Z"/>
                <w:rFonts w:ascii="Calibri" w:eastAsia="Times New Roman" w:hAnsi="Calibri" w:cs="Calibri"/>
                <w:color w:val="000000"/>
                <w:sz w:val="20"/>
                <w:szCs w:val="20"/>
              </w:rPr>
            </w:pPr>
            <w:ins w:id="4380" w:author="Commodore, Sarah" w:date="2023-03-22T16:21:00Z">
              <w:r w:rsidRPr="00DC2757">
                <w:rPr>
                  <w:rFonts w:ascii="Calibri" w:eastAsia="Times New Roman" w:hAnsi="Calibri" w:cs="Calibri"/>
                  <w:color w:val="000000"/>
                  <w:sz w:val="20"/>
                  <w:szCs w:val="20"/>
                </w:rPr>
                <w:t>ENSG00000185250.16</w:t>
              </w:r>
            </w:ins>
          </w:p>
        </w:tc>
        <w:tc>
          <w:tcPr>
            <w:tcW w:w="0" w:type="auto"/>
            <w:tcBorders>
              <w:top w:val="nil"/>
              <w:left w:val="nil"/>
              <w:bottom w:val="nil"/>
              <w:right w:val="nil"/>
            </w:tcBorders>
            <w:shd w:val="clear" w:color="auto" w:fill="auto"/>
            <w:noWrap/>
            <w:vAlign w:val="bottom"/>
            <w:hideMark/>
          </w:tcPr>
          <w:p w14:paraId="58BB7B3B" w14:textId="77777777" w:rsidR="00DC2757" w:rsidRPr="00DC2757" w:rsidRDefault="00DC2757" w:rsidP="00DC2757">
            <w:pPr>
              <w:spacing w:after="0" w:line="240" w:lineRule="auto"/>
              <w:rPr>
                <w:ins w:id="4381" w:author="Commodore, Sarah" w:date="2023-03-22T16:21:00Z"/>
                <w:rFonts w:ascii="Calibri" w:eastAsia="Times New Roman" w:hAnsi="Calibri" w:cs="Calibri"/>
                <w:color w:val="000000"/>
                <w:sz w:val="20"/>
                <w:szCs w:val="20"/>
              </w:rPr>
            </w:pPr>
            <w:ins w:id="4382" w:author="Commodore, Sarah" w:date="2023-03-22T16:21:00Z">
              <w:r w:rsidRPr="00DC2757">
                <w:rPr>
                  <w:rFonts w:ascii="Calibri" w:eastAsia="Times New Roman" w:hAnsi="Calibri" w:cs="Calibri"/>
                  <w:color w:val="000000"/>
                  <w:sz w:val="20"/>
                  <w:szCs w:val="20"/>
                </w:rPr>
                <w:t>PPIL6</w:t>
              </w:r>
            </w:ins>
          </w:p>
        </w:tc>
        <w:tc>
          <w:tcPr>
            <w:tcW w:w="0" w:type="auto"/>
            <w:tcBorders>
              <w:top w:val="nil"/>
              <w:left w:val="nil"/>
              <w:bottom w:val="nil"/>
              <w:right w:val="nil"/>
            </w:tcBorders>
            <w:shd w:val="clear" w:color="auto" w:fill="auto"/>
            <w:noWrap/>
            <w:vAlign w:val="bottom"/>
            <w:hideMark/>
          </w:tcPr>
          <w:p w14:paraId="2B737601" w14:textId="77777777" w:rsidR="00DC2757" w:rsidRPr="00DC2757" w:rsidRDefault="00DC2757" w:rsidP="00DC2757">
            <w:pPr>
              <w:spacing w:after="0" w:line="240" w:lineRule="auto"/>
              <w:jc w:val="center"/>
              <w:rPr>
                <w:ins w:id="4383" w:author="Commodore, Sarah" w:date="2023-03-22T16:21:00Z"/>
                <w:rFonts w:ascii="Calibri" w:eastAsia="Times New Roman" w:hAnsi="Calibri" w:cs="Calibri"/>
                <w:color w:val="000000"/>
                <w:sz w:val="20"/>
                <w:szCs w:val="20"/>
              </w:rPr>
            </w:pPr>
            <w:ins w:id="438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82C99A" w14:textId="77777777" w:rsidR="00DC2757" w:rsidRPr="00DC2757" w:rsidRDefault="00DC2757" w:rsidP="00DC2757">
            <w:pPr>
              <w:spacing w:after="0" w:line="240" w:lineRule="auto"/>
              <w:jc w:val="center"/>
              <w:rPr>
                <w:ins w:id="4385" w:author="Commodore, Sarah" w:date="2023-03-22T16:21:00Z"/>
                <w:rFonts w:ascii="Calibri" w:eastAsia="Times New Roman" w:hAnsi="Calibri" w:cs="Calibri"/>
                <w:color w:val="000000"/>
                <w:sz w:val="20"/>
                <w:szCs w:val="20"/>
              </w:rPr>
            </w:pPr>
            <w:ins w:id="4386"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3F7CC621" w14:textId="77777777" w:rsidR="00DC2757" w:rsidRPr="00DC2757" w:rsidRDefault="00DC2757" w:rsidP="00DC2757">
            <w:pPr>
              <w:spacing w:after="0" w:line="240" w:lineRule="auto"/>
              <w:jc w:val="center"/>
              <w:rPr>
                <w:ins w:id="4387" w:author="Commodore, Sarah" w:date="2023-03-22T16:21:00Z"/>
                <w:rFonts w:ascii="Calibri" w:eastAsia="Times New Roman" w:hAnsi="Calibri" w:cs="Calibri"/>
                <w:color w:val="000000"/>
                <w:sz w:val="20"/>
                <w:szCs w:val="20"/>
              </w:rPr>
            </w:pPr>
            <w:ins w:id="4388"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0C9A7C5" w14:textId="77777777" w:rsidR="00DC2757" w:rsidRPr="00DC2757" w:rsidRDefault="00DC2757" w:rsidP="00DC2757">
            <w:pPr>
              <w:spacing w:after="0" w:line="240" w:lineRule="auto"/>
              <w:jc w:val="center"/>
              <w:rPr>
                <w:ins w:id="4389" w:author="Commodore, Sarah" w:date="2023-03-22T16:21:00Z"/>
                <w:rFonts w:ascii="Calibri" w:eastAsia="Times New Roman" w:hAnsi="Calibri" w:cs="Calibri"/>
                <w:color w:val="FF0000"/>
                <w:sz w:val="20"/>
                <w:szCs w:val="20"/>
              </w:rPr>
            </w:pPr>
            <w:ins w:id="4390" w:author="Commodore, Sarah" w:date="2023-03-22T16:21:00Z">
              <w:r w:rsidRPr="00DC2757">
                <w:rPr>
                  <w:rFonts w:ascii="Calibri" w:eastAsia="Times New Roman" w:hAnsi="Calibri" w:cs="Calibri"/>
                  <w:color w:val="FF0000"/>
                  <w:sz w:val="20"/>
                  <w:szCs w:val="20"/>
                </w:rPr>
                <w:t>*</w:t>
              </w:r>
            </w:ins>
          </w:p>
        </w:tc>
      </w:tr>
      <w:tr w:rsidR="00DC2757" w:rsidRPr="00DC2757" w14:paraId="28F32D8D" w14:textId="77777777" w:rsidTr="00DC2757">
        <w:trPr>
          <w:trHeight w:val="260"/>
          <w:ins w:id="4391" w:author="Commodore, Sarah" w:date="2023-03-22T16:21:00Z"/>
        </w:trPr>
        <w:tc>
          <w:tcPr>
            <w:tcW w:w="0" w:type="auto"/>
            <w:tcBorders>
              <w:top w:val="nil"/>
              <w:left w:val="nil"/>
              <w:bottom w:val="nil"/>
              <w:right w:val="nil"/>
            </w:tcBorders>
            <w:shd w:val="clear" w:color="auto" w:fill="auto"/>
            <w:noWrap/>
            <w:vAlign w:val="bottom"/>
            <w:hideMark/>
          </w:tcPr>
          <w:p w14:paraId="0B4B48AE" w14:textId="77777777" w:rsidR="00DC2757" w:rsidRPr="00DC2757" w:rsidRDefault="00DC2757" w:rsidP="00DC2757">
            <w:pPr>
              <w:spacing w:after="0" w:line="240" w:lineRule="auto"/>
              <w:rPr>
                <w:ins w:id="4392" w:author="Commodore, Sarah" w:date="2023-03-22T16:21:00Z"/>
                <w:rFonts w:ascii="Calibri" w:eastAsia="Times New Roman" w:hAnsi="Calibri" w:cs="Calibri"/>
                <w:color w:val="000000"/>
                <w:sz w:val="20"/>
                <w:szCs w:val="20"/>
              </w:rPr>
            </w:pPr>
            <w:ins w:id="4393" w:author="Commodore, Sarah" w:date="2023-03-22T16:21:00Z">
              <w:r w:rsidRPr="00DC2757">
                <w:rPr>
                  <w:rFonts w:ascii="Calibri" w:eastAsia="Times New Roman" w:hAnsi="Calibri" w:cs="Calibri"/>
                  <w:color w:val="000000"/>
                  <w:sz w:val="20"/>
                  <w:szCs w:val="20"/>
                </w:rPr>
                <w:lastRenderedPageBreak/>
                <w:t>ENSG00000277639.2</w:t>
              </w:r>
            </w:ins>
          </w:p>
        </w:tc>
        <w:tc>
          <w:tcPr>
            <w:tcW w:w="0" w:type="auto"/>
            <w:tcBorders>
              <w:top w:val="nil"/>
              <w:left w:val="nil"/>
              <w:bottom w:val="nil"/>
              <w:right w:val="nil"/>
            </w:tcBorders>
            <w:shd w:val="clear" w:color="auto" w:fill="auto"/>
            <w:noWrap/>
            <w:vAlign w:val="bottom"/>
            <w:hideMark/>
          </w:tcPr>
          <w:p w14:paraId="622FFBDF" w14:textId="77777777" w:rsidR="00DC2757" w:rsidRPr="00DC2757" w:rsidRDefault="00DC2757" w:rsidP="00DC2757">
            <w:pPr>
              <w:spacing w:after="0" w:line="240" w:lineRule="auto"/>
              <w:rPr>
                <w:ins w:id="4394" w:author="Commodore, Sarah" w:date="2023-03-22T16:21:00Z"/>
                <w:rFonts w:ascii="Calibri" w:eastAsia="Times New Roman" w:hAnsi="Calibri" w:cs="Calibri"/>
                <w:color w:val="000000"/>
                <w:sz w:val="20"/>
                <w:szCs w:val="20"/>
              </w:rPr>
            </w:pPr>
            <w:ins w:id="4395" w:author="Commodore, Sarah" w:date="2023-03-22T16:21:00Z">
              <w:r w:rsidRPr="00DC2757">
                <w:rPr>
                  <w:rFonts w:ascii="Calibri" w:eastAsia="Times New Roman" w:hAnsi="Calibri" w:cs="Calibri"/>
                  <w:color w:val="000000"/>
                  <w:sz w:val="20"/>
                  <w:szCs w:val="20"/>
                </w:rPr>
                <w:t>AC007906.2</w:t>
              </w:r>
            </w:ins>
          </w:p>
        </w:tc>
        <w:tc>
          <w:tcPr>
            <w:tcW w:w="0" w:type="auto"/>
            <w:tcBorders>
              <w:top w:val="nil"/>
              <w:left w:val="nil"/>
              <w:bottom w:val="nil"/>
              <w:right w:val="nil"/>
            </w:tcBorders>
            <w:shd w:val="clear" w:color="auto" w:fill="auto"/>
            <w:noWrap/>
            <w:vAlign w:val="bottom"/>
            <w:hideMark/>
          </w:tcPr>
          <w:p w14:paraId="65DE90D9" w14:textId="77777777" w:rsidR="00DC2757" w:rsidRPr="00DC2757" w:rsidRDefault="00DC2757" w:rsidP="00DC2757">
            <w:pPr>
              <w:spacing w:after="0" w:line="240" w:lineRule="auto"/>
              <w:jc w:val="center"/>
              <w:rPr>
                <w:ins w:id="4396" w:author="Commodore, Sarah" w:date="2023-03-22T16:21:00Z"/>
                <w:rFonts w:ascii="Calibri" w:eastAsia="Times New Roman" w:hAnsi="Calibri" w:cs="Calibri"/>
                <w:color w:val="000000"/>
                <w:sz w:val="20"/>
                <w:szCs w:val="20"/>
              </w:rPr>
            </w:pPr>
            <w:ins w:id="439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667B1D2" w14:textId="77777777" w:rsidR="00DC2757" w:rsidRPr="00DC2757" w:rsidRDefault="00DC2757" w:rsidP="00DC2757">
            <w:pPr>
              <w:spacing w:after="0" w:line="240" w:lineRule="auto"/>
              <w:jc w:val="center"/>
              <w:rPr>
                <w:ins w:id="4398" w:author="Commodore, Sarah" w:date="2023-03-22T16:21:00Z"/>
                <w:rFonts w:ascii="Calibri" w:eastAsia="Times New Roman" w:hAnsi="Calibri" w:cs="Calibri"/>
                <w:color w:val="000000"/>
                <w:sz w:val="20"/>
                <w:szCs w:val="20"/>
              </w:rPr>
            </w:pPr>
            <w:ins w:id="4399" w:author="Commodore, Sarah" w:date="2023-03-22T16:21:00Z">
              <w:r w:rsidRPr="00DC2757">
                <w:rPr>
                  <w:rFonts w:ascii="Calibri" w:eastAsia="Times New Roman" w:hAnsi="Calibri" w:cs="Calibri"/>
                  <w:color w:val="000000"/>
                  <w:sz w:val="20"/>
                  <w:szCs w:val="20"/>
                </w:rPr>
                <w:t>6.4E-16</w:t>
              </w:r>
            </w:ins>
          </w:p>
        </w:tc>
        <w:tc>
          <w:tcPr>
            <w:tcW w:w="0" w:type="auto"/>
            <w:tcBorders>
              <w:top w:val="nil"/>
              <w:left w:val="nil"/>
              <w:bottom w:val="nil"/>
              <w:right w:val="nil"/>
            </w:tcBorders>
            <w:shd w:val="clear" w:color="auto" w:fill="auto"/>
            <w:noWrap/>
            <w:vAlign w:val="bottom"/>
            <w:hideMark/>
          </w:tcPr>
          <w:p w14:paraId="731D88B9" w14:textId="77777777" w:rsidR="00DC2757" w:rsidRPr="00DC2757" w:rsidRDefault="00DC2757" w:rsidP="00DC2757">
            <w:pPr>
              <w:spacing w:after="0" w:line="240" w:lineRule="auto"/>
              <w:jc w:val="center"/>
              <w:rPr>
                <w:ins w:id="4400" w:author="Commodore, Sarah" w:date="2023-03-22T16:21:00Z"/>
                <w:rFonts w:ascii="Calibri" w:eastAsia="Times New Roman" w:hAnsi="Calibri" w:cs="Calibri"/>
                <w:color w:val="000000"/>
                <w:sz w:val="20"/>
                <w:szCs w:val="20"/>
              </w:rPr>
            </w:pPr>
            <w:ins w:id="4401" w:author="Commodore, Sarah" w:date="2023-03-22T16:21:00Z">
              <w:r w:rsidRPr="00DC2757">
                <w:rPr>
                  <w:rFonts w:ascii="Calibri" w:eastAsia="Times New Roman" w:hAnsi="Calibri" w:cs="Calibri"/>
                  <w:color w:val="000000"/>
                  <w:sz w:val="20"/>
                  <w:szCs w:val="20"/>
                </w:rPr>
                <w:t>6.3E-14</w:t>
              </w:r>
            </w:ins>
          </w:p>
        </w:tc>
        <w:tc>
          <w:tcPr>
            <w:tcW w:w="0" w:type="auto"/>
            <w:tcBorders>
              <w:top w:val="nil"/>
              <w:left w:val="nil"/>
              <w:bottom w:val="nil"/>
              <w:right w:val="nil"/>
            </w:tcBorders>
            <w:shd w:val="clear" w:color="auto" w:fill="auto"/>
            <w:noWrap/>
            <w:vAlign w:val="bottom"/>
            <w:hideMark/>
          </w:tcPr>
          <w:p w14:paraId="4F130D54" w14:textId="77777777" w:rsidR="00DC2757" w:rsidRPr="00DC2757" w:rsidRDefault="00DC2757" w:rsidP="00DC2757">
            <w:pPr>
              <w:spacing w:after="0" w:line="240" w:lineRule="auto"/>
              <w:jc w:val="center"/>
              <w:rPr>
                <w:ins w:id="4402" w:author="Commodore, Sarah" w:date="2023-03-22T16:21:00Z"/>
                <w:rFonts w:ascii="Calibri" w:eastAsia="Times New Roman" w:hAnsi="Calibri" w:cs="Calibri"/>
                <w:color w:val="FF0000"/>
                <w:sz w:val="20"/>
                <w:szCs w:val="20"/>
              </w:rPr>
            </w:pPr>
            <w:ins w:id="4403" w:author="Commodore, Sarah" w:date="2023-03-22T16:21:00Z">
              <w:r w:rsidRPr="00DC2757">
                <w:rPr>
                  <w:rFonts w:ascii="Calibri" w:eastAsia="Times New Roman" w:hAnsi="Calibri" w:cs="Calibri"/>
                  <w:color w:val="FF0000"/>
                  <w:sz w:val="20"/>
                  <w:szCs w:val="20"/>
                </w:rPr>
                <w:t>*</w:t>
              </w:r>
            </w:ins>
          </w:p>
        </w:tc>
      </w:tr>
      <w:tr w:rsidR="00DC2757" w:rsidRPr="00DC2757" w14:paraId="6B937A90" w14:textId="77777777" w:rsidTr="00DC2757">
        <w:trPr>
          <w:trHeight w:val="260"/>
          <w:ins w:id="4404" w:author="Commodore, Sarah" w:date="2023-03-22T16:21:00Z"/>
        </w:trPr>
        <w:tc>
          <w:tcPr>
            <w:tcW w:w="0" w:type="auto"/>
            <w:tcBorders>
              <w:top w:val="nil"/>
              <w:left w:val="nil"/>
              <w:bottom w:val="nil"/>
              <w:right w:val="nil"/>
            </w:tcBorders>
            <w:shd w:val="clear" w:color="auto" w:fill="auto"/>
            <w:noWrap/>
            <w:vAlign w:val="bottom"/>
            <w:hideMark/>
          </w:tcPr>
          <w:p w14:paraId="1427527E" w14:textId="77777777" w:rsidR="00DC2757" w:rsidRPr="00DC2757" w:rsidRDefault="00DC2757" w:rsidP="00DC2757">
            <w:pPr>
              <w:spacing w:after="0" w:line="240" w:lineRule="auto"/>
              <w:rPr>
                <w:ins w:id="4405" w:author="Commodore, Sarah" w:date="2023-03-22T16:21:00Z"/>
                <w:rFonts w:ascii="Calibri" w:eastAsia="Times New Roman" w:hAnsi="Calibri" w:cs="Calibri"/>
                <w:color w:val="000000"/>
                <w:sz w:val="20"/>
                <w:szCs w:val="20"/>
              </w:rPr>
            </w:pPr>
            <w:ins w:id="4406" w:author="Commodore, Sarah" w:date="2023-03-22T16:21:00Z">
              <w:r w:rsidRPr="00DC2757">
                <w:rPr>
                  <w:rFonts w:ascii="Calibri" w:eastAsia="Times New Roman" w:hAnsi="Calibri" w:cs="Calibri"/>
                  <w:color w:val="000000"/>
                  <w:sz w:val="20"/>
                  <w:szCs w:val="20"/>
                </w:rPr>
                <w:t>ENSG00000166111.10</w:t>
              </w:r>
            </w:ins>
          </w:p>
        </w:tc>
        <w:tc>
          <w:tcPr>
            <w:tcW w:w="0" w:type="auto"/>
            <w:tcBorders>
              <w:top w:val="nil"/>
              <w:left w:val="nil"/>
              <w:bottom w:val="nil"/>
              <w:right w:val="nil"/>
            </w:tcBorders>
            <w:shd w:val="clear" w:color="auto" w:fill="auto"/>
            <w:noWrap/>
            <w:vAlign w:val="bottom"/>
            <w:hideMark/>
          </w:tcPr>
          <w:p w14:paraId="43945E33" w14:textId="77777777" w:rsidR="00DC2757" w:rsidRPr="00DC2757" w:rsidRDefault="00DC2757" w:rsidP="00DC2757">
            <w:pPr>
              <w:spacing w:after="0" w:line="240" w:lineRule="auto"/>
              <w:rPr>
                <w:ins w:id="4407" w:author="Commodore, Sarah" w:date="2023-03-22T16:21:00Z"/>
                <w:rFonts w:ascii="Calibri" w:eastAsia="Times New Roman" w:hAnsi="Calibri" w:cs="Calibri"/>
                <w:color w:val="000000"/>
                <w:sz w:val="20"/>
                <w:szCs w:val="20"/>
              </w:rPr>
            </w:pPr>
            <w:ins w:id="4408" w:author="Commodore, Sarah" w:date="2023-03-22T16:21:00Z">
              <w:r w:rsidRPr="00DC2757">
                <w:rPr>
                  <w:rFonts w:ascii="Calibri" w:eastAsia="Times New Roman" w:hAnsi="Calibri" w:cs="Calibri"/>
                  <w:color w:val="000000"/>
                  <w:sz w:val="20"/>
                  <w:szCs w:val="20"/>
                </w:rPr>
                <w:t>SVOP</w:t>
              </w:r>
            </w:ins>
          </w:p>
        </w:tc>
        <w:tc>
          <w:tcPr>
            <w:tcW w:w="0" w:type="auto"/>
            <w:tcBorders>
              <w:top w:val="nil"/>
              <w:left w:val="nil"/>
              <w:bottom w:val="nil"/>
              <w:right w:val="nil"/>
            </w:tcBorders>
            <w:shd w:val="clear" w:color="auto" w:fill="auto"/>
            <w:noWrap/>
            <w:vAlign w:val="bottom"/>
            <w:hideMark/>
          </w:tcPr>
          <w:p w14:paraId="2DEEADBC" w14:textId="77777777" w:rsidR="00DC2757" w:rsidRPr="00DC2757" w:rsidRDefault="00DC2757" w:rsidP="00DC2757">
            <w:pPr>
              <w:spacing w:after="0" w:line="240" w:lineRule="auto"/>
              <w:jc w:val="center"/>
              <w:rPr>
                <w:ins w:id="4409" w:author="Commodore, Sarah" w:date="2023-03-22T16:21:00Z"/>
                <w:rFonts w:ascii="Calibri" w:eastAsia="Times New Roman" w:hAnsi="Calibri" w:cs="Calibri"/>
                <w:color w:val="000000"/>
                <w:sz w:val="20"/>
                <w:szCs w:val="20"/>
              </w:rPr>
            </w:pPr>
            <w:ins w:id="441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88BCBA8" w14:textId="77777777" w:rsidR="00DC2757" w:rsidRPr="00DC2757" w:rsidRDefault="00DC2757" w:rsidP="00DC2757">
            <w:pPr>
              <w:spacing w:after="0" w:line="240" w:lineRule="auto"/>
              <w:jc w:val="center"/>
              <w:rPr>
                <w:ins w:id="4411" w:author="Commodore, Sarah" w:date="2023-03-22T16:21:00Z"/>
                <w:rFonts w:ascii="Calibri" w:eastAsia="Times New Roman" w:hAnsi="Calibri" w:cs="Calibri"/>
                <w:color w:val="000000"/>
                <w:sz w:val="20"/>
                <w:szCs w:val="20"/>
              </w:rPr>
            </w:pPr>
            <w:ins w:id="4412"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6610B502" w14:textId="77777777" w:rsidR="00DC2757" w:rsidRPr="00DC2757" w:rsidRDefault="00DC2757" w:rsidP="00DC2757">
            <w:pPr>
              <w:spacing w:after="0" w:line="240" w:lineRule="auto"/>
              <w:jc w:val="center"/>
              <w:rPr>
                <w:ins w:id="4413" w:author="Commodore, Sarah" w:date="2023-03-22T16:21:00Z"/>
                <w:rFonts w:ascii="Calibri" w:eastAsia="Times New Roman" w:hAnsi="Calibri" w:cs="Calibri"/>
                <w:color w:val="000000"/>
                <w:sz w:val="20"/>
                <w:szCs w:val="20"/>
              </w:rPr>
            </w:pPr>
            <w:ins w:id="4414"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29FD0AC9" w14:textId="77777777" w:rsidR="00DC2757" w:rsidRPr="00DC2757" w:rsidRDefault="00DC2757" w:rsidP="00DC2757">
            <w:pPr>
              <w:spacing w:after="0" w:line="240" w:lineRule="auto"/>
              <w:jc w:val="center"/>
              <w:rPr>
                <w:ins w:id="4415" w:author="Commodore, Sarah" w:date="2023-03-22T16:21:00Z"/>
                <w:rFonts w:ascii="Calibri" w:eastAsia="Times New Roman" w:hAnsi="Calibri" w:cs="Calibri"/>
                <w:color w:val="FF0000"/>
                <w:sz w:val="20"/>
                <w:szCs w:val="20"/>
              </w:rPr>
            </w:pPr>
            <w:ins w:id="4416" w:author="Commodore, Sarah" w:date="2023-03-22T16:21:00Z">
              <w:r w:rsidRPr="00DC2757">
                <w:rPr>
                  <w:rFonts w:ascii="Calibri" w:eastAsia="Times New Roman" w:hAnsi="Calibri" w:cs="Calibri"/>
                  <w:color w:val="FF0000"/>
                  <w:sz w:val="20"/>
                  <w:szCs w:val="20"/>
                </w:rPr>
                <w:t>*</w:t>
              </w:r>
            </w:ins>
          </w:p>
        </w:tc>
      </w:tr>
      <w:tr w:rsidR="00DC2757" w:rsidRPr="00DC2757" w14:paraId="537086E8" w14:textId="77777777" w:rsidTr="00DC2757">
        <w:trPr>
          <w:trHeight w:val="260"/>
          <w:ins w:id="4417" w:author="Commodore, Sarah" w:date="2023-03-22T16:21:00Z"/>
        </w:trPr>
        <w:tc>
          <w:tcPr>
            <w:tcW w:w="0" w:type="auto"/>
            <w:tcBorders>
              <w:top w:val="nil"/>
              <w:left w:val="nil"/>
              <w:bottom w:val="nil"/>
              <w:right w:val="nil"/>
            </w:tcBorders>
            <w:shd w:val="clear" w:color="auto" w:fill="auto"/>
            <w:noWrap/>
            <w:vAlign w:val="bottom"/>
            <w:hideMark/>
          </w:tcPr>
          <w:p w14:paraId="13D1D356" w14:textId="77777777" w:rsidR="00DC2757" w:rsidRPr="00DC2757" w:rsidRDefault="00DC2757" w:rsidP="00DC2757">
            <w:pPr>
              <w:spacing w:after="0" w:line="240" w:lineRule="auto"/>
              <w:rPr>
                <w:ins w:id="4418" w:author="Commodore, Sarah" w:date="2023-03-22T16:21:00Z"/>
                <w:rFonts w:ascii="Calibri" w:eastAsia="Times New Roman" w:hAnsi="Calibri" w:cs="Calibri"/>
                <w:color w:val="000000"/>
                <w:sz w:val="20"/>
                <w:szCs w:val="20"/>
              </w:rPr>
            </w:pPr>
            <w:ins w:id="4419" w:author="Commodore, Sarah" w:date="2023-03-22T16:21:00Z">
              <w:r w:rsidRPr="00DC2757">
                <w:rPr>
                  <w:rFonts w:ascii="Calibri" w:eastAsia="Times New Roman" w:hAnsi="Calibri" w:cs="Calibri"/>
                  <w:color w:val="000000"/>
                  <w:sz w:val="20"/>
                  <w:szCs w:val="20"/>
                </w:rPr>
                <w:t>ENSG00000163075.13</w:t>
              </w:r>
            </w:ins>
          </w:p>
        </w:tc>
        <w:tc>
          <w:tcPr>
            <w:tcW w:w="0" w:type="auto"/>
            <w:tcBorders>
              <w:top w:val="nil"/>
              <w:left w:val="nil"/>
              <w:bottom w:val="nil"/>
              <w:right w:val="nil"/>
            </w:tcBorders>
            <w:shd w:val="clear" w:color="auto" w:fill="auto"/>
            <w:noWrap/>
            <w:vAlign w:val="bottom"/>
            <w:hideMark/>
          </w:tcPr>
          <w:p w14:paraId="73A548CE" w14:textId="77777777" w:rsidR="00DC2757" w:rsidRPr="00DC2757" w:rsidRDefault="00DC2757" w:rsidP="00DC2757">
            <w:pPr>
              <w:spacing w:after="0" w:line="240" w:lineRule="auto"/>
              <w:rPr>
                <w:ins w:id="4420" w:author="Commodore, Sarah" w:date="2023-03-22T16:21:00Z"/>
                <w:rFonts w:ascii="Calibri" w:eastAsia="Times New Roman" w:hAnsi="Calibri" w:cs="Calibri"/>
                <w:color w:val="000000"/>
                <w:sz w:val="20"/>
                <w:szCs w:val="20"/>
              </w:rPr>
            </w:pPr>
            <w:ins w:id="4421" w:author="Commodore, Sarah" w:date="2023-03-22T16:21:00Z">
              <w:r w:rsidRPr="00DC2757">
                <w:rPr>
                  <w:rFonts w:ascii="Calibri" w:eastAsia="Times New Roman" w:hAnsi="Calibri" w:cs="Calibri"/>
                  <w:color w:val="000000"/>
                  <w:sz w:val="20"/>
                  <w:szCs w:val="20"/>
                </w:rPr>
                <w:t>CFAP221</w:t>
              </w:r>
            </w:ins>
          </w:p>
        </w:tc>
        <w:tc>
          <w:tcPr>
            <w:tcW w:w="0" w:type="auto"/>
            <w:tcBorders>
              <w:top w:val="nil"/>
              <w:left w:val="nil"/>
              <w:bottom w:val="nil"/>
              <w:right w:val="nil"/>
            </w:tcBorders>
            <w:shd w:val="clear" w:color="auto" w:fill="auto"/>
            <w:noWrap/>
            <w:vAlign w:val="bottom"/>
            <w:hideMark/>
          </w:tcPr>
          <w:p w14:paraId="26E6FA61" w14:textId="77777777" w:rsidR="00DC2757" w:rsidRPr="00DC2757" w:rsidRDefault="00DC2757" w:rsidP="00DC2757">
            <w:pPr>
              <w:spacing w:after="0" w:line="240" w:lineRule="auto"/>
              <w:jc w:val="center"/>
              <w:rPr>
                <w:ins w:id="4422" w:author="Commodore, Sarah" w:date="2023-03-22T16:21:00Z"/>
                <w:rFonts w:ascii="Calibri" w:eastAsia="Times New Roman" w:hAnsi="Calibri" w:cs="Calibri"/>
                <w:color w:val="000000"/>
                <w:sz w:val="20"/>
                <w:szCs w:val="20"/>
              </w:rPr>
            </w:pPr>
            <w:ins w:id="442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201250" w14:textId="77777777" w:rsidR="00DC2757" w:rsidRPr="00DC2757" w:rsidRDefault="00DC2757" w:rsidP="00DC2757">
            <w:pPr>
              <w:spacing w:after="0" w:line="240" w:lineRule="auto"/>
              <w:jc w:val="center"/>
              <w:rPr>
                <w:ins w:id="4424" w:author="Commodore, Sarah" w:date="2023-03-22T16:21:00Z"/>
                <w:rFonts w:ascii="Calibri" w:eastAsia="Times New Roman" w:hAnsi="Calibri" w:cs="Calibri"/>
                <w:color w:val="000000"/>
                <w:sz w:val="20"/>
                <w:szCs w:val="20"/>
              </w:rPr>
            </w:pPr>
            <w:ins w:id="4425"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76B4DF3" w14:textId="77777777" w:rsidR="00DC2757" w:rsidRPr="00DC2757" w:rsidRDefault="00DC2757" w:rsidP="00DC2757">
            <w:pPr>
              <w:spacing w:after="0" w:line="240" w:lineRule="auto"/>
              <w:jc w:val="center"/>
              <w:rPr>
                <w:ins w:id="4426" w:author="Commodore, Sarah" w:date="2023-03-22T16:21:00Z"/>
                <w:rFonts w:ascii="Calibri" w:eastAsia="Times New Roman" w:hAnsi="Calibri" w:cs="Calibri"/>
                <w:color w:val="000000"/>
                <w:sz w:val="20"/>
                <w:szCs w:val="20"/>
              </w:rPr>
            </w:pPr>
            <w:ins w:id="4427"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0A9A1050" w14:textId="77777777" w:rsidR="00DC2757" w:rsidRPr="00DC2757" w:rsidRDefault="00DC2757" w:rsidP="00DC2757">
            <w:pPr>
              <w:spacing w:after="0" w:line="240" w:lineRule="auto"/>
              <w:jc w:val="center"/>
              <w:rPr>
                <w:ins w:id="4428" w:author="Commodore, Sarah" w:date="2023-03-22T16:21:00Z"/>
                <w:rFonts w:ascii="Calibri" w:eastAsia="Times New Roman" w:hAnsi="Calibri" w:cs="Calibri"/>
                <w:color w:val="FF0000"/>
                <w:sz w:val="20"/>
                <w:szCs w:val="20"/>
              </w:rPr>
            </w:pPr>
            <w:ins w:id="4429" w:author="Commodore, Sarah" w:date="2023-03-22T16:21:00Z">
              <w:r w:rsidRPr="00DC2757">
                <w:rPr>
                  <w:rFonts w:ascii="Calibri" w:eastAsia="Times New Roman" w:hAnsi="Calibri" w:cs="Calibri"/>
                  <w:color w:val="FF0000"/>
                  <w:sz w:val="20"/>
                  <w:szCs w:val="20"/>
                </w:rPr>
                <w:t>*</w:t>
              </w:r>
            </w:ins>
          </w:p>
        </w:tc>
      </w:tr>
      <w:tr w:rsidR="00DC2757" w:rsidRPr="00DC2757" w14:paraId="350C9910" w14:textId="77777777" w:rsidTr="00DC2757">
        <w:trPr>
          <w:trHeight w:val="260"/>
          <w:ins w:id="4430" w:author="Commodore, Sarah" w:date="2023-03-22T16:21:00Z"/>
        </w:trPr>
        <w:tc>
          <w:tcPr>
            <w:tcW w:w="0" w:type="auto"/>
            <w:tcBorders>
              <w:top w:val="nil"/>
              <w:left w:val="nil"/>
              <w:bottom w:val="nil"/>
              <w:right w:val="nil"/>
            </w:tcBorders>
            <w:shd w:val="clear" w:color="auto" w:fill="auto"/>
            <w:noWrap/>
            <w:vAlign w:val="bottom"/>
            <w:hideMark/>
          </w:tcPr>
          <w:p w14:paraId="1EF454D0" w14:textId="77777777" w:rsidR="00DC2757" w:rsidRPr="00DC2757" w:rsidRDefault="00DC2757" w:rsidP="00DC2757">
            <w:pPr>
              <w:spacing w:after="0" w:line="240" w:lineRule="auto"/>
              <w:rPr>
                <w:ins w:id="4431" w:author="Commodore, Sarah" w:date="2023-03-22T16:21:00Z"/>
                <w:rFonts w:ascii="Calibri" w:eastAsia="Times New Roman" w:hAnsi="Calibri" w:cs="Calibri"/>
                <w:color w:val="000000"/>
                <w:sz w:val="20"/>
                <w:szCs w:val="20"/>
              </w:rPr>
            </w:pPr>
            <w:ins w:id="4432" w:author="Commodore, Sarah" w:date="2023-03-22T16:21:00Z">
              <w:r w:rsidRPr="00DC2757">
                <w:rPr>
                  <w:rFonts w:ascii="Calibri" w:eastAsia="Times New Roman" w:hAnsi="Calibri" w:cs="Calibri"/>
                  <w:color w:val="000000"/>
                  <w:sz w:val="20"/>
                  <w:szCs w:val="20"/>
                </w:rPr>
                <w:t>ENSG00000287435.1</w:t>
              </w:r>
            </w:ins>
          </w:p>
        </w:tc>
        <w:tc>
          <w:tcPr>
            <w:tcW w:w="0" w:type="auto"/>
            <w:tcBorders>
              <w:top w:val="nil"/>
              <w:left w:val="nil"/>
              <w:bottom w:val="nil"/>
              <w:right w:val="nil"/>
            </w:tcBorders>
            <w:shd w:val="clear" w:color="auto" w:fill="auto"/>
            <w:noWrap/>
            <w:vAlign w:val="bottom"/>
            <w:hideMark/>
          </w:tcPr>
          <w:p w14:paraId="1E6683EF" w14:textId="77777777" w:rsidR="00DC2757" w:rsidRPr="00DC2757" w:rsidRDefault="00DC2757" w:rsidP="00DC2757">
            <w:pPr>
              <w:spacing w:after="0" w:line="240" w:lineRule="auto"/>
              <w:rPr>
                <w:ins w:id="4433" w:author="Commodore, Sarah" w:date="2023-03-22T16:21:00Z"/>
                <w:rFonts w:ascii="Calibri" w:eastAsia="Times New Roman" w:hAnsi="Calibri" w:cs="Calibri"/>
                <w:color w:val="000000"/>
                <w:sz w:val="20"/>
                <w:szCs w:val="20"/>
              </w:rPr>
            </w:pPr>
            <w:ins w:id="4434" w:author="Commodore, Sarah" w:date="2023-03-22T16:21:00Z">
              <w:r w:rsidRPr="00DC2757">
                <w:rPr>
                  <w:rFonts w:ascii="Calibri" w:eastAsia="Times New Roman" w:hAnsi="Calibri" w:cs="Calibri"/>
                  <w:color w:val="000000"/>
                  <w:sz w:val="20"/>
                  <w:szCs w:val="20"/>
                </w:rPr>
                <w:t>AC069404.1</w:t>
              </w:r>
            </w:ins>
          </w:p>
        </w:tc>
        <w:tc>
          <w:tcPr>
            <w:tcW w:w="0" w:type="auto"/>
            <w:tcBorders>
              <w:top w:val="nil"/>
              <w:left w:val="nil"/>
              <w:bottom w:val="nil"/>
              <w:right w:val="nil"/>
            </w:tcBorders>
            <w:shd w:val="clear" w:color="auto" w:fill="auto"/>
            <w:noWrap/>
            <w:vAlign w:val="bottom"/>
            <w:hideMark/>
          </w:tcPr>
          <w:p w14:paraId="5DE02F87" w14:textId="77777777" w:rsidR="00DC2757" w:rsidRPr="00DC2757" w:rsidRDefault="00DC2757" w:rsidP="00DC2757">
            <w:pPr>
              <w:spacing w:after="0" w:line="240" w:lineRule="auto"/>
              <w:jc w:val="center"/>
              <w:rPr>
                <w:ins w:id="4435" w:author="Commodore, Sarah" w:date="2023-03-22T16:21:00Z"/>
                <w:rFonts w:ascii="Calibri" w:eastAsia="Times New Roman" w:hAnsi="Calibri" w:cs="Calibri"/>
                <w:color w:val="000000"/>
                <w:sz w:val="20"/>
                <w:szCs w:val="20"/>
              </w:rPr>
            </w:pPr>
            <w:ins w:id="443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C47B9" w14:textId="77777777" w:rsidR="00DC2757" w:rsidRPr="00DC2757" w:rsidRDefault="00DC2757" w:rsidP="00DC2757">
            <w:pPr>
              <w:spacing w:after="0" w:line="240" w:lineRule="auto"/>
              <w:jc w:val="center"/>
              <w:rPr>
                <w:ins w:id="4437" w:author="Commodore, Sarah" w:date="2023-03-22T16:21:00Z"/>
                <w:rFonts w:ascii="Calibri" w:eastAsia="Times New Roman" w:hAnsi="Calibri" w:cs="Calibri"/>
                <w:color w:val="000000"/>
                <w:sz w:val="20"/>
                <w:szCs w:val="20"/>
              </w:rPr>
            </w:pPr>
            <w:ins w:id="4438" w:author="Commodore, Sarah" w:date="2023-03-22T16:21:00Z">
              <w:r w:rsidRPr="00DC2757">
                <w:rPr>
                  <w:rFonts w:ascii="Calibri" w:eastAsia="Times New Roman" w:hAnsi="Calibri" w:cs="Calibri"/>
                  <w:color w:val="000000"/>
                  <w:sz w:val="20"/>
                  <w:szCs w:val="20"/>
                </w:rPr>
                <w:t>7.5E-05</w:t>
              </w:r>
            </w:ins>
          </w:p>
        </w:tc>
        <w:tc>
          <w:tcPr>
            <w:tcW w:w="0" w:type="auto"/>
            <w:tcBorders>
              <w:top w:val="nil"/>
              <w:left w:val="nil"/>
              <w:bottom w:val="nil"/>
              <w:right w:val="nil"/>
            </w:tcBorders>
            <w:shd w:val="clear" w:color="auto" w:fill="auto"/>
            <w:noWrap/>
            <w:vAlign w:val="bottom"/>
            <w:hideMark/>
          </w:tcPr>
          <w:p w14:paraId="2CA883D0" w14:textId="77777777" w:rsidR="00DC2757" w:rsidRPr="00DC2757" w:rsidRDefault="00DC2757" w:rsidP="00DC2757">
            <w:pPr>
              <w:spacing w:after="0" w:line="240" w:lineRule="auto"/>
              <w:jc w:val="center"/>
              <w:rPr>
                <w:ins w:id="4439" w:author="Commodore, Sarah" w:date="2023-03-22T16:21:00Z"/>
                <w:rFonts w:ascii="Calibri" w:eastAsia="Times New Roman" w:hAnsi="Calibri" w:cs="Calibri"/>
                <w:color w:val="000000"/>
                <w:sz w:val="20"/>
                <w:szCs w:val="20"/>
              </w:rPr>
            </w:pPr>
            <w:ins w:id="4440"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7D582ED" w14:textId="77777777" w:rsidR="00DC2757" w:rsidRPr="00DC2757" w:rsidRDefault="00DC2757" w:rsidP="00DC2757">
            <w:pPr>
              <w:spacing w:after="0" w:line="240" w:lineRule="auto"/>
              <w:jc w:val="center"/>
              <w:rPr>
                <w:ins w:id="4441" w:author="Commodore, Sarah" w:date="2023-03-22T16:21:00Z"/>
                <w:rFonts w:ascii="Calibri" w:eastAsia="Times New Roman" w:hAnsi="Calibri" w:cs="Calibri"/>
                <w:color w:val="FF0000"/>
                <w:sz w:val="20"/>
                <w:szCs w:val="20"/>
              </w:rPr>
            </w:pPr>
            <w:ins w:id="4442" w:author="Commodore, Sarah" w:date="2023-03-22T16:21:00Z">
              <w:r w:rsidRPr="00DC2757">
                <w:rPr>
                  <w:rFonts w:ascii="Calibri" w:eastAsia="Times New Roman" w:hAnsi="Calibri" w:cs="Calibri"/>
                  <w:color w:val="FF0000"/>
                  <w:sz w:val="20"/>
                  <w:szCs w:val="20"/>
                </w:rPr>
                <w:t>*</w:t>
              </w:r>
            </w:ins>
          </w:p>
        </w:tc>
      </w:tr>
      <w:tr w:rsidR="00DC2757" w:rsidRPr="00DC2757" w14:paraId="64C6D5F0" w14:textId="77777777" w:rsidTr="00DC2757">
        <w:trPr>
          <w:trHeight w:val="260"/>
          <w:ins w:id="4443" w:author="Commodore, Sarah" w:date="2023-03-22T16:21:00Z"/>
        </w:trPr>
        <w:tc>
          <w:tcPr>
            <w:tcW w:w="0" w:type="auto"/>
            <w:tcBorders>
              <w:top w:val="nil"/>
              <w:left w:val="nil"/>
              <w:bottom w:val="nil"/>
              <w:right w:val="nil"/>
            </w:tcBorders>
            <w:shd w:val="clear" w:color="auto" w:fill="auto"/>
            <w:noWrap/>
            <w:vAlign w:val="bottom"/>
            <w:hideMark/>
          </w:tcPr>
          <w:p w14:paraId="3F58C1EB" w14:textId="77777777" w:rsidR="00DC2757" w:rsidRPr="00DC2757" w:rsidRDefault="00DC2757" w:rsidP="00DC2757">
            <w:pPr>
              <w:spacing w:after="0" w:line="240" w:lineRule="auto"/>
              <w:rPr>
                <w:ins w:id="4444" w:author="Commodore, Sarah" w:date="2023-03-22T16:21:00Z"/>
                <w:rFonts w:ascii="Calibri" w:eastAsia="Times New Roman" w:hAnsi="Calibri" w:cs="Calibri"/>
                <w:color w:val="000000"/>
                <w:sz w:val="20"/>
                <w:szCs w:val="20"/>
              </w:rPr>
            </w:pPr>
            <w:ins w:id="4445" w:author="Commodore, Sarah" w:date="2023-03-22T16:21:00Z">
              <w:r w:rsidRPr="00DC2757">
                <w:rPr>
                  <w:rFonts w:ascii="Calibri" w:eastAsia="Times New Roman" w:hAnsi="Calibri" w:cs="Calibri"/>
                  <w:color w:val="000000"/>
                  <w:sz w:val="20"/>
                  <w:szCs w:val="20"/>
                </w:rPr>
                <w:t>ENSG00000140067.6</w:t>
              </w:r>
            </w:ins>
          </w:p>
        </w:tc>
        <w:tc>
          <w:tcPr>
            <w:tcW w:w="0" w:type="auto"/>
            <w:tcBorders>
              <w:top w:val="nil"/>
              <w:left w:val="nil"/>
              <w:bottom w:val="nil"/>
              <w:right w:val="nil"/>
            </w:tcBorders>
            <w:shd w:val="clear" w:color="auto" w:fill="auto"/>
            <w:noWrap/>
            <w:vAlign w:val="bottom"/>
            <w:hideMark/>
          </w:tcPr>
          <w:p w14:paraId="4B143CAC" w14:textId="77777777" w:rsidR="00DC2757" w:rsidRPr="00DC2757" w:rsidRDefault="00DC2757" w:rsidP="00DC2757">
            <w:pPr>
              <w:spacing w:after="0" w:line="240" w:lineRule="auto"/>
              <w:rPr>
                <w:ins w:id="4446" w:author="Commodore, Sarah" w:date="2023-03-22T16:21:00Z"/>
                <w:rFonts w:ascii="Calibri" w:eastAsia="Times New Roman" w:hAnsi="Calibri" w:cs="Calibri"/>
                <w:color w:val="000000"/>
                <w:sz w:val="20"/>
                <w:szCs w:val="20"/>
              </w:rPr>
            </w:pPr>
            <w:ins w:id="4447" w:author="Commodore, Sarah" w:date="2023-03-22T16:21:00Z">
              <w:r w:rsidRPr="00DC2757">
                <w:rPr>
                  <w:rFonts w:ascii="Calibri" w:eastAsia="Times New Roman" w:hAnsi="Calibri" w:cs="Calibri"/>
                  <w:color w:val="000000"/>
                  <w:sz w:val="20"/>
                  <w:szCs w:val="20"/>
                </w:rPr>
                <w:t>FAM181A</w:t>
              </w:r>
            </w:ins>
          </w:p>
        </w:tc>
        <w:tc>
          <w:tcPr>
            <w:tcW w:w="0" w:type="auto"/>
            <w:tcBorders>
              <w:top w:val="nil"/>
              <w:left w:val="nil"/>
              <w:bottom w:val="nil"/>
              <w:right w:val="nil"/>
            </w:tcBorders>
            <w:shd w:val="clear" w:color="auto" w:fill="auto"/>
            <w:noWrap/>
            <w:vAlign w:val="bottom"/>
            <w:hideMark/>
          </w:tcPr>
          <w:p w14:paraId="62686654" w14:textId="77777777" w:rsidR="00DC2757" w:rsidRPr="00DC2757" w:rsidRDefault="00DC2757" w:rsidP="00DC2757">
            <w:pPr>
              <w:spacing w:after="0" w:line="240" w:lineRule="auto"/>
              <w:jc w:val="center"/>
              <w:rPr>
                <w:ins w:id="4448" w:author="Commodore, Sarah" w:date="2023-03-22T16:21:00Z"/>
                <w:rFonts w:ascii="Calibri" w:eastAsia="Times New Roman" w:hAnsi="Calibri" w:cs="Calibri"/>
                <w:color w:val="000000"/>
                <w:sz w:val="20"/>
                <w:szCs w:val="20"/>
              </w:rPr>
            </w:pPr>
            <w:ins w:id="444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A882B" w14:textId="77777777" w:rsidR="00DC2757" w:rsidRPr="00DC2757" w:rsidRDefault="00DC2757" w:rsidP="00DC2757">
            <w:pPr>
              <w:spacing w:after="0" w:line="240" w:lineRule="auto"/>
              <w:jc w:val="center"/>
              <w:rPr>
                <w:ins w:id="4450" w:author="Commodore, Sarah" w:date="2023-03-22T16:21:00Z"/>
                <w:rFonts w:ascii="Calibri" w:eastAsia="Times New Roman" w:hAnsi="Calibri" w:cs="Calibri"/>
                <w:color w:val="000000"/>
                <w:sz w:val="20"/>
                <w:szCs w:val="20"/>
              </w:rPr>
            </w:pPr>
            <w:ins w:id="4451"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2CB6C9CA" w14:textId="77777777" w:rsidR="00DC2757" w:rsidRPr="00DC2757" w:rsidRDefault="00DC2757" w:rsidP="00DC2757">
            <w:pPr>
              <w:spacing w:after="0" w:line="240" w:lineRule="auto"/>
              <w:jc w:val="center"/>
              <w:rPr>
                <w:ins w:id="4452" w:author="Commodore, Sarah" w:date="2023-03-22T16:21:00Z"/>
                <w:rFonts w:ascii="Calibri" w:eastAsia="Times New Roman" w:hAnsi="Calibri" w:cs="Calibri"/>
                <w:color w:val="000000"/>
                <w:sz w:val="20"/>
                <w:szCs w:val="20"/>
              </w:rPr>
            </w:pPr>
            <w:ins w:id="4453"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7B6820FF" w14:textId="77777777" w:rsidR="00DC2757" w:rsidRPr="00DC2757" w:rsidRDefault="00DC2757" w:rsidP="00DC2757">
            <w:pPr>
              <w:spacing w:after="0" w:line="240" w:lineRule="auto"/>
              <w:jc w:val="center"/>
              <w:rPr>
                <w:ins w:id="4454" w:author="Commodore, Sarah" w:date="2023-03-22T16:21:00Z"/>
                <w:rFonts w:ascii="Calibri" w:eastAsia="Times New Roman" w:hAnsi="Calibri" w:cs="Calibri"/>
                <w:color w:val="FF0000"/>
                <w:sz w:val="20"/>
                <w:szCs w:val="20"/>
              </w:rPr>
            </w:pPr>
            <w:ins w:id="4455" w:author="Commodore, Sarah" w:date="2023-03-22T16:21:00Z">
              <w:r w:rsidRPr="00DC2757">
                <w:rPr>
                  <w:rFonts w:ascii="Calibri" w:eastAsia="Times New Roman" w:hAnsi="Calibri" w:cs="Calibri"/>
                  <w:color w:val="FF0000"/>
                  <w:sz w:val="20"/>
                  <w:szCs w:val="20"/>
                </w:rPr>
                <w:t>*</w:t>
              </w:r>
            </w:ins>
          </w:p>
        </w:tc>
      </w:tr>
      <w:tr w:rsidR="00DC2757" w:rsidRPr="00DC2757" w14:paraId="4B64CB45" w14:textId="77777777" w:rsidTr="00DC2757">
        <w:trPr>
          <w:trHeight w:val="260"/>
          <w:ins w:id="4456" w:author="Commodore, Sarah" w:date="2023-03-22T16:21:00Z"/>
        </w:trPr>
        <w:tc>
          <w:tcPr>
            <w:tcW w:w="0" w:type="auto"/>
            <w:tcBorders>
              <w:top w:val="nil"/>
              <w:left w:val="nil"/>
              <w:bottom w:val="nil"/>
              <w:right w:val="nil"/>
            </w:tcBorders>
            <w:shd w:val="clear" w:color="auto" w:fill="auto"/>
            <w:noWrap/>
            <w:vAlign w:val="bottom"/>
            <w:hideMark/>
          </w:tcPr>
          <w:p w14:paraId="3B0A4968" w14:textId="77777777" w:rsidR="00DC2757" w:rsidRPr="00DC2757" w:rsidRDefault="00DC2757" w:rsidP="00DC2757">
            <w:pPr>
              <w:spacing w:after="0" w:line="240" w:lineRule="auto"/>
              <w:rPr>
                <w:ins w:id="4457" w:author="Commodore, Sarah" w:date="2023-03-22T16:21:00Z"/>
                <w:rFonts w:ascii="Calibri" w:eastAsia="Times New Roman" w:hAnsi="Calibri" w:cs="Calibri"/>
                <w:color w:val="000000"/>
                <w:sz w:val="20"/>
                <w:szCs w:val="20"/>
              </w:rPr>
            </w:pPr>
            <w:ins w:id="4458" w:author="Commodore, Sarah" w:date="2023-03-22T16:21:00Z">
              <w:r w:rsidRPr="00DC2757">
                <w:rPr>
                  <w:rFonts w:ascii="Calibri" w:eastAsia="Times New Roman" w:hAnsi="Calibri" w:cs="Calibri"/>
                  <w:color w:val="000000"/>
                  <w:sz w:val="20"/>
                  <w:szCs w:val="20"/>
                </w:rPr>
                <w:t>ENSG00000265752.3</w:t>
              </w:r>
            </w:ins>
          </w:p>
        </w:tc>
        <w:tc>
          <w:tcPr>
            <w:tcW w:w="0" w:type="auto"/>
            <w:tcBorders>
              <w:top w:val="nil"/>
              <w:left w:val="nil"/>
              <w:bottom w:val="nil"/>
              <w:right w:val="nil"/>
            </w:tcBorders>
            <w:shd w:val="clear" w:color="auto" w:fill="auto"/>
            <w:noWrap/>
            <w:vAlign w:val="bottom"/>
            <w:hideMark/>
          </w:tcPr>
          <w:p w14:paraId="14AEDFDE" w14:textId="77777777" w:rsidR="00DC2757" w:rsidRPr="00DC2757" w:rsidRDefault="00DC2757" w:rsidP="00DC2757">
            <w:pPr>
              <w:spacing w:after="0" w:line="240" w:lineRule="auto"/>
              <w:rPr>
                <w:ins w:id="4459" w:author="Commodore, Sarah" w:date="2023-03-22T16:21:00Z"/>
                <w:rFonts w:ascii="Calibri" w:eastAsia="Times New Roman" w:hAnsi="Calibri" w:cs="Calibri"/>
                <w:color w:val="000000"/>
                <w:sz w:val="20"/>
                <w:szCs w:val="20"/>
              </w:rPr>
            </w:pPr>
            <w:ins w:id="4460" w:author="Commodore, Sarah" w:date="2023-03-22T16:21:00Z">
              <w:r w:rsidRPr="00DC2757">
                <w:rPr>
                  <w:rFonts w:ascii="Calibri" w:eastAsia="Times New Roman" w:hAnsi="Calibri" w:cs="Calibri"/>
                  <w:color w:val="000000"/>
                  <w:sz w:val="20"/>
                  <w:szCs w:val="20"/>
                </w:rPr>
                <w:t>AC010754.1</w:t>
              </w:r>
            </w:ins>
          </w:p>
        </w:tc>
        <w:tc>
          <w:tcPr>
            <w:tcW w:w="0" w:type="auto"/>
            <w:tcBorders>
              <w:top w:val="nil"/>
              <w:left w:val="nil"/>
              <w:bottom w:val="nil"/>
              <w:right w:val="nil"/>
            </w:tcBorders>
            <w:shd w:val="clear" w:color="auto" w:fill="auto"/>
            <w:noWrap/>
            <w:vAlign w:val="bottom"/>
            <w:hideMark/>
          </w:tcPr>
          <w:p w14:paraId="13CF0D43" w14:textId="77777777" w:rsidR="00DC2757" w:rsidRPr="00DC2757" w:rsidRDefault="00DC2757" w:rsidP="00DC2757">
            <w:pPr>
              <w:spacing w:after="0" w:line="240" w:lineRule="auto"/>
              <w:jc w:val="center"/>
              <w:rPr>
                <w:ins w:id="4461" w:author="Commodore, Sarah" w:date="2023-03-22T16:21:00Z"/>
                <w:rFonts w:ascii="Calibri" w:eastAsia="Times New Roman" w:hAnsi="Calibri" w:cs="Calibri"/>
                <w:color w:val="000000"/>
                <w:sz w:val="20"/>
                <w:szCs w:val="20"/>
              </w:rPr>
            </w:pPr>
            <w:ins w:id="446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93C6D01" w14:textId="77777777" w:rsidR="00DC2757" w:rsidRPr="00DC2757" w:rsidRDefault="00DC2757" w:rsidP="00DC2757">
            <w:pPr>
              <w:spacing w:after="0" w:line="240" w:lineRule="auto"/>
              <w:jc w:val="center"/>
              <w:rPr>
                <w:ins w:id="4463" w:author="Commodore, Sarah" w:date="2023-03-22T16:21:00Z"/>
                <w:rFonts w:ascii="Calibri" w:eastAsia="Times New Roman" w:hAnsi="Calibri" w:cs="Calibri"/>
                <w:color w:val="000000"/>
                <w:sz w:val="20"/>
                <w:szCs w:val="20"/>
              </w:rPr>
            </w:pPr>
            <w:ins w:id="4464" w:author="Commodore, Sarah" w:date="2023-03-22T16:21:00Z">
              <w:r w:rsidRPr="00DC2757">
                <w:rPr>
                  <w:rFonts w:ascii="Calibri" w:eastAsia="Times New Roman" w:hAnsi="Calibri" w:cs="Calibri"/>
                  <w:color w:val="000000"/>
                  <w:sz w:val="20"/>
                  <w:szCs w:val="20"/>
                </w:rPr>
                <w:t>2.4E-09</w:t>
              </w:r>
            </w:ins>
          </w:p>
        </w:tc>
        <w:tc>
          <w:tcPr>
            <w:tcW w:w="0" w:type="auto"/>
            <w:tcBorders>
              <w:top w:val="nil"/>
              <w:left w:val="nil"/>
              <w:bottom w:val="nil"/>
              <w:right w:val="nil"/>
            </w:tcBorders>
            <w:shd w:val="clear" w:color="auto" w:fill="auto"/>
            <w:noWrap/>
            <w:vAlign w:val="bottom"/>
            <w:hideMark/>
          </w:tcPr>
          <w:p w14:paraId="6E2E7289" w14:textId="77777777" w:rsidR="00DC2757" w:rsidRPr="00DC2757" w:rsidRDefault="00DC2757" w:rsidP="00DC2757">
            <w:pPr>
              <w:spacing w:after="0" w:line="240" w:lineRule="auto"/>
              <w:jc w:val="center"/>
              <w:rPr>
                <w:ins w:id="4465" w:author="Commodore, Sarah" w:date="2023-03-22T16:21:00Z"/>
                <w:rFonts w:ascii="Calibri" w:eastAsia="Times New Roman" w:hAnsi="Calibri" w:cs="Calibri"/>
                <w:color w:val="000000"/>
                <w:sz w:val="20"/>
                <w:szCs w:val="20"/>
              </w:rPr>
            </w:pPr>
            <w:ins w:id="4466" w:author="Commodore, Sarah" w:date="2023-03-22T16:21:00Z">
              <w:r w:rsidRPr="00DC2757">
                <w:rPr>
                  <w:rFonts w:ascii="Calibri" w:eastAsia="Times New Roman" w:hAnsi="Calibri" w:cs="Calibri"/>
                  <w:color w:val="000000"/>
                  <w:sz w:val="20"/>
                  <w:szCs w:val="20"/>
                </w:rPr>
                <w:t>4.0E-08</w:t>
              </w:r>
            </w:ins>
          </w:p>
        </w:tc>
        <w:tc>
          <w:tcPr>
            <w:tcW w:w="0" w:type="auto"/>
            <w:tcBorders>
              <w:top w:val="nil"/>
              <w:left w:val="nil"/>
              <w:bottom w:val="nil"/>
              <w:right w:val="nil"/>
            </w:tcBorders>
            <w:shd w:val="clear" w:color="auto" w:fill="auto"/>
            <w:noWrap/>
            <w:vAlign w:val="bottom"/>
            <w:hideMark/>
          </w:tcPr>
          <w:p w14:paraId="06ECF44C" w14:textId="77777777" w:rsidR="00DC2757" w:rsidRPr="00DC2757" w:rsidRDefault="00DC2757" w:rsidP="00DC2757">
            <w:pPr>
              <w:spacing w:after="0" w:line="240" w:lineRule="auto"/>
              <w:jc w:val="center"/>
              <w:rPr>
                <w:ins w:id="4467" w:author="Commodore, Sarah" w:date="2023-03-22T16:21:00Z"/>
                <w:rFonts w:ascii="Calibri" w:eastAsia="Times New Roman" w:hAnsi="Calibri" w:cs="Calibri"/>
                <w:color w:val="FF0000"/>
                <w:sz w:val="20"/>
                <w:szCs w:val="20"/>
              </w:rPr>
            </w:pPr>
            <w:ins w:id="4468" w:author="Commodore, Sarah" w:date="2023-03-22T16:21:00Z">
              <w:r w:rsidRPr="00DC2757">
                <w:rPr>
                  <w:rFonts w:ascii="Calibri" w:eastAsia="Times New Roman" w:hAnsi="Calibri" w:cs="Calibri"/>
                  <w:color w:val="FF0000"/>
                  <w:sz w:val="20"/>
                  <w:szCs w:val="20"/>
                </w:rPr>
                <w:t>*</w:t>
              </w:r>
            </w:ins>
          </w:p>
        </w:tc>
      </w:tr>
      <w:tr w:rsidR="00DC2757" w:rsidRPr="00DC2757" w14:paraId="0F165F2D" w14:textId="77777777" w:rsidTr="00DC2757">
        <w:trPr>
          <w:trHeight w:val="260"/>
          <w:ins w:id="4469" w:author="Commodore, Sarah" w:date="2023-03-22T16:21:00Z"/>
        </w:trPr>
        <w:tc>
          <w:tcPr>
            <w:tcW w:w="0" w:type="auto"/>
            <w:tcBorders>
              <w:top w:val="nil"/>
              <w:left w:val="nil"/>
              <w:bottom w:val="nil"/>
              <w:right w:val="nil"/>
            </w:tcBorders>
            <w:shd w:val="clear" w:color="auto" w:fill="auto"/>
            <w:noWrap/>
            <w:vAlign w:val="bottom"/>
            <w:hideMark/>
          </w:tcPr>
          <w:p w14:paraId="74D6F0BA" w14:textId="77777777" w:rsidR="00DC2757" w:rsidRPr="00DC2757" w:rsidRDefault="00DC2757" w:rsidP="00DC2757">
            <w:pPr>
              <w:spacing w:after="0" w:line="240" w:lineRule="auto"/>
              <w:rPr>
                <w:ins w:id="4470" w:author="Commodore, Sarah" w:date="2023-03-22T16:21:00Z"/>
                <w:rFonts w:ascii="Calibri" w:eastAsia="Times New Roman" w:hAnsi="Calibri" w:cs="Calibri"/>
                <w:color w:val="000000"/>
                <w:sz w:val="20"/>
                <w:szCs w:val="20"/>
              </w:rPr>
            </w:pPr>
            <w:ins w:id="4471" w:author="Commodore, Sarah" w:date="2023-03-22T16:21:00Z">
              <w:r w:rsidRPr="00DC2757">
                <w:rPr>
                  <w:rFonts w:ascii="Calibri" w:eastAsia="Times New Roman" w:hAnsi="Calibri" w:cs="Calibri"/>
                  <w:color w:val="000000"/>
                  <w:sz w:val="20"/>
                  <w:szCs w:val="20"/>
                </w:rPr>
                <w:t>ENSG00000137098.14</w:t>
              </w:r>
            </w:ins>
          </w:p>
        </w:tc>
        <w:tc>
          <w:tcPr>
            <w:tcW w:w="0" w:type="auto"/>
            <w:tcBorders>
              <w:top w:val="nil"/>
              <w:left w:val="nil"/>
              <w:bottom w:val="nil"/>
              <w:right w:val="nil"/>
            </w:tcBorders>
            <w:shd w:val="clear" w:color="auto" w:fill="auto"/>
            <w:noWrap/>
            <w:vAlign w:val="bottom"/>
            <w:hideMark/>
          </w:tcPr>
          <w:p w14:paraId="74DE0787" w14:textId="77777777" w:rsidR="00DC2757" w:rsidRPr="00DC2757" w:rsidRDefault="00DC2757" w:rsidP="00DC2757">
            <w:pPr>
              <w:spacing w:after="0" w:line="240" w:lineRule="auto"/>
              <w:rPr>
                <w:ins w:id="4472" w:author="Commodore, Sarah" w:date="2023-03-22T16:21:00Z"/>
                <w:rFonts w:ascii="Calibri" w:eastAsia="Times New Roman" w:hAnsi="Calibri" w:cs="Calibri"/>
                <w:color w:val="000000"/>
                <w:sz w:val="20"/>
                <w:szCs w:val="20"/>
              </w:rPr>
            </w:pPr>
            <w:ins w:id="4473" w:author="Commodore, Sarah" w:date="2023-03-22T16:21:00Z">
              <w:r w:rsidRPr="00DC2757">
                <w:rPr>
                  <w:rFonts w:ascii="Calibri" w:eastAsia="Times New Roman" w:hAnsi="Calibri" w:cs="Calibri"/>
                  <w:color w:val="000000"/>
                  <w:sz w:val="20"/>
                  <w:szCs w:val="20"/>
                </w:rPr>
                <w:t>SPAG8</w:t>
              </w:r>
            </w:ins>
          </w:p>
        </w:tc>
        <w:tc>
          <w:tcPr>
            <w:tcW w:w="0" w:type="auto"/>
            <w:tcBorders>
              <w:top w:val="nil"/>
              <w:left w:val="nil"/>
              <w:bottom w:val="nil"/>
              <w:right w:val="nil"/>
            </w:tcBorders>
            <w:shd w:val="clear" w:color="auto" w:fill="auto"/>
            <w:noWrap/>
            <w:vAlign w:val="bottom"/>
            <w:hideMark/>
          </w:tcPr>
          <w:p w14:paraId="04D3BEE8" w14:textId="77777777" w:rsidR="00DC2757" w:rsidRPr="00DC2757" w:rsidRDefault="00DC2757" w:rsidP="00DC2757">
            <w:pPr>
              <w:spacing w:after="0" w:line="240" w:lineRule="auto"/>
              <w:jc w:val="center"/>
              <w:rPr>
                <w:ins w:id="4474" w:author="Commodore, Sarah" w:date="2023-03-22T16:21:00Z"/>
                <w:rFonts w:ascii="Calibri" w:eastAsia="Times New Roman" w:hAnsi="Calibri" w:cs="Calibri"/>
                <w:color w:val="000000"/>
                <w:sz w:val="20"/>
                <w:szCs w:val="20"/>
              </w:rPr>
            </w:pPr>
            <w:ins w:id="447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4F7D4F" w14:textId="77777777" w:rsidR="00DC2757" w:rsidRPr="00DC2757" w:rsidRDefault="00DC2757" w:rsidP="00DC2757">
            <w:pPr>
              <w:spacing w:after="0" w:line="240" w:lineRule="auto"/>
              <w:jc w:val="center"/>
              <w:rPr>
                <w:ins w:id="4476" w:author="Commodore, Sarah" w:date="2023-03-22T16:21:00Z"/>
                <w:rFonts w:ascii="Calibri" w:eastAsia="Times New Roman" w:hAnsi="Calibri" w:cs="Calibri"/>
                <w:color w:val="000000"/>
                <w:sz w:val="20"/>
                <w:szCs w:val="20"/>
              </w:rPr>
            </w:pPr>
            <w:ins w:id="4477" w:author="Commodore, Sarah" w:date="2023-03-22T16:21:00Z">
              <w:r w:rsidRPr="00DC2757">
                <w:rPr>
                  <w:rFonts w:ascii="Calibri" w:eastAsia="Times New Roman" w:hAnsi="Calibri" w:cs="Calibri"/>
                  <w:color w:val="000000"/>
                  <w:sz w:val="20"/>
                  <w:szCs w:val="20"/>
                </w:rPr>
                <w:t>1.6E-10</w:t>
              </w:r>
            </w:ins>
          </w:p>
        </w:tc>
        <w:tc>
          <w:tcPr>
            <w:tcW w:w="0" w:type="auto"/>
            <w:tcBorders>
              <w:top w:val="nil"/>
              <w:left w:val="nil"/>
              <w:bottom w:val="nil"/>
              <w:right w:val="nil"/>
            </w:tcBorders>
            <w:shd w:val="clear" w:color="auto" w:fill="auto"/>
            <w:noWrap/>
            <w:vAlign w:val="bottom"/>
            <w:hideMark/>
          </w:tcPr>
          <w:p w14:paraId="66870DEC" w14:textId="77777777" w:rsidR="00DC2757" w:rsidRPr="00DC2757" w:rsidRDefault="00DC2757" w:rsidP="00DC2757">
            <w:pPr>
              <w:spacing w:after="0" w:line="240" w:lineRule="auto"/>
              <w:jc w:val="center"/>
              <w:rPr>
                <w:ins w:id="4478" w:author="Commodore, Sarah" w:date="2023-03-22T16:21:00Z"/>
                <w:rFonts w:ascii="Calibri" w:eastAsia="Times New Roman" w:hAnsi="Calibri" w:cs="Calibri"/>
                <w:color w:val="000000"/>
                <w:sz w:val="20"/>
                <w:szCs w:val="20"/>
              </w:rPr>
            </w:pPr>
            <w:ins w:id="4479" w:author="Commodore, Sarah" w:date="2023-03-22T16:21:00Z">
              <w:r w:rsidRPr="00DC2757">
                <w:rPr>
                  <w:rFonts w:ascii="Calibri" w:eastAsia="Times New Roman" w:hAnsi="Calibri" w:cs="Calibri"/>
                  <w:color w:val="000000"/>
                  <w:sz w:val="20"/>
                  <w:szCs w:val="20"/>
                </w:rPr>
                <w:t>3.5E-09</w:t>
              </w:r>
            </w:ins>
          </w:p>
        </w:tc>
        <w:tc>
          <w:tcPr>
            <w:tcW w:w="0" w:type="auto"/>
            <w:tcBorders>
              <w:top w:val="nil"/>
              <w:left w:val="nil"/>
              <w:bottom w:val="nil"/>
              <w:right w:val="nil"/>
            </w:tcBorders>
            <w:shd w:val="clear" w:color="auto" w:fill="auto"/>
            <w:noWrap/>
            <w:vAlign w:val="bottom"/>
            <w:hideMark/>
          </w:tcPr>
          <w:p w14:paraId="662E08D9" w14:textId="77777777" w:rsidR="00DC2757" w:rsidRPr="00DC2757" w:rsidRDefault="00DC2757" w:rsidP="00DC2757">
            <w:pPr>
              <w:spacing w:after="0" w:line="240" w:lineRule="auto"/>
              <w:jc w:val="center"/>
              <w:rPr>
                <w:ins w:id="4480" w:author="Commodore, Sarah" w:date="2023-03-22T16:21:00Z"/>
                <w:rFonts w:ascii="Calibri" w:eastAsia="Times New Roman" w:hAnsi="Calibri" w:cs="Calibri"/>
                <w:color w:val="FF0000"/>
                <w:sz w:val="20"/>
                <w:szCs w:val="20"/>
              </w:rPr>
            </w:pPr>
            <w:ins w:id="4481" w:author="Commodore, Sarah" w:date="2023-03-22T16:21:00Z">
              <w:r w:rsidRPr="00DC2757">
                <w:rPr>
                  <w:rFonts w:ascii="Calibri" w:eastAsia="Times New Roman" w:hAnsi="Calibri" w:cs="Calibri"/>
                  <w:color w:val="FF0000"/>
                  <w:sz w:val="20"/>
                  <w:szCs w:val="20"/>
                </w:rPr>
                <w:t>*</w:t>
              </w:r>
            </w:ins>
          </w:p>
        </w:tc>
      </w:tr>
      <w:tr w:rsidR="00DC2757" w:rsidRPr="00DC2757" w14:paraId="3998EF5F" w14:textId="77777777" w:rsidTr="00DC2757">
        <w:trPr>
          <w:trHeight w:val="260"/>
          <w:ins w:id="4482" w:author="Commodore, Sarah" w:date="2023-03-22T16:21:00Z"/>
        </w:trPr>
        <w:tc>
          <w:tcPr>
            <w:tcW w:w="0" w:type="auto"/>
            <w:tcBorders>
              <w:top w:val="nil"/>
              <w:left w:val="nil"/>
              <w:bottom w:val="nil"/>
              <w:right w:val="nil"/>
            </w:tcBorders>
            <w:shd w:val="clear" w:color="auto" w:fill="auto"/>
            <w:noWrap/>
            <w:vAlign w:val="bottom"/>
            <w:hideMark/>
          </w:tcPr>
          <w:p w14:paraId="684DFBDD" w14:textId="77777777" w:rsidR="00DC2757" w:rsidRPr="00DC2757" w:rsidRDefault="00DC2757" w:rsidP="00DC2757">
            <w:pPr>
              <w:spacing w:after="0" w:line="240" w:lineRule="auto"/>
              <w:rPr>
                <w:ins w:id="4483" w:author="Commodore, Sarah" w:date="2023-03-22T16:21:00Z"/>
                <w:rFonts w:ascii="Calibri" w:eastAsia="Times New Roman" w:hAnsi="Calibri" w:cs="Calibri"/>
                <w:color w:val="000000"/>
                <w:sz w:val="20"/>
                <w:szCs w:val="20"/>
              </w:rPr>
            </w:pPr>
            <w:ins w:id="4484" w:author="Commodore, Sarah" w:date="2023-03-22T16:21:00Z">
              <w:r w:rsidRPr="00DC2757">
                <w:rPr>
                  <w:rFonts w:ascii="Calibri" w:eastAsia="Times New Roman" w:hAnsi="Calibri" w:cs="Calibri"/>
                  <w:color w:val="000000"/>
                  <w:sz w:val="20"/>
                  <w:szCs w:val="20"/>
                </w:rPr>
                <w:t>ENSG00000175175.6</w:t>
              </w:r>
            </w:ins>
          </w:p>
        </w:tc>
        <w:tc>
          <w:tcPr>
            <w:tcW w:w="0" w:type="auto"/>
            <w:tcBorders>
              <w:top w:val="nil"/>
              <w:left w:val="nil"/>
              <w:bottom w:val="nil"/>
              <w:right w:val="nil"/>
            </w:tcBorders>
            <w:shd w:val="clear" w:color="auto" w:fill="auto"/>
            <w:noWrap/>
            <w:vAlign w:val="bottom"/>
            <w:hideMark/>
          </w:tcPr>
          <w:p w14:paraId="12C4482C" w14:textId="77777777" w:rsidR="00DC2757" w:rsidRPr="00DC2757" w:rsidRDefault="00DC2757" w:rsidP="00DC2757">
            <w:pPr>
              <w:spacing w:after="0" w:line="240" w:lineRule="auto"/>
              <w:rPr>
                <w:ins w:id="4485" w:author="Commodore, Sarah" w:date="2023-03-22T16:21:00Z"/>
                <w:rFonts w:ascii="Calibri" w:eastAsia="Times New Roman" w:hAnsi="Calibri" w:cs="Calibri"/>
                <w:color w:val="000000"/>
                <w:sz w:val="20"/>
                <w:szCs w:val="20"/>
              </w:rPr>
            </w:pPr>
            <w:ins w:id="4486" w:author="Commodore, Sarah" w:date="2023-03-22T16:21:00Z">
              <w:r w:rsidRPr="00DC2757">
                <w:rPr>
                  <w:rFonts w:ascii="Calibri" w:eastAsia="Times New Roman" w:hAnsi="Calibri" w:cs="Calibri"/>
                  <w:color w:val="000000"/>
                  <w:sz w:val="20"/>
                  <w:szCs w:val="20"/>
                </w:rPr>
                <w:t>PPM1E</w:t>
              </w:r>
            </w:ins>
          </w:p>
        </w:tc>
        <w:tc>
          <w:tcPr>
            <w:tcW w:w="0" w:type="auto"/>
            <w:tcBorders>
              <w:top w:val="nil"/>
              <w:left w:val="nil"/>
              <w:bottom w:val="nil"/>
              <w:right w:val="nil"/>
            </w:tcBorders>
            <w:shd w:val="clear" w:color="auto" w:fill="auto"/>
            <w:noWrap/>
            <w:vAlign w:val="bottom"/>
            <w:hideMark/>
          </w:tcPr>
          <w:p w14:paraId="0F116F44" w14:textId="77777777" w:rsidR="00DC2757" w:rsidRPr="00DC2757" w:rsidRDefault="00DC2757" w:rsidP="00DC2757">
            <w:pPr>
              <w:spacing w:after="0" w:line="240" w:lineRule="auto"/>
              <w:jc w:val="center"/>
              <w:rPr>
                <w:ins w:id="4487" w:author="Commodore, Sarah" w:date="2023-03-22T16:21:00Z"/>
                <w:rFonts w:ascii="Calibri" w:eastAsia="Times New Roman" w:hAnsi="Calibri" w:cs="Calibri"/>
                <w:color w:val="000000"/>
                <w:sz w:val="20"/>
                <w:szCs w:val="20"/>
              </w:rPr>
            </w:pPr>
            <w:ins w:id="448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E64EC8" w14:textId="77777777" w:rsidR="00DC2757" w:rsidRPr="00DC2757" w:rsidRDefault="00DC2757" w:rsidP="00DC2757">
            <w:pPr>
              <w:spacing w:after="0" w:line="240" w:lineRule="auto"/>
              <w:jc w:val="center"/>
              <w:rPr>
                <w:ins w:id="4489" w:author="Commodore, Sarah" w:date="2023-03-22T16:21:00Z"/>
                <w:rFonts w:ascii="Calibri" w:eastAsia="Times New Roman" w:hAnsi="Calibri" w:cs="Calibri"/>
                <w:color w:val="000000"/>
                <w:sz w:val="20"/>
                <w:szCs w:val="20"/>
              </w:rPr>
            </w:pPr>
            <w:ins w:id="4490" w:author="Commodore, Sarah" w:date="2023-03-22T16:21:00Z">
              <w:r w:rsidRPr="00DC2757">
                <w:rPr>
                  <w:rFonts w:ascii="Calibri" w:eastAsia="Times New Roman" w:hAnsi="Calibri" w:cs="Calibri"/>
                  <w:color w:val="000000"/>
                  <w:sz w:val="20"/>
                  <w:szCs w:val="20"/>
                </w:rPr>
                <w:t>5.8E-08</w:t>
              </w:r>
            </w:ins>
          </w:p>
        </w:tc>
        <w:tc>
          <w:tcPr>
            <w:tcW w:w="0" w:type="auto"/>
            <w:tcBorders>
              <w:top w:val="nil"/>
              <w:left w:val="nil"/>
              <w:bottom w:val="nil"/>
              <w:right w:val="nil"/>
            </w:tcBorders>
            <w:shd w:val="clear" w:color="auto" w:fill="auto"/>
            <w:noWrap/>
            <w:vAlign w:val="bottom"/>
            <w:hideMark/>
          </w:tcPr>
          <w:p w14:paraId="606928A5" w14:textId="77777777" w:rsidR="00DC2757" w:rsidRPr="00DC2757" w:rsidRDefault="00DC2757" w:rsidP="00DC2757">
            <w:pPr>
              <w:spacing w:after="0" w:line="240" w:lineRule="auto"/>
              <w:jc w:val="center"/>
              <w:rPr>
                <w:ins w:id="4491" w:author="Commodore, Sarah" w:date="2023-03-22T16:21:00Z"/>
                <w:rFonts w:ascii="Calibri" w:eastAsia="Times New Roman" w:hAnsi="Calibri" w:cs="Calibri"/>
                <w:color w:val="000000"/>
                <w:sz w:val="20"/>
                <w:szCs w:val="20"/>
              </w:rPr>
            </w:pPr>
            <w:ins w:id="4492"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3D49218D" w14:textId="77777777" w:rsidR="00DC2757" w:rsidRPr="00DC2757" w:rsidRDefault="00DC2757" w:rsidP="00DC2757">
            <w:pPr>
              <w:spacing w:after="0" w:line="240" w:lineRule="auto"/>
              <w:jc w:val="center"/>
              <w:rPr>
                <w:ins w:id="4493" w:author="Commodore, Sarah" w:date="2023-03-22T16:21:00Z"/>
                <w:rFonts w:ascii="Calibri" w:eastAsia="Times New Roman" w:hAnsi="Calibri" w:cs="Calibri"/>
                <w:color w:val="FF0000"/>
                <w:sz w:val="20"/>
                <w:szCs w:val="20"/>
              </w:rPr>
            </w:pPr>
            <w:ins w:id="4494" w:author="Commodore, Sarah" w:date="2023-03-22T16:21:00Z">
              <w:r w:rsidRPr="00DC2757">
                <w:rPr>
                  <w:rFonts w:ascii="Calibri" w:eastAsia="Times New Roman" w:hAnsi="Calibri" w:cs="Calibri"/>
                  <w:color w:val="FF0000"/>
                  <w:sz w:val="20"/>
                  <w:szCs w:val="20"/>
                </w:rPr>
                <w:t>*</w:t>
              </w:r>
            </w:ins>
          </w:p>
        </w:tc>
      </w:tr>
      <w:tr w:rsidR="00DC2757" w:rsidRPr="00DC2757" w14:paraId="5CEF1BA3" w14:textId="77777777" w:rsidTr="00DC2757">
        <w:trPr>
          <w:trHeight w:val="260"/>
          <w:ins w:id="4495" w:author="Commodore, Sarah" w:date="2023-03-22T16:21:00Z"/>
        </w:trPr>
        <w:tc>
          <w:tcPr>
            <w:tcW w:w="0" w:type="auto"/>
            <w:tcBorders>
              <w:top w:val="nil"/>
              <w:left w:val="nil"/>
              <w:bottom w:val="nil"/>
              <w:right w:val="nil"/>
            </w:tcBorders>
            <w:shd w:val="clear" w:color="auto" w:fill="auto"/>
            <w:noWrap/>
            <w:vAlign w:val="bottom"/>
            <w:hideMark/>
          </w:tcPr>
          <w:p w14:paraId="3B23DE7D" w14:textId="77777777" w:rsidR="00DC2757" w:rsidRPr="00DC2757" w:rsidRDefault="00DC2757" w:rsidP="00DC2757">
            <w:pPr>
              <w:spacing w:after="0" w:line="240" w:lineRule="auto"/>
              <w:rPr>
                <w:ins w:id="4496" w:author="Commodore, Sarah" w:date="2023-03-22T16:21:00Z"/>
                <w:rFonts w:ascii="Calibri" w:eastAsia="Times New Roman" w:hAnsi="Calibri" w:cs="Calibri"/>
                <w:color w:val="000000"/>
                <w:sz w:val="20"/>
                <w:szCs w:val="20"/>
              </w:rPr>
            </w:pPr>
            <w:ins w:id="4497" w:author="Commodore, Sarah" w:date="2023-03-22T16:21:00Z">
              <w:r w:rsidRPr="00DC2757">
                <w:rPr>
                  <w:rFonts w:ascii="Calibri" w:eastAsia="Times New Roman" w:hAnsi="Calibri" w:cs="Calibri"/>
                  <w:color w:val="000000"/>
                  <w:sz w:val="20"/>
                  <w:szCs w:val="20"/>
                </w:rPr>
                <w:t>ENSG00000175267.15</w:t>
              </w:r>
            </w:ins>
          </w:p>
        </w:tc>
        <w:tc>
          <w:tcPr>
            <w:tcW w:w="0" w:type="auto"/>
            <w:tcBorders>
              <w:top w:val="nil"/>
              <w:left w:val="nil"/>
              <w:bottom w:val="nil"/>
              <w:right w:val="nil"/>
            </w:tcBorders>
            <w:shd w:val="clear" w:color="auto" w:fill="auto"/>
            <w:noWrap/>
            <w:vAlign w:val="bottom"/>
            <w:hideMark/>
          </w:tcPr>
          <w:p w14:paraId="6A1B261E" w14:textId="77777777" w:rsidR="00DC2757" w:rsidRPr="00DC2757" w:rsidRDefault="00DC2757" w:rsidP="00DC2757">
            <w:pPr>
              <w:spacing w:after="0" w:line="240" w:lineRule="auto"/>
              <w:rPr>
                <w:ins w:id="4498" w:author="Commodore, Sarah" w:date="2023-03-22T16:21:00Z"/>
                <w:rFonts w:ascii="Calibri" w:eastAsia="Times New Roman" w:hAnsi="Calibri" w:cs="Calibri"/>
                <w:color w:val="000000"/>
                <w:sz w:val="20"/>
                <w:szCs w:val="20"/>
              </w:rPr>
            </w:pPr>
            <w:ins w:id="4499" w:author="Commodore, Sarah" w:date="2023-03-22T16:21:00Z">
              <w:r w:rsidRPr="00DC2757">
                <w:rPr>
                  <w:rFonts w:ascii="Calibri" w:eastAsia="Times New Roman" w:hAnsi="Calibri" w:cs="Calibri"/>
                  <w:color w:val="000000"/>
                  <w:sz w:val="20"/>
                  <w:szCs w:val="20"/>
                </w:rPr>
                <w:t>VWA3A</w:t>
              </w:r>
            </w:ins>
          </w:p>
        </w:tc>
        <w:tc>
          <w:tcPr>
            <w:tcW w:w="0" w:type="auto"/>
            <w:tcBorders>
              <w:top w:val="nil"/>
              <w:left w:val="nil"/>
              <w:bottom w:val="nil"/>
              <w:right w:val="nil"/>
            </w:tcBorders>
            <w:shd w:val="clear" w:color="auto" w:fill="auto"/>
            <w:noWrap/>
            <w:vAlign w:val="bottom"/>
            <w:hideMark/>
          </w:tcPr>
          <w:p w14:paraId="2E923C65" w14:textId="77777777" w:rsidR="00DC2757" w:rsidRPr="00DC2757" w:rsidRDefault="00DC2757" w:rsidP="00DC2757">
            <w:pPr>
              <w:spacing w:after="0" w:line="240" w:lineRule="auto"/>
              <w:jc w:val="center"/>
              <w:rPr>
                <w:ins w:id="4500" w:author="Commodore, Sarah" w:date="2023-03-22T16:21:00Z"/>
                <w:rFonts w:ascii="Calibri" w:eastAsia="Times New Roman" w:hAnsi="Calibri" w:cs="Calibri"/>
                <w:color w:val="000000"/>
                <w:sz w:val="20"/>
                <w:szCs w:val="20"/>
              </w:rPr>
            </w:pPr>
            <w:ins w:id="450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23ACF5" w14:textId="77777777" w:rsidR="00DC2757" w:rsidRPr="00DC2757" w:rsidRDefault="00DC2757" w:rsidP="00DC2757">
            <w:pPr>
              <w:spacing w:after="0" w:line="240" w:lineRule="auto"/>
              <w:jc w:val="center"/>
              <w:rPr>
                <w:ins w:id="4502" w:author="Commodore, Sarah" w:date="2023-03-22T16:21:00Z"/>
                <w:rFonts w:ascii="Calibri" w:eastAsia="Times New Roman" w:hAnsi="Calibri" w:cs="Calibri"/>
                <w:color w:val="000000"/>
                <w:sz w:val="20"/>
                <w:szCs w:val="20"/>
              </w:rPr>
            </w:pPr>
            <w:ins w:id="4503"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62AF0AAB" w14:textId="77777777" w:rsidR="00DC2757" w:rsidRPr="00DC2757" w:rsidRDefault="00DC2757" w:rsidP="00DC2757">
            <w:pPr>
              <w:spacing w:after="0" w:line="240" w:lineRule="auto"/>
              <w:jc w:val="center"/>
              <w:rPr>
                <w:ins w:id="4504" w:author="Commodore, Sarah" w:date="2023-03-22T16:21:00Z"/>
                <w:rFonts w:ascii="Calibri" w:eastAsia="Times New Roman" w:hAnsi="Calibri" w:cs="Calibri"/>
                <w:color w:val="000000"/>
                <w:sz w:val="20"/>
                <w:szCs w:val="20"/>
              </w:rPr>
            </w:pPr>
            <w:ins w:id="4505"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0392FE3" w14:textId="77777777" w:rsidR="00DC2757" w:rsidRPr="00DC2757" w:rsidRDefault="00DC2757" w:rsidP="00DC2757">
            <w:pPr>
              <w:spacing w:after="0" w:line="240" w:lineRule="auto"/>
              <w:jc w:val="center"/>
              <w:rPr>
                <w:ins w:id="4506" w:author="Commodore, Sarah" w:date="2023-03-22T16:21:00Z"/>
                <w:rFonts w:ascii="Calibri" w:eastAsia="Times New Roman" w:hAnsi="Calibri" w:cs="Calibri"/>
                <w:color w:val="FF0000"/>
                <w:sz w:val="20"/>
                <w:szCs w:val="20"/>
              </w:rPr>
            </w:pPr>
            <w:ins w:id="4507" w:author="Commodore, Sarah" w:date="2023-03-22T16:21:00Z">
              <w:r w:rsidRPr="00DC2757">
                <w:rPr>
                  <w:rFonts w:ascii="Calibri" w:eastAsia="Times New Roman" w:hAnsi="Calibri" w:cs="Calibri"/>
                  <w:color w:val="FF0000"/>
                  <w:sz w:val="20"/>
                  <w:szCs w:val="20"/>
                </w:rPr>
                <w:t>*</w:t>
              </w:r>
            </w:ins>
          </w:p>
        </w:tc>
      </w:tr>
      <w:tr w:rsidR="00DC2757" w:rsidRPr="00DC2757" w14:paraId="0499B083" w14:textId="77777777" w:rsidTr="00DC2757">
        <w:trPr>
          <w:trHeight w:val="260"/>
          <w:ins w:id="4508" w:author="Commodore, Sarah" w:date="2023-03-22T16:21:00Z"/>
        </w:trPr>
        <w:tc>
          <w:tcPr>
            <w:tcW w:w="0" w:type="auto"/>
            <w:tcBorders>
              <w:top w:val="nil"/>
              <w:left w:val="nil"/>
              <w:bottom w:val="nil"/>
              <w:right w:val="nil"/>
            </w:tcBorders>
            <w:shd w:val="clear" w:color="auto" w:fill="auto"/>
            <w:noWrap/>
            <w:vAlign w:val="bottom"/>
            <w:hideMark/>
          </w:tcPr>
          <w:p w14:paraId="5C0425F0" w14:textId="77777777" w:rsidR="00DC2757" w:rsidRPr="00DC2757" w:rsidRDefault="00DC2757" w:rsidP="00DC2757">
            <w:pPr>
              <w:spacing w:after="0" w:line="240" w:lineRule="auto"/>
              <w:rPr>
                <w:ins w:id="4509" w:author="Commodore, Sarah" w:date="2023-03-22T16:21:00Z"/>
                <w:rFonts w:ascii="Calibri" w:eastAsia="Times New Roman" w:hAnsi="Calibri" w:cs="Calibri"/>
                <w:color w:val="000000"/>
                <w:sz w:val="20"/>
                <w:szCs w:val="20"/>
              </w:rPr>
            </w:pPr>
            <w:ins w:id="4510" w:author="Commodore, Sarah" w:date="2023-03-22T16:21:00Z">
              <w:r w:rsidRPr="00DC2757">
                <w:rPr>
                  <w:rFonts w:ascii="Calibri" w:eastAsia="Times New Roman" w:hAnsi="Calibri" w:cs="Calibri"/>
                  <w:color w:val="000000"/>
                  <w:sz w:val="20"/>
                  <w:szCs w:val="20"/>
                </w:rPr>
                <w:t>ENSG00000159708.18</w:t>
              </w:r>
            </w:ins>
          </w:p>
        </w:tc>
        <w:tc>
          <w:tcPr>
            <w:tcW w:w="0" w:type="auto"/>
            <w:tcBorders>
              <w:top w:val="nil"/>
              <w:left w:val="nil"/>
              <w:bottom w:val="nil"/>
              <w:right w:val="nil"/>
            </w:tcBorders>
            <w:shd w:val="clear" w:color="auto" w:fill="auto"/>
            <w:noWrap/>
            <w:vAlign w:val="bottom"/>
            <w:hideMark/>
          </w:tcPr>
          <w:p w14:paraId="26304D58" w14:textId="77777777" w:rsidR="00DC2757" w:rsidRPr="00DC2757" w:rsidRDefault="00DC2757" w:rsidP="00DC2757">
            <w:pPr>
              <w:spacing w:after="0" w:line="240" w:lineRule="auto"/>
              <w:rPr>
                <w:ins w:id="4511" w:author="Commodore, Sarah" w:date="2023-03-22T16:21:00Z"/>
                <w:rFonts w:ascii="Calibri" w:eastAsia="Times New Roman" w:hAnsi="Calibri" w:cs="Calibri"/>
                <w:color w:val="000000"/>
                <w:sz w:val="20"/>
                <w:szCs w:val="20"/>
              </w:rPr>
            </w:pPr>
            <w:ins w:id="4512" w:author="Commodore, Sarah" w:date="2023-03-22T16:21:00Z">
              <w:r w:rsidRPr="00DC2757">
                <w:rPr>
                  <w:rFonts w:ascii="Calibri" w:eastAsia="Times New Roman" w:hAnsi="Calibri" w:cs="Calibri"/>
                  <w:color w:val="000000"/>
                  <w:sz w:val="20"/>
                  <w:szCs w:val="20"/>
                </w:rPr>
                <w:t>LRRC36</w:t>
              </w:r>
            </w:ins>
          </w:p>
        </w:tc>
        <w:tc>
          <w:tcPr>
            <w:tcW w:w="0" w:type="auto"/>
            <w:tcBorders>
              <w:top w:val="nil"/>
              <w:left w:val="nil"/>
              <w:bottom w:val="nil"/>
              <w:right w:val="nil"/>
            </w:tcBorders>
            <w:shd w:val="clear" w:color="auto" w:fill="auto"/>
            <w:noWrap/>
            <w:vAlign w:val="bottom"/>
            <w:hideMark/>
          </w:tcPr>
          <w:p w14:paraId="2613E4B0" w14:textId="77777777" w:rsidR="00DC2757" w:rsidRPr="00DC2757" w:rsidRDefault="00DC2757" w:rsidP="00DC2757">
            <w:pPr>
              <w:spacing w:after="0" w:line="240" w:lineRule="auto"/>
              <w:jc w:val="center"/>
              <w:rPr>
                <w:ins w:id="4513" w:author="Commodore, Sarah" w:date="2023-03-22T16:21:00Z"/>
                <w:rFonts w:ascii="Calibri" w:eastAsia="Times New Roman" w:hAnsi="Calibri" w:cs="Calibri"/>
                <w:color w:val="000000"/>
                <w:sz w:val="20"/>
                <w:szCs w:val="20"/>
              </w:rPr>
            </w:pPr>
            <w:ins w:id="451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43904DC" w14:textId="77777777" w:rsidR="00DC2757" w:rsidRPr="00DC2757" w:rsidRDefault="00DC2757" w:rsidP="00DC2757">
            <w:pPr>
              <w:spacing w:after="0" w:line="240" w:lineRule="auto"/>
              <w:jc w:val="center"/>
              <w:rPr>
                <w:ins w:id="4515" w:author="Commodore, Sarah" w:date="2023-03-22T16:21:00Z"/>
                <w:rFonts w:ascii="Calibri" w:eastAsia="Times New Roman" w:hAnsi="Calibri" w:cs="Calibri"/>
                <w:color w:val="000000"/>
                <w:sz w:val="20"/>
                <w:szCs w:val="20"/>
              </w:rPr>
            </w:pPr>
            <w:ins w:id="4516" w:author="Commodore, Sarah" w:date="2023-03-22T16:21:00Z">
              <w:r w:rsidRPr="00DC2757">
                <w:rPr>
                  <w:rFonts w:ascii="Calibri" w:eastAsia="Times New Roman" w:hAnsi="Calibri" w:cs="Calibri"/>
                  <w:color w:val="000000"/>
                  <w:sz w:val="20"/>
                  <w:szCs w:val="20"/>
                </w:rPr>
                <w:t>8.2E-08</w:t>
              </w:r>
            </w:ins>
          </w:p>
        </w:tc>
        <w:tc>
          <w:tcPr>
            <w:tcW w:w="0" w:type="auto"/>
            <w:tcBorders>
              <w:top w:val="nil"/>
              <w:left w:val="nil"/>
              <w:bottom w:val="nil"/>
              <w:right w:val="nil"/>
            </w:tcBorders>
            <w:shd w:val="clear" w:color="auto" w:fill="auto"/>
            <w:noWrap/>
            <w:vAlign w:val="bottom"/>
            <w:hideMark/>
          </w:tcPr>
          <w:p w14:paraId="7A7C4C5A" w14:textId="77777777" w:rsidR="00DC2757" w:rsidRPr="00DC2757" w:rsidRDefault="00DC2757" w:rsidP="00DC2757">
            <w:pPr>
              <w:spacing w:after="0" w:line="240" w:lineRule="auto"/>
              <w:jc w:val="center"/>
              <w:rPr>
                <w:ins w:id="4517" w:author="Commodore, Sarah" w:date="2023-03-22T16:21:00Z"/>
                <w:rFonts w:ascii="Calibri" w:eastAsia="Times New Roman" w:hAnsi="Calibri" w:cs="Calibri"/>
                <w:color w:val="000000"/>
                <w:sz w:val="20"/>
                <w:szCs w:val="20"/>
              </w:rPr>
            </w:pPr>
            <w:ins w:id="4518"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0D8A1022" w14:textId="77777777" w:rsidR="00DC2757" w:rsidRPr="00DC2757" w:rsidRDefault="00DC2757" w:rsidP="00DC2757">
            <w:pPr>
              <w:spacing w:after="0" w:line="240" w:lineRule="auto"/>
              <w:jc w:val="center"/>
              <w:rPr>
                <w:ins w:id="4519" w:author="Commodore, Sarah" w:date="2023-03-22T16:21:00Z"/>
                <w:rFonts w:ascii="Calibri" w:eastAsia="Times New Roman" w:hAnsi="Calibri" w:cs="Calibri"/>
                <w:color w:val="FF0000"/>
                <w:sz w:val="20"/>
                <w:szCs w:val="20"/>
              </w:rPr>
            </w:pPr>
            <w:ins w:id="4520" w:author="Commodore, Sarah" w:date="2023-03-22T16:21:00Z">
              <w:r w:rsidRPr="00DC2757">
                <w:rPr>
                  <w:rFonts w:ascii="Calibri" w:eastAsia="Times New Roman" w:hAnsi="Calibri" w:cs="Calibri"/>
                  <w:color w:val="FF0000"/>
                  <w:sz w:val="20"/>
                  <w:szCs w:val="20"/>
                </w:rPr>
                <w:t>*</w:t>
              </w:r>
            </w:ins>
          </w:p>
        </w:tc>
      </w:tr>
      <w:tr w:rsidR="00DC2757" w:rsidRPr="00DC2757" w14:paraId="6C86D092" w14:textId="77777777" w:rsidTr="00DC2757">
        <w:trPr>
          <w:trHeight w:val="260"/>
          <w:ins w:id="4521" w:author="Commodore, Sarah" w:date="2023-03-22T16:21:00Z"/>
        </w:trPr>
        <w:tc>
          <w:tcPr>
            <w:tcW w:w="0" w:type="auto"/>
            <w:tcBorders>
              <w:top w:val="nil"/>
              <w:left w:val="nil"/>
              <w:bottom w:val="nil"/>
              <w:right w:val="nil"/>
            </w:tcBorders>
            <w:shd w:val="clear" w:color="auto" w:fill="auto"/>
            <w:noWrap/>
            <w:vAlign w:val="bottom"/>
            <w:hideMark/>
          </w:tcPr>
          <w:p w14:paraId="171541FF" w14:textId="77777777" w:rsidR="00DC2757" w:rsidRPr="00DC2757" w:rsidRDefault="00DC2757" w:rsidP="00DC2757">
            <w:pPr>
              <w:spacing w:after="0" w:line="240" w:lineRule="auto"/>
              <w:rPr>
                <w:ins w:id="4522" w:author="Commodore, Sarah" w:date="2023-03-22T16:21:00Z"/>
                <w:rFonts w:ascii="Calibri" w:eastAsia="Times New Roman" w:hAnsi="Calibri" w:cs="Calibri"/>
                <w:color w:val="000000"/>
                <w:sz w:val="20"/>
                <w:szCs w:val="20"/>
              </w:rPr>
            </w:pPr>
            <w:ins w:id="4523" w:author="Commodore, Sarah" w:date="2023-03-22T16:21:00Z">
              <w:r w:rsidRPr="00DC2757">
                <w:rPr>
                  <w:rFonts w:ascii="Calibri" w:eastAsia="Times New Roman" w:hAnsi="Calibri" w:cs="Calibri"/>
                  <w:color w:val="000000"/>
                  <w:sz w:val="20"/>
                  <w:szCs w:val="20"/>
                </w:rPr>
                <w:t>ENSG00000176029.14</w:t>
              </w:r>
            </w:ins>
          </w:p>
        </w:tc>
        <w:tc>
          <w:tcPr>
            <w:tcW w:w="0" w:type="auto"/>
            <w:tcBorders>
              <w:top w:val="nil"/>
              <w:left w:val="nil"/>
              <w:bottom w:val="nil"/>
              <w:right w:val="nil"/>
            </w:tcBorders>
            <w:shd w:val="clear" w:color="auto" w:fill="auto"/>
            <w:noWrap/>
            <w:vAlign w:val="bottom"/>
            <w:hideMark/>
          </w:tcPr>
          <w:p w14:paraId="25919427" w14:textId="77777777" w:rsidR="00DC2757" w:rsidRPr="00DC2757" w:rsidRDefault="00DC2757" w:rsidP="00DC2757">
            <w:pPr>
              <w:spacing w:after="0" w:line="240" w:lineRule="auto"/>
              <w:rPr>
                <w:ins w:id="4524" w:author="Commodore, Sarah" w:date="2023-03-22T16:21:00Z"/>
                <w:rFonts w:ascii="Calibri" w:eastAsia="Times New Roman" w:hAnsi="Calibri" w:cs="Calibri"/>
                <w:color w:val="000000"/>
                <w:sz w:val="20"/>
                <w:szCs w:val="20"/>
              </w:rPr>
            </w:pPr>
            <w:ins w:id="4525" w:author="Commodore, Sarah" w:date="2023-03-22T16:21:00Z">
              <w:r w:rsidRPr="00DC2757">
                <w:rPr>
                  <w:rFonts w:ascii="Calibri" w:eastAsia="Times New Roman" w:hAnsi="Calibri" w:cs="Calibri"/>
                  <w:color w:val="000000"/>
                  <w:sz w:val="20"/>
                  <w:szCs w:val="20"/>
                </w:rPr>
                <w:t>C11orf16</w:t>
              </w:r>
            </w:ins>
          </w:p>
        </w:tc>
        <w:tc>
          <w:tcPr>
            <w:tcW w:w="0" w:type="auto"/>
            <w:tcBorders>
              <w:top w:val="nil"/>
              <w:left w:val="nil"/>
              <w:bottom w:val="nil"/>
              <w:right w:val="nil"/>
            </w:tcBorders>
            <w:shd w:val="clear" w:color="auto" w:fill="auto"/>
            <w:noWrap/>
            <w:vAlign w:val="bottom"/>
            <w:hideMark/>
          </w:tcPr>
          <w:p w14:paraId="5CED5EB4" w14:textId="77777777" w:rsidR="00DC2757" w:rsidRPr="00DC2757" w:rsidRDefault="00DC2757" w:rsidP="00DC2757">
            <w:pPr>
              <w:spacing w:after="0" w:line="240" w:lineRule="auto"/>
              <w:jc w:val="center"/>
              <w:rPr>
                <w:ins w:id="4526" w:author="Commodore, Sarah" w:date="2023-03-22T16:21:00Z"/>
                <w:rFonts w:ascii="Calibri" w:eastAsia="Times New Roman" w:hAnsi="Calibri" w:cs="Calibri"/>
                <w:color w:val="000000"/>
                <w:sz w:val="20"/>
                <w:szCs w:val="20"/>
              </w:rPr>
            </w:pPr>
            <w:ins w:id="452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57049F" w14:textId="77777777" w:rsidR="00DC2757" w:rsidRPr="00DC2757" w:rsidRDefault="00DC2757" w:rsidP="00DC2757">
            <w:pPr>
              <w:spacing w:after="0" w:line="240" w:lineRule="auto"/>
              <w:jc w:val="center"/>
              <w:rPr>
                <w:ins w:id="4528" w:author="Commodore, Sarah" w:date="2023-03-22T16:21:00Z"/>
                <w:rFonts w:ascii="Calibri" w:eastAsia="Times New Roman" w:hAnsi="Calibri" w:cs="Calibri"/>
                <w:color w:val="000000"/>
                <w:sz w:val="20"/>
                <w:szCs w:val="20"/>
              </w:rPr>
            </w:pPr>
            <w:ins w:id="4529"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3A590A73" w14:textId="77777777" w:rsidR="00DC2757" w:rsidRPr="00DC2757" w:rsidRDefault="00DC2757" w:rsidP="00DC2757">
            <w:pPr>
              <w:spacing w:after="0" w:line="240" w:lineRule="auto"/>
              <w:jc w:val="center"/>
              <w:rPr>
                <w:ins w:id="4530" w:author="Commodore, Sarah" w:date="2023-03-22T16:21:00Z"/>
                <w:rFonts w:ascii="Calibri" w:eastAsia="Times New Roman" w:hAnsi="Calibri" w:cs="Calibri"/>
                <w:color w:val="000000"/>
                <w:sz w:val="20"/>
                <w:szCs w:val="20"/>
              </w:rPr>
            </w:pPr>
            <w:ins w:id="4531"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04F2AA95" w14:textId="77777777" w:rsidR="00DC2757" w:rsidRPr="00DC2757" w:rsidRDefault="00DC2757" w:rsidP="00DC2757">
            <w:pPr>
              <w:spacing w:after="0" w:line="240" w:lineRule="auto"/>
              <w:jc w:val="center"/>
              <w:rPr>
                <w:ins w:id="4532" w:author="Commodore, Sarah" w:date="2023-03-22T16:21:00Z"/>
                <w:rFonts w:ascii="Calibri" w:eastAsia="Times New Roman" w:hAnsi="Calibri" w:cs="Calibri"/>
                <w:color w:val="FF0000"/>
                <w:sz w:val="20"/>
                <w:szCs w:val="20"/>
              </w:rPr>
            </w:pPr>
            <w:ins w:id="4533" w:author="Commodore, Sarah" w:date="2023-03-22T16:21:00Z">
              <w:r w:rsidRPr="00DC2757">
                <w:rPr>
                  <w:rFonts w:ascii="Calibri" w:eastAsia="Times New Roman" w:hAnsi="Calibri" w:cs="Calibri"/>
                  <w:color w:val="FF0000"/>
                  <w:sz w:val="20"/>
                  <w:szCs w:val="20"/>
                </w:rPr>
                <w:t>*</w:t>
              </w:r>
            </w:ins>
          </w:p>
        </w:tc>
      </w:tr>
      <w:tr w:rsidR="00DC2757" w:rsidRPr="00DC2757" w14:paraId="06CDA0E1" w14:textId="77777777" w:rsidTr="00DC2757">
        <w:trPr>
          <w:trHeight w:val="260"/>
          <w:ins w:id="4534" w:author="Commodore, Sarah" w:date="2023-03-22T16:21:00Z"/>
        </w:trPr>
        <w:tc>
          <w:tcPr>
            <w:tcW w:w="0" w:type="auto"/>
            <w:tcBorders>
              <w:top w:val="nil"/>
              <w:left w:val="nil"/>
              <w:bottom w:val="nil"/>
              <w:right w:val="nil"/>
            </w:tcBorders>
            <w:shd w:val="clear" w:color="auto" w:fill="auto"/>
            <w:noWrap/>
            <w:vAlign w:val="bottom"/>
            <w:hideMark/>
          </w:tcPr>
          <w:p w14:paraId="0AFC64F5" w14:textId="77777777" w:rsidR="00DC2757" w:rsidRPr="00DC2757" w:rsidRDefault="00DC2757" w:rsidP="00DC2757">
            <w:pPr>
              <w:spacing w:after="0" w:line="240" w:lineRule="auto"/>
              <w:rPr>
                <w:ins w:id="4535" w:author="Commodore, Sarah" w:date="2023-03-22T16:21:00Z"/>
                <w:rFonts w:ascii="Calibri" w:eastAsia="Times New Roman" w:hAnsi="Calibri" w:cs="Calibri"/>
                <w:color w:val="000000"/>
                <w:sz w:val="20"/>
                <w:szCs w:val="20"/>
              </w:rPr>
            </w:pPr>
            <w:ins w:id="4536" w:author="Commodore, Sarah" w:date="2023-03-22T16:21:00Z">
              <w:r w:rsidRPr="00DC2757">
                <w:rPr>
                  <w:rFonts w:ascii="Calibri" w:eastAsia="Times New Roman" w:hAnsi="Calibri" w:cs="Calibri"/>
                  <w:color w:val="000000"/>
                  <w:sz w:val="20"/>
                  <w:szCs w:val="20"/>
                </w:rPr>
                <w:t>ENSG00000258584.2</w:t>
              </w:r>
            </w:ins>
          </w:p>
        </w:tc>
        <w:tc>
          <w:tcPr>
            <w:tcW w:w="0" w:type="auto"/>
            <w:tcBorders>
              <w:top w:val="nil"/>
              <w:left w:val="nil"/>
              <w:bottom w:val="nil"/>
              <w:right w:val="nil"/>
            </w:tcBorders>
            <w:shd w:val="clear" w:color="auto" w:fill="auto"/>
            <w:noWrap/>
            <w:vAlign w:val="bottom"/>
            <w:hideMark/>
          </w:tcPr>
          <w:p w14:paraId="0FB9BE7C" w14:textId="77777777" w:rsidR="00DC2757" w:rsidRPr="00DC2757" w:rsidRDefault="00DC2757" w:rsidP="00DC2757">
            <w:pPr>
              <w:spacing w:after="0" w:line="240" w:lineRule="auto"/>
              <w:rPr>
                <w:ins w:id="4537" w:author="Commodore, Sarah" w:date="2023-03-22T16:21:00Z"/>
                <w:rFonts w:ascii="Calibri" w:eastAsia="Times New Roman" w:hAnsi="Calibri" w:cs="Calibri"/>
                <w:color w:val="000000"/>
                <w:sz w:val="20"/>
                <w:szCs w:val="20"/>
              </w:rPr>
            </w:pPr>
            <w:ins w:id="4538" w:author="Commodore, Sarah" w:date="2023-03-22T16:21:00Z">
              <w:r w:rsidRPr="00DC2757">
                <w:rPr>
                  <w:rFonts w:ascii="Calibri" w:eastAsia="Times New Roman" w:hAnsi="Calibri" w:cs="Calibri"/>
                  <w:color w:val="000000"/>
                  <w:sz w:val="20"/>
                  <w:szCs w:val="20"/>
                </w:rPr>
                <w:t>FAM181A-AS1</w:t>
              </w:r>
            </w:ins>
          </w:p>
        </w:tc>
        <w:tc>
          <w:tcPr>
            <w:tcW w:w="0" w:type="auto"/>
            <w:tcBorders>
              <w:top w:val="nil"/>
              <w:left w:val="nil"/>
              <w:bottom w:val="nil"/>
              <w:right w:val="nil"/>
            </w:tcBorders>
            <w:shd w:val="clear" w:color="auto" w:fill="auto"/>
            <w:noWrap/>
            <w:vAlign w:val="bottom"/>
            <w:hideMark/>
          </w:tcPr>
          <w:p w14:paraId="63CD465B" w14:textId="77777777" w:rsidR="00DC2757" w:rsidRPr="00DC2757" w:rsidRDefault="00DC2757" w:rsidP="00DC2757">
            <w:pPr>
              <w:spacing w:after="0" w:line="240" w:lineRule="auto"/>
              <w:jc w:val="center"/>
              <w:rPr>
                <w:ins w:id="4539" w:author="Commodore, Sarah" w:date="2023-03-22T16:21:00Z"/>
                <w:rFonts w:ascii="Calibri" w:eastAsia="Times New Roman" w:hAnsi="Calibri" w:cs="Calibri"/>
                <w:color w:val="000000"/>
                <w:sz w:val="20"/>
                <w:szCs w:val="20"/>
              </w:rPr>
            </w:pPr>
            <w:ins w:id="454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10EA72" w14:textId="77777777" w:rsidR="00DC2757" w:rsidRPr="00DC2757" w:rsidRDefault="00DC2757" w:rsidP="00DC2757">
            <w:pPr>
              <w:spacing w:after="0" w:line="240" w:lineRule="auto"/>
              <w:jc w:val="center"/>
              <w:rPr>
                <w:ins w:id="4541" w:author="Commodore, Sarah" w:date="2023-03-22T16:21:00Z"/>
                <w:rFonts w:ascii="Calibri" w:eastAsia="Times New Roman" w:hAnsi="Calibri" w:cs="Calibri"/>
                <w:color w:val="000000"/>
                <w:sz w:val="20"/>
                <w:szCs w:val="20"/>
              </w:rPr>
            </w:pPr>
            <w:ins w:id="4542" w:author="Commodore, Sarah" w:date="2023-03-22T16:21:00Z">
              <w:r w:rsidRPr="00DC2757">
                <w:rPr>
                  <w:rFonts w:ascii="Calibri" w:eastAsia="Times New Roman" w:hAnsi="Calibri" w:cs="Calibri"/>
                  <w:color w:val="000000"/>
                  <w:sz w:val="20"/>
                  <w:szCs w:val="20"/>
                </w:rPr>
                <w:t>1.0E-08</w:t>
              </w:r>
            </w:ins>
          </w:p>
        </w:tc>
        <w:tc>
          <w:tcPr>
            <w:tcW w:w="0" w:type="auto"/>
            <w:tcBorders>
              <w:top w:val="nil"/>
              <w:left w:val="nil"/>
              <w:bottom w:val="nil"/>
              <w:right w:val="nil"/>
            </w:tcBorders>
            <w:shd w:val="clear" w:color="auto" w:fill="auto"/>
            <w:noWrap/>
            <w:vAlign w:val="bottom"/>
            <w:hideMark/>
          </w:tcPr>
          <w:p w14:paraId="04FF0C02" w14:textId="77777777" w:rsidR="00DC2757" w:rsidRPr="00DC2757" w:rsidRDefault="00DC2757" w:rsidP="00DC2757">
            <w:pPr>
              <w:spacing w:after="0" w:line="240" w:lineRule="auto"/>
              <w:jc w:val="center"/>
              <w:rPr>
                <w:ins w:id="4543" w:author="Commodore, Sarah" w:date="2023-03-22T16:21:00Z"/>
                <w:rFonts w:ascii="Calibri" w:eastAsia="Times New Roman" w:hAnsi="Calibri" w:cs="Calibri"/>
                <w:color w:val="000000"/>
                <w:sz w:val="20"/>
                <w:szCs w:val="20"/>
              </w:rPr>
            </w:pPr>
            <w:ins w:id="4544"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477C4E1E" w14:textId="77777777" w:rsidR="00DC2757" w:rsidRPr="00DC2757" w:rsidRDefault="00DC2757" w:rsidP="00DC2757">
            <w:pPr>
              <w:spacing w:after="0" w:line="240" w:lineRule="auto"/>
              <w:jc w:val="center"/>
              <w:rPr>
                <w:ins w:id="4545" w:author="Commodore, Sarah" w:date="2023-03-22T16:21:00Z"/>
                <w:rFonts w:ascii="Calibri" w:eastAsia="Times New Roman" w:hAnsi="Calibri" w:cs="Calibri"/>
                <w:color w:val="FF0000"/>
                <w:sz w:val="20"/>
                <w:szCs w:val="20"/>
              </w:rPr>
            </w:pPr>
            <w:ins w:id="4546" w:author="Commodore, Sarah" w:date="2023-03-22T16:21:00Z">
              <w:r w:rsidRPr="00DC2757">
                <w:rPr>
                  <w:rFonts w:ascii="Calibri" w:eastAsia="Times New Roman" w:hAnsi="Calibri" w:cs="Calibri"/>
                  <w:color w:val="FF0000"/>
                  <w:sz w:val="20"/>
                  <w:szCs w:val="20"/>
                </w:rPr>
                <w:t>*</w:t>
              </w:r>
            </w:ins>
          </w:p>
        </w:tc>
      </w:tr>
      <w:tr w:rsidR="00DC2757" w:rsidRPr="00DC2757" w14:paraId="46E7DF23" w14:textId="77777777" w:rsidTr="00DC2757">
        <w:trPr>
          <w:trHeight w:val="260"/>
          <w:ins w:id="4547" w:author="Commodore, Sarah" w:date="2023-03-22T16:21:00Z"/>
        </w:trPr>
        <w:tc>
          <w:tcPr>
            <w:tcW w:w="0" w:type="auto"/>
            <w:tcBorders>
              <w:top w:val="nil"/>
              <w:left w:val="nil"/>
              <w:bottom w:val="nil"/>
              <w:right w:val="nil"/>
            </w:tcBorders>
            <w:shd w:val="clear" w:color="auto" w:fill="auto"/>
            <w:noWrap/>
            <w:vAlign w:val="bottom"/>
            <w:hideMark/>
          </w:tcPr>
          <w:p w14:paraId="19A19243" w14:textId="77777777" w:rsidR="00DC2757" w:rsidRPr="00DC2757" w:rsidRDefault="00DC2757" w:rsidP="00DC2757">
            <w:pPr>
              <w:spacing w:after="0" w:line="240" w:lineRule="auto"/>
              <w:rPr>
                <w:ins w:id="4548" w:author="Commodore, Sarah" w:date="2023-03-22T16:21:00Z"/>
                <w:rFonts w:ascii="Calibri" w:eastAsia="Times New Roman" w:hAnsi="Calibri" w:cs="Calibri"/>
                <w:color w:val="000000"/>
                <w:sz w:val="20"/>
                <w:szCs w:val="20"/>
              </w:rPr>
            </w:pPr>
            <w:ins w:id="4549" w:author="Commodore, Sarah" w:date="2023-03-22T16:21:00Z">
              <w:r w:rsidRPr="00DC2757">
                <w:rPr>
                  <w:rFonts w:ascii="Calibri" w:eastAsia="Times New Roman" w:hAnsi="Calibri" w:cs="Calibri"/>
                  <w:color w:val="000000"/>
                  <w:sz w:val="20"/>
                  <w:szCs w:val="20"/>
                </w:rPr>
                <w:t>ENSG00000164746.14</w:t>
              </w:r>
            </w:ins>
          </w:p>
        </w:tc>
        <w:tc>
          <w:tcPr>
            <w:tcW w:w="0" w:type="auto"/>
            <w:tcBorders>
              <w:top w:val="nil"/>
              <w:left w:val="nil"/>
              <w:bottom w:val="nil"/>
              <w:right w:val="nil"/>
            </w:tcBorders>
            <w:shd w:val="clear" w:color="auto" w:fill="auto"/>
            <w:noWrap/>
            <w:vAlign w:val="bottom"/>
            <w:hideMark/>
          </w:tcPr>
          <w:p w14:paraId="6674C27E" w14:textId="77777777" w:rsidR="00DC2757" w:rsidRPr="00DC2757" w:rsidRDefault="00DC2757" w:rsidP="00DC2757">
            <w:pPr>
              <w:spacing w:after="0" w:line="240" w:lineRule="auto"/>
              <w:rPr>
                <w:ins w:id="4550" w:author="Commodore, Sarah" w:date="2023-03-22T16:21:00Z"/>
                <w:rFonts w:ascii="Calibri" w:eastAsia="Times New Roman" w:hAnsi="Calibri" w:cs="Calibri"/>
                <w:color w:val="000000"/>
                <w:sz w:val="20"/>
                <w:szCs w:val="20"/>
              </w:rPr>
            </w:pPr>
            <w:ins w:id="4551" w:author="Commodore, Sarah" w:date="2023-03-22T16:21:00Z">
              <w:r w:rsidRPr="00DC2757">
                <w:rPr>
                  <w:rFonts w:ascii="Calibri" w:eastAsia="Times New Roman" w:hAnsi="Calibri" w:cs="Calibri"/>
                  <w:color w:val="000000"/>
                  <w:sz w:val="20"/>
                  <w:szCs w:val="20"/>
                </w:rPr>
                <w:t>C7orf57</w:t>
              </w:r>
            </w:ins>
          </w:p>
        </w:tc>
        <w:tc>
          <w:tcPr>
            <w:tcW w:w="0" w:type="auto"/>
            <w:tcBorders>
              <w:top w:val="nil"/>
              <w:left w:val="nil"/>
              <w:bottom w:val="nil"/>
              <w:right w:val="nil"/>
            </w:tcBorders>
            <w:shd w:val="clear" w:color="auto" w:fill="auto"/>
            <w:noWrap/>
            <w:vAlign w:val="bottom"/>
            <w:hideMark/>
          </w:tcPr>
          <w:p w14:paraId="285657C8" w14:textId="77777777" w:rsidR="00DC2757" w:rsidRPr="00DC2757" w:rsidRDefault="00DC2757" w:rsidP="00DC2757">
            <w:pPr>
              <w:spacing w:after="0" w:line="240" w:lineRule="auto"/>
              <w:jc w:val="center"/>
              <w:rPr>
                <w:ins w:id="4552" w:author="Commodore, Sarah" w:date="2023-03-22T16:21:00Z"/>
                <w:rFonts w:ascii="Calibri" w:eastAsia="Times New Roman" w:hAnsi="Calibri" w:cs="Calibri"/>
                <w:color w:val="000000"/>
                <w:sz w:val="20"/>
                <w:szCs w:val="20"/>
              </w:rPr>
            </w:pPr>
            <w:ins w:id="455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725EBD" w14:textId="77777777" w:rsidR="00DC2757" w:rsidRPr="00DC2757" w:rsidRDefault="00DC2757" w:rsidP="00DC2757">
            <w:pPr>
              <w:spacing w:after="0" w:line="240" w:lineRule="auto"/>
              <w:jc w:val="center"/>
              <w:rPr>
                <w:ins w:id="4554" w:author="Commodore, Sarah" w:date="2023-03-22T16:21:00Z"/>
                <w:rFonts w:ascii="Calibri" w:eastAsia="Times New Roman" w:hAnsi="Calibri" w:cs="Calibri"/>
                <w:color w:val="000000"/>
                <w:sz w:val="20"/>
                <w:szCs w:val="20"/>
              </w:rPr>
            </w:pPr>
            <w:ins w:id="4555"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5A92C4A" w14:textId="77777777" w:rsidR="00DC2757" w:rsidRPr="00DC2757" w:rsidRDefault="00DC2757" w:rsidP="00DC2757">
            <w:pPr>
              <w:spacing w:after="0" w:line="240" w:lineRule="auto"/>
              <w:jc w:val="center"/>
              <w:rPr>
                <w:ins w:id="4556" w:author="Commodore, Sarah" w:date="2023-03-22T16:21:00Z"/>
                <w:rFonts w:ascii="Calibri" w:eastAsia="Times New Roman" w:hAnsi="Calibri" w:cs="Calibri"/>
                <w:color w:val="000000"/>
                <w:sz w:val="20"/>
                <w:szCs w:val="20"/>
              </w:rPr>
            </w:pPr>
            <w:ins w:id="4557"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6614CC20" w14:textId="77777777" w:rsidR="00DC2757" w:rsidRPr="00DC2757" w:rsidRDefault="00DC2757" w:rsidP="00DC2757">
            <w:pPr>
              <w:spacing w:after="0" w:line="240" w:lineRule="auto"/>
              <w:jc w:val="center"/>
              <w:rPr>
                <w:ins w:id="4558" w:author="Commodore, Sarah" w:date="2023-03-22T16:21:00Z"/>
                <w:rFonts w:ascii="Calibri" w:eastAsia="Times New Roman" w:hAnsi="Calibri" w:cs="Calibri"/>
                <w:color w:val="FF0000"/>
                <w:sz w:val="20"/>
                <w:szCs w:val="20"/>
              </w:rPr>
            </w:pPr>
            <w:ins w:id="4559" w:author="Commodore, Sarah" w:date="2023-03-22T16:21:00Z">
              <w:r w:rsidRPr="00DC2757">
                <w:rPr>
                  <w:rFonts w:ascii="Calibri" w:eastAsia="Times New Roman" w:hAnsi="Calibri" w:cs="Calibri"/>
                  <w:color w:val="FF0000"/>
                  <w:sz w:val="20"/>
                  <w:szCs w:val="20"/>
                </w:rPr>
                <w:t>*</w:t>
              </w:r>
            </w:ins>
          </w:p>
        </w:tc>
      </w:tr>
      <w:tr w:rsidR="00DC2757" w:rsidRPr="00DC2757" w14:paraId="04ACAC9C" w14:textId="77777777" w:rsidTr="00DC2757">
        <w:trPr>
          <w:trHeight w:val="260"/>
          <w:ins w:id="4560" w:author="Commodore, Sarah" w:date="2023-03-22T16:21:00Z"/>
        </w:trPr>
        <w:tc>
          <w:tcPr>
            <w:tcW w:w="0" w:type="auto"/>
            <w:tcBorders>
              <w:top w:val="nil"/>
              <w:left w:val="nil"/>
              <w:bottom w:val="nil"/>
              <w:right w:val="nil"/>
            </w:tcBorders>
            <w:shd w:val="clear" w:color="auto" w:fill="auto"/>
            <w:noWrap/>
            <w:vAlign w:val="bottom"/>
            <w:hideMark/>
          </w:tcPr>
          <w:p w14:paraId="486810B0" w14:textId="77777777" w:rsidR="00DC2757" w:rsidRPr="00DC2757" w:rsidRDefault="00DC2757" w:rsidP="00DC2757">
            <w:pPr>
              <w:spacing w:after="0" w:line="240" w:lineRule="auto"/>
              <w:rPr>
                <w:ins w:id="4561" w:author="Commodore, Sarah" w:date="2023-03-22T16:21:00Z"/>
                <w:rFonts w:ascii="Calibri" w:eastAsia="Times New Roman" w:hAnsi="Calibri" w:cs="Calibri"/>
                <w:color w:val="000000"/>
                <w:sz w:val="20"/>
                <w:szCs w:val="20"/>
              </w:rPr>
            </w:pPr>
            <w:ins w:id="4562" w:author="Commodore, Sarah" w:date="2023-03-22T16:21:00Z">
              <w:r w:rsidRPr="00DC2757">
                <w:rPr>
                  <w:rFonts w:ascii="Calibri" w:eastAsia="Times New Roman" w:hAnsi="Calibri" w:cs="Calibri"/>
                  <w:color w:val="000000"/>
                  <w:sz w:val="20"/>
                  <w:szCs w:val="20"/>
                </w:rPr>
                <w:t>ENSG00000181123.8</w:t>
              </w:r>
            </w:ins>
          </w:p>
        </w:tc>
        <w:tc>
          <w:tcPr>
            <w:tcW w:w="0" w:type="auto"/>
            <w:tcBorders>
              <w:top w:val="nil"/>
              <w:left w:val="nil"/>
              <w:bottom w:val="nil"/>
              <w:right w:val="nil"/>
            </w:tcBorders>
            <w:shd w:val="clear" w:color="auto" w:fill="auto"/>
            <w:noWrap/>
            <w:vAlign w:val="bottom"/>
            <w:hideMark/>
          </w:tcPr>
          <w:p w14:paraId="5B551B02" w14:textId="77777777" w:rsidR="00DC2757" w:rsidRPr="00DC2757" w:rsidRDefault="00DC2757" w:rsidP="00DC2757">
            <w:pPr>
              <w:spacing w:after="0" w:line="240" w:lineRule="auto"/>
              <w:rPr>
                <w:ins w:id="4563" w:author="Commodore, Sarah" w:date="2023-03-22T16:21:00Z"/>
                <w:rFonts w:ascii="Calibri" w:eastAsia="Times New Roman" w:hAnsi="Calibri" w:cs="Calibri"/>
                <w:color w:val="000000"/>
                <w:sz w:val="20"/>
                <w:szCs w:val="20"/>
              </w:rPr>
            </w:pPr>
            <w:ins w:id="4564" w:author="Commodore, Sarah" w:date="2023-03-22T16:21:00Z">
              <w:r w:rsidRPr="00DC2757">
                <w:rPr>
                  <w:rFonts w:ascii="Calibri" w:eastAsia="Times New Roman" w:hAnsi="Calibri" w:cs="Calibri"/>
                  <w:color w:val="000000"/>
                  <w:sz w:val="20"/>
                  <w:szCs w:val="20"/>
                </w:rPr>
                <w:t>AC004832.1</w:t>
              </w:r>
            </w:ins>
          </w:p>
        </w:tc>
        <w:tc>
          <w:tcPr>
            <w:tcW w:w="0" w:type="auto"/>
            <w:tcBorders>
              <w:top w:val="nil"/>
              <w:left w:val="nil"/>
              <w:bottom w:val="nil"/>
              <w:right w:val="nil"/>
            </w:tcBorders>
            <w:shd w:val="clear" w:color="auto" w:fill="auto"/>
            <w:noWrap/>
            <w:vAlign w:val="bottom"/>
            <w:hideMark/>
          </w:tcPr>
          <w:p w14:paraId="6AFA0B38" w14:textId="77777777" w:rsidR="00DC2757" w:rsidRPr="00DC2757" w:rsidRDefault="00DC2757" w:rsidP="00DC2757">
            <w:pPr>
              <w:spacing w:after="0" w:line="240" w:lineRule="auto"/>
              <w:jc w:val="center"/>
              <w:rPr>
                <w:ins w:id="4565" w:author="Commodore, Sarah" w:date="2023-03-22T16:21:00Z"/>
                <w:rFonts w:ascii="Calibri" w:eastAsia="Times New Roman" w:hAnsi="Calibri" w:cs="Calibri"/>
                <w:color w:val="000000"/>
                <w:sz w:val="20"/>
                <w:szCs w:val="20"/>
              </w:rPr>
            </w:pPr>
            <w:ins w:id="456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58D47FA" w14:textId="77777777" w:rsidR="00DC2757" w:rsidRPr="00DC2757" w:rsidRDefault="00DC2757" w:rsidP="00DC2757">
            <w:pPr>
              <w:spacing w:after="0" w:line="240" w:lineRule="auto"/>
              <w:jc w:val="center"/>
              <w:rPr>
                <w:ins w:id="4567" w:author="Commodore, Sarah" w:date="2023-03-22T16:21:00Z"/>
                <w:rFonts w:ascii="Calibri" w:eastAsia="Times New Roman" w:hAnsi="Calibri" w:cs="Calibri"/>
                <w:color w:val="000000"/>
                <w:sz w:val="20"/>
                <w:szCs w:val="20"/>
              </w:rPr>
            </w:pPr>
            <w:ins w:id="4568" w:author="Commodore, Sarah" w:date="2023-03-22T16:21:00Z">
              <w:r w:rsidRPr="00DC2757">
                <w:rPr>
                  <w:rFonts w:ascii="Calibri" w:eastAsia="Times New Roman" w:hAnsi="Calibri" w:cs="Calibri"/>
                  <w:color w:val="000000"/>
                  <w:sz w:val="20"/>
                  <w:szCs w:val="20"/>
                </w:rPr>
                <w:t>4.3E-10</w:t>
              </w:r>
            </w:ins>
          </w:p>
        </w:tc>
        <w:tc>
          <w:tcPr>
            <w:tcW w:w="0" w:type="auto"/>
            <w:tcBorders>
              <w:top w:val="nil"/>
              <w:left w:val="nil"/>
              <w:bottom w:val="nil"/>
              <w:right w:val="nil"/>
            </w:tcBorders>
            <w:shd w:val="clear" w:color="auto" w:fill="auto"/>
            <w:noWrap/>
            <w:vAlign w:val="bottom"/>
            <w:hideMark/>
          </w:tcPr>
          <w:p w14:paraId="680EF332" w14:textId="77777777" w:rsidR="00DC2757" w:rsidRPr="00DC2757" w:rsidRDefault="00DC2757" w:rsidP="00DC2757">
            <w:pPr>
              <w:spacing w:after="0" w:line="240" w:lineRule="auto"/>
              <w:jc w:val="center"/>
              <w:rPr>
                <w:ins w:id="4569" w:author="Commodore, Sarah" w:date="2023-03-22T16:21:00Z"/>
                <w:rFonts w:ascii="Calibri" w:eastAsia="Times New Roman" w:hAnsi="Calibri" w:cs="Calibri"/>
                <w:color w:val="000000"/>
                <w:sz w:val="20"/>
                <w:szCs w:val="20"/>
              </w:rPr>
            </w:pPr>
            <w:ins w:id="4570" w:author="Commodore, Sarah" w:date="2023-03-22T16:21:00Z">
              <w:r w:rsidRPr="00DC2757">
                <w:rPr>
                  <w:rFonts w:ascii="Calibri" w:eastAsia="Times New Roman" w:hAnsi="Calibri" w:cs="Calibri"/>
                  <w:color w:val="000000"/>
                  <w:sz w:val="20"/>
                  <w:szCs w:val="20"/>
                </w:rPr>
                <w:t>8.5E-09</w:t>
              </w:r>
            </w:ins>
          </w:p>
        </w:tc>
        <w:tc>
          <w:tcPr>
            <w:tcW w:w="0" w:type="auto"/>
            <w:tcBorders>
              <w:top w:val="nil"/>
              <w:left w:val="nil"/>
              <w:bottom w:val="nil"/>
              <w:right w:val="nil"/>
            </w:tcBorders>
            <w:shd w:val="clear" w:color="auto" w:fill="auto"/>
            <w:noWrap/>
            <w:vAlign w:val="bottom"/>
            <w:hideMark/>
          </w:tcPr>
          <w:p w14:paraId="2094B9E8" w14:textId="77777777" w:rsidR="00DC2757" w:rsidRPr="00DC2757" w:rsidRDefault="00DC2757" w:rsidP="00DC2757">
            <w:pPr>
              <w:spacing w:after="0" w:line="240" w:lineRule="auto"/>
              <w:jc w:val="center"/>
              <w:rPr>
                <w:ins w:id="4571" w:author="Commodore, Sarah" w:date="2023-03-22T16:21:00Z"/>
                <w:rFonts w:ascii="Calibri" w:eastAsia="Times New Roman" w:hAnsi="Calibri" w:cs="Calibri"/>
                <w:color w:val="FF0000"/>
                <w:sz w:val="20"/>
                <w:szCs w:val="20"/>
              </w:rPr>
            </w:pPr>
            <w:ins w:id="4572" w:author="Commodore, Sarah" w:date="2023-03-22T16:21:00Z">
              <w:r w:rsidRPr="00DC2757">
                <w:rPr>
                  <w:rFonts w:ascii="Calibri" w:eastAsia="Times New Roman" w:hAnsi="Calibri" w:cs="Calibri"/>
                  <w:color w:val="FF0000"/>
                  <w:sz w:val="20"/>
                  <w:szCs w:val="20"/>
                </w:rPr>
                <w:t>*</w:t>
              </w:r>
            </w:ins>
          </w:p>
        </w:tc>
      </w:tr>
      <w:tr w:rsidR="00DC2757" w:rsidRPr="00DC2757" w14:paraId="68EBB4D7" w14:textId="77777777" w:rsidTr="00DC2757">
        <w:trPr>
          <w:trHeight w:val="260"/>
          <w:ins w:id="4573" w:author="Commodore, Sarah" w:date="2023-03-22T16:21:00Z"/>
        </w:trPr>
        <w:tc>
          <w:tcPr>
            <w:tcW w:w="0" w:type="auto"/>
            <w:tcBorders>
              <w:top w:val="nil"/>
              <w:left w:val="nil"/>
              <w:bottom w:val="nil"/>
              <w:right w:val="nil"/>
            </w:tcBorders>
            <w:shd w:val="clear" w:color="auto" w:fill="auto"/>
            <w:noWrap/>
            <w:vAlign w:val="bottom"/>
            <w:hideMark/>
          </w:tcPr>
          <w:p w14:paraId="6F66A068" w14:textId="77777777" w:rsidR="00DC2757" w:rsidRPr="00DC2757" w:rsidRDefault="00DC2757" w:rsidP="00DC2757">
            <w:pPr>
              <w:spacing w:after="0" w:line="240" w:lineRule="auto"/>
              <w:rPr>
                <w:ins w:id="4574" w:author="Commodore, Sarah" w:date="2023-03-22T16:21:00Z"/>
                <w:rFonts w:ascii="Calibri" w:eastAsia="Times New Roman" w:hAnsi="Calibri" w:cs="Calibri"/>
                <w:color w:val="000000"/>
                <w:sz w:val="20"/>
                <w:szCs w:val="20"/>
              </w:rPr>
            </w:pPr>
            <w:ins w:id="4575" w:author="Commodore, Sarah" w:date="2023-03-22T16:21:00Z">
              <w:r w:rsidRPr="00DC2757">
                <w:rPr>
                  <w:rFonts w:ascii="Calibri" w:eastAsia="Times New Roman" w:hAnsi="Calibri" w:cs="Calibri"/>
                  <w:color w:val="000000"/>
                  <w:sz w:val="20"/>
                  <w:szCs w:val="20"/>
                </w:rPr>
                <w:t>ENSG00000118997.14</w:t>
              </w:r>
            </w:ins>
          </w:p>
        </w:tc>
        <w:tc>
          <w:tcPr>
            <w:tcW w:w="0" w:type="auto"/>
            <w:tcBorders>
              <w:top w:val="nil"/>
              <w:left w:val="nil"/>
              <w:bottom w:val="nil"/>
              <w:right w:val="nil"/>
            </w:tcBorders>
            <w:shd w:val="clear" w:color="auto" w:fill="auto"/>
            <w:noWrap/>
            <w:vAlign w:val="bottom"/>
            <w:hideMark/>
          </w:tcPr>
          <w:p w14:paraId="4F24976A" w14:textId="77777777" w:rsidR="00DC2757" w:rsidRPr="00DC2757" w:rsidRDefault="00DC2757" w:rsidP="00DC2757">
            <w:pPr>
              <w:spacing w:after="0" w:line="240" w:lineRule="auto"/>
              <w:rPr>
                <w:ins w:id="4576" w:author="Commodore, Sarah" w:date="2023-03-22T16:21:00Z"/>
                <w:rFonts w:ascii="Calibri" w:eastAsia="Times New Roman" w:hAnsi="Calibri" w:cs="Calibri"/>
                <w:color w:val="FF0000"/>
                <w:sz w:val="20"/>
                <w:szCs w:val="20"/>
              </w:rPr>
            </w:pPr>
            <w:ins w:id="4577" w:author="Commodore, Sarah" w:date="2023-03-22T16:21:00Z">
              <w:r w:rsidRPr="00DC2757">
                <w:rPr>
                  <w:rFonts w:ascii="Calibri" w:eastAsia="Times New Roman" w:hAnsi="Calibri" w:cs="Calibri"/>
                  <w:color w:val="FF0000"/>
                  <w:sz w:val="20"/>
                  <w:szCs w:val="20"/>
                </w:rPr>
                <w:t>DNAH7</w:t>
              </w:r>
            </w:ins>
          </w:p>
        </w:tc>
        <w:tc>
          <w:tcPr>
            <w:tcW w:w="0" w:type="auto"/>
            <w:tcBorders>
              <w:top w:val="nil"/>
              <w:left w:val="nil"/>
              <w:bottom w:val="nil"/>
              <w:right w:val="nil"/>
            </w:tcBorders>
            <w:shd w:val="clear" w:color="auto" w:fill="auto"/>
            <w:noWrap/>
            <w:vAlign w:val="bottom"/>
            <w:hideMark/>
          </w:tcPr>
          <w:p w14:paraId="49D18B0F" w14:textId="77777777" w:rsidR="00DC2757" w:rsidRPr="00DC2757" w:rsidRDefault="00DC2757" w:rsidP="00DC2757">
            <w:pPr>
              <w:spacing w:after="0" w:line="240" w:lineRule="auto"/>
              <w:jc w:val="center"/>
              <w:rPr>
                <w:ins w:id="4578" w:author="Commodore, Sarah" w:date="2023-03-22T16:21:00Z"/>
                <w:rFonts w:ascii="Calibri" w:eastAsia="Times New Roman" w:hAnsi="Calibri" w:cs="Calibri"/>
                <w:color w:val="000000"/>
                <w:sz w:val="20"/>
                <w:szCs w:val="20"/>
              </w:rPr>
            </w:pPr>
            <w:ins w:id="457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D09838" w14:textId="77777777" w:rsidR="00DC2757" w:rsidRPr="00DC2757" w:rsidRDefault="00DC2757" w:rsidP="00DC2757">
            <w:pPr>
              <w:spacing w:after="0" w:line="240" w:lineRule="auto"/>
              <w:jc w:val="center"/>
              <w:rPr>
                <w:ins w:id="4580" w:author="Commodore, Sarah" w:date="2023-03-22T16:21:00Z"/>
                <w:rFonts w:ascii="Calibri" w:eastAsia="Times New Roman" w:hAnsi="Calibri" w:cs="Calibri"/>
                <w:color w:val="000000"/>
                <w:sz w:val="20"/>
                <w:szCs w:val="20"/>
              </w:rPr>
            </w:pPr>
            <w:ins w:id="4581" w:author="Commodore, Sarah" w:date="2023-03-22T16:21:00Z">
              <w:r w:rsidRPr="00DC2757">
                <w:rPr>
                  <w:rFonts w:ascii="Calibri" w:eastAsia="Times New Roman" w:hAnsi="Calibri" w:cs="Calibri"/>
                  <w:color w:val="000000"/>
                  <w:sz w:val="20"/>
                  <w:szCs w:val="20"/>
                </w:rPr>
                <w:t>6.0E-21</w:t>
              </w:r>
            </w:ins>
          </w:p>
        </w:tc>
        <w:tc>
          <w:tcPr>
            <w:tcW w:w="0" w:type="auto"/>
            <w:tcBorders>
              <w:top w:val="nil"/>
              <w:left w:val="nil"/>
              <w:bottom w:val="nil"/>
              <w:right w:val="nil"/>
            </w:tcBorders>
            <w:shd w:val="clear" w:color="auto" w:fill="auto"/>
            <w:noWrap/>
            <w:vAlign w:val="bottom"/>
            <w:hideMark/>
          </w:tcPr>
          <w:p w14:paraId="0B6C40B0" w14:textId="77777777" w:rsidR="00DC2757" w:rsidRPr="00DC2757" w:rsidRDefault="00DC2757" w:rsidP="00DC2757">
            <w:pPr>
              <w:spacing w:after="0" w:line="240" w:lineRule="auto"/>
              <w:jc w:val="center"/>
              <w:rPr>
                <w:ins w:id="4582" w:author="Commodore, Sarah" w:date="2023-03-22T16:21:00Z"/>
                <w:rFonts w:ascii="Calibri" w:eastAsia="Times New Roman" w:hAnsi="Calibri" w:cs="Calibri"/>
                <w:color w:val="000000"/>
                <w:sz w:val="20"/>
                <w:szCs w:val="20"/>
              </w:rPr>
            </w:pPr>
            <w:ins w:id="4583" w:author="Commodore, Sarah" w:date="2023-03-22T16:21:00Z">
              <w:r w:rsidRPr="00DC2757">
                <w:rPr>
                  <w:rFonts w:ascii="Calibri" w:eastAsia="Times New Roman" w:hAnsi="Calibri" w:cs="Calibri"/>
                  <w:color w:val="000000"/>
                  <w:sz w:val="20"/>
                  <w:szCs w:val="20"/>
                </w:rPr>
                <w:t>1.8E-18</w:t>
              </w:r>
            </w:ins>
          </w:p>
        </w:tc>
        <w:tc>
          <w:tcPr>
            <w:tcW w:w="0" w:type="auto"/>
            <w:tcBorders>
              <w:top w:val="nil"/>
              <w:left w:val="nil"/>
              <w:bottom w:val="nil"/>
              <w:right w:val="nil"/>
            </w:tcBorders>
            <w:shd w:val="clear" w:color="auto" w:fill="auto"/>
            <w:noWrap/>
            <w:vAlign w:val="bottom"/>
            <w:hideMark/>
          </w:tcPr>
          <w:p w14:paraId="52FA5715" w14:textId="77777777" w:rsidR="00DC2757" w:rsidRPr="00DC2757" w:rsidRDefault="00DC2757" w:rsidP="00DC2757">
            <w:pPr>
              <w:spacing w:after="0" w:line="240" w:lineRule="auto"/>
              <w:jc w:val="center"/>
              <w:rPr>
                <w:ins w:id="4584" w:author="Commodore, Sarah" w:date="2023-03-22T16:21:00Z"/>
                <w:rFonts w:ascii="Calibri" w:eastAsia="Times New Roman" w:hAnsi="Calibri" w:cs="Calibri"/>
                <w:color w:val="FF0000"/>
                <w:sz w:val="20"/>
                <w:szCs w:val="20"/>
              </w:rPr>
            </w:pPr>
            <w:ins w:id="4585" w:author="Commodore, Sarah" w:date="2023-03-22T16:21:00Z">
              <w:r w:rsidRPr="00DC2757">
                <w:rPr>
                  <w:rFonts w:ascii="Calibri" w:eastAsia="Times New Roman" w:hAnsi="Calibri" w:cs="Calibri"/>
                  <w:color w:val="FF0000"/>
                  <w:sz w:val="20"/>
                  <w:szCs w:val="20"/>
                </w:rPr>
                <w:t>*</w:t>
              </w:r>
            </w:ins>
          </w:p>
        </w:tc>
      </w:tr>
      <w:tr w:rsidR="00DC2757" w:rsidRPr="00DC2757" w14:paraId="41C5EFF2" w14:textId="77777777" w:rsidTr="00DC2757">
        <w:trPr>
          <w:trHeight w:val="260"/>
          <w:ins w:id="4586" w:author="Commodore, Sarah" w:date="2023-03-22T16:21:00Z"/>
        </w:trPr>
        <w:tc>
          <w:tcPr>
            <w:tcW w:w="0" w:type="auto"/>
            <w:tcBorders>
              <w:top w:val="nil"/>
              <w:left w:val="nil"/>
              <w:bottom w:val="nil"/>
              <w:right w:val="nil"/>
            </w:tcBorders>
            <w:shd w:val="clear" w:color="auto" w:fill="auto"/>
            <w:noWrap/>
            <w:vAlign w:val="bottom"/>
            <w:hideMark/>
          </w:tcPr>
          <w:p w14:paraId="358591BE" w14:textId="77777777" w:rsidR="00DC2757" w:rsidRPr="00DC2757" w:rsidRDefault="00DC2757" w:rsidP="00DC2757">
            <w:pPr>
              <w:spacing w:after="0" w:line="240" w:lineRule="auto"/>
              <w:rPr>
                <w:ins w:id="4587" w:author="Commodore, Sarah" w:date="2023-03-22T16:21:00Z"/>
                <w:rFonts w:ascii="Calibri" w:eastAsia="Times New Roman" w:hAnsi="Calibri" w:cs="Calibri"/>
                <w:color w:val="000000"/>
                <w:sz w:val="20"/>
                <w:szCs w:val="20"/>
              </w:rPr>
            </w:pPr>
            <w:ins w:id="4588" w:author="Commodore, Sarah" w:date="2023-03-22T16:21:00Z">
              <w:r w:rsidRPr="00DC2757">
                <w:rPr>
                  <w:rFonts w:ascii="Calibri" w:eastAsia="Times New Roman" w:hAnsi="Calibri" w:cs="Calibri"/>
                  <w:color w:val="000000"/>
                  <w:sz w:val="20"/>
                  <w:szCs w:val="20"/>
                </w:rPr>
                <w:t>ENSG00000126861.5</w:t>
              </w:r>
            </w:ins>
          </w:p>
        </w:tc>
        <w:tc>
          <w:tcPr>
            <w:tcW w:w="0" w:type="auto"/>
            <w:tcBorders>
              <w:top w:val="nil"/>
              <w:left w:val="nil"/>
              <w:bottom w:val="nil"/>
              <w:right w:val="nil"/>
            </w:tcBorders>
            <w:shd w:val="clear" w:color="auto" w:fill="auto"/>
            <w:noWrap/>
            <w:vAlign w:val="bottom"/>
            <w:hideMark/>
          </w:tcPr>
          <w:p w14:paraId="6035069B" w14:textId="77777777" w:rsidR="00DC2757" w:rsidRPr="00DC2757" w:rsidRDefault="00DC2757" w:rsidP="00DC2757">
            <w:pPr>
              <w:spacing w:after="0" w:line="240" w:lineRule="auto"/>
              <w:rPr>
                <w:ins w:id="4589" w:author="Commodore, Sarah" w:date="2023-03-22T16:21:00Z"/>
                <w:rFonts w:ascii="Calibri" w:eastAsia="Times New Roman" w:hAnsi="Calibri" w:cs="Calibri"/>
                <w:color w:val="000000"/>
                <w:sz w:val="20"/>
                <w:szCs w:val="20"/>
              </w:rPr>
            </w:pPr>
            <w:ins w:id="4590" w:author="Commodore, Sarah" w:date="2023-03-22T16:21:00Z">
              <w:r w:rsidRPr="00DC2757">
                <w:rPr>
                  <w:rFonts w:ascii="Calibri" w:eastAsia="Times New Roman" w:hAnsi="Calibri" w:cs="Calibri"/>
                  <w:color w:val="000000"/>
                  <w:sz w:val="20"/>
                  <w:szCs w:val="20"/>
                </w:rPr>
                <w:t>OMG</w:t>
              </w:r>
            </w:ins>
          </w:p>
        </w:tc>
        <w:tc>
          <w:tcPr>
            <w:tcW w:w="0" w:type="auto"/>
            <w:tcBorders>
              <w:top w:val="nil"/>
              <w:left w:val="nil"/>
              <w:bottom w:val="nil"/>
              <w:right w:val="nil"/>
            </w:tcBorders>
            <w:shd w:val="clear" w:color="auto" w:fill="auto"/>
            <w:noWrap/>
            <w:vAlign w:val="bottom"/>
            <w:hideMark/>
          </w:tcPr>
          <w:p w14:paraId="6D4B4751" w14:textId="77777777" w:rsidR="00DC2757" w:rsidRPr="00DC2757" w:rsidRDefault="00DC2757" w:rsidP="00DC2757">
            <w:pPr>
              <w:spacing w:after="0" w:line="240" w:lineRule="auto"/>
              <w:jc w:val="center"/>
              <w:rPr>
                <w:ins w:id="4591" w:author="Commodore, Sarah" w:date="2023-03-22T16:21:00Z"/>
                <w:rFonts w:ascii="Calibri" w:eastAsia="Times New Roman" w:hAnsi="Calibri" w:cs="Calibri"/>
                <w:color w:val="000000"/>
                <w:sz w:val="20"/>
                <w:szCs w:val="20"/>
              </w:rPr>
            </w:pPr>
            <w:ins w:id="459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FBD48D" w14:textId="77777777" w:rsidR="00DC2757" w:rsidRPr="00DC2757" w:rsidRDefault="00DC2757" w:rsidP="00DC2757">
            <w:pPr>
              <w:spacing w:after="0" w:line="240" w:lineRule="auto"/>
              <w:jc w:val="center"/>
              <w:rPr>
                <w:ins w:id="4593" w:author="Commodore, Sarah" w:date="2023-03-22T16:21:00Z"/>
                <w:rFonts w:ascii="Calibri" w:eastAsia="Times New Roman" w:hAnsi="Calibri" w:cs="Calibri"/>
                <w:color w:val="000000"/>
                <w:sz w:val="20"/>
                <w:szCs w:val="20"/>
              </w:rPr>
            </w:pPr>
            <w:ins w:id="4594" w:author="Commodore, Sarah" w:date="2023-03-22T16:21:00Z">
              <w:r w:rsidRPr="00DC2757">
                <w:rPr>
                  <w:rFonts w:ascii="Calibri" w:eastAsia="Times New Roman" w:hAnsi="Calibri" w:cs="Calibri"/>
                  <w:color w:val="000000"/>
                  <w:sz w:val="20"/>
                  <w:szCs w:val="20"/>
                </w:rPr>
                <w:t>8.5E-07</w:t>
              </w:r>
            </w:ins>
          </w:p>
        </w:tc>
        <w:tc>
          <w:tcPr>
            <w:tcW w:w="0" w:type="auto"/>
            <w:tcBorders>
              <w:top w:val="nil"/>
              <w:left w:val="nil"/>
              <w:bottom w:val="nil"/>
              <w:right w:val="nil"/>
            </w:tcBorders>
            <w:shd w:val="clear" w:color="auto" w:fill="auto"/>
            <w:noWrap/>
            <w:vAlign w:val="bottom"/>
            <w:hideMark/>
          </w:tcPr>
          <w:p w14:paraId="0716153F" w14:textId="77777777" w:rsidR="00DC2757" w:rsidRPr="00DC2757" w:rsidRDefault="00DC2757" w:rsidP="00DC2757">
            <w:pPr>
              <w:spacing w:after="0" w:line="240" w:lineRule="auto"/>
              <w:jc w:val="center"/>
              <w:rPr>
                <w:ins w:id="4595" w:author="Commodore, Sarah" w:date="2023-03-22T16:21:00Z"/>
                <w:rFonts w:ascii="Calibri" w:eastAsia="Times New Roman" w:hAnsi="Calibri" w:cs="Calibri"/>
                <w:color w:val="000000"/>
                <w:sz w:val="20"/>
                <w:szCs w:val="20"/>
              </w:rPr>
            </w:pPr>
            <w:ins w:id="4596" w:author="Commodore, Sarah" w:date="2023-03-22T16:21:00Z">
              <w:r w:rsidRPr="00DC2757">
                <w:rPr>
                  <w:rFonts w:ascii="Calibri" w:eastAsia="Times New Roman" w:hAnsi="Calibri" w:cs="Calibri"/>
                  <w:color w:val="000000"/>
                  <w:sz w:val="20"/>
                  <w:szCs w:val="20"/>
                </w:rPr>
                <w:t>7.5E-06</w:t>
              </w:r>
            </w:ins>
          </w:p>
        </w:tc>
        <w:tc>
          <w:tcPr>
            <w:tcW w:w="0" w:type="auto"/>
            <w:tcBorders>
              <w:top w:val="nil"/>
              <w:left w:val="nil"/>
              <w:bottom w:val="nil"/>
              <w:right w:val="nil"/>
            </w:tcBorders>
            <w:shd w:val="clear" w:color="auto" w:fill="auto"/>
            <w:noWrap/>
            <w:vAlign w:val="bottom"/>
            <w:hideMark/>
          </w:tcPr>
          <w:p w14:paraId="7539B447" w14:textId="77777777" w:rsidR="00DC2757" w:rsidRPr="00DC2757" w:rsidRDefault="00DC2757" w:rsidP="00DC2757">
            <w:pPr>
              <w:spacing w:after="0" w:line="240" w:lineRule="auto"/>
              <w:jc w:val="center"/>
              <w:rPr>
                <w:ins w:id="4597" w:author="Commodore, Sarah" w:date="2023-03-22T16:21:00Z"/>
                <w:rFonts w:ascii="Calibri" w:eastAsia="Times New Roman" w:hAnsi="Calibri" w:cs="Calibri"/>
                <w:color w:val="FF0000"/>
                <w:sz w:val="20"/>
                <w:szCs w:val="20"/>
              </w:rPr>
            </w:pPr>
            <w:ins w:id="4598" w:author="Commodore, Sarah" w:date="2023-03-22T16:21:00Z">
              <w:r w:rsidRPr="00DC2757">
                <w:rPr>
                  <w:rFonts w:ascii="Calibri" w:eastAsia="Times New Roman" w:hAnsi="Calibri" w:cs="Calibri"/>
                  <w:color w:val="FF0000"/>
                  <w:sz w:val="20"/>
                  <w:szCs w:val="20"/>
                </w:rPr>
                <w:t>*</w:t>
              </w:r>
            </w:ins>
          </w:p>
        </w:tc>
      </w:tr>
      <w:tr w:rsidR="00DC2757" w:rsidRPr="00DC2757" w14:paraId="09A83252" w14:textId="77777777" w:rsidTr="00DC2757">
        <w:trPr>
          <w:trHeight w:val="260"/>
          <w:ins w:id="4599" w:author="Commodore, Sarah" w:date="2023-03-22T16:21:00Z"/>
        </w:trPr>
        <w:tc>
          <w:tcPr>
            <w:tcW w:w="0" w:type="auto"/>
            <w:tcBorders>
              <w:top w:val="nil"/>
              <w:left w:val="nil"/>
              <w:bottom w:val="nil"/>
              <w:right w:val="nil"/>
            </w:tcBorders>
            <w:shd w:val="clear" w:color="auto" w:fill="auto"/>
            <w:noWrap/>
            <w:vAlign w:val="bottom"/>
            <w:hideMark/>
          </w:tcPr>
          <w:p w14:paraId="6192DCF8" w14:textId="77777777" w:rsidR="00DC2757" w:rsidRPr="00DC2757" w:rsidRDefault="00DC2757" w:rsidP="00DC2757">
            <w:pPr>
              <w:spacing w:after="0" w:line="240" w:lineRule="auto"/>
              <w:rPr>
                <w:ins w:id="4600" w:author="Commodore, Sarah" w:date="2023-03-22T16:21:00Z"/>
                <w:rFonts w:ascii="Calibri" w:eastAsia="Times New Roman" w:hAnsi="Calibri" w:cs="Calibri"/>
                <w:color w:val="000000"/>
                <w:sz w:val="20"/>
                <w:szCs w:val="20"/>
              </w:rPr>
            </w:pPr>
            <w:ins w:id="4601" w:author="Commodore, Sarah" w:date="2023-03-22T16:21:00Z">
              <w:r w:rsidRPr="00DC2757">
                <w:rPr>
                  <w:rFonts w:ascii="Calibri" w:eastAsia="Times New Roman" w:hAnsi="Calibri" w:cs="Calibri"/>
                  <w:color w:val="000000"/>
                  <w:sz w:val="20"/>
                  <w:szCs w:val="20"/>
                </w:rPr>
                <w:t>ENSG00000129951.19</w:t>
              </w:r>
            </w:ins>
          </w:p>
        </w:tc>
        <w:tc>
          <w:tcPr>
            <w:tcW w:w="0" w:type="auto"/>
            <w:tcBorders>
              <w:top w:val="nil"/>
              <w:left w:val="nil"/>
              <w:bottom w:val="nil"/>
              <w:right w:val="nil"/>
            </w:tcBorders>
            <w:shd w:val="clear" w:color="auto" w:fill="auto"/>
            <w:noWrap/>
            <w:vAlign w:val="bottom"/>
            <w:hideMark/>
          </w:tcPr>
          <w:p w14:paraId="5A340FED" w14:textId="77777777" w:rsidR="00DC2757" w:rsidRPr="00DC2757" w:rsidRDefault="00DC2757" w:rsidP="00DC2757">
            <w:pPr>
              <w:spacing w:after="0" w:line="240" w:lineRule="auto"/>
              <w:rPr>
                <w:ins w:id="4602" w:author="Commodore, Sarah" w:date="2023-03-22T16:21:00Z"/>
                <w:rFonts w:ascii="Calibri" w:eastAsia="Times New Roman" w:hAnsi="Calibri" w:cs="Calibri"/>
                <w:color w:val="000000"/>
                <w:sz w:val="20"/>
                <w:szCs w:val="20"/>
              </w:rPr>
            </w:pPr>
            <w:ins w:id="4603" w:author="Commodore, Sarah" w:date="2023-03-22T16:21:00Z">
              <w:r w:rsidRPr="00DC2757">
                <w:rPr>
                  <w:rFonts w:ascii="Calibri" w:eastAsia="Times New Roman" w:hAnsi="Calibri" w:cs="Calibri"/>
                  <w:color w:val="000000"/>
                  <w:sz w:val="20"/>
                  <w:szCs w:val="20"/>
                </w:rPr>
                <w:t>PLPPR3</w:t>
              </w:r>
            </w:ins>
          </w:p>
        </w:tc>
        <w:tc>
          <w:tcPr>
            <w:tcW w:w="0" w:type="auto"/>
            <w:tcBorders>
              <w:top w:val="nil"/>
              <w:left w:val="nil"/>
              <w:bottom w:val="nil"/>
              <w:right w:val="nil"/>
            </w:tcBorders>
            <w:shd w:val="clear" w:color="auto" w:fill="auto"/>
            <w:noWrap/>
            <w:vAlign w:val="bottom"/>
            <w:hideMark/>
          </w:tcPr>
          <w:p w14:paraId="1A53DE47" w14:textId="77777777" w:rsidR="00DC2757" w:rsidRPr="00DC2757" w:rsidRDefault="00DC2757" w:rsidP="00DC2757">
            <w:pPr>
              <w:spacing w:after="0" w:line="240" w:lineRule="auto"/>
              <w:jc w:val="center"/>
              <w:rPr>
                <w:ins w:id="4604" w:author="Commodore, Sarah" w:date="2023-03-22T16:21:00Z"/>
                <w:rFonts w:ascii="Calibri" w:eastAsia="Times New Roman" w:hAnsi="Calibri" w:cs="Calibri"/>
                <w:color w:val="000000"/>
                <w:sz w:val="20"/>
                <w:szCs w:val="20"/>
              </w:rPr>
            </w:pPr>
            <w:ins w:id="460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8301D7" w14:textId="77777777" w:rsidR="00DC2757" w:rsidRPr="00DC2757" w:rsidRDefault="00DC2757" w:rsidP="00DC2757">
            <w:pPr>
              <w:spacing w:after="0" w:line="240" w:lineRule="auto"/>
              <w:jc w:val="center"/>
              <w:rPr>
                <w:ins w:id="4606" w:author="Commodore, Sarah" w:date="2023-03-22T16:21:00Z"/>
                <w:rFonts w:ascii="Calibri" w:eastAsia="Times New Roman" w:hAnsi="Calibri" w:cs="Calibri"/>
                <w:color w:val="000000"/>
                <w:sz w:val="20"/>
                <w:szCs w:val="20"/>
              </w:rPr>
            </w:pPr>
            <w:ins w:id="4607" w:author="Commodore, Sarah" w:date="2023-03-22T16:21:00Z">
              <w:r w:rsidRPr="00DC2757">
                <w:rPr>
                  <w:rFonts w:ascii="Calibri" w:eastAsia="Times New Roman" w:hAnsi="Calibri" w:cs="Calibri"/>
                  <w:color w:val="000000"/>
                  <w:sz w:val="20"/>
                  <w:szCs w:val="20"/>
                </w:rPr>
                <w:t>5.4E-05</w:t>
              </w:r>
            </w:ins>
          </w:p>
        </w:tc>
        <w:tc>
          <w:tcPr>
            <w:tcW w:w="0" w:type="auto"/>
            <w:tcBorders>
              <w:top w:val="nil"/>
              <w:left w:val="nil"/>
              <w:bottom w:val="nil"/>
              <w:right w:val="nil"/>
            </w:tcBorders>
            <w:shd w:val="clear" w:color="auto" w:fill="auto"/>
            <w:noWrap/>
            <w:vAlign w:val="bottom"/>
            <w:hideMark/>
          </w:tcPr>
          <w:p w14:paraId="22EA69DA" w14:textId="77777777" w:rsidR="00DC2757" w:rsidRPr="00DC2757" w:rsidRDefault="00DC2757" w:rsidP="00DC2757">
            <w:pPr>
              <w:spacing w:after="0" w:line="240" w:lineRule="auto"/>
              <w:jc w:val="center"/>
              <w:rPr>
                <w:ins w:id="4608" w:author="Commodore, Sarah" w:date="2023-03-22T16:21:00Z"/>
                <w:rFonts w:ascii="Calibri" w:eastAsia="Times New Roman" w:hAnsi="Calibri" w:cs="Calibri"/>
                <w:color w:val="000000"/>
                <w:sz w:val="20"/>
                <w:szCs w:val="20"/>
              </w:rPr>
            </w:pPr>
            <w:ins w:id="4609"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15EB9462" w14:textId="77777777" w:rsidR="00DC2757" w:rsidRPr="00DC2757" w:rsidRDefault="00DC2757" w:rsidP="00DC2757">
            <w:pPr>
              <w:spacing w:after="0" w:line="240" w:lineRule="auto"/>
              <w:jc w:val="center"/>
              <w:rPr>
                <w:ins w:id="4610" w:author="Commodore, Sarah" w:date="2023-03-22T16:21:00Z"/>
                <w:rFonts w:ascii="Calibri" w:eastAsia="Times New Roman" w:hAnsi="Calibri" w:cs="Calibri"/>
                <w:color w:val="FF0000"/>
                <w:sz w:val="20"/>
                <w:szCs w:val="20"/>
              </w:rPr>
            </w:pPr>
            <w:ins w:id="4611" w:author="Commodore, Sarah" w:date="2023-03-22T16:21:00Z">
              <w:r w:rsidRPr="00DC2757">
                <w:rPr>
                  <w:rFonts w:ascii="Calibri" w:eastAsia="Times New Roman" w:hAnsi="Calibri" w:cs="Calibri"/>
                  <w:color w:val="FF0000"/>
                  <w:sz w:val="20"/>
                  <w:szCs w:val="20"/>
                </w:rPr>
                <w:t>*</w:t>
              </w:r>
            </w:ins>
          </w:p>
        </w:tc>
      </w:tr>
      <w:tr w:rsidR="00DC2757" w:rsidRPr="00DC2757" w14:paraId="30404A67" w14:textId="77777777" w:rsidTr="00DC2757">
        <w:trPr>
          <w:trHeight w:val="260"/>
          <w:ins w:id="4612" w:author="Commodore, Sarah" w:date="2023-03-22T16:21:00Z"/>
        </w:trPr>
        <w:tc>
          <w:tcPr>
            <w:tcW w:w="0" w:type="auto"/>
            <w:tcBorders>
              <w:top w:val="nil"/>
              <w:left w:val="nil"/>
              <w:bottom w:val="nil"/>
              <w:right w:val="nil"/>
            </w:tcBorders>
            <w:shd w:val="clear" w:color="auto" w:fill="auto"/>
            <w:noWrap/>
            <w:vAlign w:val="bottom"/>
            <w:hideMark/>
          </w:tcPr>
          <w:p w14:paraId="149F288B" w14:textId="77777777" w:rsidR="00DC2757" w:rsidRPr="00DC2757" w:rsidRDefault="00DC2757" w:rsidP="00DC2757">
            <w:pPr>
              <w:spacing w:after="0" w:line="240" w:lineRule="auto"/>
              <w:rPr>
                <w:ins w:id="4613" w:author="Commodore, Sarah" w:date="2023-03-22T16:21:00Z"/>
                <w:rFonts w:ascii="Calibri" w:eastAsia="Times New Roman" w:hAnsi="Calibri" w:cs="Calibri"/>
                <w:color w:val="000000"/>
                <w:sz w:val="20"/>
                <w:szCs w:val="20"/>
              </w:rPr>
            </w:pPr>
            <w:ins w:id="4614" w:author="Commodore, Sarah" w:date="2023-03-22T16:21:00Z">
              <w:r w:rsidRPr="00DC2757">
                <w:rPr>
                  <w:rFonts w:ascii="Calibri" w:eastAsia="Times New Roman" w:hAnsi="Calibri" w:cs="Calibri"/>
                  <w:color w:val="000000"/>
                  <w:sz w:val="20"/>
                  <w:szCs w:val="20"/>
                </w:rPr>
                <w:t>ENSG00000179133.15</w:t>
              </w:r>
            </w:ins>
          </w:p>
        </w:tc>
        <w:tc>
          <w:tcPr>
            <w:tcW w:w="0" w:type="auto"/>
            <w:tcBorders>
              <w:top w:val="nil"/>
              <w:left w:val="nil"/>
              <w:bottom w:val="nil"/>
              <w:right w:val="nil"/>
            </w:tcBorders>
            <w:shd w:val="clear" w:color="auto" w:fill="auto"/>
            <w:noWrap/>
            <w:vAlign w:val="bottom"/>
            <w:hideMark/>
          </w:tcPr>
          <w:p w14:paraId="38E30B2D" w14:textId="77777777" w:rsidR="00DC2757" w:rsidRPr="00DC2757" w:rsidRDefault="00DC2757" w:rsidP="00DC2757">
            <w:pPr>
              <w:spacing w:after="0" w:line="240" w:lineRule="auto"/>
              <w:rPr>
                <w:ins w:id="4615" w:author="Commodore, Sarah" w:date="2023-03-22T16:21:00Z"/>
                <w:rFonts w:ascii="Calibri" w:eastAsia="Times New Roman" w:hAnsi="Calibri" w:cs="Calibri"/>
                <w:color w:val="000000"/>
                <w:sz w:val="20"/>
                <w:szCs w:val="20"/>
              </w:rPr>
            </w:pPr>
            <w:ins w:id="4616" w:author="Commodore, Sarah" w:date="2023-03-22T16:21:00Z">
              <w:r w:rsidRPr="00DC2757">
                <w:rPr>
                  <w:rFonts w:ascii="Calibri" w:eastAsia="Times New Roman" w:hAnsi="Calibri" w:cs="Calibri"/>
                  <w:color w:val="000000"/>
                  <w:sz w:val="20"/>
                  <w:szCs w:val="20"/>
                </w:rPr>
                <w:t>C10orf67</w:t>
              </w:r>
            </w:ins>
          </w:p>
        </w:tc>
        <w:tc>
          <w:tcPr>
            <w:tcW w:w="0" w:type="auto"/>
            <w:tcBorders>
              <w:top w:val="nil"/>
              <w:left w:val="nil"/>
              <w:bottom w:val="nil"/>
              <w:right w:val="nil"/>
            </w:tcBorders>
            <w:shd w:val="clear" w:color="auto" w:fill="auto"/>
            <w:noWrap/>
            <w:vAlign w:val="bottom"/>
            <w:hideMark/>
          </w:tcPr>
          <w:p w14:paraId="79309D67" w14:textId="77777777" w:rsidR="00DC2757" w:rsidRPr="00DC2757" w:rsidRDefault="00DC2757" w:rsidP="00DC2757">
            <w:pPr>
              <w:spacing w:after="0" w:line="240" w:lineRule="auto"/>
              <w:jc w:val="center"/>
              <w:rPr>
                <w:ins w:id="4617" w:author="Commodore, Sarah" w:date="2023-03-22T16:21:00Z"/>
                <w:rFonts w:ascii="Calibri" w:eastAsia="Times New Roman" w:hAnsi="Calibri" w:cs="Calibri"/>
                <w:color w:val="000000"/>
                <w:sz w:val="20"/>
                <w:szCs w:val="20"/>
              </w:rPr>
            </w:pPr>
            <w:ins w:id="461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137360" w14:textId="77777777" w:rsidR="00DC2757" w:rsidRPr="00DC2757" w:rsidRDefault="00DC2757" w:rsidP="00DC2757">
            <w:pPr>
              <w:spacing w:after="0" w:line="240" w:lineRule="auto"/>
              <w:jc w:val="center"/>
              <w:rPr>
                <w:ins w:id="4619" w:author="Commodore, Sarah" w:date="2023-03-22T16:21:00Z"/>
                <w:rFonts w:ascii="Calibri" w:eastAsia="Times New Roman" w:hAnsi="Calibri" w:cs="Calibri"/>
                <w:color w:val="000000"/>
                <w:sz w:val="20"/>
                <w:szCs w:val="20"/>
              </w:rPr>
            </w:pPr>
            <w:ins w:id="4620"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5A3E068F" w14:textId="77777777" w:rsidR="00DC2757" w:rsidRPr="00DC2757" w:rsidRDefault="00DC2757" w:rsidP="00DC2757">
            <w:pPr>
              <w:spacing w:after="0" w:line="240" w:lineRule="auto"/>
              <w:jc w:val="center"/>
              <w:rPr>
                <w:ins w:id="4621" w:author="Commodore, Sarah" w:date="2023-03-22T16:21:00Z"/>
                <w:rFonts w:ascii="Calibri" w:eastAsia="Times New Roman" w:hAnsi="Calibri" w:cs="Calibri"/>
                <w:color w:val="000000"/>
                <w:sz w:val="20"/>
                <w:szCs w:val="20"/>
              </w:rPr>
            </w:pPr>
            <w:ins w:id="4622" w:author="Commodore, Sarah" w:date="2023-03-22T16:21:00Z">
              <w:r w:rsidRPr="00DC2757">
                <w:rPr>
                  <w:rFonts w:ascii="Calibri" w:eastAsia="Times New Roman" w:hAnsi="Calibri" w:cs="Calibri"/>
                  <w:color w:val="000000"/>
                  <w:sz w:val="20"/>
                  <w:szCs w:val="20"/>
                </w:rPr>
                <w:t>4.4E-10</w:t>
              </w:r>
            </w:ins>
          </w:p>
        </w:tc>
        <w:tc>
          <w:tcPr>
            <w:tcW w:w="0" w:type="auto"/>
            <w:tcBorders>
              <w:top w:val="nil"/>
              <w:left w:val="nil"/>
              <w:bottom w:val="nil"/>
              <w:right w:val="nil"/>
            </w:tcBorders>
            <w:shd w:val="clear" w:color="auto" w:fill="auto"/>
            <w:noWrap/>
            <w:vAlign w:val="bottom"/>
            <w:hideMark/>
          </w:tcPr>
          <w:p w14:paraId="188E903E" w14:textId="77777777" w:rsidR="00DC2757" w:rsidRPr="00DC2757" w:rsidRDefault="00DC2757" w:rsidP="00DC2757">
            <w:pPr>
              <w:spacing w:after="0" w:line="240" w:lineRule="auto"/>
              <w:jc w:val="center"/>
              <w:rPr>
                <w:ins w:id="4623" w:author="Commodore, Sarah" w:date="2023-03-22T16:21:00Z"/>
                <w:rFonts w:ascii="Calibri" w:eastAsia="Times New Roman" w:hAnsi="Calibri" w:cs="Calibri"/>
                <w:color w:val="FF0000"/>
                <w:sz w:val="20"/>
                <w:szCs w:val="20"/>
              </w:rPr>
            </w:pPr>
            <w:ins w:id="4624" w:author="Commodore, Sarah" w:date="2023-03-22T16:21:00Z">
              <w:r w:rsidRPr="00DC2757">
                <w:rPr>
                  <w:rFonts w:ascii="Calibri" w:eastAsia="Times New Roman" w:hAnsi="Calibri" w:cs="Calibri"/>
                  <w:color w:val="FF0000"/>
                  <w:sz w:val="20"/>
                  <w:szCs w:val="20"/>
                </w:rPr>
                <w:t>*</w:t>
              </w:r>
            </w:ins>
          </w:p>
        </w:tc>
      </w:tr>
      <w:tr w:rsidR="00DC2757" w:rsidRPr="00DC2757" w14:paraId="1458271A" w14:textId="77777777" w:rsidTr="00DC2757">
        <w:trPr>
          <w:trHeight w:val="260"/>
          <w:ins w:id="4625" w:author="Commodore, Sarah" w:date="2023-03-22T16:21:00Z"/>
        </w:trPr>
        <w:tc>
          <w:tcPr>
            <w:tcW w:w="0" w:type="auto"/>
            <w:tcBorders>
              <w:top w:val="nil"/>
              <w:left w:val="nil"/>
              <w:bottom w:val="nil"/>
              <w:right w:val="nil"/>
            </w:tcBorders>
            <w:shd w:val="clear" w:color="auto" w:fill="auto"/>
            <w:noWrap/>
            <w:vAlign w:val="bottom"/>
            <w:hideMark/>
          </w:tcPr>
          <w:p w14:paraId="2D732DE2" w14:textId="77777777" w:rsidR="00DC2757" w:rsidRPr="00DC2757" w:rsidRDefault="00DC2757" w:rsidP="00DC2757">
            <w:pPr>
              <w:spacing w:after="0" w:line="240" w:lineRule="auto"/>
              <w:rPr>
                <w:ins w:id="4626" w:author="Commodore, Sarah" w:date="2023-03-22T16:21:00Z"/>
                <w:rFonts w:ascii="Calibri" w:eastAsia="Times New Roman" w:hAnsi="Calibri" w:cs="Calibri"/>
                <w:color w:val="000000"/>
                <w:sz w:val="20"/>
                <w:szCs w:val="20"/>
              </w:rPr>
            </w:pPr>
            <w:ins w:id="4627" w:author="Commodore, Sarah" w:date="2023-03-22T16:21:00Z">
              <w:r w:rsidRPr="00DC2757">
                <w:rPr>
                  <w:rFonts w:ascii="Calibri" w:eastAsia="Times New Roman" w:hAnsi="Calibri" w:cs="Calibri"/>
                  <w:color w:val="000000"/>
                  <w:sz w:val="20"/>
                  <w:szCs w:val="20"/>
                </w:rPr>
                <w:t>ENSG00000259038.1</w:t>
              </w:r>
            </w:ins>
          </w:p>
        </w:tc>
        <w:tc>
          <w:tcPr>
            <w:tcW w:w="0" w:type="auto"/>
            <w:tcBorders>
              <w:top w:val="nil"/>
              <w:left w:val="nil"/>
              <w:bottom w:val="nil"/>
              <w:right w:val="nil"/>
            </w:tcBorders>
            <w:shd w:val="clear" w:color="auto" w:fill="auto"/>
            <w:noWrap/>
            <w:vAlign w:val="bottom"/>
            <w:hideMark/>
          </w:tcPr>
          <w:p w14:paraId="36B3F01F" w14:textId="77777777" w:rsidR="00DC2757" w:rsidRPr="00DC2757" w:rsidRDefault="00DC2757" w:rsidP="00DC2757">
            <w:pPr>
              <w:spacing w:after="0" w:line="240" w:lineRule="auto"/>
              <w:rPr>
                <w:ins w:id="4628" w:author="Commodore, Sarah" w:date="2023-03-22T16:21:00Z"/>
                <w:rFonts w:ascii="Calibri" w:eastAsia="Times New Roman" w:hAnsi="Calibri" w:cs="Calibri"/>
                <w:color w:val="000000"/>
                <w:sz w:val="20"/>
                <w:szCs w:val="20"/>
              </w:rPr>
            </w:pPr>
            <w:ins w:id="4629" w:author="Commodore, Sarah" w:date="2023-03-22T16:21:00Z">
              <w:r w:rsidRPr="00DC2757">
                <w:rPr>
                  <w:rFonts w:ascii="Calibri" w:eastAsia="Times New Roman" w:hAnsi="Calibri" w:cs="Calibri"/>
                  <w:color w:val="000000"/>
                  <w:sz w:val="20"/>
                  <w:szCs w:val="20"/>
                </w:rPr>
                <w:t>AL121820.2</w:t>
              </w:r>
            </w:ins>
          </w:p>
        </w:tc>
        <w:tc>
          <w:tcPr>
            <w:tcW w:w="0" w:type="auto"/>
            <w:tcBorders>
              <w:top w:val="nil"/>
              <w:left w:val="nil"/>
              <w:bottom w:val="nil"/>
              <w:right w:val="nil"/>
            </w:tcBorders>
            <w:shd w:val="clear" w:color="auto" w:fill="auto"/>
            <w:noWrap/>
            <w:vAlign w:val="bottom"/>
            <w:hideMark/>
          </w:tcPr>
          <w:p w14:paraId="300FB7DE" w14:textId="77777777" w:rsidR="00DC2757" w:rsidRPr="00DC2757" w:rsidRDefault="00DC2757" w:rsidP="00DC2757">
            <w:pPr>
              <w:spacing w:after="0" w:line="240" w:lineRule="auto"/>
              <w:jc w:val="center"/>
              <w:rPr>
                <w:ins w:id="4630" w:author="Commodore, Sarah" w:date="2023-03-22T16:21:00Z"/>
                <w:rFonts w:ascii="Calibri" w:eastAsia="Times New Roman" w:hAnsi="Calibri" w:cs="Calibri"/>
                <w:color w:val="000000"/>
                <w:sz w:val="20"/>
                <w:szCs w:val="20"/>
              </w:rPr>
            </w:pPr>
            <w:ins w:id="463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0D9AFC" w14:textId="77777777" w:rsidR="00DC2757" w:rsidRPr="00DC2757" w:rsidRDefault="00DC2757" w:rsidP="00DC2757">
            <w:pPr>
              <w:spacing w:after="0" w:line="240" w:lineRule="auto"/>
              <w:jc w:val="center"/>
              <w:rPr>
                <w:ins w:id="4632" w:author="Commodore, Sarah" w:date="2023-03-22T16:21:00Z"/>
                <w:rFonts w:ascii="Calibri" w:eastAsia="Times New Roman" w:hAnsi="Calibri" w:cs="Calibri"/>
                <w:color w:val="000000"/>
                <w:sz w:val="20"/>
                <w:szCs w:val="20"/>
              </w:rPr>
            </w:pPr>
            <w:ins w:id="4633" w:author="Commodore, Sarah" w:date="2023-03-22T16:21:00Z">
              <w:r w:rsidRPr="00DC2757">
                <w:rPr>
                  <w:rFonts w:ascii="Calibri" w:eastAsia="Times New Roman" w:hAnsi="Calibri" w:cs="Calibri"/>
                  <w:color w:val="000000"/>
                  <w:sz w:val="20"/>
                  <w:szCs w:val="20"/>
                </w:rPr>
                <w:t>6.8E-11</w:t>
              </w:r>
            </w:ins>
          </w:p>
        </w:tc>
        <w:tc>
          <w:tcPr>
            <w:tcW w:w="0" w:type="auto"/>
            <w:tcBorders>
              <w:top w:val="nil"/>
              <w:left w:val="nil"/>
              <w:bottom w:val="nil"/>
              <w:right w:val="nil"/>
            </w:tcBorders>
            <w:shd w:val="clear" w:color="auto" w:fill="auto"/>
            <w:noWrap/>
            <w:vAlign w:val="bottom"/>
            <w:hideMark/>
          </w:tcPr>
          <w:p w14:paraId="32FF9F7F" w14:textId="77777777" w:rsidR="00DC2757" w:rsidRPr="00DC2757" w:rsidRDefault="00DC2757" w:rsidP="00DC2757">
            <w:pPr>
              <w:spacing w:after="0" w:line="240" w:lineRule="auto"/>
              <w:jc w:val="center"/>
              <w:rPr>
                <w:ins w:id="4634" w:author="Commodore, Sarah" w:date="2023-03-22T16:21:00Z"/>
                <w:rFonts w:ascii="Calibri" w:eastAsia="Times New Roman" w:hAnsi="Calibri" w:cs="Calibri"/>
                <w:color w:val="000000"/>
                <w:sz w:val="20"/>
                <w:szCs w:val="20"/>
              </w:rPr>
            </w:pPr>
            <w:ins w:id="4635"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13969ED6" w14:textId="77777777" w:rsidR="00DC2757" w:rsidRPr="00DC2757" w:rsidRDefault="00DC2757" w:rsidP="00DC2757">
            <w:pPr>
              <w:spacing w:after="0" w:line="240" w:lineRule="auto"/>
              <w:jc w:val="center"/>
              <w:rPr>
                <w:ins w:id="4636" w:author="Commodore, Sarah" w:date="2023-03-22T16:21:00Z"/>
                <w:rFonts w:ascii="Calibri" w:eastAsia="Times New Roman" w:hAnsi="Calibri" w:cs="Calibri"/>
                <w:color w:val="FF0000"/>
                <w:sz w:val="20"/>
                <w:szCs w:val="20"/>
              </w:rPr>
            </w:pPr>
            <w:ins w:id="4637" w:author="Commodore, Sarah" w:date="2023-03-22T16:21:00Z">
              <w:r w:rsidRPr="00DC2757">
                <w:rPr>
                  <w:rFonts w:ascii="Calibri" w:eastAsia="Times New Roman" w:hAnsi="Calibri" w:cs="Calibri"/>
                  <w:color w:val="FF0000"/>
                  <w:sz w:val="20"/>
                  <w:szCs w:val="20"/>
                </w:rPr>
                <w:t>*</w:t>
              </w:r>
            </w:ins>
          </w:p>
        </w:tc>
      </w:tr>
      <w:tr w:rsidR="00DC2757" w:rsidRPr="00DC2757" w14:paraId="2E23DA61" w14:textId="77777777" w:rsidTr="00DC2757">
        <w:trPr>
          <w:trHeight w:val="260"/>
          <w:ins w:id="4638" w:author="Commodore, Sarah" w:date="2023-03-22T16:21:00Z"/>
        </w:trPr>
        <w:tc>
          <w:tcPr>
            <w:tcW w:w="0" w:type="auto"/>
            <w:tcBorders>
              <w:top w:val="nil"/>
              <w:left w:val="nil"/>
              <w:bottom w:val="nil"/>
              <w:right w:val="nil"/>
            </w:tcBorders>
            <w:shd w:val="clear" w:color="auto" w:fill="auto"/>
            <w:noWrap/>
            <w:vAlign w:val="bottom"/>
            <w:hideMark/>
          </w:tcPr>
          <w:p w14:paraId="14E0BC22" w14:textId="77777777" w:rsidR="00DC2757" w:rsidRPr="00DC2757" w:rsidRDefault="00DC2757" w:rsidP="00DC2757">
            <w:pPr>
              <w:spacing w:after="0" w:line="240" w:lineRule="auto"/>
              <w:rPr>
                <w:ins w:id="4639" w:author="Commodore, Sarah" w:date="2023-03-22T16:21:00Z"/>
                <w:rFonts w:ascii="Calibri" w:eastAsia="Times New Roman" w:hAnsi="Calibri" w:cs="Calibri"/>
                <w:color w:val="000000"/>
                <w:sz w:val="20"/>
                <w:szCs w:val="20"/>
              </w:rPr>
            </w:pPr>
            <w:ins w:id="4640" w:author="Commodore, Sarah" w:date="2023-03-22T16:21:00Z">
              <w:r w:rsidRPr="00DC2757">
                <w:rPr>
                  <w:rFonts w:ascii="Calibri" w:eastAsia="Times New Roman" w:hAnsi="Calibri" w:cs="Calibri"/>
                  <w:color w:val="000000"/>
                  <w:sz w:val="20"/>
                  <w:szCs w:val="20"/>
                </w:rPr>
                <w:t>ENSG00000287117.1</w:t>
              </w:r>
            </w:ins>
          </w:p>
        </w:tc>
        <w:tc>
          <w:tcPr>
            <w:tcW w:w="0" w:type="auto"/>
            <w:tcBorders>
              <w:top w:val="nil"/>
              <w:left w:val="nil"/>
              <w:bottom w:val="nil"/>
              <w:right w:val="nil"/>
            </w:tcBorders>
            <w:shd w:val="clear" w:color="auto" w:fill="auto"/>
            <w:noWrap/>
            <w:vAlign w:val="bottom"/>
            <w:hideMark/>
          </w:tcPr>
          <w:p w14:paraId="0C9E13DC" w14:textId="77777777" w:rsidR="00DC2757" w:rsidRPr="00DC2757" w:rsidRDefault="00DC2757" w:rsidP="00DC2757">
            <w:pPr>
              <w:spacing w:after="0" w:line="240" w:lineRule="auto"/>
              <w:rPr>
                <w:ins w:id="4641" w:author="Commodore, Sarah" w:date="2023-03-22T16:21:00Z"/>
                <w:rFonts w:ascii="Calibri" w:eastAsia="Times New Roman" w:hAnsi="Calibri" w:cs="Calibri"/>
                <w:color w:val="000000"/>
                <w:sz w:val="20"/>
                <w:szCs w:val="20"/>
              </w:rPr>
            </w:pPr>
            <w:ins w:id="4642" w:author="Commodore, Sarah" w:date="2023-03-22T16:21:00Z">
              <w:r w:rsidRPr="00DC2757">
                <w:rPr>
                  <w:rFonts w:ascii="Calibri" w:eastAsia="Times New Roman" w:hAnsi="Calibri" w:cs="Calibri"/>
                  <w:color w:val="000000"/>
                  <w:sz w:val="20"/>
                  <w:szCs w:val="20"/>
                </w:rPr>
                <w:t>AC105916.1</w:t>
              </w:r>
            </w:ins>
          </w:p>
        </w:tc>
        <w:tc>
          <w:tcPr>
            <w:tcW w:w="0" w:type="auto"/>
            <w:tcBorders>
              <w:top w:val="nil"/>
              <w:left w:val="nil"/>
              <w:bottom w:val="nil"/>
              <w:right w:val="nil"/>
            </w:tcBorders>
            <w:shd w:val="clear" w:color="auto" w:fill="auto"/>
            <w:noWrap/>
            <w:vAlign w:val="bottom"/>
            <w:hideMark/>
          </w:tcPr>
          <w:p w14:paraId="276C988B" w14:textId="77777777" w:rsidR="00DC2757" w:rsidRPr="00DC2757" w:rsidRDefault="00DC2757" w:rsidP="00DC2757">
            <w:pPr>
              <w:spacing w:after="0" w:line="240" w:lineRule="auto"/>
              <w:jc w:val="center"/>
              <w:rPr>
                <w:ins w:id="4643" w:author="Commodore, Sarah" w:date="2023-03-22T16:21:00Z"/>
                <w:rFonts w:ascii="Calibri" w:eastAsia="Times New Roman" w:hAnsi="Calibri" w:cs="Calibri"/>
                <w:color w:val="000000"/>
                <w:sz w:val="20"/>
                <w:szCs w:val="20"/>
              </w:rPr>
            </w:pPr>
            <w:ins w:id="464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C24DA20" w14:textId="77777777" w:rsidR="00DC2757" w:rsidRPr="00DC2757" w:rsidRDefault="00DC2757" w:rsidP="00DC2757">
            <w:pPr>
              <w:spacing w:after="0" w:line="240" w:lineRule="auto"/>
              <w:jc w:val="center"/>
              <w:rPr>
                <w:ins w:id="4645" w:author="Commodore, Sarah" w:date="2023-03-22T16:21:00Z"/>
                <w:rFonts w:ascii="Calibri" w:eastAsia="Times New Roman" w:hAnsi="Calibri" w:cs="Calibri"/>
                <w:color w:val="000000"/>
                <w:sz w:val="20"/>
                <w:szCs w:val="20"/>
              </w:rPr>
            </w:pPr>
            <w:ins w:id="4646" w:author="Commodore, Sarah" w:date="2023-03-22T16:21:00Z">
              <w:r w:rsidRPr="00DC2757">
                <w:rPr>
                  <w:rFonts w:ascii="Calibri" w:eastAsia="Times New Roman" w:hAnsi="Calibri" w:cs="Calibri"/>
                  <w:color w:val="000000"/>
                  <w:sz w:val="20"/>
                  <w:szCs w:val="20"/>
                </w:rPr>
                <w:t>8.7E-07</w:t>
              </w:r>
            </w:ins>
          </w:p>
        </w:tc>
        <w:tc>
          <w:tcPr>
            <w:tcW w:w="0" w:type="auto"/>
            <w:tcBorders>
              <w:top w:val="nil"/>
              <w:left w:val="nil"/>
              <w:bottom w:val="nil"/>
              <w:right w:val="nil"/>
            </w:tcBorders>
            <w:shd w:val="clear" w:color="auto" w:fill="auto"/>
            <w:noWrap/>
            <w:vAlign w:val="bottom"/>
            <w:hideMark/>
          </w:tcPr>
          <w:p w14:paraId="7CD0B7FE" w14:textId="77777777" w:rsidR="00DC2757" w:rsidRPr="00DC2757" w:rsidRDefault="00DC2757" w:rsidP="00DC2757">
            <w:pPr>
              <w:spacing w:after="0" w:line="240" w:lineRule="auto"/>
              <w:jc w:val="center"/>
              <w:rPr>
                <w:ins w:id="4647" w:author="Commodore, Sarah" w:date="2023-03-22T16:21:00Z"/>
                <w:rFonts w:ascii="Calibri" w:eastAsia="Times New Roman" w:hAnsi="Calibri" w:cs="Calibri"/>
                <w:color w:val="000000"/>
                <w:sz w:val="20"/>
                <w:szCs w:val="20"/>
              </w:rPr>
            </w:pPr>
            <w:ins w:id="4648"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6E2F7837" w14:textId="77777777" w:rsidR="00DC2757" w:rsidRPr="00DC2757" w:rsidRDefault="00DC2757" w:rsidP="00DC2757">
            <w:pPr>
              <w:spacing w:after="0" w:line="240" w:lineRule="auto"/>
              <w:jc w:val="center"/>
              <w:rPr>
                <w:ins w:id="4649" w:author="Commodore, Sarah" w:date="2023-03-22T16:21:00Z"/>
                <w:rFonts w:ascii="Calibri" w:eastAsia="Times New Roman" w:hAnsi="Calibri" w:cs="Calibri"/>
                <w:color w:val="FF0000"/>
                <w:sz w:val="20"/>
                <w:szCs w:val="20"/>
              </w:rPr>
            </w:pPr>
            <w:ins w:id="4650" w:author="Commodore, Sarah" w:date="2023-03-22T16:21:00Z">
              <w:r w:rsidRPr="00DC2757">
                <w:rPr>
                  <w:rFonts w:ascii="Calibri" w:eastAsia="Times New Roman" w:hAnsi="Calibri" w:cs="Calibri"/>
                  <w:color w:val="FF0000"/>
                  <w:sz w:val="20"/>
                  <w:szCs w:val="20"/>
                </w:rPr>
                <w:t>*</w:t>
              </w:r>
            </w:ins>
          </w:p>
        </w:tc>
      </w:tr>
      <w:tr w:rsidR="00DC2757" w:rsidRPr="00DC2757" w14:paraId="36FEB3FB" w14:textId="77777777" w:rsidTr="00DC2757">
        <w:trPr>
          <w:trHeight w:val="260"/>
          <w:ins w:id="4651" w:author="Commodore, Sarah" w:date="2023-03-22T16:21:00Z"/>
        </w:trPr>
        <w:tc>
          <w:tcPr>
            <w:tcW w:w="0" w:type="auto"/>
            <w:tcBorders>
              <w:top w:val="nil"/>
              <w:left w:val="nil"/>
              <w:bottom w:val="nil"/>
              <w:right w:val="nil"/>
            </w:tcBorders>
            <w:shd w:val="clear" w:color="auto" w:fill="auto"/>
            <w:noWrap/>
            <w:vAlign w:val="bottom"/>
            <w:hideMark/>
          </w:tcPr>
          <w:p w14:paraId="307D9394" w14:textId="77777777" w:rsidR="00DC2757" w:rsidRPr="00DC2757" w:rsidRDefault="00DC2757" w:rsidP="00DC2757">
            <w:pPr>
              <w:spacing w:after="0" w:line="240" w:lineRule="auto"/>
              <w:rPr>
                <w:ins w:id="4652" w:author="Commodore, Sarah" w:date="2023-03-22T16:21:00Z"/>
                <w:rFonts w:ascii="Calibri" w:eastAsia="Times New Roman" w:hAnsi="Calibri" w:cs="Calibri"/>
                <w:color w:val="000000"/>
                <w:sz w:val="20"/>
                <w:szCs w:val="20"/>
              </w:rPr>
            </w:pPr>
            <w:ins w:id="4653" w:author="Commodore, Sarah" w:date="2023-03-22T16:21:00Z">
              <w:r w:rsidRPr="00DC2757">
                <w:rPr>
                  <w:rFonts w:ascii="Calibri" w:eastAsia="Times New Roman" w:hAnsi="Calibri" w:cs="Calibri"/>
                  <w:color w:val="000000"/>
                  <w:sz w:val="20"/>
                  <w:szCs w:val="20"/>
                </w:rPr>
                <w:t>ENSG00000204711.9</w:t>
              </w:r>
            </w:ins>
          </w:p>
        </w:tc>
        <w:tc>
          <w:tcPr>
            <w:tcW w:w="0" w:type="auto"/>
            <w:tcBorders>
              <w:top w:val="nil"/>
              <w:left w:val="nil"/>
              <w:bottom w:val="nil"/>
              <w:right w:val="nil"/>
            </w:tcBorders>
            <w:shd w:val="clear" w:color="auto" w:fill="auto"/>
            <w:noWrap/>
            <w:vAlign w:val="bottom"/>
            <w:hideMark/>
          </w:tcPr>
          <w:p w14:paraId="5C937486" w14:textId="77777777" w:rsidR="00DC2757" w:rsidRPr="00DC2757" w:rsidRDefault="00DC2757" w:rsidP="00DC2757">
            <w:pPr>
              <w:spacing w:after="0" w:line="240" w:lineRule="auto"/>
              <w:rPr>
                <w:ins w:id="4654" w:author="Commodore, Sarah" w:date="2023-03-22T16:21:00Z"/>
                <w:rFonts w:ascii="Calibri" w:eastAsia="Times New Roman" w:hAnsi="Calibri" w:cs="Calibri"/>
                <w:color w:val="000000"/>
                <w:sz w:val="20"/>
                <w:szCs w:val="20"/>
              </w:rPr>
            </w:pPr>
            <w:ins w:id="4655" w:author="Commodore, Sarah" w:date="2023-03-22T16:21:00Z">
              <w:r w:rsidRPr="00DC2757">
                <w:rPr>
                  <w:rFonts w:ascii="Calibri" w:eastAsia="Times New Roman" w:hAnsi="Calibri" w:cs="Calibri"/>
                  <w:color w:val="000000"/>
                  <w:sz w:val="20"/>
                  <w:szCs w:val="20"/>
                </w:rPr>
                <w:t>C9orf135</w:t>
              </w:r>
            </w:ins>
          </w:p>
        </w:tc>
        <w:tc>
          <w:tcPr>
            <w:tcW w:w="0" w:type="auto"/>
            <w:tcBorders>
              <w:top w:val="nil"/>
              <w:left w:val="nil"/>
              <w:bottom w:val="nil"/>
              <w:right w:val="nil"/>
            </w:tcBorders>
            <w:shd w:val="clear" w:color="auto" w:fill="auto"/>
            <w:noWrap/>
            <w:vAlign w:val="bottom"/>
            <w:hideMark/>
          </w:tcPr>
          <w:p w14:paraId="1FEA17C4" w14:textId="77777777" w:rsidR="00DC2757" w:rsidRPr="00DC2757" w:rsidRDefault="00DC2757" w:rsidP="00DC2757">
            <w:pPr>
              <w:spacing w:after="0" w:line="240" w:lineRule="auto"/>
              <w:jc w:val="center"/>
              <w:rPr>
                <w:ins w:id="4656" w:author="Commodore, Sarah" w:date="2023-03-22T16:21:00Z"/>
                <w:rFonts w:ascii="Calibri" w:eastAsia="Times New Roman" w:hAnsi="Calibri" w:cs="Calibri"/>
                <w:color w:val="000000"/>
                <w:sz w:val="20"/>
                <w:szCs w:val="20"/>
              </w:rPr>
            </w:pPr>
            <w:ins w:id="465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29E80EF" w14:textId="77777777" w:rsidR="00DC2757" w:rsidRPr="00DC2757" w:rsidRDefault="00DC2757" w:rsidP="00DC2757">
            <w:pPr>
              <w:spacing w:after="0" w:line="240" w:lineRule="auto"/>
              <w:jc w:val="center"/>
              <w:rPr>
                <w:ins w:id="4658" w:author="Commodore, Sarah" w:date="2023-03-22T16:21:00Z"/>
                <w:rFonts w:ascii="Calibri" w:eastAsia="Times New Roman" w:hAnsi="Calibri" w:cs="Calibri"/>
                <w:color w:val="000000"/>
                <w:sz w:val="20"/>
                <w:szCs w:val="20"/>
              </w:rPr>
            </w:pPr>
            <w:ins w:id="4659" w:author="Commodore, Sarah" w:date="2023-03-22T16:21:00Z">
              <w:r w:rsidRPr="00DC2757">
                <w:rPr>
                  <w:rFonts w:ascii="Calibri" w:eastAsia="Times New Roman" w:hAnsi="Calibri" w:cs="Calibri"/>
                  <w:color w:val="000000"/>
                  <w:sz w:val="20"/>
                  <w:szCs w:val="20"/>
                </w:rPr>
                <w:t>4.6E-07</w:t>
              </w:r>
            </w:ins>
          </w:p>
        </w:tc>
        <w:tc>
          <w:tcPr>
            <w:tcW w:w="0" w:type="auto"/>
            <w:tcBorders>
              <w:top w:val="nil"/>
              <w:left w:val="nil"/>
              <w:bottom w:val="nil"/>
              <w:right w:val="nil"/>
            </w:tcBorders>
            <w:shd w:val="clear" w:color="auto" w:fill="auto"/>
            <w:noWrap/>
            <w:vAlign w:val="bottom"/>
            <w:hideMark/>
          </w:tcPr>
          <w:p w14:paraId="45C53CA5" w14:textId="77777777" w:rsidR="00DC2757" w:rsidRPr="00DC2757" w:rsidRDefault="00DC2757" w:rsidP="00DC2757">
            <w:pPr>
              <w:spacing w:after="0" w:line="240" w:lineRule="auto"/>
              <w:jc w:val="center"/>
              <w:rPr>
                <w:ins w:id="4660" w:author="Commodore, Sarah" w:date="2023-03-22T16:21:00Z"/>
                <w:rFonts w:ascii="Calibri" w:eastAsia="Times New Roman" w:hAnsi="Calibri" w:cs="Calibri"/>
                <w:color w:val="000000"/>
                <w:sz w:val="20"/>
                <w:szCs w:val="20"/>
              </w:rPr>
            </w:pPr>
            <w:ins w:id="4661" w:author="Commodore, Sarah" w:date="2023-03-22T16:21:00Z">
              <w:r w:rsidRPr="00DC2757">
                <w:rPr>
                  <w:rFonts w:ascii="Calibri" w:eastAsia="Times New Roman" w:hAnsi="Calibri" w:cs="Calibri"/>
                  <w:color w:val="000000"/>
                  <w:sz w:val="20"/>
                  <w:szCs w:val="20"/>
                </w:rPr>
                <w:t>4.3E-06</w:t>
              </w:r>
            </w:ins>
          </w:p>
        </w:tc>
        <w:tc>
          <w:tcPr>
            <w:tcW w:w="0" w:type="auto"/>
            <w:tcBorders>
              <w:top w:val="nil"/>
              <w:left w:val="nil"/>
              <w:bottom w:val="nil"/>
              <w:right w:val="nil"/>
            </w:tcBorders>
            <w:shd w:val="clear" w:color="auto" w:fill="auto"/>
            <w:noWrap/>
            <w:vAlign w:val="bottom"/>
            <w:hideMark/>
          </w:tcPr>
          <w:p w14:paraId="3AB46E78" w14:textId="77777777" w:rsidR="00DC2757" w:rsidRPr="00DC2757" w:rsidRDefault="00DC2757" w:rsidP="00DC2757">
            <w:pPr>
              <w:spacing w:after="0" w:line="240" w:lineRule="auto"/>
              <w:jc w:val="center"/>
              <w:rPr>
                <w:ins w:id="4662" w:author="Commodore, Sarah" w:date="2023-03-22T16:21:00Z"/>
                <w:rFonts w:ascii="Calibri" w:eastAsia="Times New Roman" w:hAnsi="Calibri" w:cs="Calibri"/>
                <w:color w:val="FF0000"/>
                <w:sz w:val="20"/>
                <w:szCs w:val="20"/>
              </w:rPr>
            </w:pPr>
            <w:ins w:id="4663" w:author="Commodore, Sarah" w:date="2023-03-22T16:21:00Z">
              <w:r w:rsidRPr="00DC2757">
                <w:rPr>
                  <w:rFonts w:ascii="Calibri" w:eastAsia="Times New Roman" w:hAnsi="Calibri" w:cs="Calibri"/>
                  <w:color w:val="FF0000"/>
                  <w:sz w:val="20"/>
                  <w:szCs w:val="20"/>
                </w:rPr>
                <w:t>*</w:t>
              </w:r>
            </w:ins>
          </w:p>
        </w:tc>
      </w:tr>
      <w:tr w:rsidR="00DC2757" w:rsidRPr="00DC2757" w14:paraId="35F69174" w14:textId="77777777" w:rsidTr="00DC2757">
        <w:trPr>
          <w:trHeight w:val="260"/>
          <w:ins w:id="4664" w:author="Commodore, Sarah" w:date="2023-03-22T16:21:00Z"/>
        </w:trPr>
        <w:tc>
          <w:tcPr>
            <w:tcW w:w="0" w:type="auto"/>
            <w:tcBorders>
              <w:top w:val="nil"/>
              <w:left w:val="nil"/>
              <w:bottom w:val="nil"/>
              <w:right w:val="nil"/>
            </w:tcBorders>
            <w:shd w:val="clear" w:color="auto" w:fill="auto"/>
            <w:noWrap/>
            <w:vAlign w:val="bottom"/>
            <w:hideMark/>
          </w:tcPr>
          <w:p w14:paraId="644B7B79" w14:textId="77777777" w:rsidR="00DC2757" w:rsidRPr="00DC2757" w:rsidRDefault="00DC2757" w:rsidP="00DC2757">
            <w:pPr>
              <w:spacing w:after="0" w:line="240" w:lineRule="auto"/>
              <w:rPr>
                <w:ins w:id="4665" w:author="Commodore, Sarah" w:date="2023-03-22T16:21:00Z"/>
                <w:rFonts w:ascii="Calibri" w:eastAsia="Times New Roman" w:hAnsi="Calibri" w:cs="Calibri"/>
                <w:color w:val="000000"/>
                <w:sz w:val="20"/>
                <w:szCs w:val="20"/>
              </w:rPr>
            </w:pPr>
            <w:ins w:id="4666" w:author="Commodore, Sarah" w:date="2023-03-22T16:21:00Z">
              <w:r w:rsidRPr="00DC2757">
                <w:rPr>
                  <w:rFonts w:ascii="Calibri" w:eastAsia="Times New Roman" w:hAnsi="Calibri" w:cs="Calibri"/>
                  <w:color w:val="000000"/>
                  <w:sz w:val="20"/>
                  <w:szCs w:val="20"/>
                </w:rPr>
                <w:t>ENSG00000265374.1</w:t>
              </w:r>
            </w:ins>
          </w:p>
        </w:tc>
        <w:tc>
          <w:tcPr>
            <w:tcW w:w="0" w:type="auto"/>
            <w:tcBorders>
              <w:top w:val="nil"/>
              <w:left w:val="nil"/>
              <w:bottom w:val="nil"/>
              <w:right w:val="nil"/>
            </w:tcBorders>
            <w:shd w:val="clear" w:color="auto" w:fill="auto"/>
            <w:noWrap/>
            <w:vAlign w:val="bottom"/>
            <w:hideMark/>
          </w:tcPr>
          <w:p w14:paraId="3ECCC240" w14:textId="77777777" w:rsidR="00DC2757" w:rsidRPr="00DC2757" w:rsidRDefault="00DC2757" w:rsidP="00DC2757">
            <w:pPr>
              <w:spacing w:after="0" w:line="240" w:lineRule="auto"/>
              <w:rPr>
                <w:ins w:id="4667" w:author="Commodore, Sarah" w:date="2023-03-22T16:21:00Z"/>
                <w:rFonts w:ascii="Calibri" w:eastAsia="Times New Roman" w:hAnsi="Calibri" w:cs="Calibri"/>
                <w:color w:val="000000"/>
                <w:sz w:val="20"/>
                <w:szCs w:val="20"/>
              </w:rPr>
            </w:pPr>
            <w:ins w:id="4668" w:author="Commodore, Sarah" w:date="2023-03-22T16:21:00Z">
              <w:r w:rsidRPr="00DC2757">
                <w:rPr>
                  <w:rFonts w:ascii="Calibri" w:eastAsia="Times New Roman" w:hAnsi="Calibri" w:cs="Calibri"/>
                  <w:color w:val="000000"/>
                  <w:sz w:val="20"/>
                  <w:szCs w:val="20"/>
                </w:rPr>
                <w:t>LINC01908</w:t>
              </w:r>
            </w:ins>
          </w:p>
        </w:tc>
        <w:tc>
          <w:tcPr>
            <w:tcW w:w="0" w:type="auto"/>
            <w:tcBorders>
              <w:top w:val="nil"/>
              <w:left w:val="nil"/>
              <w:bottom w:val="nil"/>
              <w:right w:val="nil"/>
            </w:tcBorders>
            <w:shd w:val="clear" w:color="auto" w:fill="auto"/>
            <w:noWrap/>
            <w:vAlign w:val="bottom"/>
            <w:hideMark/>
          </w:tcPr>
          <w:p w14:paraId="5044DD4D" w14:textId="77777777" w:rsidR="00DC2757" w:rsidRPr="00DC2757" w:rsidRDefault="00DC2757" w:rsidP="00DC2757">
            <w:pPr>
              <w:spacing w:after="0" w:line="240" w:lineRule="auto"/>
              <w:jc w:val="center"/>
              <w:rPr>
                <w:ins w:id="4669" w:author="Commodore, Sarah" w:date="2023-03-22T16:21:00Z"/>
                <w:rFonts w:ascii="Calibri" w:eastAsia="Times New Roman" w:hAnsi="Calibri" w:cs="Calibri"/>
                <w:color w:val="000000"/>
                <w:sz w:val="20"/>
                <w:szCs w:val="20"/>
              </w:rPr>
            </w:pPr>
            <w:ins w:id="467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EABAD2" w14:textId="77777777" w:rsidR="00DC2757" w:rsidRPr="00DC2757" w:rsidRDefault="00DC2757" w:rsidP="00DC2757">
            <w:pPr>
              <w:spacing w:after="0" w:line="240" w:lineRule="auto"/>
              <w:jc w:val="center"/>
              <w:rPr>
                <w:ins w:id="4671" w:author="Commodore, Sarah" w:date="2023-03-22T16:21:00Z"/>
                <w:rFonts w:ascii="Calibri" w:eastAsia="Times New Roman" w:hAnsi="Calibri" w:cs="Calibri"/>
                <w:color w:val="000000"/>
                <w:sz w:val="20"/>
                <w:szCs w:val="20"/>
              </w:rPr>
            </w:pPr>
            <w:ins w:id="4672"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40E010D" w14:textId="77777777" w:rsidR="00DC2757" w:rsidRPr="00DC2757" w:rsidRDefault="00DC2757" w:rsidP="00DC2757">
            <w:pPr>
              <w:spacing w:after="0" w:line="240" w:lineRule="auto"/>
              <w:jc w:val="center"/>
              <w:rPr>
                <w:ins w:id="4673" w:author="Commodore, Sarah" w:date="2023-03-22T16:21:00Z"/>
                <w:rFonts w:ascii="Calibri" w:eastAsia="Times New Roman" w:hAnsi="Calibri" w:cs="Calibri"/>
                <w:color w:val="000000"/>
                <w:sz w:val="20"/>
                <w:szCs w:val="20"/>
              </w:rPr>
            </w:pPr>
            <w:ins w:id="4674"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384B25D1" w14:textId="77777777" w:rsidR="00DC2757" w:rsidRPr="00DC2757" w:rsidRDefault="00DC2757" w:rsidP="00DC2757">
            <w:pPr>
              <w:spacing w:after="0" w:line="240" w:lineRule="auto"/>
              <w:jc w:val="center"/>
              <w:rPr>
                <w:ins w:id="4675" w:author="Commodore, Sarah" w:date="2023-03-22T16:21:00Z"/>
                <w:rFonts w:ascii="Calibri" w:eastAsia="Times New Roman" w:hAnsi="Calibri" w:cs="Calibri"/>
                <w:color w:val="FF0000"/>
                <w:sz w:val="20"/>
                <w:szCs w:val="20"/>
              </w:rPr>
            </w:pPr>
            <w:ins w:id="4676" w:author="Commodore, Sarah" w:date="2023-03-22T16:21:00Z">
              <w:r w:rsidRPr="00DC2757">
                <w:rPr>
                  <w:rFonts w:ascii="Calibri" w:eastAsia="Times New Roman" w:hAnsi="Calibri" w:cs="Calibri"/>
                  <w:color w:val="FF0000"/>
                  <w:sz w:val="20"/>
                  <w:szCs w:val="20"/>
                </w:rPr>
                <w:t>*</w:t>
              </w:r>
            </w:ins>
          </w:p>
        </w:tc>
      </w:tr>
      <w:tr w:rsidR="00DC2757" w:rsidRPr="00DC2757" w14:paraId="64BEFE64" w14:textId="77777777" w:rsidTr="00DC2757">
        <w:trPr>
          <w:trHeight w:val="260"/>
          <w:ins w:id="4677" w:author="Commodore, Sarah" w:date="2023-03-22T16:21:00Z"/>
        </w:trPr>
        <w:tc>
          <w:tcPr>
            <w:tcW w:w="0" w:type="auto"/>
            <w:tcBorders>
              <w:top w:val="nil"/>
              <w:left w:val="nil"/>
              <w:bottom w:val="nil"/>
              <w:right w:val="nil"/>
            </w:tcBorders>
            <w:shd w:val="clear" w:color="auto" w:fill="auto"/>
            <w:noWrap/>
            <w:vAlign w:val="bottom"/>
            <w:hideMark/>
          </w:tcPr>
          <w:p w14:paraId="4F36D067" w14:textId="77777777" w:rsidR="00DC2757" w:rsidRPr="00DC2757" w:rsidRDefault="00DC2757" w:rsidP="00DC2757">
            <w:pPr>
              <w:spacing w:after="0" w:line="240" w:lineRule="auto"/>
              <w:rPr>
                <w:ins w:id="4678" w:author="Commodore, Sarah" w:date="2023-03-22T16:21:00Z"/>
                <w:rFonts w:ascii="Calibri" w:eastAsia="Times New Roman" w:hAnsi="Calibri" w:cs="Calibri"/>
                <w:color w:val="000000"/>
                <w:sz w:val="20"/>
                <w:szCs w:val="20"/>
              </w:rPr>
            </w:pPr>
            <w:ins w:id="4679" w:author="Commodore, Sarah" w:date="2023-03-22T16:21:00Z">
              <w:r w:rsidRPr="00DC2757">
                <w:rPr>
                  <w:rFonts w:ascii="Calibri" w:eastAsia="Times New Roman" w:hAnsi="Calibri" w:cs="Calibri"/>
                  <w:color w:val="000000"/>
                  <w:sz w:val="20"/>
                  <w:szCs w:val="20"/>
                </w:rPr>
                <w:t>ENSG00000242759.8</w:t>
              </w:r>
            </w:ins>
          </w:p>
        </w:tc>
        <w:tc>
          <w:tcPr>
            <w:tcW w:w="0" w:type="auto"/>
            <w:tcBorders>
              <w:top w:val="nil"/>
              <w:left w:val="nil"/>
              <w:bottom w:val="nil"/>
              <w:right w:val="nil"/>
            </w:tcBorders>
            <w:shd w:val="clear" w:color="auto" w:fill="auto"/>
            <w:noWrap/>
            <w:vAlign w:val="bottom"/>
            <w:hideMark/>
          </w:tcPr>
          <w:p w14:paraId="04E5E147" w14:textId="77777777" w:rsidR="00DC2757" w:rsidRPr="00DC2757" w:rsidRDefault="00DC2757" w:rsidP="00DC2757">
            <w:pPr>
              <w:spacing w:after="0" w:line="240" w:lineRule="auto"/>
              <w:rPr>
                <w:ins w:id="4680" w:author="Commodore, Sarah" w:date="2023-03-22T16:21:00Z"/>
                <w:rFonts w:ascii="Calibri" w:eastAsia="Times New Roman" w:hAnsi="Calibri" w:cs="Calibri"/>
                <w:color w:val="000000"/>
                <w:sz w:val="20"/>
                <w:szCs w:val="20"/>
              </w:rPr>
            </w:pPr>
            <w:ins w:id="4681" w:author="Commodore, Sarah" w:date="2023-03-22T16:21:00Z">
              <w:r w:rsidRPr="00DC2757">
                <w:rPr>
                  <w:rFonts w:ascii="Calibri" w:eastAsia="Times New Roman" w:hAnsi="Calibri" w:cs="Calibri"/>
                  <w:color w:val="000000"/>
                  <w:sz w:val="20"/>
                  <w:szCs w:val="20"/>
                </w:rPr>
                <w:t>LINC00882</w:t>
              </w:r>
            </w:ins>
          </w:p>
        </w:tc>
        <w:tc>
          <w:tcPr>
            <w:tcW w:w="0" w:type="auto"/>
            <w:tcBorders>
              <w:top w:val="nil"/>
              <w:left w:val="nil"/>
              <w:bottom w:val="nil"/>
              <w:right w:val="nil"/>
            </w:tcBorders>
            <w:shd w:val="clear" w:color="auto" w:fill="auto"/>
            <w:noWrap/>
            <w:vAlign w:val="bottom"/>
            <w:hideMark/>
          </w:tcPr>
          <w:p w14:paraId="02001CD1" w14:textId="77777777" w:rsidR="00DC2757" w:rsidRPr="00DC2757" w:rsidRDefault="00DC2757" w:rsidP="00DC2757">
            <w:pPr>
              <w:spacing w:after="0" w:line="240" w:lineRule="auto"/>
              <w:jc w:val="center"/>
              <w:rPr>
                <w:ins w:id="4682" w:author="Commodore, Sarah" w:date="2023-03-22T16:21:00Z"/>
                <w:rFonts w:ascii="Calibri" w:eastAsia="Times New Roman" w:hAnsi="Calibri" w:cs="Calibri"/>
                <w:color w:val="000000"/>
                <w:sz w:val="20"/>
                <w:szCs w:val="20"/>
              </w:rPr>
            </w:pPr>
            <w:ins w:id="468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5E1DFE" w14:textId="77777777" w:rsidR="00DC2757" w:rsidRPr="00DC2757" w:rsidRDefault="00DC2757" w:rsidP="00DC2757">
            <w:pPr>
              <w:spacing w:after="0" w:line="240" w:lineRule="auto"/>
              <w:jc w:val="center"/>
              <w:rPr>
                <w:ins w:id="4684" w:author="Commodore, Sarah" w:date="2023-03-22T16:21:00Z"/>
                <w:rFonts w:ascii="Calibri" w:eastAsia="Times New Roman" w:hAnsi="Calibri" w:cs="Calibri"/>
                <w:color w:val="000000"/>
                <w:sz w:val="20"/>
                <w:szCs w:val="20"/>
              </w:rPr>
            </w:pPr>
            <w:ins w:id="4685" w:author="Commodore, Sarah" w:date="2023-03-22T16:21:00Z">
              <w:r w:rsidRPr="00DC2757">
                <w:rPr>
                  <w:rFonts w:ascii="Calibri" w:eastAsia="Times New Roman" w:hAnsi="Calibri" w:cs="Calibri"/>
                  <w:color w:val="000000"/>
                  <w:sz w:val="20"/>
                  <w:szCs w:val="20"/>
                </w:rPr>
                <w:t>7.5E-09</w:t>
              </w:r>
            </w:ins>
          </w:p>
        </w:tc>
        <w:tc>
          <w:tcPr>
            <w:tcW w:w="0" w:type="auto"/>
            <w:tcBorders>
              <w:top w:val="nil"/>
              <w:left w:val="nil"/>
              <w:bottom w:val="nil"/>
              <w:right w:val="nil"/>
            </w:tcBorders>
            <w:shd w:val="clear" w:color="auto" w:fill="auto"/>
            <w:noWrap/>
            <w:vAlign w:val="bottom"/>
            <w:hideMark/>
          </w:tcPr>
          <w:p w14:paraId="0AB18F97" w14:textId="77777777" w:rsidR="00DC2757" w:rsidRPr="00DC2757" w:rsidRDefault="00DC2757" w:rsidP="00DC2757">
            <w:pPr>
              <w:spacing w:after="0" w:line="240" w:lineRule="auto"/>
              <w:jc w:val="center"/>
              <w:rPr>
                <w:ins w:id="4686" w:author="Commodore, Sarah" w:date="2023-03-22T16:21:00Z"/>
                <w:rFonts w:ascii="Calibri" w:eastAsia="Times New Roman" w:hAnsi="Calibri" w:cs="Calibri"/>
                <w:color w:val="000000"/>
                <w:sz w:val="20"/>
                <w:szCs w:val="20"/>
              </w:rPr>
            </w:pPr>
            <w:ins w:id="4687"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58DE5711" w14:textId="77777777" w:rsidR="00DC2757" w:rsidRPr="00DC2757" w:rsidRDefault="00DC2757" w:rsidP="00DC2757">
            <w:pPr>
              <w:spacing w:after="0" w:line="240" w:lineRule="auto"/>
              <w:jc w:val="center"/>
              <w:rPr>
                <w:ins w:id="4688" w:author="Commodore, Sarah" w:date="2023-03-22T16:21:00Z"/>
                <w:rFonts w:ascii="Calibri" w:eastAsia="Times New Roman" w:hAnsi="Calibri" w:cs="Calibri"/>
                <w:color w:val="FF0000"/>
                <w:sz w:val="20"/>
                <w:szCs w:val="20"/>
              </w:rPr>
            </w:pPr>
            <w:ins w:id="4689" w:author="Commodore, Sarah" w:date="2023-03-22T16:21:00Z">
              <w:r w:rsidRPr="00DC2757">
                <w:rPr>
                  <w:rFonts w:ascii="Calibri" w:eastAsia="Times New Roman" w:hAnsi="Calibri" w:cs="Calibri"/>
                  <w:color w:val="FF0000"/>
                  <w:sz w:val="20"/>
                  <w:szCs w:val="20"/>
                </w:rPr>
                <w:t>*</w:t>
              </w:r>
            </w:ins>
          </w:p>
        </w:tc>
      </w:tr>
      <w:tr w:rsidR="00DC2757" w:rsidRPr="00DC2757" w14:paraId="71C6DA6C" w14:textId="77777777" w:rsidTr="00DC2757">
        <w:trPr>
          <w:trHeight w:val="260"/>
          <w:ins w:id="4690" w:author="Commodore, Sarah" w:date="2023-03-22T16:21:00Z"/>
        </w:trPr>
        <w:tc>
          <w:tcPr>
            <w:tcW w:w="0" w:type="auto"/>
            <w:tcBorders>
              <w:top w:val="nil"/>
              <w:left w:val="nil"/>
              <w:bottom w:val="nil"/>
              <w:right w:val="nil"/>
            </w:tcBorders>
            <w:shd w:val="clear" w:color="auto" w:fill="auto"/>
            <w:noWrap/>
            <w:vAlign w:val="bottom"/>
            <w:hideMark/>
          </w:tcPr>
          <w:p w14:paraId="0E322CA8" w14:textId="77777777" w:rsidR="00DC2757" w:rsidRPr="00DC2757" w:rsidRDefault="00DC2757" w:rsidP="00DC2757">
            <w:pPr>
              <w:spacing w:after="0" w:line="240" w:lineRule="auto"/>
              <w:rPr>
                <w:ins w:id="4691" w:author="Commodore, Sarah" w:date="2023-03-22T16:21:00Z"/>
                <w:rFonts w:ascii="Calibri" w:eastAsia="Times New Roman" w:hAnsi="Calibri" w:cs="Calibri"/>
                <w:color w:val="000000"/>
                <w:sz w:val="20"/>
                <w:szCs w:val="20"/>
              </w:rPr>
            </w:pPr>
            <w:ins w:id="4692" w:author="Commodore, Sarah" w:date="2023-03-22T16:21:00Z">
              <w:r w:rsidRPr="00DC2757">
                <w:rPr>
                  <w:rFonts w:ascii="Calibri" w:eastAsia="Times New Roman" w:hAnsi="Calibri" w:cs="Calibri"/>
                  <w:color w:val="000000"/>
                  <w:sz w:val="20"/>
                  <w:szCs w:val="20"/>
                </w:rPr>
                <w:t>ENSG00000163885.12</w:t>
              </w:r>
            </w:ins>
          </w:p>
        </w:tc>
        <w:tc>
          <w:tcPr>
            <w:tcW w:w="0" w:type="auto"/>
            <w:tcBorders>
              <w:top w:val="nil"/>
              <w:left w:val="nil"/>
              <w:bottom w:val="nil"/>
              <w:right w:val="nil"/>
            </w:tcBorders>
            <w:shd w:val="clear" w:color="auto" w:fill="auto"/>
            <w:noWrap/>
            <w:vAlign w:val="bottom"/>
            <w:hideMark/>
          </w:tcPr>
          <w:p w14:paraId="35E7D2D8" w14:textId="77777777" w:rsidR="00DC2757" w:rsidRPr="00DC2757" w:rsidRDefault="00DC2757" w:rsidP="00DC2757">
            <w:pPr>
              <w:spacing w:after="0" w:line="240" w:lineRule="auto"/>
              <w:rPr>
                <w:ins w:id="4693" w:author="Commodore, Sarah" w:date="2023-03-22T16:21:00Z"/>
                <w:rFonts w:ascii="Calibri" w:eastAsia="Times New Roman" w:hAnsi="Calibri" w:cs="Calibri"/>
                <w:color w:val="000000"/>
                <w:sz w:val="20"/>
                <w:szCs w:val="20"/>
              </w:rPr>
            </w:pPr>
            <w:ins w:id="4694" w:author="Commodore, Sarah" w:date="2023-03-22T16:21:00Z">
              <w:r w:rsidRPr="00DC2757">
                <w:rPr>
                  <w:rFonts w:ascii="Calibri" w:eastAsia="Times New Roman" w:hAnsi="Calibri" w:cs="Calibri"/>
                  <w:color w:val="000000"/>
                  <w:sz w:val="20"/>
                  <w:szCs w:val="20"/>
                </w:rPr>
                <w:t>CFAP100</w:t>
              </w:r>
            </w:ins>
          </w:p>
        </w:tc>
        <w:tc>
          <w:tcPr>
            <w:tcW w:w="0" w:type="auto"/>
            <w:tcBorders>
              <w:top w:val="nil"/>
              <w:left w:val="nil"/>
              <w:bottom w:val="nil"/>
              <w:right w:val="nil"/>
            </w:tcBorders>
            <w:shd w:val="clear" w:color="auto" w:fill="auto"/>
            <w:noWrap/>
            <w:vAlign w:val="bottom"/>
            <w:hideMark/>
          </w:tcPr>
          <w:p w14:paraId="19906996" w14:textId="77777777" w:rsidR="00DC2757" w:rsidRPr="00DC2757" w:rsidRDefault="00DC2757" w:rsidP="00DC2757">
            <w:pPr>
              <w:spacing w:after="0" w:line="240" w:lineRule="auto"/>
              <w:jc w:val="center"/>
              <w:rPr>
                <w:ins w:id="4695" w:author="Commodore, Sarah" w:date="2023-03-22T16:21:00Z"/>
                <w:rFonts w:ascii="Calibri" w:eastAsia="Times New Roman" w:hAnsi="Calibri" w:cs="Calibri"/>
                <w:color w:val="000000"/>
                <w:sz w:val="20"/>
                <w:szCs w:val="20"/>
              </w:rPr>
            </w:pPr>
            <w:ins w:id="469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2F4D0C" w14:textId="77777777" w:rsidR="00DC2757" w:rsidRPr="00DC2757" w:rsidRDefault="00DC2757" w:rsidP="00DC2757">
            <w:pPr>
              <w:spacing w:after="0" w:line="240" w:lineRule="auto"/>
              <w:jc w:val="center"/>
              <w:rPr>
                <w:ins w:id="4697" w:author="Commodore, Sarah" w:date="2023-03-22T16:21:00Z"/>
                <w:rFonts w:ascii="Calibri" w:eastAsia="Times New Roman" w:hAnsi="Calibri" w:cs="Calibri"/>
                <w:color w:val="000000"/>
                <w:sz w:val="20"/>
                <w:szCs w:val="20"/>
              </w:rPr>
            </w:pPr>
            <w:ins w:id="4698"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5ABAFFC" w14:textId="77777777" w:rsidR="00DC2757" w:rsidRPr="00DC2757" w:rsidRDefault="00DC2757" w:rsidP="00DC2757">
            <w:pPr>
              <w:spacing w:after="0" w:line="240" w:lineRule="auto"/>
              <w:jc w:val="center"/>
              <w:rPr>
                <w:ins w:id="4699" w:author="Commodore, Sarah" w:date="2023-03-22T16:21:00Z"/>
                <w:rFonts w:ascii="Calibri" w:eastAsia="Times New Roman" w:hAnsi="Calibri" w:cs="Calibri"/>
                <w:color w:val="000000"/>
                <w:sz w:val="20"/>
                <w:szCs w:val="20"/>
              </w:rPr>
            </w:pPr>
            <w:ins w:id="4700"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168B1C3C" w14:textId="77777777" w:rsidR="00DC2757" w:rsidRPr="00DC2757" w:rsidRDefault="00DC2757" w:rsidP="00DC2757">
            <w:pPr>
              <w:spacing w:after="0" w:line="240" w:lineRule="auto"/>
              <w:jc w:val="center"/>
              <w:rPr>
                <w:ins w:id="4701" w:author="Commodore, Sarah" w:date="2023-03-22T16:21:00Z"/>
                <w:rFonts w:ascii="Calibri" w:eastAsia="Times New Roman" w:hAnsi="Calibri" w:cs="Calibri"/>
                <w:color w:val="FF0000"/>
                <w:sz w:val="20"/>
                <w:szCs w:val="20"/>
              </w:rPr>
            </w:pPr>
            <w:ins w:id="4702" w:author="Commodore, Sarah" w:date="2023-03-22T16:21:00Z">
              <w:r w:rsidRPr="00DC2757">
                <w:rPr>
                  <w:rFonts w:ascii="Calibri" w:eastAsia="Times New Roman" w:hAnsi="Calibri" w:cs="Calibri"/>
                  <w:color w:val="FF0000"/>
                  <w:sz w:val="20"/>
                  <w:szCs w:val="20"/>
                </w:rPr>
                <w:t>*</w:t>
              </w:r>
            </w:ins>
          </w:p>
        </w:tc>
      </w:tr>
      <w:tr w:rsidR="00DC2757" w:rsidRPr="00DC2757" w14:paraId="48D61A70" w14:textId="77777777" w:rsidTr="00DC2757">
        <w:trPr>
          <w:trHeight w:val="260"/>
          <w:ins w:id="4703" w:author="Commodore, Sarah" w:date="2023-03-22T16:21:00Z"/>
        </w:trPr>
        <w:tc>
          <w:tcPr>
            <w:tcW w:w="0" w:type="auto"/>
            <w:tcBorders>
              <w:top w:val="nil"/>
              <w:left w:val="nil"/>
              <w:bottom w:val="nil"/>
              <w:right w:val="nil"/>
            </w:tcBorders>
            <w:shd w:val="clear" w:color="auto" w:fill="auto"/>
            <w:noWrap/>
            <w:vAlign w:val="bottom"/>
            <w:hideMark/>
          </w:tcPr>
          <w:p w14:paraId="74B65D03" w14:textId="77777777" w:rsidR="00DC2757" w:rsidRPr="00DC2757" w:rsidRDefault="00DC2757" w:rsidP="00DC2757">
            <w:pPr>
              <w:spacing w:after="0" w:line="240" w:lineRule="auto"/>
              <w:rPr>
                <w:ins w:id="4704" w:author="Commodore, Sarah" w:date="2023-03-22T16:21:00Z"/>
                <w:rFonts w:ascii="Calibri" w:eastAsia="Times New Roman" w:hAnsi="Calibri" w:cs="Calibri"/>
                <w:color w:val="000000"/>
                <w:sz w:val="20"/>
                <w:szCs w:val="20"/>
              </w:rPr>
            </w:pPr>
            <w:ins w:id="4705" w:author="Commodore, Sarah" w:date="2023-03-22T16:21:00Z">
              <w:r w:rsidRPr="00DC2757">
                <w:rPr>
                  <w:rFonts w:ascii="Calibri" w:eastAsia="Times New Roman" w:hAnsi="Calibri" w:cs="Calibri"/>
                  <w:color w:val="000000"/>
                  <w:sz w:val="20"/>
                  <w:szCs w:val="20"/>
                </w:rPr>
                <w:t>ENSG00000255093.2</w:t>
              </w:r>
            </w:ins>
          </w:p>
        </w:tc>
        <w:tc>
          <w:tcPr>
            <w:tcW w:w="0" w:type="auto"/>
            <w:tcBorders>
              <w:top w:val="nil"/>
              <w:left w:val="nil"/>
              <w:bottom w:val="nil"/>
              <w:right w:val="nil"/>
            </w:tcBorders>
            <w:shd w:val="clear" w:color="auto" w:fill="auto"/>
            <w:noWrap/>
            <w:vAlign w:val="bottom"/>
            <w:hideMark/>
          </w:tcPr>
          <w:p w14:paraId="131B3EFE" w14:textId="77777777" w:rsidR="00DC2757" w:rsidRPr="00DC2757" w:rsidRDefault="00DC2757" w:rsidP="00DC2757">
            <w:pPr>
              <w:spacing w:after="0" w:line="240" w:lineRule="auto"/>
              <w:rPr>
                <w:ins w:id="4706" w:author="Commodore, Sarah" w:date="2023-03-22T16:21:00Z"/>
                <w:rFonts w:ascii="Calibri" w:eastAsia="Times New Roman" w:hAnsi="Calibri" w:cs="Calibri"/>
                <w:color w:val="000000"/>
                <w:sz w:val="20"/>
                <w:szCs w:val="20"/>
              </w:rPr>
            </w:pPr>
            <w:ins w:id="4707" w:author="Commodore, Sarah" w:date="2023-03-22T16:21:00Z">
              <w:r w:rsidRPr="00DC2757">
                <w:rPr>
                  <w:rFonts w:ascii="Calibri" w:eastAsia="Times New Roman" w:hAnsi="Calibri" w:cs="Calibri"/>
                  <w:color w:val="000000"/>
                  <w:sz w:val="20"/>
                  <w:szCs w:val="20"/>
                </w:rPr>
                <w:t>AP002008.2</w:t>
              </w:r>
            </w:ins>
          </w:p>
        </w:tc>
        <w:tc>
          <w:tcPr>
            <w:tcW w:w="0" w:type="auto"/>
            <w:tcBorders>
              <w:top w:val="nil"/>
              <w:left w:val="nil"/>
              <w:bottom w:val="nil"/>
              <w:right w:val="nil"/>
            </w:tcBorders>
            <w:shd w:val="clear" w:color="auto" w:fill="auto"/>
            <w:noWrap/>
            <w:vAlign w:val="bottom"/>
            <w:hideMark/>
          </w:tcPr>
          <w:p w14:paraId="174C5657" w14:textId="77777777" w:rsidR="00DC2757" w:rsidRPr="00DC2757" w:rsidRDefault="00DC2757" w:rsidP="00DC2757">
            <w:pPr>
              <w:spacing w:after="0" w:line="240" w:lineRule="auto"/>
              <w:jc w:val="center"/>
              <w:rPr>
                <w:ins w:id="4708" w:author="Commodore, Sarah" w:date="2023-03-22T16:21:00Z"/>
                <w:rFonts w:ascii="Calibri" w:eastAsia="Times New Roman" w:hAnsi="Calibri" w:cs="Calibri"/>
                <w:color w:val="000000"/>
                <w:sz w:val="20"/>
                <w:szCs w:val="20"/>
              </w:rPr>
            </w:pPr>
            <w:ins w:id="470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9906B1" w14:textId="77777777" w:rsidR="00DC2757" w:rsidRPr="00DC2757" w:rsidRDefault="00DC2757" w:rsidP="00DC2757">
            <w:pPr>
              <w:spacing w:after="0" w:line="240" w:lineRule="auto"/>
              <w:jc w:val="center"/>
              <w:rPr>
                <w:ins w:id="4710" w:author="Commodore, Sarah" w:date="2023-03-22T16:21:00Z"/>
                <w:rFonts w:ascii="Calibri" w:eastAsia="Times New Roman" w:hAnsi="Calibri" w:cs="Calibri"/>
                <w:color w:val="000000"/>
                <w:sz w:val="20"/>
                <w:szCs w:val="20"/>
              </w:rPr>
            </w:pPr>
            <w:ins w:id="4711" w:author="Commodore, Sarah" w:date="2023-03-22T16:21:00Z">
              <w:r w:rsidRPr="00DC2757">
                <w:rPr>
                  <w:rFonts w:ascii="Calibri" w:eastAsia="Times New Roman" w:hAnsi="Calibri" w:cs="Calibri"/>
                  <w:color w:val="000000"/>
                  <w:sz w:val="20"/>
                  <w:szCs w:val="20"/>
                </w:rPr>
                <w:t>8.1E-05</w:t>
              </w:r>
            </w:ins>
          </w:p>
        </w:tc>
        <w:tc>
          <w:tcPr>
            <w:tcW w:w="0" w:type="auto"/>
            <w:tcBorders>
              <w:top w:val="nil"/>
              <w:left w:val="nil"/>
              <w:bottom w:val="nil"/>
              <w:right w:val="nil"/>
            </w:tcBorders>
            <w:shd w:val="clear" w:color="auto" w:fill="auto"/>
            <w:noWrap/>
            <w:vAlign w:val="bottom"/>
            <w:hideMark/>
          </w:tcPr>
          <w:p w14:paraId="17A2B242" w14:textId="77777777" w:rsidR="00DC2757" w:rsidRPr="00DC2757" w:rsidRDefault="00DC2757" w:rsidP="00DC2757">
            <w:pPr>
              <w:spacing w:after="0" w:line="240" w:lineRule="auto"/>
              <w:jc w:val="center"/>
              <w:rPr>
                <w:ins w:id="4712" w:author="Commodore, Sarah" w:date="2023-03-22T16:21:00Z"/>
                <w:rFonts w:ascii="Calibri" w:eastAsia="Times New Roman" w:hAnsi="Calibri" w:cs="Calibri"/>
                <w:color w:val="000000"/>
                <w:sz w:val="20"/>
                <w:szCs w:val="20"/>
              </w:rPr>
            </w:pPr>
            <w:ins w:id="4713"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579D4E6A" w14:textId="77777777" w:rsidR="00DC2757" w:rsidRPr="00DC2757" w:rsidRDefault="00DC2757" w:rsidP="00DC2757">
            <w:pPr>
              <w:spacing w:after="0" w:line="240" w:lineRule="auto"/>
              <w:jc w:val="center"/>
              <w:rPr>
                <w:ins w:id="4714" w:author="Commodore, Sarah" w:date="2023-03-22T16:21:00Z"/>
                <w:rFonts w:ascii="Calibri" w:eastAsia="Times New Roman" w:hAnsi="Calibri" w:cs="Calibri"/>
                <w:color w:val="FF0000"/>
                <w:sz w:val="20"/>
                <w:szCs w:val="20"/>
              </w:rPr>
            </w:pPr>
            <w:ins w:id="4715" w:author="Commodore, Sarah" w:date="2023-03-22T16:21:00Z">
              <w:r w:rsidRPr="00DC2757">
                <w:rPr>
                  <w:rFonts w:ascii="Calibri" w:eastAsia="Times New Roman" w:hAnsi="Calibri" w:cs="Calibri"/>
                  <w:color w:val="FF0000"/>
                  <w:sz w:val="20"/>
                  <w:szCs w:val="20"/>
                </w:rPr>
                <w:t>*</w:t>
              </w:r>
            </w:ins>
          </w:p>
        </w:tc>
      </w:tr>
      <w:tr w:rsidR="00DC2757" w:rsidRPr="00DC2757" w14:paraId="7B461966" w14:textId="77777777" w:rsidTr="00DC2757">
        <w:trPr>
          <w:trHeight w:val="260"/>
          <w:ins w:id="4716" w:author="Commodore, Sarah" w:date="2023-03-22T16:21:00Z"/>
        </w:trPr>
        <w:tc>
          <w:tcPr>
            <w:tcW w:w="0" w:type="auto"/>
            <w:tcBorders>
              <w:top w:val="nil"/>
              <w:left w:val="nil"/>
              <w:bottom w:val="nil"/>
              <w:right w:val="nil"/>
            </w:tcBorders>
            <w:shd w:val="clear" w:color="auto" w:fill="auto"/>
            <w:noWrap/>
            <w:vAlign w:val="bottom"/>
            <w:hideMark/>
          </w:tcPr>
          <w:p w14:paraId="58C12409" w14:textId="77777777" w:rsidR="00DC2757" w:rsidRPr="00DC2757" w:rsidRDefault="00DC2757" w:rsidP="00DC2757">
            <w:pPr>
              <w:spacing w:after="0" w:line="240" w:lineRule="auto"/>
              <w:rPr>
                <w:ins w:id="4717" w:author="Commodore, Sarah" w:date="2023-03-22T16:21:00Z"/>
                <w:rFonts w:ascii="Calibri" w:eastAsia="Times New Roman" w:hAnsi="Calibri" w:cs="Calibri"/>
                <w:color w:val="000000"/>
                <w:sz w:val="20"/>
                <w:szCs w:val="20"/>
              </w:rPr>
            </w:pPr>
            <w:ins w:id="4718" w:author="Commodore, Sarah" w:date="2023-03-22T16:21:00Z">
              <w:r w:rsidRPr="00DC2757">
                <w:rPr>
                  <w:rFonts w:ascii="Calibri" w:eastAsia="Times New Roman" w:hAnsi="Calibri" w:cs="Calibri"/>
                  <w:color w:val="000000"/>
                  <w:sz w:val="20"/>
                  <w:szCs w:val="20"/>
                </w:rPr>
                <w:t>ENSG00000165923.16</w:t>
              </w:r>
            </w:ins>
          </w:p>
        </w:tc>
        <w:tc>
          <w:tcPr>
            <w:tcW w:w="0" w:type="auto"/>
            <w:tcBorders>
              <w:top w:val="nil"/>
              <w:left w:val="nil"/>
              <w:bottom w:val="nil"/>
              <w:right w:val="nil"/>
            </w:tcBorders>
            <w:shd w:val="clear" w:color="auto" w:fill="auto"/>
            <w:noWrap/>
            <w:vAlign w:val="bottom"/>
            <w:hideMark/>
          </w:tcPr>
          <w:p w14:paraId="049055F3" w14:textId="77777777" w:rsidR="00DC2757" w:rsidRPr="00DC2757" w:rsidRDefault="00DC2757" w:rsidP="00DC2757">
            <w:pPr>
              <w:spacing w:after="0" w:line="240" w:lineRule="auto"/>
              <w:rPr>
                <w:ins w:id="4719" w:author="Commodore, Sarah" w:date="2023-03-22T16:21:00Z"/>
                <w:rFonts w:ascii="Calibri" w:eastAsia="Times New Roman" w:hAnsi="Calibri" w:cs="Calibri"/>
                <w:color w:val="000000"/>
                <w:sz w:val="20"/>
                <w:szCs w:val="20"/>
              </w:rPr>
            </w:pPr>
            <w:ins w:id="4720" w:author="Commodore, Sarah" w:date="2023-03-22T16:21:00Z">
              <w:r w:rsidRPr="00DC2757">
                <w:rPr>
                  <w:rFonts w:ascii="Calibri" w:eastAsia="Times New Roman" w:hAnsi="Calibri" w:cs="Calibri"/>
                  <w:color w:val="000000"/>
                  <w:sz w:val="20"/>
                  <w:szCs w:val="20"/>
                </w:rPr>
                <w:t>AGBL2</w:t>
              </w:r>
            </w:ins>
          </w:p>
        </w:tc>
        <w:tc>
          <w:tcPr>
            <w:tcW w:w="0" w:type="auto"/>
            <w:tcBorders>
              <w:top w:val="nil"/>
              <w:left w:val="nil"/>
              <w:bottom w:val="nil"/>
              <w:right w:val="nil"/>
            </w:tcBorders>
            <w:shd w:val="clear" w:color="auto" w:fill="auto"/>
            <w:noWrap/>
            <w:vAlign w:val="bottom"/>
            <w:hideMark/>
          </w:tcPr>
          <w:p w14:paraId="303DF53D" w14:textId="77777777" w:rsidR="00DC2757" w:rsidRPr="00DC2757" w:rsidRDefault="00DC2757" w:rsidP="00DC2757">
            <w:pPr>
              <w:spacing w:after="0" w:line="240" w:lineRule="auto"/>
              <w:jc w:val="center"/>
              <w:rPr>
                <w:ins w:id="4721" w:author="Commodore, Sarah" w:date="2023-03-22T16:21:00Z"/>
                <w:rFonts w:ascii="Calibri" w:eastAsia="Times New Roman" w:hAnsi="Calibri" w:cs="Calibri"/>
                <w:color w:val="000000"/>
                <w:sz w:val="20"/>
                <w:szCs w:val="20"/>
              </w:rPr>
            </w:pPr>
            <w:ins w:id="472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F5F435" w14:textId="77777777" w:rsidR="00DC2757" w:rsidRPr="00DC2757" w:rsidRDefault="00DC2757" w:rsidP="00DC2757">
            <w:pPr>
              <w:spacing w:after="0" w:line="240" w:lineRule="auto"/>
              <w:jc w:val="center"/>
              <w:rPr>
                <w:ins w:id="4723" w:author="Commodore, Sarah" w:date="2023-03-22T16:21:00Z"/>
                <w:rFonts w:ascii="Calibri" w:eastAsia="Times New Roman" w:hAnsi="Calibri" w:cs="Calibri"/>
                <w:color w:val="000000"/>
                <w:sz w:val="20"/>
                <w:szCs w:val="20"/>
              </w:rPr>
            </w:pPr>
            <w:ins w:id="4724"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1DA6874C" w14:textId="77777777" w:rsidR="00DC2757" w:rsidRPr="00DC2757" w:rsidRDefault="00DC2757" w:rsidP="00DC2757">
            <w:pPr>
              <w:spacing w:after="0" w:line="240" w:lineRule="auto"/>
              <w:jc w:val="center"/>
              <w:rPr>
                <w:ins w:id="4725" w:author="Commodore, Sarah" w:date="2023-03-22T16:21:00Z"/>
                <w:rFonts w:ascii="Calibri" w:eastAsia="Times New Roman" w:hAnsi="Calibri" w:cs="Calibri"/>
                <w:color w:val="000000"/>
                <w:sz w:val="20"/>
                <w:szCs w:val="20"/>
              </w:rPr>
            </w:pPr>
            <w:ins w:id="4726"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8A1339F" w14:textId="77777777" w:rsidR="00DC2757" w:rsidRPr="00DC2757" w:rsidRDefault="00DC2757" w:rsidP="00DC2757">
            <w:pPr>
              <w:spacing w:after="0" w:line="240" w:lineRule="auto"/>
              <w:jc w:val="center"/>
              <w:rPr>
                <w:ins w:id="4727" w:author="Commodore, Sarah" w:date="2023-03-22T16:21:00Z"/>
                <w:rFonts w:ascii="Calibri" w:eastAsia="Times New Roman" w:hAnsi="Calibri" w:cs="Calibri"/>
                <w:color w:val="FF0000"/>
                <w:sz w:val="20"/>
                <w:szCs w:val="20"/>
              </w:rPr>
            </w:pPr>
            <w:ins w:id="4728" w:author="Commodore, Sarah" w:date="2023-03-22T16:21:00Z">
              <w:r w:rsidRPr="00DC2757">
                <w:rPr>
                  <w:rFonts w:ascii="Calibri" w:eastAsia="Times New Roman" w:hAnsi="Calibri" w:cs="Calibri"/>
                  <w:color w:val="FF0000"/>
                  <w:sz w:val="20"/>
                  <w:szCs w:val="20"/>
                </w:rPr>
                <w:t>*</w:t>
              </w:r>
            </w:ins>
          </w:p>
        </w:tc>
      </w:tr>
      <w:tr w:rsidR="00DC2757" w:rsidRPr="00DC2757" w14:paraId="5F607DBF" w14:textId="77777777" w:rsidTr="00DC2757">
        <w:trPr>
          <w:trHeight w:val="260"/>
          <w:ins w:id="4729" w:author="Commodore, Sarah" w:date="2023-03-22T16:21:00Z"/>
        </w:trPr>
        <w:tc>
          <w:tcPr>
            <w:tcW w:w="0" w:type="auto"/>
            <w:tcBorders>
              <w:top w:val="nil"/>
              <w:left w:val="nil"/>
              <w:bottom w:val="nil"/>
              <w:right w:val="nil"/>
            </w:tcBorders>
            <w:shd w:val="clear" w:color="auto" w:fill="auto"/>
            <w:noWrap/>
            <w:vAlign w:val="bottom"/>
            <w:hideMark/>
          </w:tcPr>
          <w:p w14:paraId="4B495890" w14:textId="77777777" w:rsidR="00DC2757" w:rsidRPr="00DC2757" w:rsidRDefault="00DC2757" w:rsidP="00DC2757">
            <w:pPr>
              <w:spacing w:after="0" w:line="240" w:lineRule="auto"/>
              <w:rPr>
                <w:ins w:id="4730" w:author="Commodore, Sarah" w:date="2023-03-22T16:21:00Z"/>
                <w:rFonts w:ascii="Calibri" w:eastAsia="Times New Roman" w:hAnsi="Calibri" w:cs="Calibri"/>
                <w:color w:val="000000"/>
                <w:sz w:val="20"/>
                <w:szCs w:val="20"/>
              </w:rPr>
            </w:pPr>
            <w:ins w:id="4731" w:author="Commodore, Sarah" w:date="2023-03-22T16:21:00Z">
              <w:r w:rsidRPr="00DC2757">
                <w:rPr>
                  <w:rFonts w:ascii="Calibri" w:eastAsia="Times New Roman" w:hAnsi="Calibri" w:cs="Calibri"/>
                  <w:color w:val="000000"/>
                  <w:sz w:val="20"/>
                  <w:szCs w:val="20"/>
                </w:rPr>
                <w:t>ENSG00000196277.16</w:t>
              </w:r>
            </w:ins>
          </w:p>
        </w:tc>
        <w:tc>
          <w:tcPr>
            <w:tcW w:w="0" w:type="auto"/>
            <w:tcBorders>
              <w:top w:val="nil"/>
              <w:left w:val="nil"/>
              <w:bottom w:val="nil"/>
              <w:right w:val="nil"/>
            </w:tcBorders>
            <w:shd w:val="clear" w:color="auto" w:fill="auto"/>
            <w:noWrap/>
            <w:vAlign w:val="bottom"/>
            <w:hideMark/>
          </w:tcPr>
          <w:p w14:paraId="57D7658D" w14:textId="77777777" w:rsidR="00DC2757" w:rsidRPr="00DC2757" w:rsidRDefault="00DC2757" w:rsidP="00DC2757">
            <w:pPr>
              <w:spacing w:after="0" w:line="240" w:lineRule="auto"/>
              <w:rPr>
                <w:ins w:id="4732" w:author="Commodore, Sarah" w:date="2023-03-22T16:21:00Z"/>
                <w:rFonts w:ascii="Calibri" w:eastAsia="Times New Roman" w:hAnsi="Calibri" w:cs="Calibri"/>
                <w:color w:val="000000"/>
                <w:sz w:val="20"/>
                <w:szCs w:val="20"/>
              </w:rPr>
            </w:pPr>
            <w:ins w:id="4733" w:author="Commodore, Sarah" w:date="2023-03-22T16:21:00Z">
              <w:r w:rsidRPr="00DC2757">
                <w:rPr>
                  <w:rFonts w:ascii="Calibri" w:eastAsia="Times New Roman" w:hAnsi="Calibri" w:cs="Calibri"/>
                  <w:color w:val="000000"/>
                  <w:sz w:val="20"/>
                  <w:szCs w:val="20"/>
                </w:rPr>
                <w:t>GRM7</w:t>
              </w:r>
            </w:ins>
          </w:p>
        </w:tc>
        <w:tc>
          <w:tcPr>
            <w:tcW w:w="0" w:type="auto"/>
            <w:tcBorders>
              <w:top w:val="nil"/>
              <w:left w:val="nil"/>
              <w:bottom w:val="nil"/>
              <w:right w:val="nil"/>
            </w:tcBorders>
            <w:shd w:val="clear" w:color="auto" w:fill="auto"/>
            <w:noWrap/>
            <w:vAlign w:val="bottom"/>
            <w:hideMark/>
          </w:tcPr>
          <w:p w14:paraId="7D5FB8DF" w14:textId="77777777" w:rsidR="00DC2757" w:rsidRPr="00DC2757" w:rsidRDefault="00DC2757" w:rsidP="00DC2757">
            <w:pPr>
              <w:spacing w:after="0" w:line="240" w:lineRule="auto"/>
              <w:jc w:val="center"/>
              <w:rPr>
                <w:ins w:id="4734" w:author="Commodore, Sarah" w:date="2023-03-22T16:21:00Z"/>
                <w:rFonts w:ascii="Calibri" w:eastAsia="Times New Roman" w:hAnsi="Calibri" w:cs="Calibri"/>
                <w:color w:val="000000"/>
                <w:sz w:val="20"/>
                <w:szCs w:val="20"/>
              </w:rPr>
            </w:pPr>
            <w:ins w:id="473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443D5E" w14:textId="77777777" w:rsidR="00DC2757" w:rsidRPr="00DC2757" w:rsidRDefault="00DC2757" w:rsidP="00DC2757">
            <w:pPr>
              <w:spacing w:after="0" w:line="240" w:lineRule="auto"/>
              <w:jc w:val="center"/>
              <w:rPr>
                <w:ins w:id="4736" w:author="Commodore, Sarah" w:date="2023-03-22T16:21:00Z"/>
                <w:rFonts w:ascii="Calibri" w:eastAsia="Times New Roman" w:hAnsi="Calibri" w:cs="Calibri"/>
                <w:color w:val="000000"/>
                <w:sz w:val="20"/>
                <w:szCs w:val="20"/>
              </w:rPr>
            </w:pPr>
            <w:ins w:id="4737" w:author="Commodore, Sarah" w:date="2023-03-22T16:21:00Z">
              <w:r w:rsidRPr="00DC2757">
                <w:rPr>
                  <w:rFonts w:ascii="Calibri" w:eastAsia="Times New Roman" w:hAnsi="Calibri" w:cs="Calibri"/>
                  <w:color w:val="000000"/>
                  <w:sz w:val="20"/>
                  <w:szCs w:val="20"/>
                </w:rPr>
                <w:t>3.5E-10</w:t>
              </w:r>
            </w:ins>
          </w:p>
        </w:tc>
        <w:tc>
          <w:tcPr>
            <w:tcW w:w="0" w:type="auto"/>
            <w:tcBorders>
              <w:top w:val="nil"/>
              <w:left w:val="nil"/>
              <w:bottom w:val="nil"/>
              <w:right w:val="nil"/>
            </w:tcBorders>
            <w:shd w:val="clear" w:color="auto" w:fill="auto"/>
            <w:noWrap/>
            <w:vAlign w:val="bottom"/>
            <w:hideMark/>
          </w:tcPr>
          <w:p w14:paraId="40F330D1" w14:textId="77777777" w:rsidR="00DC2757" w:rsidRPr="00DC2757" w:rsidRDefault="00DC2757" w:rsidP="00DC2757">
            <w:pPr>
              <w:spacing w:after="0" w:line="240" w:lineRule="auto"/>
              <w:jc w:val="center"/>
              <w:rPr>
                <w:ins w:id="4738" w:author="Commodore, Sarah" w:date="2023-03-22T16:21:00Z"/>
                <w:rFonts w:ascii="Calibri" w:eastAsia="Times New Roman" w:hAnsi="Calibri" w:cs="Calibri"/>
                <w:color w:val="000000"/>
                <w:sz w:val="20"/>
                <w:szCs w:val="20"/>
              </w:rPr>
            </w:pPr>
            <w:ins w:id="4739"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CA48A75" w14:textId="77777777" w:rsidR="00DC2757" w:rsidRPr="00DC2757" w:rsidRDefault="00DC2757" w:rsidP="00DC2757">
            <w:pPr>
              <w:spacing w:after="0" w:line="240" w:lineRule="auto"/>
              <w:jc w:val="center"/>
              <w:rPr>
                <w:ins w:id="4740" w:author="Commodore, Sarah" w:date="2023-03-22T16:21:00Z"/>
                <w:rFonts w:ascii="Calibri" w:eastAsia="Times New Roman" w:hAnsi="Calibri" w:cs="Calibri"/>
                <w:color w:val="FF0000"/>
                <w:sz w:val="20"/>
                <w:szCs w:val="20"/>
              </w:rPr>
            </w:pPr>
            <w:ins w:id="4741" w:author="Commodore, Sarah" w:date="2023-03-22T16:21:00Z">
              <w:r w:rsidRPr="00DC2757">
                <w:rPr>
                  <w:rFonts w:ascii="Calibri" w:eastAsia="Times New Roman" w:hAnsi="Calibri" w:cs="Calibri"/>
                  <w:color w:val="FF0000"/>
                  <w:sz w:val="20"/>
                  <w:szCs w:val="20"/>
                </w:rPr>
                <w:t>*</w:t>
              </w:r>
            </w:ins>
          </w:p>
        </w:tc>
      </w:tr>
      <w:tr w:rsidR="00DC2757" w:rsidRPr="00DC2757" w14:paraId="6C4ED664" w14:textId="77777777" w:rsidTr="00DC2757">
        <w:trPr>
          <w:trHeight w:val="260"/>
          <w:ins w:id="4742" w:author="Commodore, Sarah" w:date="2023-03-22T16:21:00Z"/>
        </w:trPr>
        <w:tc>
          <w:tcPr>
            <w:tcW w:w="0" w:type="auto"/>
            <w:tcBorders>
              <w:top w:val="nil"/>
              <w:left w:val="nil"/>
              <w:bottom w:val="nil"/>
              <w:right w:val="nil"/>
            </w:tcBorders>
            <w:shd w:val="clear" w:color="auto" w:fill="auto"/>
            <w:noWrap/>
            <w:vAlign w:val="bottom"/>
            <w:hideMark/>
          </w:tcPr>
          <w:p w14:paraId="13C50106" w14:textId="77777777" w:rsidR="00DC2757" w:rsidRPr="00DC2757" w:rsidRDefault="00DC2757" w:rsidP="00DC2757">
            <w:pPr>
              <w:spacing w:after="0" w:line="240" w:lineRule="auto"/>
              <w:rPr>
                <w:ins w:id="4743" w:author="Commodore, Sarah" w:date="2023-03-22T16:21:00Z"/>
                <w:rFonts w:ascii="Calibri" w:eastAsia="Times New Roman" w:hAnsi="Calibri" w:cs="Calibri"/>
                <w:color w:val="000000"/>
                <w:sz w:val="20"/>
                <w:szCs w:val="20"/>
              </w:rPr>
            </w:pPr>
            <w:ins w:id="4744" w:author="Commodore, Sarah" w:date="2023-03-22T16:21:00Z">
              <w:r w:rsidRPr="00DC2757">
                <w:rPr>
                  <w:rFonts w:ascii="Calibri" w:eastAsia="Times New Roman" w:hAnsi="Calibri" w:cs="Calibri"/>
                  <w:color w:val="000000"/>
                  <w:sz w:val="20"/>
                  <w:szCs w:val="20"/>
                </w:rPr>
                <w:t>ENSG00000142959.5</w:t>
              </w:r>
            </w:ins>
          </w:p>
        </w:tc>
        <w:tc>
          <w:tcPr>
            <w:tcW w:w="0" w:type="auto"/>
            <w:tcBorders>
              <w:top w:val="nil"/>
              <w:left w:val="nil"/>
              <w:bottom w:val="nil"/>
              <w:right w:val="nil"/>
            </w:tcBorders>
            <w:shd w:val="clear" w:color="auto" w:fill="auto"/>
            <w:noWrap/>
            <w:vAlign w:val="bottom"/>
            <w:hideMark/>
          </w:tcPr>
          <w:p w14:paraId="07C50798" w14:textId="77777777" w:rsidR="00DC2757" w:rsidRPr="00DC2757" w:rsidRDefault="00DC2757" w:rsidP="00DC2757">
            <w:pPr>
              <w:spacing w:after="0" w:line="240" w:lineRule="auto"/>
              <w:rPr>
                <w:ins w:id="4745" w:author="Commodore, Sarah" w:date="2023-03-22T16:21:00Z"/>
                <w:rFonts w:ascii="Calibri" w:eastAsia="Times New Roman" w:hAnsi="Calibri" w:cs="Calibri"/>
                <w:color w:val="000000"/>
                <w:sz w:val="20"/>
                <w:szCs w:val="20"/>
              </w:rPr>
            </w:pPr>
            <w:ins w:id="4746" w:author="Commodore, Sarah" w:date="2023-03-22T16:21:00Z">
              <w:r w:rsidRPr="00DC2757">
                <w:rPr>
                  <w:rFonts w:ascii="Calibri" w:eastAsia="Times New Roman" w:hAnsi="Calibri" w:cs="Calibri"/>
                  <w:color w:val="000000"/>
                  <w:sz w:val="20"/>
                  <w:szCs w:val="20"/>
                </w:rPr>
                <w:t>BEST4</w:t>
              </w:r>
            </w:ins>
          </w:p>
        </w:tc>
        <w:tc>
          <w:tcPr>
            <w:tcW w:w="0" w:type="auto"/>
            <w:tcBorders>
              <w:top w:val="nil"/>
              <w:left w:val="nil"/>
              <w:bottom w:val="nil"/>
              <w:right w:val="nil"/>
            </w:tcBorders>
            <w:shd w:val="clear" w:color="auto" w:fill="auto"/>
            <w:noWrap/>
            <w:vAlign w:val="bottom"/>
            <w:hideMark/>
          </w:tcPr>
          <w:p w14:paraId="2CC0FF7A" w14:textId="77777777" w:rsidR="00DC2757" w:rsidRPr="00DC2757" w:rsidRDefault="00DC2757" w:rsidP="00DC2757">
            <w:pPr>
              <w:spacing w:after="0" w:line="240" w:lineRule="auto"/>
              <w:jc w:val="center"/>
              <w:rPr>
                <w:ins w:id="4747" w:author="Commodore, Sarah" w:date="2023-03-22T16:21:00Z"/>
                <w:rFonts w:ascii="Calibri" w:eastAsia="Times New Roman" w:hAnsi="Calibri" w:cs="Calibri"/>
                <w:color w:val="000000"/>
                <w:sz w:val="20"/>
                <w:szCs w:val="20"/>
              </w:rPr>
            </w:pPr>
            <w:ins w:id="474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BA13" w14:textId="77777777" w:rsidR="00DC2757" w:rsidRPr="00DC2757" w:rsidRDefault="00DC2757" w:rsidP="00DC2757">
            <w:pPr>
              <w:spacing w:after="0" w:line="240" w:lineRule="auto"/>
              <w:jc w:val="center"/>
              <w:rPr>
                <w:ins w:id="4749" w:author="Commodore, Sarah" w:date="2023-03-22T16:21:00Z"/>
                <w:rFonts w:ascii="Calibri" w:eastAsia="Times New Roman" w:hAnsi="Calibri" w:cs="Calibri"/>
                <w:color w:val="000000"/>
                <w:sz w:val="20"/>
                <w:szCs w:val="20"/>
              </w:rPr>
            </w:pPr>
            <w:ins w:id="4750"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73901AB4" w14:textId="77777777" w:rsidR="00DC2757" w:rsidRPr="00DC2757" w:rsidRDefault="00DC2757" w:rsidP="00DC2757">
            <w:pPr>
              <w:spacing w:after="0" w:line="240" w:lineRule="auto"/>
              <w:jc w:val="center"/>
              <w:rPr>
                <w:ins w:id="4751" w:author="Commodore, Sarah" w:date="2023-03-22T16:21:00Z"/>
                <w:rFonts w:ascii="Calibri" w:eastAsia="Times New Roman" w:hAnsi="Calibri" w:cs="Calibri"/>
                <w:color w:val="000000"/>
                <w:sz w:val="20"/>
                <w:szCs w:val="20"/>
              </w:rPr>
            </w:pPr>
            <w:ins w:id="4752"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A5D673F" w14:textId="77777777" w:rsidR="00DC2757" w:rsidRPr="00DC2757" w:rsidRDefault="00DC2757" w:rsidP="00DC2757">
            <w:pPr>
              <w:spacing w:after="0" w:line="240" w:lineRule="auto"/>
              <w:jc w:val="center"/>
              <w:rPr>
                <w:ins w:id="4753" w:author="Commodore, Sarah" w:date="2023-03-22T16:21:00Z"/>
                <w:rFonts w:ascii="Calibri" w:eastAsia="Times New Roman" w:hAnsi="Calibri" w:cs="Calibri"/>
                <w:color w:val="FF0000"/>
                <w:sz w:val="20"/>
                <w:szCs w:val="20"/>
              </w:rPr>
            </w:pPr>
            <w:ins w:id="4754" w:author="Commodore, Sarah" w:date="2023-03-22T16:21:00Z">
              <w:r w:rsidRPr="00DC2757">
                <w:rPr>
                  <w:rFonts w:ascii="Calibri" w:eastAsia="Times New Roman" w:hAnsi="Calibri" w:cs="Calibri"/>
                  <w:color w:val="FF0000"/>
                  <w:sz w:val="20"/>
                  <w:szCs w:val="20"/>
                </w:rPr>
                <w:t>*</w:t>
              </w:r>
            </w:ins>
          </w:p>
        </w:tc>
      </w:tr>
      <w:tr w:rsidR="00DC2757" w:rsidRPr="00DC2757" w14:paraId="35F04AF6" w14:textId="77777777" w:rsidTr="00DC2757">
        <w:trPr>
          <w:trHeight w:val="260"/>
          <w:ins w:id="4755" w:author="Commodore, Sarah" w:date="2023-03-22T16:21:00Z"/>
        </w:trPr>
        <w:tc>
          <w:tcPr>
            <w:tcW w:w="0" w:type="auto"/>
            <w:tcBorders>
              <w:top w:val="nil"/>
              <w:left w:val="nil"/>
              <w:bottom w:val="nil"/>
              <w:right w:val="nil"/>
            </w:tcBorders>
            <w:shd w:val="clear" w:color="auto" w:fill="auto"/>
            <w:noWrap/>
            <w:vAlign w:val="bottom"/>
            <w:hideMark/>
          </w:tcPr>
          <w:p w14:paraId="2783B9EF" w14:textId="77777777" w:rsidR="00DC2757" w:rsidRPr="00DC2757" w:rsidRDefault="00DC2757" w:rsidP="00DC2757">
            <w:pPr>
              <w:spacing w:after="0" w:line="240" w:lineRule="auto"/>
              <w:rPr>
                <w:ins w:id="4756" w:author="Commodore, Sarah" w:date="2023-03-22T16:21:00Z"/>
                <w:rFonts w:ascii="Calibri" w:eastAsia="Times New Roman" w:hAnsi="Calibri" w:cs="Calibri"/>
                <w:color w:val="000000"/>
                <w:sz w:val="20"/>
                <w:szCs w:val="20"/>
              </w:rPr>
            </w:pPr>
            <w:ins w:id="4757" w:author="Commodore, Sarah" w:date="2023-03-22T16:21:00Z">
              <w:r w:rsidRPr="00DC2757">
                <w:rPr>
                  <w:rFonts w:ascii="Calibri" w:eastAsia="Times New Roman" w:hAnsi="Calibri" w:cs="Calibri"/>
                  <w:color w:val="000000"/>
                  <w:sz w:val="20"/>
                  <w:szCs w:val="20"/>
                </w:rPr>
                <w:t>ENSG00000286330.1</w:t>
              </w:r>
            </w:ins>
          </w:p>
        </w:tc>
        <w:tc>
          <w:tcPr>
            <w:tcW w:w="0" w:type="auto"/>
            <w:tcBorders>
              <w:top w:val="nil"/>
              <w:left w:val="nil"/>
              <w:bottom w:val="nil"/>
              <w:right w:val="nil"/>
            </w:tcBorders>
            <w:shd w:val="clear" w:color="auto" w:fill="auto"/>
            <w:noWrap/>
            <w:vAlign w:val="bottom"/>
            <w:hideMark/>
          </w:tcPr>
          <w:p w14:paraId="0380C631" w14:textId="77777777" w:rsidR="00DC2757" w:rsidRPr="00DC2757" w:rsidRDefault="00DC2757" w:rsidP="00DC2757">
            <w:pPr>
              <w:spacing w:after="0" w:line="240" w:lineRule="auto"/>
              <w:rPr>
                <w:ins w:id="4758" w:author="Commodore, Sarah" w:date="2023-03-22T16:21:00Z"/>
                <w:rFonts w:ascii="Calibri" w:eastAsia="Times New Roman" w:hAnsi="Calibri" w:cs="Calibri"/>
                <w:color w:val="000000"/>
                <w:sz w:val="20"/>
                <w:szCs w:val="20"/>
              </w:rPr>
            </w:pPr>
            <w:ins w:id="4759" w:author="Commodore, Sarah" w:date="2023-03-22T16:21:00Z">
              <w:r w:rsidRPr="00DC2757">
                <w:rPr>
                  <w:rFonts w:ascii="Calibri" w:eastAsia="Times New Roman" w:hAnsi="Calibri" w:cs="Calibri"/>
                  <w:color w:val="000000"/>
                  <w:sz w:val="20"/>
                  <w:szCs w:val="20"/>
                </w:rPr>
                <w:t>AL353660.1</w:t>
              </w:r>
            </w:ins>
          </w:p>
        </w:tc>
        <w:tc>
          <w:tcPr>
            <w:tcW w:w="0" w:type="auto"/>
            <w:tcBorders>
              <w:top w:val="nil"/>
              <w:left w:val="nil"/>
              <w:bottom w:val="nil"/>
              <w:right w:val="nil"/>
            </w:tcBorders>
            <w:shd w:val="clear" w:color="auto" w:fill="auto"/>
            <w:noWrap/>
            <w:vAlign w:val="bottom"/>
            <w:hideMark/>
          </w:tcPr>
          <w:p w14:paraId="7E3FFA66" w14:textId="77777777" w:rsidR="00DC2757" w:rsidRPr="00DC2757" w:rsidRDefault="00DC2757" w:rsidP="00DC2757">
            <w:pPr>
              <w:spacing w:after="0" w:line="240" w:lineRule="auto"/>
              <w:jc w:val="center"/>
              <w:rPr>
                <w:ins w:id="4760" w:author="Commodore, Sarah" w:date="2023-03-22T16:21:00Z"/>
                <w:rFonts w:ascii="Calibri" w:eastAsia="Times New Roman" w:hAnsi="Calibri" w:cs="Calibri"/>
                <w:color w:val="000000"/>
                <w:sz w:val="20"/>
                <w:szCs w:val="20"/>
              </w:rPr>
            </w:pPr>
            <w:ins w:id="476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7760886" w14:textId="77777777" w:rsidR="00DC2757" w:rsidRPr="00DC2757" w:rsidRDefault="00DC2757" w:rsidP="00DC2757">
            <w:pPr>
              <w:spacing w:after="0" w:line="240" w:lineRule="auto"/>
              <w:jc w:val="center"/>
              <w:rPr>
                <w:ins w:id="4762" w:author="Commodore, Sarah" w:date="2023-03-22T16:21:00Z"/>
                <w:rFonts w:ascii="Calibri" w:eastAsia="Times New Roman" w:hAnsi="Calibri" w:cs="Calibri"/>
                <w:color w:val="000000"/>
                <w:sz w:val="20"/>
                <w:szCs w:val="20"/>
              </w:rPr>
            </w:pPr>
            <w:ins w:id="4763"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631E50F" w14:textId="77777777" w:rsidR="00DC2757" w:rsidRPr="00DC2757" w:rsidRDefault="00DC2757" w:rsidP="00DC2757">
            <w:pPr>
              <w:spacing w:after="0" w:line="240" w:lineRule="auto"/>
              <w:jc w:val="center"/>
              <w:rPr>
                <w:ins w:id="4764" w:author="Commodore, Sarah" w:date="2023-03-22T16:21:00Z"/>
                <w:rFonts w:ascii="Calibri" w:eastAsia="Times New Roman" w:hAnsi="Calibri" w:cs="Calibri"/>
                <w:color w:val="000000"/>
                <w:sz w:val="20"/>
                <w:szCs w:val="20"/>
              </w:rPr>
            </w:pPr>
            <w:ins w:id="4765"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32D24F9" w14:textId="77777777" w:rsidR="00DC2757" w:rsidRPr="00DC2757" w:rsidRDefault="00DC2757" w:rsidP="00DC2757">
            <w:pPr>
              <w:spacing w:after="0" w:line="240" w:lineRule="auto"/>
              <w:jc w:val="center"/>
              <w:rPr>
                <w:ins w:id="4766" w:author="Commodore, Sarah" w:date="2023-03-22T16:21:00Z"/>
                <w:rFonts w:ascii="Calibri" w:eastAsia="Times New Roman" w:hAnsi="Calibri" w:cs="Calibri"/>
                <w:color w:val="FF0000"/>
                <w:sz w:val="20"/>
                <w:szCs w:val="20"/>
              </w:rPr>
            </w:pPr>
            <w:ins w:id="4767" w:author="Commodore, Sarah" w:date="2023-03-22T16:21:00Z">
              <w:r w:rsidRPr="00DC2757">
                <w:rPr>
                  <w:rFonts w:ascii="Calibri" w:eastAsia="Times New Roman" w:hAnsi="Calibri" w:cs="Calibri"/>
                  <w:color w:val="FF0000"/>
                  <w:sz w:val="20"/>
                  <w:szCs w:val="20"/>
                </w:rPr>
                <w:t>*</w:t>
              </w:r>
            </w:ins>
          </w:p>
        </w:tc>
      </w:tr>
      <w:tr w:rsidR="00DC2757" w:rsidRPr="00DC2757" w14:paraId="4937E5A5" w14:textId="77777777" w:rsidTr="00DC2757">
        <w:trPr>
          <w:trHeight w:val="260"/>
          <w:ins w:id="4768" w:author="Commodore, Sarah" w:date="2023-03-22T16:21:00Z"/>
        </w:trPr>
        <w:tc>
          <w:tcPr>
            <w:tcW w:w="0" w:type="auto"/>
            <w:tcBorders>
              <w:top w:val="nil"/>
              <w:left w:val="nil"/>
              <w:bottom w:val="nil"/>
              <w:right w:val="nil"/>
            </w:tcBorders>
            <w:shd w:val="clear" w:color="auto" w:fill="auto"/>
            <w:noWrap/>
            <w:vAlign w:val="bottom"/>
            <w:hideMark/>
          </w:tcPr>
          <w:p w14:paraId="5E78856C" w14:textId="77777777" w:rsidR="00DC2757" w:rsidRPr="00DC2757" w:rsidRDefault="00DC2757" w:rsidP="00DC2757">
            <w:pPr>
              <w:spacing w:after="0" w:line="240" w:lineRule="auto"/>
              <w:rPr>
                <w:ins w:id="4769" w:author="Commodore, Sarah" w:date="2023-03-22T16:21:00Z"/>
                <w:rFonts w:ascii="Calibri" w:eastAsia="Times New Roman" w:hAnsi="Calibri" w:cs="Calibri"/>
                <w:color w:val="000000"/>
                <w:sz w:val="20"/>
                <w:szCs w:val="20"/>
              </w:rPr>
            </w:pPr>
            <w:ins w:id="4770" w:author="Commodore, Sarah" w:date="2023-03-22T16:21:00Z">
              <w:r w:rsidRPr="00DC2757">
                <w:rPr>
                  <w:rFonts w:ascii="Calibri" w:eastAsia="Times New Roman" w:hAnsi="Calibri" w:cs="Calibri"/>
                  <w:color w:val="000000"/>
                  <w:sz w:val="20"/>
                  <w:szCs w:val="20"/>
                </w:rPr>
                <w:t>ENSG00000249464.6</w:t>
              </w:r>
            </w:ins>
          </w:p>
        </w:tc>
        <w:tc>
          <w:tcPr>
            <w:tcW w:w="0" w:type="auto"/>
            <w:tcBorders>
              <w:top w:val="nil"/>
              <w:left w:val="nil"/>
              <w:bottom w:val="nil"/>
              <w:right w:val="nil"/>
            </w:tcBorders>
            <w:shd w:val="clear" w:color="auto" w:fill="auto"/>
            <w:noWrap/>
            <w:vAlign w:val="bottom"/>
            <w:hideMark/>
          </w:tcPr>
          <w:p w14:paraId="50A37A11" w14:textId="77777777" w:rsidR="00DC2757" w:rsidRPr="00DC2757" w:rsidRDefault="00DC2757" w:rsidP="00DC2757">
            <w:pPr>
              <w:spacing w:after="0" w:line="240" w:lineRule="auto"/>
              <w:rPr>
                <w:ins w:id="4771" w:author="Commodore, Sarah" w:date="2023-03-22T16:21:00Z"/>
                <w:rFonts w:ascii="Calibri" w:eastAsia="Times New Roman" w:hAnsi="Calibri" w:cs="Calibri"/>
                <w:color w:val="000000"/>
                <w:sz w:val="20"/>
                <w:szCs w:val="20"/>
              </w:rPr>
            </w:pPr>
            <w:ins w:id="4772" w:author="Commodore, Sarah" w:date="2023-03-22T16:21:00Z">
              <w:r w:rsidRPr="00DC2757">
                <w:rPr>
                  <w:rFonts w:ascii="Calibri" w:eastAsia="Times New Roman" w:hAnsi="Calibri" w:cs="Calibri"/>
                  <w:color w:val="000000"/>
                  <w:sz w:val="20"/>
                  <w:szCs w:val="20"/>
                </w:rPr>
                <w:t>LINC01091</w:t>
              </w:r>
            </w:ins>
          </w:p>
        </w:tc>
        <w:tc>
          <w:tcPr>
            <w:tcW w:w="0" w:type="auto"/>
            <w:tcBorders>
              <w:top w:val="nil"/>
              <w:left w:val="nil"/>
              <w:bottom w:val="nil"/>
              <w:right w:val="nil"/>
            </w:tcBorders>
            <w:shd w:val="clear" w:color="auto" w:fill="auto"/>
            <w:noWrap/>
            <w:vAlign w:val="bottom"/>
            <w:hideMark/>
          </w:tcPr>
          <w:p w14:paraId="2A8EC55B" w14:textId="77777777" w:rsidR="00DC2757" w:rsidRPr="00DC2757" w:rsidRDefault="00DC2757" w:rsidP="00DC2757">
            <w:pPr>
              <w:spacing w:after="0" w:line="240" w:lineRule="auto"/>
              <w:jc w:val="center"/>
              <w:rPr>
                <w:ins w:id="4773" w:author="Commodore, Sarah" w:date="2023-03-22T16:21:00Z"/>
                <w:rFonts w:ascii="Calibri" w:eastAsia="Times New Roman" w:hAnsi="Calibri" w:cs="Calibri"/>
                <w:color w:val="000000"/>
                <w:sz w:val="20"/>
                <w:szCs w:val="20"/>
              </w:rPr>
            </w:pPr>
            <w:ins w:id="477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35EC1B" w14:textId="77777777" w:rsidR="00DC2757" w:rsidRPr="00DC2757" w:rsidRDefault="00DC2757" w:rsidP="00DC2757">
            <w:pPr>
              <w:spacing w:after="0" w:line="240" w:lineRule="auto"/>
              <w:jc w:val="center"/>
              <w:rPr>
                <w:ins w:id="4775" w:author="Commodore, Sarah" w:date="2023-03-22T16:21:00Z"/>
                <w:rFonts w:ascii="Calibri" w:eastAsia="Times New Roman" w:hAnsi="Calibri" w:cs="Calibri"/>
                <w:color w:val="000000"/>
                <w:sz w:val="20"/>
                <w:szCs w:val="20"/>
              </w:rPr>
            </w:pPr>
            <w:ins w:id="4776"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9AF9C8E" w14:textId="77777777" w:rsidR="00DC2757" w:rsidRPr="00DC2757" w:rsidRDefault="00DC2757" w:rsidP="00DC2757">
            <w:pPr>
              <w:spacing w:after="0" w:line="240" w:lineRule="auto"/>
              <w:jc w:val="center"/>
              <w:rPr>
                <w:ins w:id="4777" w:author="Commodore, Sarah" w:date="2023-03-22T16:21:00Z"/>
                <w:rFonts w:ascii="Calibri" w:eastAsia="Times New Roman" w:hAnsi="Calibri" w:cs="Calibri"/>
                <w:color w:val="000000"/>
                <w:sz w:val="20"/>
                <w:szCs w:val="20"/>
              </w:rPr>
            </w:pPr>
            <w:ins w:id="4778"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5115B7C5" w14:textId="77777777" w:rsidR="00DC2757" w:rsidRPr="00DC2757" w:rsidRDefault="00DC2757" w:rsidP="00DC2757">
            <w:pPr>
              <w:spacing w:after="0" w:line="240" w:lineRule="auto"/>
              <w:jc w:val="center"/>
              <w:rPr>
                <w:ins w:id="4779" w:author="Commodore, Sarah" w:date="2023-03-22T16:21:00Z"/>
                <w:rFonts w:ascii="Calibri" w:eastAsia="Times New Roman" w:hAnsi="Calibri" w:cs="Calibri"/>
                <w:color w:val="FF0000"/>
                <w:sz w:val="20"/>
                <w:szCs w:val="20"/>
              </w:rPr>
            </w:pPr>
            <w:ins w:id="4780" w:author="Commodore, Sarah" w:date="2023-03-22T16:21:00Z">
              <w:r w:rsidRPr="00DC2757">
                <w:rPr>
                  <w:rFonts w:ascii="Calibri" w:eastAsia="Times New Roman" w:hAnsi="Calibri" w:cs="Calibri"/>
                  <w:color w:val="FF0000"/>
                  <w:sz w:val="20"/>
                  <w:szCs w:val="20"/>
                </w:rPr>
                <w:t>*</w:t>
              </w:r>
            </w:ins>
          </w:p>
        </w:tc>
      </w:tr>
      <w:tr w:rsidR="00DC2757" w:rsidRPr="00DC2757" w14:paraId="607FE579" w14:textId="77777777" w:rsidTr="00DC2757">
        <w:trPr>
          <w:trHeight w:val="260"/>
          <w:ins w:id="4781" w:author="Commodore, Sarah" w:date="2023-03-22T16:21:00Z"/>
        </w:trPr>
        <w:tc>
          <w:tcPr>
            <w:tcW w:w="0" w:type="auto"/>
            <w:tcBorders>
              <w:top w:val="nil"/>
              <w:left w:val="nil"/>
              <w:bottom w:val="nil"/>
              <w:right w:val="nil"/>
            </w:tcBorders>
            <w:shd w:val="clear" w:color="auto" w:fill="auto"/>
            <w:noWrap/>
            <w:vAlign w:val="bottom"/>
            <w:hideMark/>
          </w:tcPr>
          <w:p w14:paraId="0071C60F" w14:textId="77777777" w:rsidR="00DC2757" w:rsidRPr="00DC2757" w:rsidRDefault="00DC2757" w:rsidP="00DC2757">
            <w:pPr>
              <w:spacing w:after="0" w:line="240" w:lineRule="auto"/>
              <w:rPr>
                <w:ins w:id="4782" w:author="Commodore, Sarah" w:date="2023-03-22T16:21:00Z"/>
                <w:rFonts w:ascii="Calibri" w:eastAsia="Times New Roman" w:hAnsi="Calibri" w:cs="Calibri"/>
                <w:color w:val="000000"/>
                <w:sz w:val="20"/>
                <w:szCs w:val="20"/>
              </w:rPr>
            </w:pPr>
            <w:ins w:id="4783" w:author="Commodore, Sarah" w:date="2023-03-22T16:21:00Z">
              <w:r w:rsidRPr="00DC2757">
                <w:rPr>
                  <w:rFonts w:ascii="Calibri" w:eastAsia="Times New Roman" w:hAnsi="Calibri" w:cs="Calibri"/>
                  <w:color w:val="000000"/>
                  <w:sz w:val="20"/>
                  <w:szCs w:val="20"/>
                </w:rPr>
                <w:t>ENSG00000172361.6</w:t>
              </w:r>
            </w:ins>
          </w:p>
        </w:tc>
        <w:tc>
          <w:tcPr>
            <w:tcW w:w="0" w:type="auto"/>
            <w:tcBorders>
              <w:top w:val="nil"/>
              <w:left w:val="nil"/>
              <w:bottom w:val="nil"/>
              <w:right w:val="nil"/>
            </w:tcBorders>
            <w:shd w:val="clear" w:color="auto" w:fill="auto"/>
            <w:noWrap/>
            <w:vAlign w:val="bottom"/>
            <w:hideMark/>
          </w:tcPr>
          <w:p w14:paraId="27C7DC22" w14:textId="77777777" w:rsidR="00DC2757" w:rsidRPr="00DC2757" w:rsidRDefault="00DC2757" w:rsidP="00DC2757">
            <w:pPr>
              <w:spacing w:after="0" w:line="240" w:lineRule="auto"/>
              <w:rPr>
                <w:ins w:id="4784" w:author="Commodore, Sarah" w:date="2023-03-22T16:21:00Z"/>
                <w:rFonts w:ascii="Calibri" w:eastAsia="Times New Roman" w:hAnsi="Calibri" w:cs="Calibri"/>
                <w:color w:val="000000"/>
                <w:sz w:val="20"/>
                <w:szCs w:val="20"/>
              </w:rPr>
            </w:pPr>
            <w:ins w:id="4785" w:author="Commodore, Sarah" w:date="2023-03-22T16:21:00Z">
              <w:r w:rsidRPr="00DC2757">
                <w:rPr>
                  <w:rFonts w:ascii="Calibri" w:eastAsia="Times New Roman" w:hAnsi="Calibri" w:cs="Calibri"/>
                  <w:color w:val="000000"/>
                  <w:sz w:val="20"/>
                  <w:szCs w:val="20"/>
                </w:rPr>
                <w:t>CFAP53</w:t>
              </w:r>
            </w:ins>
          </w:p>
        </w:tc>
        <w:tc>
          <w:tcPr>
            <w:tcW w:w="0" w:type="auto"/>
            <w:tcBorders>
              <w:top w:val="nil"/>
              <w:left w:val="nil"/>
              <w:bottom w:val="nil"/>
              <w:right w:val="nil"/>
            </w:tcBorders>
            <w:shd w:val="clear" w:color="auto" w:fill="auto"/>
            <w:noWrap/>
            <w:vAlign w:val="bottom"/>
            <w:hideMark/>
          </w:tcPr>
          <w:p w14:paraId="3954BE0C" w14:textId="77777777" w:rsidR="00DC2757" w:rsidRPr="00DC2757" w:rsidRDefault="00DC2757" w:rsidP="00DC2757">
            <w:pPr>
              <w:spacing w:after="0" w:line="240" w:lineRule="auto"/>
              <w:jc w:val="center"/>
              <w:rPr>
                <w:ins w:id="4786" w:author="Commodore, Sarah" w:date="2023-03-22T16:21:00Z"/>
                <w:rFonts w:ascii="Calibri" w:eastAsia="Times New Roman" w:hAnsi="Calibri" w:cs="Calibri"/>
                <w:color w:val="000000"/>
                <w:sz w:val="20"/>
                <w:szCs w:val="20"/>
              </w:rPr>
            </w:pPr>
            <w:ins w:id="478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0BB275" w14:textId="77777777" w:rsidR="00DC2757" w:rsidRPr="00DC2757" w:rsidRDefault="00DC2757" w:rsidP="00DC2757">
            <w:pPr>
              <w:spacing w:after="0" w:line="240" w:lineRule="auto"/>
              <w:jc w:val="center"/>
              <w:rPr>
                <w:ins w:id="4788" w:author="Commodore, Sarah" w:date="2023-03-22T16:21:00Z"/>
                <w:rFonts w:ascii="Calibri" w:eastAsia="Times New Roman" w:hAnsi="Calibri" w:cs="Calibri"/>
                <w:color w:val="000000"/>
                <w:sz w:val="20"/>
                <w:szCs w:val="20"/>
              </w:rPr>
            </w:pPr>
            <w:ins w:id="4789" w:author="Commodore, Sarah" w:date="2023-03-22T16:21:00Z">
              <w:r w:rsidRPr="00DC2757">
                <w:rPr>
                  <w:rFonts w:ascii="Calibri" w:eastAsia="Times New Roman" w:hAnsi="Calibri" w:cs="Calibri"/>
                  <w:color w:val="000000"/>
                  <w:sz w:val="20"/>
                  <w:szCs w:val="20"/>
                </w:rPr>
                <w:t>7.4E-13</w:t>
              </w:r>
            </w:ins>
          </w:p>
        </w:tc>
        <w:tc>
          <w:tcPr>
            <w:tcW w:w="0" w:type="auto"/>
            <w:tcBorders>
              <w:top w:val="nil"/>
              <w:left w:val="nil"/>
              <w:bottom w:val="nil"/>
              <w:right w:val="nil"/>
            </w:tcBorders>
            <w:shd w:val="clear" w:color="auto" w:fill="auto"/>
            <w:noWrap/>
            <w:vAlign w:val="bottom"/>
            <w:hideMark/>
          </w:tcPr>
          <w:p w14:paraId="72C9F76F" w14:textId="77777777" w:rsidR="00DC2757" w:rsidRPr="00DC2757" w:rsidRDefault="00DC2757" w:rsidP="00DC2757">
            <w:pPr>
              <w:spacing w:after="0" w:line="240" w:lineRule="auto"/>
              <w:jc w:val="center"/>
              <w:rPr>
                <w:ins w:id="4790" w:author="Commodore, Sarah" w:date="2023-03-22T16:21:00Z"/>
                <w:rFonts w:ascii="Calibri" w:eastAsia="Times New Roman" w:hAnsi="Calibri" w:cs="Calibri"/>
                <w:color w:val="000000"/>
                <w:sz w:val="20"/>
                <w:szCs w:val="20"/>
              </w:rPr>
            </w:pPr>
            <w:ins w:id="4791" w:author="Commodore, Sarah" w:date="2023-03-22T16:21:00Z">
              <w:r w:rsidRPr="00DC2757">
                <w:rPr>
                  <w:rFonts w:ascii="Calibri" w:eastAsia="Times New Roman" w:hAnsi="Calibri" w:cs="Calibri"/>
                  <w:color w:val="000000"/>
                  <w:sz w:val="20"/>
                  <w:szCs w:val="20"/>
                </w:rPr>
                <w:t>3.1E-11</w:t>
              </w:r>
            </w:ins>
          </w:p>
        </w:tc>
        <w:tc>
          <w:tcPr>
            <w:tcW w:w="0" w:type="auto"/>
            <w:tcBorders>
              <w:top w:val="nil"/>
              <w:left w:val="nil"/>
              <w:bottom w:val="nil"/>
              <w:right w:val="nil"/>
            </w:tcBorders>
            <w:shd w:val="clear" w:color="auto" w:fill="auto"/>
            <w:noWrap/>
            <w:vAlign w:val="bottom"/>
            <w:hideMark/>
          </w:tcPr>
          <w:p w14:paraId="492661BA" w14:textId="77777777" w:rsidR="00DC2757" w:rsidRPr="00DC2757" w:rsidRDefault="00DC2757" w:rsidP="00DC2757">
            <w:pPr>
              <w:spacing w:after="0" w:line="240" w:lineRule="auto"/>
              <w:jc w:val="center"/>
              <w:rPr>
                <w:ins w:id="4792" w:author="Commodore, Sarah" w:date="2023-03-22T16:21:00Z"/>
                <w:rFonts w:ascii="Calibri" w:eastAsia="Times New Roman" w:hAnsi="Calibri" w:cs="Calibri"/>
                <w:color w:val="FF0000"/>
                <w:sz w:val="20"/>
                <w:szCs w:val="20"/>
              </w:rPr>
            </w:pPr>
            <w:ins w:id="4793" w:author="Commodore, Sarah" w:date="2023-03-22T16:21:00Z">
              <w:r w:rsidRPr="00DC2757">
                <w:rPr>
                  <w:rFonts w:ascii="Calibri" w:eastAsia="Times New Roman" w:hAnsi="Calibri" w:cs="Calibri"/>
                  <w:color w:val="FF0000"/>
                  <w:sz w:val="20"/>
                  <w:szCs w:val="20"/>
                </w:rPr>
                <w:t>*</w:t>
              </w:r>
            </w:ins>
          </w:p>
        </w:tc>
      </w:tr>
      <w:tr w:rsidR="00DC2757" w:rsidRPr="00DC2757" w14:paraId="03232267" w14:textId="77777777" w:rsidTr="00DC2757">
        <w:trPr>
          <w:trHeight w:val="260"/>
          <w:ins w:id="4794" w:author="Commodore, Sarah" w:date="2023-03-22T16:21:00Z"/>
        </w:trPr>
        <w:tc>
          <w:tcPr>
            <w:tcW w:w="0" w:type="auto"/>
            <w:tcBorders>
              <w:top w:val="nil"/>
              <w:left w:val="nil"/>
              <w:bottom w:val="nil"/>
              <w:right w:val="nil"/>
            </w:tcBorders>
            <w:shd w:val="clear" w:color="auto" w:fill="auto"/>
            <w:noWrap/>
            <w:vAlign w:val="bottom"/>
            <w:hideMark/>
          </w:tcPr>
          <w:p w14:paraId="2593490C" w14:textId="77777777" w:rsidR="00DC2757" w:rsidRPr="00DC2757" w:rsidRDefault="00DC2757" w:rsidP="00DC2757">
            <w:pPr>
              <w:spacing w:after="0" w:line="240" w:lineRule="auto"/>
              <w:rPr>
                <w:ins w:id="4795" w:author="Commodore, Sarah" w:date="2023-03-22T16:21:00Z"/>
                <w:rFonts w:ascii="Calibri" w:eastAsia="Times New Roman" w:hAnsi="Calibri" w:cs="Calibri"/>
                <w:color w:val="000000"/>
                <w:sz w:val="20"/>
                <w:szCs w:val="20"/>
              </w:rPr>
            </w:pPr>
            <w:ins w:id="4796" w:author="Commodore, Sarah" w:date="2023-03-22T16:21:00Z">
              <w:r w:rsidRPr="00DC2757">
                <w:rPr>
                  <w:rFonts w:ascii="Calibri" w:eastAsia="Times New Roman" w:hAnsi="Calibri" w:cs="Calibri"/>
                  <w:color w:val="000000"/>
                  <w:sz w:val="20"/>
                  <w:szCs w:val="20"/>
                </w:rPr>
                <w:t>ENSG00000186094.17</w:t>
              </w:r>
            </w:ins>
          </w:p>
        </w:tc>
        <w:tc>
          <w:tcPr>
            <w:tcW w:w="0" w:type="auto"/>
            <w:tcBorders>
              <w:top w:val="nil"/>
              <w:left w:val="nil"/>
              <w:bottom w:val="nil"/>
              <w:right w:val="nil"/>
            </w:tcBorders>
            <w:shd w:val="clear" w:color="auto" w:fill="auto"/>
            <w:noWrap/>
            <w:vAlign w:val="bottom"/>
            <w:hideMark/>
          </w:tcPr>
          <w:p w14:paraId="1E660F07" w14:textId="77777777" w:rsidR="00DC2757" w:rsidRPr="00DC2757" w:rsidRDefault="00DC2757" w:rsidP="00DC2757">
            <w:pPr>
              <w:spacing w:after="0" w:line="240" w:lineRule="auto"/>
              <w:rPr>
                <w:ins w:id="4797" w:author="Commodore, Sarah" w:date="2023-03-22T16:21:00Z"/>
                <w:rFonts w:ascii="Calibri" w:eastAsia="Times New Roman" w:hAnsi="Calibri" w:cs="Calibri"/>
                <w:color w:val="000000"/>
                <w:sz w:val="20"/>
                <w:szCs w:val="20"/>
              </w:rPr>
            </w:pPr>
            <w:ins w:id="4798" w:author="Commodore, Sarah" w:date="2023-03-22T16:21:00Z">
              <w:r w:rsidRPr="00DC2757">
                <w:rPr>
                  <w:rFonts w:ascii="Calibri" w:eastAsia="Times New Roman" w:hAnsi="Calibri" w:cs="Calibri"/>
                  <w:color w:val="000000"/>
                  <w:sz w:val="20"/>
                  <w:szCs w:val="20"/>
                </w:rPr>
                <w:t>AGBL4</w:t>
              </w:r>
            </w:ins>
          </w:p>
        </w:tc>
        <w:tc>
          <w:tcPr>
            <w:tcW w:w="0" w:type="auto"/>
            <w:tcBorders>
              <w:top w:val="nil"/>
              <w:left w:val="nil"/>
              <w:bottom w:val="nil"/>
              <w:right w:val="nil"/>
            </w:tcBorders>
            <w:shd w:val="clear" w:color="auto" w:fill="auto"/>
            <w:noWrap/>
            <w:vAlign w:val="bottom"/>
            <w:hideMark/>
          </w:tcPr>
          <w:p w14:paraId="4C5B45D3" w14:textId="77777777" w:rsidR="00DC2757" w:rsidRPr="00DC2757" w:rsidRDefault="00DC2757" w:rsidP="00DC2757">
            <w:pPr>
              <w:spacing w:after="0" w:line="240" w:lineRule="auto"/>
              <w:jc w:val="center"/>
              <w:rPr>
                <w:ins w:id="4799" w:author="Commodore, Sarah" w:date="2023-03-22T16:21:00Z"/>
                <w:rFonts w:ascii="Calibri" w:eastAsia="Times New Roman" w:hAnsi="Calibri" w:cs="Calibri"/>
                <w:color w:val="000000"/>
                <w:sz w:val="20"/>
                <w:szCs w:val="20"/>
              </w:rPr>
            </w:pPr>
            <w:ins w:id="480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4929807" w14:textId="77777777" w:rsidR="00DC2757" w:rsidRPr="00DC2757" w:rsidRDefault="00DC2757" w:rsidP="00DC2757">
            <w:pPr>
              <w:spacing w:after="0" w:line="240" w:lineRule="auto"/>
              <w:jc w:val="center"/>
              <w:rPr>
                <w:ins w:id="4801" w:author="Commodore, Sarah" w:date="2023-03-22T16:21:00Z"/>
                <w:rFonts w:ascii="Calibri" w:eastAsia="Times New Roman" w:hAnsi="Calibri" w:cs="Calibri"/>
                <w:color w:val="000000"/>
                <w:sz w:val="20"/>
                <w:szCs w:val="20"/>
              </w:rPr>
            </w:pPr>
            <w:ins w:id="4802" w:author="Commodore, Sarah" w:date="2023-03-22T16:21:00Z">
              <w:r w:rsidRPr="00DC2757">
                <w:rPr>
                  <w:rFonts w:ascii="Calibri" w:eastAsia="Times New Roman" w:hAnsi="Calibri" w:cs="Calibri"/>
                  <w:color w:val="000000"/>
                  <w:sz w:val="20"/>
                  <w:szCs w:val="20"/>
                </w:rPr>
                <w:t>1.7E-07</w:t>
              </w:r>
            </w:ins>
          </w:p>
        </w:tc>
        <w:tc>
          <w:tcPr>
            <w:tcW w:w="0" w:type="auto"/>
            <w:tcBorders>
              <w:top w:val="nil"/>
              <w:left w:val="nil"/>
              <w:bottom w:val="nil"/>
              <w:right w:val="nil"/>
            </w:tcBorders>
            <w:shd w:val="clear" w:color="auto" w:fill="auto"/>
            <w:noWrap/>
            <w:vAlign w:val="bottom"/>
            <w:hideMark/>
          </w:tcPr>
          <w:p w14:paraId="66DF1F5B" w14:textId="77777777" w:rsidR="00DC2757" w:rsidRPr="00DC2757" w:rsidRDefault="00DC2757" w:rsidP="00DC2757">
            <w:pPr>
              <w:spacing w:after="0" w:line="240" w:lineRule="auto"/>
              <w:jc w:val="center"/>
              <w:rPr>
                <w:ins w:id="4803" w:author="Commodore, Sarah" w:date="2023-03-22T16:21:00Z"/>
                <w:rFonts w:ascii="Calibri" w:eastAsia="Times New Roman" w:hAnsi="Calibri" w:cs="Calibri"/>
                <w:color w:val="000000"/>
                <w:sz w:val="20"/>
                <w:szCs w:val="20"/>
              </w:rPr>
            </w:pPr>
            <w:ins w:id="4804" w:author="Commodore, Sarah" w:date="2023-03-22T16:21:00Z">
              <w:r w:rsidRPr="00DC2757">
                <w:rPr>
                  <w:rFonts w:ascii="Calibri" w:eastAsia="Times New Roman" w:hAnsi="Calibri" w:cs="Calibri"/>
                  <w:color w:val="000000"/>
                  <w:sz w:val="20"/>
                  <w:szCs w:val="20"/>
                </w:rPr>
                <w:t>1.7E-06</w:t>
              </w:r>
            </w:ins>
          </w:p>
        </w:tc>
        <w:tc>
          <w:tcPr>
            <w:tcW w:w="0" w:type="auto"/>
            <w:tcBorders>
              <w:top w:val="nil"/>
              <w:left w:val="nil"/>
              <w:bottom w:val="nil"/>
              <w:right w:val="nil"/>
            </w:tcBorders>
            <w:shd w:val="clear" w:color="auto" w:fill="auto"/>
            <w:noWrap/>
            <w:vAlign w:val="bottom"/>
            <w:hideMark/>
          </w:tcPr>
          <w:p w14:paraId="18C2C598" w14:textId="77777777" w:rsidR="00DC2757" w:rsidRPr="00DC2757" w:rsidRDefault="00DC2757" w:rsidP="00DC2757">
            <w:pPr>
              <w:spacing w:after="0" w:line="240" w:lineRule="auto"/>
              <w:jc w:val="center"/>
              <w:rPr>
                <w:ins w:id="4805" w:author="Commodore, Sarah" w:date="2023-03-22T16:21:00Z"/>
                <w:rFonts w:ascii="Calibri" w:eastAsia="Times New Roman" w:hAnsi="Calibri" w:cs="Calibri"/>
                <w:color w:val="FF0000"/>
                <w:sz w:val="20"/>
                <w:szCs w:val="20"/>
              </w:rPr>
            </w:pPr>
            <w:ins w:id="4806" w:author="Commodore, Sarah" w:date="2023-03-22T16:21:00Z">
              <w:r w:rsidRPr="00DC2757">
                <w:rPr>
                  <w:rFonts w:ascii="Calibri" w:eastAsia="Times New Roman" w:hAnsi="Calibri" w:cs="Calibri"/>
                  <w:color w:val="FF0000"/>
                  <w:sz w:val="20"/>
                  <w:szCs w:val="20"/>
                </w:rPr>
                <w:t>*</w:t>
              </w:r>
            </w:ins>
          </w:p>
        </w:tc>
      </w:tr>
      <w:tr w:rsidR="00DC2757" w:rsidRPr="00DC2757" w14:paraId="187CDA5C" w14:textId="77777777" w:rsidTr="00DC2757">
        <w:trPr>
          <w:trHeight w:val="260"/>
          <w:ins w:id="4807" w:author="Commodore, Sarah" w:date="2023-03-22T16:21:00Z"/>
        </w:trPr>
        <w:tc>
          <w:tcPr>
            <w:tcW w:w="0" w:type="auto"/>
            <w:tcBorders>
              <w:top w:val="nil"/>
              <w:left w:val="nil"/>
              <w:bottom w:val="nil"/>
              <w:right w:val="nil"/>
            </w:tcBorders>
            <w:shd w:val="clear" w:color="auto" w:fill="auto"/>
            <w:noWrap/>
            <w:vAlign w:val="bottom"/>
            <w:hideMark/>
          </w:tcPr>
          <w:p w14:paraId="75EB7626" w14:textId="77777777" w:rsidR="00DC2757" w:rsidRPr="00DC2757" w:rsidRDefault="00DC2757" w:rsidP="00DC2757">
            <w:pPr>
              <w:spacing w:after="0" w:line="240" w:lineRule="auto"/>
              <w:rPr>
                <w:ins w:id="4808" w:author="Commodore, Sarah" w:date="2023-03-22T16:21:00Z"/>
                <w:rFonts w:ascii="Calibri" w:eastAsia="Times New Roman" w:hAnsi="Calibri" w:cs="Calibri"/>
                <w:color w:val="000000"/>
                <w:sz w:val="20"/>
                <w:szCs w:val="20"/>
              </w:rPr>
            </w:pPr>
            <w:ins w:id="4809" w:author="Commodore, Sarah" w:date="2023-03-22T16:21:00Z">
              <w:r w:rsidRPr="00DC2757">
                <w:rPr>
                  <w:rFonts w:ascii="Calibri" w:eastAsia="Times New Roman" w:hAnsi="Calibri" w:cs="Calibri"/>
                  <w:color w:val="000000"/>
                  <w:sz w:val="20"/>
                  <w:szCs w:val="20"/>
                </w:rPr>
                <w:t>ENSG00000258334.1</w:t>
              </w:r>
            </w:ins>
          </w:p>
        </w:tc>
        <w:tc>
          <w:tcPr>
            <w:tcW w:w="0" w:type="auto"/>
            <w:tcBorders>
              <w:top w:val="nil"/>
              <w:left w:val="nil"/>
              <w:bottom w:val="nil"/>
              <w:right w:val="nil"/>
            </w:tcBorders>
            <w:shd w:val="clear" w:color="auto" w:fill="auto"/>
            <w:noWrap/>
            <w:vAlign w:val="bottom"/>
            <w:hideMark/>
          </w:tcPr>
          <w:p w14:paraId="65207A81" w14:textId="77777777" w:rsidR="00DC2757" w:rsidRPr="00DC2757" w:rsidRDefault="00DC2757" w:rsidP="00DC2757">
            <w:pPr>
              <w:spacing w:after="0" w:line="240" w:lineRule="auto"/>
              <w:rPr>
                <w:ins w:id="4810" w:author="Commodore, Sarah" w:date="2023-03-22T16:21:00Z"/>
                <w:rFonts w:ascii="Calibri" w:eastAsia="Times New Roman" w:hAnsi="Calibri" w:cs="Calibri"/>
                <w:color w:val="000000"/>
                <w:sz w:val="20"/>
                <w:szCs w:val="20"/>
              </w:rPr>
            </w:pPr>
            <w:ins w:id="4811" w:author="Commodore, Sarah" w:date="2023-03-22T16:21:00Z">
              <w:r w:rsidRPr="00DC2757">
                <w:rPr>
                  <w:rFonts w:ascii="Calibri" w:eastAsia="Times New Roman" w:hAnsi="Calibri" w:cs="Calibri"/>
                  <w:color w:val="000000"/>
                  <w:sz w:val="20"/>
                  <w:szCs w:val="20"/>
                </w:rPr>
                <w:t>AC125611.4</w:t>
              </w:r>
            </w:ins>
          </w:p>
        </w:tc>
        <w:tc>
          <w:tcPr>
            <w:tcW w:w="0" w:type="auto"/>
            <w:tcBorders>
              <w:top w:val="nil"/>
              <w:left w:val="nil"/>
              <w:bottom w:val="nil"/>
              <w:right w:val="nil"/>
            </w:tcBorders>
            <w:shd w:val="clear" w:color="auto" w:fill="auto"/>
            <w:noWrap/>
            <w:vAlign w:val="bottom"/>
            <w:hideMark/>
          </w:tcPr>
          <w:p w14:paraId="2A088A98" w14:textId="77777777" w:rsidR="00DC2757" w:rsidRPr="00DC2757" w:rsidRDefault="00DC2757" w:rsidP="00DC2757">
            <w:pPr>
              <w:spacing w:after="0" w:line="240" w:lineRule="auto"/>
              <w:jc w:val="center"/>
              <w:rPr>
                <w:ins w:id="4812" w:author="Commodore, Sarah" w:date="2023-03-22T16:21:00Z"/>
                <w:rFonts w:ascii="Calibri" w:eastAsia="Times New Roman" w:hAnsi="Calibri" w:cs="Calibri"/>
                <w:color w:val="000000"/>
                <w:sz w:val="20"/>
                <w:szCs w:val="20"/>
              </w:rPr>
            </w:pPr>
            <w:ins w:id="481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B9B9FE" w14:textId="77777777" w:rsidR="00DC2757" w:rsidRPr="00DC2757" w:rsidRDefault="00DC2757" w:rsidP="00DC2757">
            <w:pPr>
              <w:spacing w:after="0" w:line="240" w:lineRule="auto"/>
              <w:jc w:val="center"/>
              <w:rPr>
                <w:ins w:id="4814" w:author="Commodore, Sarah" w:date="2023-03-22T16:21:00Z"/>
                <w:rFonts w:ascii="Calibri" w:eastAsia="Times New Roman" w:hAnsi="Calibri" w:cs="Calibri"/>
                <w:color w:val="000000"/>
                <w:sz w:val="20"/>
                <w:szCs w:val="20"/>
              </w:rPr>
            </w:pPr>
            <w:ins w:id="4815"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042117C6" w14:textId="77777777" w:rsidR="00DC2757" w:rsidRPr="00DC2757" w:rsidRDefault="00DC2757" w:rsidP="00DC2757">
            <w:pPr>
              <w:spacing w:after="0" w:line="240" w:lineRule="auto"/>
              <w:jc w:val="center"/>
              <w:rPr>
                <w:ins w:id="4816" w:author="Commodore, Sarah" w:date="2023-03-22T16:21:00Z"/>
                <w:rFonts w:ascii="Calibri" w:eastAsia="Times New Roman" w:hAnsi="Calibri" w:cs="Calibri"/>
                <w:color w:val="000000"/>
                <w:sz w:val="20"/>
                <w:szCs w:val="20"/>
              </w:rPr>
            </w:pPr>
            <w:ins w:id="4817"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0499B9E3" w14:textId="77777777" w:rsidR="00DC2757" w:rsidRPr="00DC2757" w:rsidRDefault="00DC2757" w:rsidP="00DC2757">
            <w:pPr>
              <w:spacing w:after="0" w:line="240" w:lineRule="auto"/>
              <w:jc w:val="center"/>
              <w:rPr>
                <w:ins w:id="4818" w:author="Commodore, Sarah" w:date="2023-03-22T16:21:00Z"/>
                <w:rFonts w:ascii="Calibri" w:eastAsia="Times New Roman" w:hAnsi="Calibri" w:cs="Calibri"/>
                <w:color w:val="FF0000"/>
                <w:sz w:val="20"/>
                <w:szCs w:val="20"/>
              </w:rPr>
            </w:pPr>
            <w:ins w:id="4819" w:author="Commodore, Sarah" w:date="2023-03-22T16:21:00Z">
              <w:r w:rsidRPr="00DC2757">
                <w:rPr>
                  <w:rFonts w:ascii="Calibri" w:eastAsia="Times New Roman" w:hAnsi="Calibri" w:cs="Calibri"/>
                  <w:color w:val="FF0000"/>
                  <w:sz w:val="20"/>
                  <w:szCs w:val="20"/>
                </w:rPr>
                <w:t>*</w:t>
              </w:r>
            </w:ins>
          </w:p>
        </w:tc>
      </w:tr>
      <w:tr w:rsidR="00DC2757" w:rsidRPr="00DC2757" w14:paraId="439E773F" w14:textId="77777777" w:rsidTr="00DC2757">
        <w:trPr>
          <w:trHeight w:val="260"/>
          <w:ins w:id="4820" w:author="Commodore, Sarah" w:date="2023-03-22T16:21:00Z"/>
        </w:trPr>
        <w:tc>
          <w:tcPr>
            <w:tcW w:w="0" w:type="auto"/>
            <w:tcBorders>
              <w:top w:val="nil"/>
              <w:left w:val="nil"/>
              <w:bottom w:val="nil"/>
              <w:right w:val="nil"/>
            </w:tcBorders>
            <w:shd w:val="clear" w:color="auto" w:fill="auto"/>
            <w:noWrap/>
            <w:vAlign w:val="bottom"/>
            <w:hideMark/>
          </w:tcPr>
          <w:p w14:paraId="08D1CB4D" w14:textId="77777777" w:rsidR="00DC2757" w:rsidRPr="00DC2757" w:rsidRDefault="00DC2757" w:rsidP="00DC2757">
            <w:pPr>
              <w:spacing w:after="0" w:line="240" w:lineRule="auto"/>
              <w:rPr>
                <w:ins w:id="4821" w:author="Commodore, Sarah" w:date="2023-03-22T16:21:00Z"/>
                <w:rFonts w:ascii="Calibri" w:eastAsia="Times New Roman" w:hAnsi="Calibri" w:cs="Calibri"/>
                <w:color w:val="000000"/>
                <w:sz w:val="20"/>
                <w:szCs w:val="20"/>
              </w:rPr>
            </w:pPr>
            <w:ins w:id="4822" w:author="Commodore, Sarah" w:date="2023-03-22T16:21:00Z">
              <w:r w:rsidRPr="00DC2757">
                <w:rPr>
                  <w:rFonts w:ascii="Calibri" w:eastAsia="Times New Roman" w:hAnsi="Calibri" w:cs="Calibri"/>
                  <w:color w:val="000000"/>
                  <w:sz w:val="20"/>
                  <w:szCs w:val="20"/>
                </w:rPr>
                <w:t>ENSG00000186710.11</w:t>
              </w:r>
            </w:ins>
          </w:p>
        </w:tc>
        <w:tc>
          <w:tcPr>
            <w:tcW w:w="0" w:type="auto"/>
            <w:tcBorders>
              <w:top w:val="nil"/>
              <w:left w:val="nil"/>
              <w:bottom w:val="nil"/>
              <w:right w:val="nil"/>
            </w:tcBorders>
            <w:shd w:val="clear" w:color="auto" w:fill="auto"/>
            <w:noWrap/>
            <w:vAlign w:val="bottom"/>
            <w:hideMark/>
          </w:tcPr>
          <w:p w14:paraId="7370EE36" w14:textId="77777777" w:rsidR="00DC2757" w:rsidRPr="00DC2757" w:rsidRDefault="00DC2757" w:rsidP="00DC2757">
            <w:pPr>
              <w:spacing w:after="0" w:line="240" w:lineRule="auto"/>
              <w:rPr>
                <w:ins w:id="4823" w:author="Commodore, Sarah" w:date="2023-03-22T16:21:00Z"/>
                <w:rFonts w:ascii="Calibri" w:eastAsia="Times New Roman" w:hAnsi="Calibri" w:cs="Calibri"/>
                <w:color w:val="000000"/>
                <w:sz w:val="20"/>
                <w:szCs w:val="20"/>
              </w:rPr>
            </w:pPr>
            <w:ins w:id="4824" w:author="Commodore, Sarah" w:date="2023-03-22T16:21:00Z">
              <w:r w:rsidRPr="00DC2757">
                <w:rPr>
                  <w:rFonts w:ascii="Calibri" w:eastAsia="Times New Roman" w:hAnsi="Calibri" w:cs="Calibri"/>
                  <w:color w:val="000000"/>
                  <w:sz w:val="20"/>
                  <w:szCs w:val="20"/>
                </w:rPr>
                <w:t>CFAP73</w:t>
              </w:r>
            </w:ins>
          </w:p>
        </w:tc>
        <w:tc>
          <w:tcPr>
            <w:tcW w:w="0" w:type="auto"/>
            <w:tcBorders>
              <w:top w:val="nil"/>
              <w:left w:val="nil"/>
              <w:bottom w:val="nil"/>
              <w:right w:val="nil"/>
            </w:tcBorders>
            <w:shd w:val="clear" w:color="auto" w:fill="auto"/>
            <w:noWrap/>
            <w:vAlign w:val="bottom"/>
            <w:hideMark/>
          </w:tcPr>
          <w:p w14:paraId="4E6F7205" w14:textId="77777777" w:rsidR="00DC2757" w:rsidRPr="00DC2757" w:rsidRDefault="00DC2757" w:rsidP="00DC2757">
            <w:pPr>
              <w:spacing w:after="0" w:line="240" w:lineRule="auto"/>
              <w:jc w:val="center"/>
              <w:rPr>
                <w:ins w:id="4825" w:author="Commodore, Sarah" w:date="2023-03-22T16:21:00Z"/>
                <w:rFonts w:ascii="Calibri" w:eastAsia="Times New Roman" w:hAnsi="Calibri" w:cs="Calibri"/>
                <w:color w:val="000000"/>
                <w:sz w:val="20"/>
                <w:szCs w:val="20"/>
              </w:rPr>
            </w:pPr>
            <w:ins w:id="482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7612F1" w14:textId="77777777" w:rsidR="00DC2757" w:rsidRPr="00DC2757" w:rsidRDefault="00DC2757" w:rsidP="00DC2757">
            <w:pPr>
              <w:spacing w:after="0" w:line="240" w:lineRule="auto"/>
              <w:jc w:val="center"/>
              <w:rPr>
                <w:ins w:id="4827" w:author="Commodore, Sarah" w:date="2023-03-22T16:21:00Z"/>
                <w:rFonts w:ascii="Calibri" w:eastAsia="Times New Roman" w:hAnsi="Calibri" w:cs="Calibri"/>
                <w:color w:val="000000"/>
                <w:sz w:val="20"/>
                <w:szCs w:val="20"/>
              </w:rPr>
            </w:pPr>
            <w:ins w:id="4828" w:author="Commodore, Sarah" w:date="2023-03-22T16:21:00Z">
              <w:r w:rsidRPr="00DC2757">
                <w:rPr>
                  <w:rFonts w:ascii="Calibri" w:eastAsia="Times New Roman" w:hAnsi="Calibri" w:cs="Calibri"/>
                  <w:color w:val="000000"/>
                  <w:sz w:val="20"/>
                  <w:szCs w:val="20"/>
                </w:rPr>
                <w:t>5.0E-12</w:t>
              </w:r>
            </w:ins>
          </w:p>
        </w:tc>
        <w:tc>
          <w:tcPr>
            <w:tcW w:w="0" w:type="auto"/>
            <w:tcBorders>
              <w:top w:val="nil"/>
              <w:left w:val="nil"/>
              <w:bottom w:val="nil"/>
              <w:right w:val="nil"/>
            </w:tcBorders>
            <w:shd w:val="clear" w:color="auto" w:fill="auto"/>
            <w:noWrap/>
            <w:vAlign w:val="bottom"/>
            <w:hideMark/>
          </w:tcPr>
          <w:p w14:paraId="60C17B52" w14:textId="77777777" w:rsidR="00DC2757" w:rsidRPr="00DC2757" w:rsidRDefault="00DC2757" w:rsidP="00DC2757">
            <w:pPr>
              <w:spacing w:after="0" w:line="240" w:lineRule="auto"/>
              <w:jc w:val="center"/>
              <w:rPr>
                <w:ins w:id="4829" w:author="Commodore, Sarah" w:date="2023-03-22T16:21:00Z"/>
                <w:rFonts w:ascii="Calibri" w:eastAsia="Times New Roman" w:hAnsi="Calibri" w:cs="Calibri"/>
                <w:color w:val="000000"/>
                <w:sz w:val="20"/>
                <w:szCs w:val="20"/>
              </w:rPr>
            </w:pPr>
            <w:ins w:id="4830"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79A4D579" w14:textId="77777777" w:rsidR="00DC2757" w:rsidRPr="00DC2757" w:rsidRDefault="00DC2757" w:rsidP="00DC2757">
            <w:pPr>
              <w:spacing w:after="0" w:line="240" w:lineRule="auto"/>
              <w:jc w:val="center"/>
              <w:rPr>
                <w:ins w:id="4831" w:author="Commodore, Sarah" w:date="2023-03-22T16:21:00Z"/>
                <w:rFonts w:ascii="Calibri" w:eastAsia="Times New Roman" w:hAnsi="Calibri" w:cs="Calibri"/>
                <w:color w:val="FF0000"/>
                <w:sz w:val="20"/>
                <w:szCs w:val="20"/>
              </w:rPr>
            </w:pPr>
            <w:ins w:id="4832" w:author="Commodore, Sarah" w:date="2023-03-22T16:21:00Z">
              <w:r w:rsidRPr="00DC2757">
                <w:rPr>
                  <w:rFonts w:ascii="Calibri" w:eastAsia="Times New Roman" w:hAnsi="Calibri" w:cs="Calibri"/>
                  <w:color w:val="FF0000"/>
                  <w:sz w:val="20"/>
                  <w:szCs w:val="20"/>
                </w:rPr>
                <w:t>*</w:t>
              </w:r>
            </w:ins>
          </w:p>
        </w:tc>
      </w:tr>
      <w:tr w:rsidR="00DC2757" w:rsidRPr="00DC2757" w14:paraId="572E3025" w14:textId="77777777" w:rsidTr="00DC2757">
        <w:trPr>
          <w:trHeight w:val="260"/>
          <w:ins w:id="4833" w:author="Commodore, Sarah" w:date="2023-03-22T16:21:00Z"/>
        </w:trPr>
        <w:tc>
          <w:tcPr>
            <w:tcW w:w="0" w:type="auto"/>
            <w:tcBorders>
              <w:top w:val="nil"/>
              <w:left w:val="nil"/>
              <w:bottom w:val="nil"/>
              <w:right w:val="nil"/>
            </w:tcBorders>
            <w:shd w:val="clear" w:color="auto" w:fill="auto"/>
            <w:noWrap/>
            <w:vAlign w:val="bottom"/>
            <w:hideMark/>
          </w:tcPr>
          <w:p w14:paraId="31518221" w14:textId="77777777" w:rsidR="00DC2757" w:rsidRPr="00DC2757" w:rsidRDefault="00DC2757" w:rsidP="00DC2757">
            <w:pPr>
              <w:spacing w:after="0" w:line="240" w:lineRule="auto"/>
              <w:rPr>
                <w:ins w:id="4834" w:author="Commodore, Sarah" w:date="2023-03-22T16:21:00Z"/>
                <w:rFonts w:ascii="Calibri" w:eastAsia="Times New Roman" w:hAnsi="Calibri" w:cs="Calibri"/>
                <w:color w:val="000000"/>
                <w:sz w:val="20"/>
                <w:szCs w:val="20"/>
              </w:rPr>
            </w:pPr>
            <w:ins w:id="4835" w:author="Commodore, Sarah" w:date="2023-03-22T16:21:00Z">
              <w:r w:rsidRPr="00DC2757">
                <w:rPr>
                  <w:rFonts w:ascii="Calibri" w:eastAsia="Times New Roman" w:hAnsi="Calibri" w:cs="Calibri"/>
                  <w:color w:val="000000"/>
                  <w:sz w:val="20"/>
                  <w:szCs w:val="20"/>
                </w:rPr>
                <w:t>ENSG00000224445.3</w:t>
              </w:r>
            </w:ins>
          </w:p>
        </w:tc>
        <w:tc>
          <w:tcPr>
            <w:tcW w:w="0" w:type="auto"/>
            <w:tcBorders>
              <w:top w:val="nil"/>
              <w:left w:val="nil"/>
              <w:bottom w:val="nil"/>
              <w:right w:val="nil"/>
            </w:tcBorders>
            <w:shd w:val="clear" w:color="auto" w:fill="auto"/>
            <w:noWrap/>
            <w:vAlign w:val="bottom"/>
            <w:hideMark/>
          </w:tcPr>
          <w:p w14:paraId="1EFA0874" w14:textId="77777777" w:rsidR="00DC2757" w:rsidRPr="00DC2757" w:rsidRDefault="00DC2757" w:rsidP="00DC2757">
            <w:pPr>
              <w:spacing w:after="0" w:line="240" w:lineRule="auto"/>
              <w:rPr>
                <w:ins w:id="4836" w:author="Commodore, Sarah" w:date="2023-03-22T16:21:00Z"/>
                <w:rFonts w:ascii="Calibri" w:eastAsia="Times New Roman" w:hAnsi="Calibri" w:cs="Calibri"/>
                <w:color w:val="000000"/>
                <w:sz w:val="20"/>
                <w:szCs w:val="20"/>
              </w:rPr>
            </w:pPr>
            <w:ins w:id="4837" w:author="Commodore, Sarah" w:date="2023-03-22T16:21:00Z">
              <w:r w:rsidRPr="00DC2757">
                <w:rPr>
                  <w:rFonts w:ascii="Calibri" w:eastAsia="Times New Roman" w:hAnsi="Calibri" w:cs="Calibri"/>
                  <w:color w:val="000000"/>
                  <w:sz w:val="20"/>
                  <w:szCs w:val="20"/>
                </w:rPr>
                <w:t>LINC01708</w:t>
              </w:r>
            </w:ins>
          </w:p>
        </w:tc>
        <w:tc>
          <w:tcPr>
            <w:tcW w:w="0" w:type="auto"/>
            <w:tcBorders>
              <w:top w:val="nil"/>
              <w:left w:val="nil"/>
              <w:bottom w:val="nil"/>
              <w:right w:val="nil"/>
            </w:tcBorders>
            <w:shd w:val="clear" w:color="auto" w:fill="auto"/>
            <w:noWrap/>
            <w:vAlign w:val="bottom"/>
            <w:hideMark/>
          </w:tcPr>
          <w:p w14:paraId="79230328" w14:textId="77777777" w:rsidR="00DC2757" w:rsidRPr="00DC2757" w:rsidRDefault="00DC2757" w:rsidP="00DC2757">
            <w:pPr>
              <w:spacing w:after="0" w:line="240" w:lineRule="auto"/>
              <w:jc w:val="center"/>
              <w:rPr>
                <w:ins w:id="4838" w:author="Commodore, Sarah" w:date="2023-03-22T16:21:00Z"/>
                <w:rFonts w:ascii="Calibri" w:eastAsia="Times New Roman" w:hAnsi="Calibri" w:cs="Calibri"/>
                <w:color w:val="000000"/>
                <w:sz w:val="20"/>
                <w:szCs w:val="20"/>
              </w:rPr>
            </w:pPr>
            <w:ins w:id="483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3D1E80" w14:textId="77777777" w:rsidR="00DC2757" w:rsidRPr="00DC2757" w:rsidRDefault="00DC2757" w:rsidP="00DC2757">
            <w:pPr>
              <w:spacing w:after="0" w:line="240" w:lineRule="auto"/>
              <w:jc w:val="center"/>
              <w:rPr>
                <w:ins w:id="4840" w:author="Commodore, Sarah" w:date="2023-03-22T16:21:00Z"/>
                <w:rFonts w:ascii="Calibri" w:eastAsia="Times New Roman" w:hAnsi="Calibri" w:cs="Calibri"/>
                <w:color w:val="000000"/>
                <w:sz w:val="20"/>
                <w:szCs w:val="20"/>
              </w:rPr>
            </w:pPr>
            <w:ins w:id="4841" w:author="Commodore, Sarah" w:date="2023-03-22T16:21:00Z">
              <w:r w:rsidRPr="00DC2757">
                <w:rPr>
                  <w:rFonts w:ascii="Calibri" w:eastAsia="Times New Roman" w:hAnsi="Calibri" w:cs="Calibri"/>
                  <w:color w:val="000000"/>
                  <w:sz w:val="20"/>
                  <w:szCs w:val="20"/>
                </w:rPr>
                <w:t>6.1E-05</w:t>
              </w:r>
            </w:ins>
          </w:p>
        </w:tc>
        <w:tc>
          <w:tcPr>
            <w:tcW w:w="0" w:type="auto"/>
            <w:tcBorders>
              <w:top w:val="nil"/>
              <w:left w:val="nil"/>
              <w:bottom w:val="nil"/>
              <w:right w:val="nil"/>
            </w:tcBorders>
            <w:shd w:val="clear" w:color="auto" w:fill="auto"/>
            <w:noWrap/>
            <w:vAlign w:val="bottom"/>
            <w:hideMark/>
          </w:tcPr>
          <w:p w14:paraId="76C7EFD6" w14:textId="77777777" w:rsidR="00DC2757" w:rsidRPr="00DC2757" w:rsidRDefault="00DC2757" w:rsidP="00DC2757">
            <w:pPr>
              <w:spacing w:after="0" w:line="240" w:lineRule="auto"/>
              <w:jc w:val="center"/>
              <w:rPr>
                <w:ins w:id="4842" w:author="Commodore, Sarah" w:date="2023-03-22T16:21:00Z"/>
                <w:rFonts w:ascii="Calibri" w:eastAsia="Times New Roman" w:hAnsi="Calibri" w:cs="Calibri"/>
                <w:color w:val="000000"/>
                <w:sz w:val="20"/>
                <w:szCs w:val="20"/>
              </w:rPr>
            </w:pPr>
            <w:ins w:id="4843"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6F48CEB0" w14:textId="77777777" w:rsidR="00DC2757" w:rsidRPr="00DC2757" w:rsidRDefault="00DC2757" w:rsidP="00DC2757">
            <w:pPr>
              <w:spacing w:after="0" w:line="240" w:lineRule="auto"/>
              <w:jc w:val="center"/>
              <w:rPr>
                <w:ins w:id="4844" w:author="Commodore, Sarah" w:date="2023-03-22T16:21:00Z"/>
                <w:rFonts w:ascii="Calibri" w:eastAsia="Times New Roman" w:hAnsi="Calibri" w:cs="Calibri"/>
                <w:color w:val="FF0000"/>
                <w:sz w:val="20"/>
                <w:szCs w:val="20"/>
              </w:rPr>
            </w:pPr>
            <w:ins w:id="4845" w:author="Commodore, Sarah" w:date="2023-03-22T16:21:00Z">
              <w:r w:rsidRPr="00DC2757">
                <w:rPr>
                  <w:rFonts w:ascii="Calibri" w:eastAsia="Times New Roman" w:hAnsi="Calibri" w:cs="Calibri"/>
                  <w:color w:val="FF0000"/>
                  <w:sz w:val="20"/>
                  <w:szCs w:val="20"/>
                </w:rPr>
                <w:t>*</w:t>
              </w:r>
            </w:ins>
          </w:p>
        </w:tc>
      </w:tr>
      <w:tr w:rsidR="00DC2757" w:rsidRPr="00DC2757" w14:paraId="1F9E70AB" w14:textId="77777777" w:rsidTr="00DC2757">
        <w:trPr>
          <w:trHeight w:val="260"/>
          <w:ins w:id="4846" w:author="Commodore, Sarah" w:date="2023-03-22T16:21:00Z"/>
        </w:trPr>
        <w:tc>
          <w:tcPr>
            <w:tcW w:w="0" w:type="auto"/>
            <w:tcBorders>
              <w:top w:val="nil"/>
              <w:left w:val="nil"/>
              <w:bottom w:val="nil"/>
              <w:right w:val="nil"/>
            </w:tcBorders>
            <w:shd w:val="clear" w:color="auto" w:fill="auto"/>
            <w:noWrap/>
            <w:vAlign w:val="bottom"/>
            <w:hideMark/>
          </w:tcPr>
          <w:p w14:paraId="21F9DF2C" w14:textId="77777777" w:rsidR="00DC2757" w:rsidRPr="00DC2757" w:rsidRDefault="00DC2757" w:rsidP="00DC2757">
            <w:pPr>
              <w:spacing w:after="0" w:line="240" w:lineRule="auto"/>
              <w:rPr>
                <w:ins w:id="4847" w:author="Commodore, Sarah" w:date="2023-03-22T16:21:00Z"/>
                <w:rFonts w:ascii="Calibri" w:eastAsia="Times New Roman" w:hAnsi="Calibri" w:cs="Calibri"/>
                <w:color w:val="000000"/>
                <w:sz w:val="20"/>
                <w:szCs w:val="20"/>
              </w:rPr>
            </w:pPr>
            <w:ins w:id="4848" w:author="Commodore, Sarah" w:date="2023-03-22T16:21:00Z">
              <w:r w:rsidRPr="00DC2757">
                <w:rPr>
                  <w:rFonts w:ascii="Calibri" w:eastAsia="Times New Roman" w:hAnsi="Calibri" w:cs="Calibri"/>
                  <w:color w:val="000000"/>
                  <w:sz w:val="20"/>
                  <w:szCs w:val="20"/>
                </w:rPr>
                <w:t>ENSG00000203778.8</w:t>
              </w:r>
            </w:ins>
          </w:p>
        </w:tc>
        <w:tc>
          <w:tcPr>
            <w:tcW w:w="0" w:type="auto"/>
            <w:tcBorders>
              <w:top w:val="nil"/>
              <w:left w:val="nil"/>
              <w:bottom w:val="nil"/>
              <w:right w:val="nil"/>
            </w:tcBorders>
            <w:shd w:val="clear" w:color="auto" w:fill="auto"/>
            <w:noWrap/>
            <w:vAlign w:val="bottom"/>
            <w:hideMark/>
          </w:tcPr>
          <w:p w14:paraId="09F36BC3" w14:textId="77777777" w:rsidR="00DC2757" w:rsidRPr="00DC2757" w:rsidRDefault="00DC2757" w:rsidP="00DC2757">
            <w:pPr>
              <w:spacing w:after="0" w:line="240" w:lineRule="auto"/>
              <w:rPr>
                <w:ins w:id="4849" w:author="Commodore, Sarah" w:date="2023-03-22T16:21:00Z"/>
                <w:rFonts w:ascii="Calibri" w:eastAsia="Times New Roman" w:hAnsi="Calibri" w:cs="Calibri"/>
                <w:color w:val="000000"/>
                <w:sz w:val="20"/>
                <w:szCs w:val="20"/>
              </w:rPr>
            </w:pPr>
            <w:ins w:id="4850" w:author="Commodore, Sarah" w:date="2023-03-22T16:21:00Z">
              <w:r w:rsidRPr="00DC2757">
                <w:rPr>
                  <w:rFonts w:ascii="Calibri" w:eastAsia="Times New Roman" w:hAnsi="Calibri" w:cs="Calibri"/>
                  <w:color w:val="000000"/>
                  <w:sz w:val="20"/>
                  <w:szCs w:val="20"/>
                </w:rPr>
                <w:t>FAM229B</w:t>
              </w:r>
            </w:ins>
          </w:p>
        </w:tc>
        <w:tc>
          <w:tcPr>
            <w:tcW w:w="0" w:type="auto"/>
            <w:tcBorders>
              <w:top w:val="nil"/>
              <w:left w:val="nil"/>
              <w:bottom w:val="nil"/>
              <w:right w:val="nil"/>
            </w:tcBorders>
            <w:shd w:val="clear" w:color="auto" w:fill="auto"/>
            <w:noWrap/>
            <w:vAlign w:val="bottom"/>
            <w:hideMark/>
          </w:tcPr>
          <w:p w14:paraId="5A79C3F9" w14:textId="77777777" w:rsidR="00DC2757" w:rsidRPr="00DC2757" w:rsidRDefault="00DC2757" w:rsidP="00DC2757">
            <w:pPr>
              <w:spacing w:after="0" w:line="240" w:lineRule="auto"/>
              <w:jc w:val="center"/>
              <w:rPr>
                <w:ins w:id="4851" w:author="Commodore, Sarah" w:date="2023-03-22T16:21:00Z"/>
                <w:rFonts w:ascii="Calibri" w:eastAsia="Times New Roman" w:hAnsi="Calibri" w:cs="Calibri"/>
                <w:color w:val="000000"/>
                <w:sz w:val="20"/>
                <w:szCs w:val="20"/>
              </w:rPr>
            </w:pPr>
            <w:ins w:id="485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6000C6" w14:textId="77777777" w:rsidR="00DC2757" w:rsidRPr="00DC2757" w:rsidRDefault="00DC2757" w:rsidP="00DC2757">
            <w:pPr>
              <w:spacing w:after="0" w:line="240" w:lineRule="auto"/>
              <w:jc w:val="center"/>
              <w:rPr>
                <w:ins w:id="4853" w:author="Commodore, Sarah" w:date="2023-03-22T16:21:00Z"/>
                <w:rFonts w:ascii="Calibri" w:eastAsia="Times New Roman" w:hAnsi="Calibri" w:cs="Calibri"/>
                <w:color w:val="000000"/>
                <w:sz w:val="20"/>
                <w:szCs w:val="20"/>
              </w:rPr>
            </w:pPr>
            <w:ins w:id="4854" w:author="Commodore, Sarah" w:date="2023-03-22T16:21:00Z">
              <w:r w:rsidRPr="00DC2757">
                <w:rPr>
                  <w:rFonts w:ascii="Calibri" w:eastAsia="Times New Roman" w:hAnsi="Calibri" w:cs="Calibri"/>
                  <w:color w:val="000000"/>
                  <w:sz w:val="20"/>
                  <w:szCs w:val="20"/>
                </w:rPr>
                <w:t>8.6E-14</w:t>
              </w:r>
            </w:ins>
          </w:p>
        </w:tc>
        <w:tc>
          <w:tcPr>
            <w:tcW w:w="0" w:type="auto"/>
            <w:tcBorders>
              <w:top w:val="nil"/>
              <w:left w:val="nil"/>
              <w:bottom w:val="nil"/>
              <w:right w:val="nil"/>
            </w:tcBorders>
            <w:shd w:val="clear" w:color="auto" w:fill="auto"/>
            <w:noWrap/>
            <w:vAlign w:val="bottom"/>
            <w:hideMark/>
          </w:tcPr>
          <w:p w14:paraId="5A0A732F" w14:textId="77777777" w:rsidR="00DC2757" w:rsidRPr="00DC2757" w:rsidRDefault="00DC2757" w:rsidP="00DC2757">
            <w:pPr>
              <w:spacing w:after="0" w:line="240" w:lineRule="auto"/>
              <w:jc w:val="center"/>
              <w:rPr>
                <w:ins w:id="4855" w:author="Commodore, Sarah" w:date="2023-03-22T16:21:00Z"/>
                <w:rFonts w:ascii="Calibri" w:eastAsia="Times New Roman" w:hAnsi="Calibri" w:cs="Calibri"/>
                <w:color w:val="000000"/>
                <w:sz w:val="20"/>
                <w:szCs w:val="20"/>
              </w:rPr>
            </w:pPr>
            <w:ins w:id="4856"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5DF1C84F" w14:textId="77777777" w:rsidR="00DC2757" w:rsidRPr="00DC2757" w:rsidRDefault="00DC2757" w:rsidP="00DC2757">
            <w:pPr>
              <w:spacing w:after="0" w:line="240" w:lineRule="auto"/>
              <w:jc w:val="center"/>
              <w:rPr>
                <w:ins w:id="4857" w:author="Commodore, Sarah" w:date="2023-03-22T16:21:00Z"/>
                <w:rFonts w:ascii="Calibri" w:eastAsia="Times New Roman" w:hAnsi="Calibri" w:cs="Calibri"/>
                <w:color w:val="FF0000"/>
                <w:sz w:val="20"/>
                <w:szCs w:val="20"/>
              </w:rPr>
            </w:pPr>
            <w:ins w:id="4858" w:author="Commodore, Sarah" w:date="2023-03-22T16:21:00Z">
              <w:r w:rsidRPr="00DC2757">
                <w:rPr>
                  <w:rFonts w:ascii="Calibri" w:eastAsia="Times New Roman" w:hAnsi="Calibri" w:cs="Calibri"/>
                  <w:color w:val="FF0000"/>
                  <w:sz w:val="20"/>
                  <w:szCs w:val="20"/>
                </w:rPr>
                <w:t>*</w:t>
              </w:r>
            </w:ins>
          </w:p>
        </w:tc>
      </w:tr>
      <w:tr w:rsidR="00DC2757" w:rsidRPr="00DC2757" w14:paraId="17F787F8" w14:textId="77777777" w:rsidTr="00DC2757">
        <w:trPr>
          <w:trHeight w:val="260"/>
          <w:ins w:id="4859" w:author="Commodore, Sarah" w:date="2023-03-22T16:21:00Z"/>
        </w:trPr>
        <w:tc>
          <w:tcPr>
            <w:tcW w:w="0" w:type="auto"/>
            <w:tcBorders>
              <w:top w:val="nil"/>
              <w:left w:val="nil"/>
              <w:bottom w:val="nil"/>
              <w:right w:val="nil"/>
            </w:tcBorders>
            <w:shd w:val="clear" w:color="auto" w:fill="auto"/>
            <w:noWrap/>
            <w:vAlign w:val="bottom"/>
            <w:hideMark/>
          </w:tcPr>
          <w:p w14:paraId="1C550E2A" w14:textId="77777777" w:rsidR="00DC2757" w:rsidRPr="00DC2757" w:rsidRDefault="00DC2757" w:rsidP="00DC2757">
            <w:pPr>
              <w:spacing w:after="0" w:line="240" w:lineRule="auto"/>
              <w:rPr>
                <w:ins w:id="4860" w:author="Commodore, Sarah" w:date="2023-03-22T16:21:00Z"/>
                <w:rFonts w:ascii="Calibri" w:eastAsia="Times New Roman" w:hAnsi="Calibri" w:cs="Calibri"/>
                <w:color w:val="000000"/>
                <w:sz w:val="20"/>
                <w:szCs w:val="20"/>
              </w:rPr>
            </w:pPr>
            <w:ins w:id="4861" w:author="Commodore, Sarah" w:date="2023-03-22T16:21:00Z">
              <w:r w:rsidRPr="00DC2757">
                <w:rPr>
                  <w:rFonts w:ascii="Calibri" w:eastAsia="Times New Roman" w:hAnsi="Calibri" w:cs="Calibri"/>
                  <w:color w:val="000000"/>
                  <w:sz w:val="20"/>
                  <w:szCs w:val="20"/>
                </w:rPr>
                <w:lastRenderedPageBreak/>
                <w:t>ENSG00000206113.11</w:t>
              </w:r>
            </w:ins>
          </w:p>
        </w:tc>
        <w:tc>
          <w:tcPr>
            <w:tcW w:w="0" w:type="auto"/>
            <w:tcBorders>
              <w:top w:val="nil"/>
              <w:left w:val="nil"/>
              <w:bottom w:val="nil"/>
              <w:right w:val="nil"/>
            </w:tcBorders>
            <w:shd w:val="clear" w:color="auto" w:fill="auto"/>
            <w:noWrap/>
            <w:vAlign w:val="bottom"/>
            <w:hideMark/>
          </w:tcPr>
          <w:p w14:paraId="060D2406" w14:textId="77777777" w:rsidR="00DC2757" w:rsidRPr="00DC2757" w:rsidRDefault="00DC2757" w:rsidP="00DC2757">
            <w:pPr>
              <w:spacing w:after="0" w:line="240" w:lineRule="auto"/>
              <w:rPr>
                <w:ins w:id="4862" w:author="Commodore, Sarah" w:date="2023-03-22T16:21:00Z"/>
                <w:rFonts w:ascii="Calibri" w:eastAsia="Times New Roman" w:hAnsi="Calibri" w:cs="Calibri"/>
                <w:color w:val="000000"/>
                <w:sz w:val="20"/>
                <w:szCs w:val="20"/>
              </w:rPr>
            </w:pPr>
            <w:ins w:id="4863" w:author="Commodore, Sarah" w:date="2023-03-22T16:21:00Z">
              <w:r w:rsidRPr="00DC2757">
                <w:rPr>
                  <w:rFonts w:ascii="Calibri" w:eastAsia="Times New Roman" w:hAnsi="Calibri" w:cs="Calibri"/>
                  <w:color w:val="000000"/>
                  <w:sz w:val="20"/>
                  <w:szCs w:val="20"/>
                </w:rPr>
                <w:t>CFAP99</w:t>
              </w:r>
            </w:ins>
          </w:p>
        </w:tc>
        <w:tc>
          <w:tcPr>
            <w:tcW w:w="0" w:type="auto"/>
            <w:tcBorders>
              <w:top w:val="nil"/>
              <w:left w:val="nil"/>
              <w:bottom w:val="nil"/>
              <w:right w:val="nil"/>
            </w:tcBorders>
            <w:shd w:val="clear" w:color="auto" w:fill="auto"/>
            <w:noWrap/>
            <w:vAlign w:val="bottom"/>
            <w:hideMark/>
          </w:tcPr>
          <w:p w14:paraId="412BA796" w14:textId="77777777" w:rsidR="00DC2757" w:rsidRPr="00DC2757" w:rsidRDefault="00DC2757" w:rsidP="00DC2757">
            <w:pPr>
              <w:spacing w:after="0" w:line="240" w:lineRule="auto"/>
              <w:jc w:val="center"/>
              <w:rPr>
                <w:ins w:id="4864" w:author="Commodore, Sarah" w:date="2023-03-22T16:21:00Z"/>
                <w:rFonts w:ascii="Calibri" w:eastAsia="Times New Roman" w:hAnsi="Calibri" w:cs="Calibri"/>
                <w:color w:val="000000"/>
                <w:sz w:val="20"/>
                <w:szCs w:val="20"/>
              </w:rPr>
            </w:pPr>
            <w:ins w:id="486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C9022E" w14:textId="77777777" w:rsidR="00DC2757" w:rsidRPr="00DC2757" w:rsidRDefault="00DC2757" w:rsidP="00DC2757">
            <w:pPr>
              <w:spacing w:after="0" w:line="240" w:lineRule="auto"/>
              <w:jc w:val="center"/>
              <w:rPr>
                <w:ins w:id="4866" w:author="Commodore, Sarah" w:date="2023-03-22T16:21:00Z"/>
                <w:rFonts w:ascii="Calibri" w:eastAsia="Times New Roman" w:hAnsi="Calibri" w:cs="Calibri"/>
                <w:color w:val="000000"/>
                <w:sz w:val="20"/>
                <w:szCs w:val="20"/>
              </w:rPr>
            </w:pPr>
            <w:ins w:id="4867"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34656CA3" w14:textId="77777777" w:rsidR="00DC2757" w:rsidRPr="00DC2757" w:rsidRDefault="00DC2757" w:rsidP="00DC2757">
            <w:pPr>
              <w:spacing w:after="0" w:line="240" w:lineRule="auto"/>
              <w:jc w:val="center"/>
              <w:rPr>
                <w:ins w:id="4868" w:author="Commodore, Sarah" w:date="2023-03-22T16:21:00Z"/>
                <w:rFonts w:ascii="Calibri" w:eastAsia="Times New Roman" w:hAnsi="Calibri" w:cs="Calibri"/>
                <w:color w:val="000000"/>
                <w:sz w:val="20"/>
                <w:szCs w:val="20"/>
              </w:rPr>
            </w:pPr>
            <w:ins w:id="4869" w:author="Commodore, Sarah" w:date="2023-03-22T16:21:00Z">
              <w:r w:rsidRPr="00DC2757">
                <w:rPr>
                  <w:rFonts w:ascii="Calibri" w:eastAsia="Times New Roman" w:hAnsi="Calibri" w:cs="Calibri"/>
                  <w:color w:val="000000"/>
                  <w:sz w:val="20"/>
                  <w:szCs w:val="20"/>
                </w:rPr>
                <w:t>4.5E-08</w:t>
              </w:r>
            </w:ins>
          </w:p>
        </w:tc>
        <w:tc>
          <w:tcPr>
            <w:tcW w:w="0" w:type="auto"/>
            <w:tcBorders>
              <w:top w:val="nil"/>
              <w:left w:val="nil"/>
              <w:bottom w:val="nil"/>
              <w:right w:val="nil"/>
            </w:tcBorders>
            <w:shd w:val="clear" w:color="auto" w:fill="auto"/>
            <w:noWrap/>
            <w:vAlign w:val="bottom"/>
            <w:hideMark/>
          </w:tcPr>
          <w:p w14:paraId="32057F75" w14:textId="77777777" w:rsidR="00DC2757" w:rsidRPr="00DC2757" w:rsidRDefault="00DC2757" w:rsidP="00DC2757">
            <w:pPr>
              <w:spacing w:after="0" w:line="240" w:lineRule="auto"/>
              <w:jc w:val="center"/>
              <w:rPr>
                <w:ins w:id="4870" w:author="Commodore, Sarah" w:date="2023-03-22T16:21:00Z"/>
                <w:rFonts w:ascii="Calibri" w:eastAsia="Times New Roman" w:hAnsi="Calibri" w:cs="Calibri"/>
                <w:color w:val="FF0000"/>
                <w:sz w:val="20"/>
                <w:szCs w:val="20"/>
              </w:rPr>
            </w:pPr>
            <w:ins w:id="4871" w:author="Commodore, Sarah" w:date="2023-03-22T16:21:00Z">
              <w:r w:rsidRPr="00DC2757">
                <w:rPr>
                  <w:rFonts w:ascii="Calibri" w:eastAsia="Times New Roman" w:hAnsi="Calibri" w:cs="Calibri"/>
                  <w:color w:val="FF0000"/>
                  <w:sz w:val="20"/>
                  <w:szCs w:val="20"/>
                </w:rPr>
                <w:t>*</w:t>
              </w:r>
            </w:ins>
          </w:p>
        </w:tc>
      </w:tr>
      <w:tr w:rsidR="00DC2757" w:rsidRPr="00DC2757" w14:paraId="3A88E9EF" w14:textId="77777777" w:rsidTr="00DC2757">
        <w:trPr>
          <w:trHeight w:val="260"/>
          <w:ins w:id="4872" w:author="Commodore, Sarah" w:date="2023-03-22T16:21:00Z"/>
        </w:trPr>
        <w:tc>
          <w:tcPr>
            <w:tcW w:w="0" w:type="auto"/>
            <w:tcBorders>
              <w:top w:val="nil"/>
              <w:left w:val="nil"/>
              <w:bottom w:val="nil"/>
              <w:right w:val="nil"/>
            </w:tcBorders>
            <w:shd w:val="clear" w:color="auto" w:fill="auto"/>
            <w:noWrap/>
            <w:vAlign w:val="bottom"/>
            <w:hideMark/>
          </w:tcPr>
          <w:p w14:paraId="0E27EE1E" w14:textId="77777777" w:rsidR="00DC2757" w:rsidRPr="00DC2757" w:rsidRDefault="00DC2757" w:rsidP="00DC2757">
            <w:pPr>
              <w:spacing w:after="0" w:line="240" w:lineRule="auto"/>
              <w:rPr>
                <w:ins w:id="4873" w:author="Commodore, Sarah" w:date="2023-03-22T16:21:00Z"/>
                <w:rFonts w:ascii="Calibri" w:eastAsia="Times New Roman" w:hAnsi="Calibri" w:cs="Calibri"/>
                <w:color w:val="000000"/>
                <w:sz w:val="20"/>
                <w:szCs w:val="20"/>
              </w:rPr>
            </w:pPr>
            <w:ins w:id="4874" w:author="Commodore, Sarah" w:date="2023-03-22T16:21:00Z">
              <w:r w:rsidRPr="00DC2757">
                <w:rPr>
                  <w:rFonts w:ascii="Calibri" w:eastAsia="Times New Roman" w:hAnsi="Calibri" w:cs="Calibri"/>
                  <w:color w:val="000000"/>
                  <w:sz w:val="20"/>
                  <w:szCs w:val="20"/>
                </w:rPr>
                <w:t>ENSG00000173557.15</w:t>
              </w:r>
            </w:ins>
          </w:p>
        </w:tc>
        <w:tc>
          <w:tcPr>
            <w:tcW w:w="0" w:type="auto"/>
            <w:tcBorders>
              <w:top w:val="nil"/>
              <w:left w:val="nil"/>
              <w:bottom w:val="nil"/>
              <w:right w:val="nil"/>
            </w:tcBorders>
            <w:shd w:val="clear" w:color="auto" w:fill="auto"/>
            <w:noWrap/>
            <w:vAlign w:val="bottom"/>
            <w:hideMark/>
          </w:tcPr>
          <w:p w14:paraId="2CE6B124" w14:textId="77777777" w:rsidR="00DC2757" w:rsidRPr="00DC2757" w:rsidRDefault="00DC2757" w:rsidP="00DC2757">
            <w:pPr>
              <w:spacing w:after="0" w:line="240" w:lineRule="auto"/>
              <w:rPr>
                <w:ins w:id="4875" w:author="Commodore, Sarah" w:date="2023-03-22T16:21:00Z"/>
                <w:rFonts w:ascii="Calibri" w:eastAsia="Times New Roman" w:hAnsi="Calibri" w:cs="Calibri"/>
                <w:color w:val="000000"/>
                <w:sz w:val="20"/>
                <w:szCs w:val="20"/>
              </w:rPr>
            </w:pPr>
            <w:ins w:id="4876" w:author="Commodore, Sarah" w:date="2023-03-22T16:21:00Z">
              <w:r w:rsidRPr="00DC2757">
                <w:rPr>
                  <w:rFonts w:ascii="Calibri" w:eastAsia="Times New Roman" w:hAnsi="Calibri" w:cs="Calibri"/>
                  <w:color w:val="000000"/>
                  <w:sz w:val="20"/>
                  <w:szCs w:val="20"/>
                </w:rPr>
                <w:t>FAM166C</w:t>
              </w:r>
            </w:ins>
          </w:p>
        </w:tc>
        <w:tc>
          <w:tcPr>
            <w:tcW w:w="0" w:type="auto"/>
            <w:tcBorders>
              <w:top w:val="nil"/>
              <w:left w:val="nil"/>
              <w:bottom w:val="nil"/>
              <w:right w:val="nil"/>
            </w:tcBorders>
            <w:shd w:val="clear" w:color="auto" w:fill="auto"/>
            <w:noWrap/>
            <w:vAlign w:val="bottom"/>
            <w:hideMark/>
          </w:tcPr>
          <w:p w14:paraId="29268D6B" w14:textId="77777777" w:rsidR="00DC2757" w:rsidRPr="00DC2757" w:rsidRDefault="00DC2757" w:rsidP="00DC2757">
            <w:pPr>
              <w:spacing w:after="0" w:line="240" w:lineRule="auto"/>
              <w:jc w:val="center"/>
              <w:rPr>
                <w:ins w:id="4877" w:author="Commodore, Sarah" w:date="2023-03-22T16:21:00Z"/>
                <w:rFonts w:ascii="Calibri" w:eastAsia="Times New Roman" w:hAnsi="Calibri" w:cs="Calibri"/>
                <w:color w:val="000000"/>
                <w:sz w:val="20"/>
                <w:szCs w:val="20"/>
              </w:rPr>
            </w:pPr>
            <w:ins w:id="487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0C0575" w14:textId="77777777" w:rsidR="00DC2757" w:rsidRPr="00DC2757" w:rsidRDefault="00DC2757" w:rsidP="00DC2757">
            <w:pPr>
              <w:spacing w:after="0" w:line="240" w:lineRule="auto"/>
              <w:jc w:val="center"/>
              <w:rPr>
                <w:ins w:id="4879" w:author="Commodore, Sarah" w:date="2023-03-22T16:21:00Z"/>
                <w:rFonts w:ascii="Calibri" w:eastAsia="Times New Roman" w:hAnsi="Calibri" w:cs="Calibri"/>
                <w:color w:val="000000"/>
                <w:sz w:val="20"/>
                <w:szCs w:val="20"/>
              </w:rPr>
            </w:pPr>
            <w:ins w:id="4880"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333A2D33" w14:textId="77777777" w:rsidR="00DC2757" w:rsidRPr="00DC2757" w:rsidRDefault="00DC2757" w:rsidP="00DC2757">
            <w:pPr>
              <w:spacing w:after="0" w:line="240" w:lineRule="auto"/>
              <w:jc w:val="center"/>
              <w:rPr>
                <w:ins w:id="4881" w:author="Commodore, Sarah" w:date="2023-03-22T16:21:00Z"/>
                <w:rFonts w:ascii="Calibri" w:eastAsia="Times New Roman" w:hAnsi="Calibri" w:cs="Calibri"/>
                <w:color w:val="000000"/>
                <w:sz w:val="20"/>
                <w:szCs w:val="20"/>
              </w:rPr>
            </w:pPr>
            <w:ins w:id="4882" w:author="Commodore, Sarah" w:date="2023-03-22T16:21:00Z">
              <w:r w:rsidRPr="00DC2757">
                <w:rPr>
                  <w:rFonts w:ascii="Calibri" w:eastAsia="Times New Roman" w:hAnsi="Calibri" w:cs="Calibri"/>
                  <w:color w:val="000000"/>
                  <w:sz w:val="20"/>
                  <w:szCs w:val="20"/>
                </w:rPr>
                <w:t>4.8E-08</w:t>
              </w:r>
            </w:ins>
          </w:p>
        </w:tc>
        <w:tc>
          <w:tcPr>
            <w:tcW w:w="0" w:type="auto"/>
            <w:tcBorders>
              <w:top w:val="nil"/>
              <w:left w:val="nil"/>
              <w:bottom w:val="nil"/>
              <w:right w:val="nil"/>
            </w:tcBorders>
            <w:shd w:val="clear" w:color="auto" w:fill="auto"/>
            <w:noWrap/>
            <w:vAlign w:val="bottom"/>
            <w:hideMark/>
          </w:tcPr>
          <w:p w14:paraId="59E4D33E" w14:textId="77777777" w:rsidR="00DC2757" w:rsidRPr="00DC2757" w:rsidRDefault="00DC2757" w:rsidP="00DC2757">
            <w:pPr>
              <w:spacing w:after="0" w:line="240" w:lineRule="auto"/>
              <w:jc w:val="center"/>
              <w:rPr>
                <w:ins w:id="4883" w:author="Commodore, Sarah" w:date="2023-03-22T16:21:00Z"/>
                <w:rFonts w:ascii="Calibri" w:eastAsia="Times New Roman" w:hAnsi="Calibri" w:cs="Calibri"/>
                <w:color w:val="FF0000"/>
                <w:sz w:val="20"/>
                <w:szCs w:val="20"/>
              </w:rPr>
            </w:pPr>
            <w:ins w:id="4884" w:author="Commodore, Sarah" w:date="2023-03-22T16:21:00Z">
              <w:r w:rsidRPr="00DC2757">
                <w:rPr>
                  <w:rFonts w:ascii="Calibri" w:eastAsia="Times New Roman" w:hAnsi="Calibri" w:cs="Calibri"/>
                  <w:color w:val="FF0000"/>
                  <w:sz w:val="20"/>
                  <w:szCs w:val="20"/>
                </w:rPr>
                <w:t>*</w:t>
              </w:r>
            </w:ins>
          </w:p>
        </w:tc>
      </w:tr>
      <w:tr w:rsidR="00DC2757" w:rsidRPr="00DC2757" w14:paraId="126627AA" w14:textId="77777777" w:rsidTr="00DC2757">
        <w:trPr>
          <w:trHeight w:val="260"/>
          <w:ins w:id="4885" w:author="Commodore, Sarah" w:date="2023-03-22T16:21:00Z"/>
        </w:trPr>
        <w:tc>
          <w:tcPr>
            <w:tcW w:w="0" w:type="auto"/>
            <w:tcBorders>
              <w:top w:val="nil"/>
              <w:left w:val="nil"/>
              <w:bottom w:val="nil"/>
              <w:right w:val="nil"/>
            </w:tcBorders>
            <w:shd w:val="clear" w:color="auto" w:fill="auto"/>
            <w:noWrap/>
            <w:vAlign w:val="bottom"/>
            <w:hideMark/>
          </w:tcPr>
          <w:p w14:paraId="31834BB1" w14:textId="77777777" w:rsidR="00DC2757" w:rsidRPr="00DC2757" w:rsidRDefault="00DC2757" w:rsidP="00DC2757">
            <w:pPr>
              <w:spacing w:after="0" w:line="240" w:lineRule="auto"/>
              <w:rPr>
                <w:ins w:id="4886" w:author="Commodore, Sarah" w:date="2023-03-22T16:21:00Z"/>
                <w:rFonts w:ascii="Calibri" w:eastAsia="Times New Roman" w:hAnsi="Calibri" w:cs="Calibri"/>
                <w:color w:val="000000"/>
                <w:sz w:val="20"/>
                <w:szCs w:val="20"/>
              </w:rPr>
            </w:pPr>
            <w:ins w:id="4887" w:author="Commodore, Sarah" w:date="2023-03-22T16:21:00Z">
              <w:r w:rsidRPr="00DC2757">
                <w:rPr>
                  <w:rFonts w:ascii="Calibri" w:eastAsia="Times New Roman" w:hAnsi="Calibri" w:cs="Calibri"/>
                  <w:color w:val="000000"/>
                  <w:sz w:val="20"/>
                  <w:szCs w:val="20"/>
                </w:rPr>
                <w:t>ENSG00000128408.9</w:t>
              </w:r>
            </w:ins>
          </w:p>
        </w:tc>
        <w:tc>
          <w:tcPr>
            <w:tcW w:w="0" w:type="auto"/>
            <w:tcBorders>
              <w:top w:val="nil"/>
              <w:left w:val="nil"/>
              <w:bottom w:val="nil"/>
              <w:right w:val="nil"/>
            </w:tcBorders>
            <w:shd w:val="clear" w:color="auto" w:fill="auto"/>
            <w:noWrap/>
            <w:vAlign w:val="bottom"/>
            <w:hideMark/>
          </w:tcPr>
          <w:p w14:paraId="14FBA549" w14:textId="77777777" w:rsidR="00DC2757" w:rsidRPr="00DC2757" w:rsidRDefault="00DC2757" w:rsidP="00DC2757">
            <w:pPr>
              <w:spacing w:after="0" w:line="240" w:lineRule="auto"/>
              <w:rPr>
                <w:ins w:id="4888" w:author="Commodore, Sarah" w:date="2023-03-22T16:21:00Z"/>
                <w:rFonts w:ascii="Calibri" w:eastAsia="Times New Roman" w:hAnsi="Calibri" w:cs="Calibri"/>
                <w:color w:val="000000"/>
                <w:sz w:val="20"/>
                <w:szCs w:val="20"/>
              </w:rPr>
            </w:pPr>
            <w:ins w:id="4889" w:author="Commodore, Sarah" w:date="2023-03-22T16:21:00Z">
              <w:r w:rsidRPr="00DC2757">
                <w:rPr>
                  <w:rFonts w:ascii="Calibri" w:eastAsia="Times New Roman" w:hAnsi="Calibri" w:cs="Calibri"/>
                  <w:color w:val="000000"/>
                  <w:sz w:val="20"/>
                  <w:szCs w:val="20"/>
                </w:rPr>
                <w:t>RIBC2</w:t>
              </w:r>
            </w:ins>
          </w:p>
        </w:tc>
        <w:tc>
          <w:tcPr>
            <w:tcW w:w="0" w:type="auto"/>
            <w:tcBorders>
              <w:top w:val="nil"/>
              <w:left w:val="nil"/>
              <w:bottom w:val="nil"/>
              <w:right w:val="nil"/>
            </w:tcBorders>
            <w:shd w:val="clear" w:color="auto" w:fill="auto"/>
            <w:noWrap/>
            <w:vAlign w:val="bottom"/>
            <w:hideMark/>
          </w:tcPr>
          <w:p w14:paraId="1500AF26" w14:textId="77777777" w:rsidR="00DC2757" w:rsidRPr="00DC2757" w:rsidRDefault="00DC2757" w:rsidP="00DC2757">
            <w:pPr>
              <w:spacing w:after="0" w:line="240" w:lineRule="auto"/>
              <w:jc w:val="center"/>
              <w:rPr>
                <w:ins w:id="4890" w:author="Commodore, Sarah" w:date="2023-03-22T16:21:00Z"/>
                <w:rFonts w:ascii="Calibri" w:eastAsia="Times New Roman" w:hAnsi="Calibri" w:cs="Calibri"/>
                <w:color w:val="000000"/>
                <w:sz w:val="20"/>
                <w:szCs w:val="20"/>
              </w:rPr>
            </w:pPr>
            <w:ins w:id="489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64BFF2C" w14:textId="77777777" w:rsidR="00DC2757" w:rsidRPr="00DC2757" w:rsidRDefault="00DC2757" w:rsidP="00DC2757">
            <w:pPr>
              <w:spacing w:after="0" w:line="240" w:lineRule="auto"/>
              <w:jc w:val="center"/>
              <w:rPr>
                <w:ins w:id="4892" w:author="Commodore, Sarah" w:date="2023-03-22T16:21:00Z"/>
                <w:rFonts w:ascii="Calibri" w:eastAsia="Times New Roman" w:hAnsi="Calibri" w:cs="Calibri"/>
                <w:color w:val="000000"/>
                <w:sz w:val="20"/>
                <w:szCs w:val="20"/>
              </w:rPr>
            </w:pPr>
            <w:ins w:id="4893"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3C8927EE" w14:textId="77777777" w:rsidR="00DC2757" w:rsidRPr="00DC2757" w:rsidRDefault="00DC2757" w:rsidP="00DC2757">
            <w:pPr>
              <w:spacing w:after="0" w:line="240" w:lineRule="auto"/>
              <w:jc w:val="center"/>
              <w:rPr>
                <w:ins w:id="4894" w:author="Commodore, Sarah" w:date="2023-03-22T16:21:00Z"/>
                <w:rFonts w:ascii="Calibri" w:eastAsia="Times New Roman" w:hAnsi="Calibri" w:cs="Calibri"/>
                <w:color w:val="000000"/>
                <w:sz w:val="20"/>
                <w:szCs w:val="20"/>
              </w:rPr>
            </w:pPr>
            <w:ins w:id="4895"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4CDB358" w14:textId="77777777" w:rsidR="00DC2757" w:rsidRPr="00DC2757" w:rsidRDefault="00DC2757" w:rsidP="00DC2757">
            <w:pPr>
              <w:spacing w:after="0" w:line="240" w:lineRule="auto"/>
              <w:jc w:val="center"/>
              <w:rPr>
                <w:ins w:id="4896" w:author="Commodore, Sarah" w:date="2023-03-22T16:21:00Z"/>
                <w:rFonts w:ascii="Calibri" w:eastAsia="Times New Roman" w:hAnsi="Calibri" w:cs="Calibri"/>
                <w:color w:val="FF0000"/>
                <w:sz w:val="20"/>
                <w:szCs w:val="20"/>
              </w:rPr>
            </w:pPr>
            <w:ins w:id="4897" w:author="Commodore, Sarah" w:date="2023-03-22T16:21:00Z">
              <w:r w:rsidRPr="00DC2757">
                <w:rPr>
                  <w:rFonts w:ascii="Calibri" w:eastAsia="Times New Roman" w:hAnsi="Calibri" w:cs="Calibri"/>
                  <w:color w:val="FF0000"/>
                  <w:sz w:val="20"/>
                  <w:szCs w:val="20"/>
                </w:rPr>
                <w:t>*</w:t>
              </w:r>
            </w:ins>
          </w:p>
        </w:tc>
      </w:tr>
      <w:tr w:rsidR="00DC2757" w:rsidRPr="00DC2757" w14:paraId="417AF79A" w14:textId="77777777" w:rsidTr="00DC2757">
        <w:trPr>
          <w:trHeight w:val="260"/>
          <w:ins w:id="4898" w:author="Commodore, Sarah" w:date="2023-03-22T16:21:00Z"/>
        </w:trPr>
        <w:tc>
          <w:tcPr>
            <w:tcW w:w="0" w:type="auto"/>
            <w:tcBorders>
              <w:top w:val="nil"/>
              <w:left w:val="nil"/>
              <w:bottom w:val="nil"/>
              <w:right w:val="nil"/>
            </w:tcBorders>
            <w:shd w:val="clear" w:color="auto" w:fill="auto"/>
            <w:noWrap/>
            <w:vAlign w:val="bottom"/>
            <w:hideMark/>
          </w:tcPr>
          <w:p w14:paraId="740C5F6C" w14:textId="77777777" w:rsidR="00DC2757" w:rsidRPr="00DC2757" w:rsidRDefault="00DC2757" w:rsidP="00DC2757">
            <w:pPr>
              <w:spacing w:after="0" w:line="240" w:lineRule="auto"/>
              <w:rPr>
                <w:ins w:id="4899" w:author="Commodore, Sarah" w:date="2023-03-22T16:21:00Z"/>
                <w:rFonts w:ascii="Calibri" w:eastAsia="Times New Roman" w:hAnsi="Calibri" w:cs="Calibri"/>
                <w:color w:val="000000"/>
                <w:sz w:val="20"/>
                <w:szCs w:val="20"/>
              </w:rPr>
            </w:pPr>
            <w:ins w:id="4900" w:author="Commodore, Sarah" w:date="2023-03-22T16:21:00Z">
              <w:r w:rsidRPr="00DC2757">
                <w:rPr>
                  <w:rFonts w:ascii="Calibri" w:eastAsia="Times New Roman" w:hAnsi="Calibri" w:cs="Calibri"/>
                  <w:color w:val="000000"/>
                  <w:sz w:val="20"/>
                  <w:szCs w:val="20"/>
                </w:rPr>
                <w:t>ENSG00000286830.1</w:t>
              </w:r>
            </w:ins>
          </w:p>
        </w:tc>
        <w:tc>
          <w:tcPr>
            <w:tcW w:w="0" w:type="auto"/>
            <w:tcBorders>
              <w:top w:val="nil"/>
              <w:left w:val="nil"/>
              <w:bottom w:val="nil"/>
              <w:right w:val="nil"/>
            </w:tcBorders>
            <w:shd w:val="clear" w:color="auto" w:fill="auto"/>
            <w:noWrap/>
            <w:vAlign w:val="bottom"/>
            <w:hideMark/>
          </w:tcPr>
          <w:p w14:paraId="19B5BB0E" w14:textId="77777777" w:rsidR="00DC2757" w:rsidRPr="00DC2757" w:rsidRDefault="00DC2757" w:rsidP="00DC2757">
            <w:pPr>
              <w:spacing w:after="0" w:line="240" w:lineRule="auto"/>
              <w:rPr>
                <w:ins w:id="4901" w:author="Commodore, Sarah" w:date="2023-03-22T16:21:00Z"/>
                <w:rFonts w:ascii="Calibri" w:eastAsia="Times New Roman" w:hAnsi="Calibri" w:cs="Calibri"/>
                <w:color w:val="000000"/>
                <w:sz w:val="20"/>
                <w:szCs w:val="20"/>
              </w:rPr>
            </w:pPr>
            <w:ins w:id="4902" w:author="Commodore, Sarah" w:date="2023-03-22T16:21:00Z">
              <w:r w:rsidRPr="00DC2757">
                <w:rPr>
                  <w:rFonts w:ascii="Calibri" w:eastAsia="Times New Roman" w:hAnsi="Calibri" w:cs="Calibri"/>
                  <w:color w:val="000000"/>
                  <w:sz w:val="20"/>
                  <w:szCs w:val="20"/>
                </w:rPr>
                <w:t>AC105052.5</w:t>
              </w:r>
            </w:ins>
          </w:p>
        </w:tc>
        <w:tc>
          <w:tcPr>
            <w:tcW w:w="0" w:type="auto"/>
            <w:tcBorders>
              <w:top w:val="nil"/>
              <w:left w:val="nil"/>
              <w:bottom w:val="nil"/>
              <w:right w:val="nil"/>
            </w:tcBorders>
            <w:shd w:val="clear" w:color="auto" w:fill="auto"/>
            <w:noWrap/>
            <w:vAlign w:val="bottom"/>
            <w:hideMark/>
          </w:tcPr>
          <w:p w14:paraId="6BD5D5A2" w14:textId="77777777" w:rsidR="00DC2757" w:rsidRPr="00DC2757" w:rsidRDefault="00DC2757" w:rsidP="00DC2757">
            <w:pPr>
              <w:spacing w:after="0" w:line="240" w:lineRule="auto"/>
              <w:jc w:val="center"/>
              <w:rPr>
                <w:ins w:id="4903" w:author="Commodore, Sarah" w:date="2023-03-22T16:21:00Z"/>
                <w:rFonts w:ascii="Calibri" w:eastAsia="Times New Roman" w:hAnsi="Calibri" w:cs="Calibri"/>
                <w:color w:val="000000"/>
                <w:sz w:val="20"/>
                <w:szCs w:val="20"/>
              </w:rPr>
            </w:pPr>
            <w:ins w:id="490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71A7FC" w14:textId="77777777" w:rsidR="00DC2757" w:rsidRPr="00DC2757" w:rsidRDefault="00DC2757" w:rsidP="00DC2757">
            <w:pPr>
              <w:spacing w:after="0" w:line="240" w:lineRule="auto"/>
              <w:jc w:val="center"/>
              <w:rPr>
                <w:ins w:id="4905" w:author="Commodore, Sarah" w:date="2023-03-22T16:21:00Z"/>
                <w:rFonts w:ascii="Calibri" w:eastAsia="Times New Roman" w:hAnsi="Calibri" w:cs="Calibri"/>
                <w:color w:val="000000"/>
                <w:sz w:val="20"/>
                <w:szCs w:val="20"/>
              </w:rPr>
            </w:pPr>
            <w:ins w:id="4906"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4461309" w14:textId="77777777" w:rsidR="00DC2757" w:rsidRPr="00DC2757" w:rsidRDefault="00DC2757" w:rsidP="00DC2757">
            <w:pPr>
              <w:spacing w:after="0" w:line="240" w:lineRule="auto"/>
              <w:jc w:val="center"/>
              <w:rPr>
                <w:ins w:id="4907" w:author="Commodore, Sarah" w:date="2023-03-22T16:21:00Z"/>
                <w:rFonts w:ascii="Calibri" w:eastAsia="Times New Roman" w:hAnsi="Calibri" w:cs="Calibri"/>
                <w:color w:val="000000"/>
                <w:sz w:val="20"/>
                <w:szCs w:val="20"/>
              </w:rPr>
            </w:pPr>
            <w:ins w:id="4908"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3F552BB8" w14:textId="77777777" w:rsidR="00DC2757" w:rsidRPr="00DC2757" w:rsidRDefault="00DC2757" w:rsidP="00DC2757">
            <w:pPr>
              <w:spacing w:after="0" w:line="240" w:lineRule="auto"/>
              <w:jc w:val="center"/>
              <w:rPr>
                <w:ins w:id="4909" w:author="Commodore, Sarah" w:date="2023-03-22T16:21:00Z"/>
                <w:rFonts w:ascii="Calibri" w:eastAsia="Times New Roman" w:hAnsi="Calibri" w:cs="Calibri"/>
                <w:color w:val="FF0000"/>
                <w:sz w:val="20"/>
                <w:szCs w:val="20"/>
              </w:rPr>
            </w:pPr>
            <w:ins w:id="4910" w:author="Commodore, Sarah" w:date="2023-03-22T16:21:00Z">
              <w:r w:rsidRPr="00DC2757">
                <w:rPr>
                  <w:rFonts w:ascii="Calibri" w:eastAsia="Times New Roman" w:hAnsi="Calibri" w:cs="Calibri"/>
                  <w:color w:val="FF0000"/>
                  <w:sz w:val="20"/>
                  <w:szCs w:val="20"/>
                </w:rPr>
                <w:t>*</w:t>
              </w:r>
            </w:ins>
          </w:p>
        </w:tc>
      </w:tr>
      <w:tr w:rsidR="00DC2757" w:rsidRPr="00DC2757" w14:paraId="7BBA1C71" w14:textId="77777777" w:rsidTr="00DC2757">
        <w:trPr>
          <w:trHeight w:val="260"/>
          <w:ins w:id="4911" w:author="Commodore, Sarah" w:date="2023-03-22T16:21:00Z"/>
        </w:trPr>
        <w:tc>
          <w:tcPr>
            <w:tcW w:w="0" w:type="auto"/>
            <w:tcBorders>
              <w:top w:val="nil"/>
              <w:left w:val="nil"/>
              <w:bottom w:val="nil"/>
              <w:right w:val="nil"/>
            </w:tcBorders>
            <w:shd w:val="clear" w:color="auto" w:fill="auto"/>
            <w:noWrap/>
            <w:vAlign w:val="bottom"/>
            <w:hideMark/>
          </w:tcPr>
          <w:p w14:paraId="2579ACE8" w14:textId="77777777" w:rsidR="00DC2757" w:rsidRPr="00DC2757" w:rsidRDefault="00DC2757" w:rsidP="00DC2757">
            <w:pPr>
              <w:spacing w:after="0" w:line="240" w:lineRule="auto"/>
              <w:rPr>
                <w:ins w:id="4912" w:author="Commodore, Sarah" w:date="2023-03-22T16:21:00Z"/>
                <w:rFonts w:ascii="Calibri" w:eastAsia="Times New Roman" w:hAnsi="Calibri" w:cs="Calibri"/>
                <w:color w:val="000000"/>
                <w:sz w:val="20"/>
                <w:szCs w:val="20"/>
              </w:rPr>
            </w:pPr>
            <w:ins w:id="4913" w:author="Commodore, Sarah" w:date="2023-03-22T16:21:00Z">
              <w:r w:rsidRPr="00DC2757">
                <w:rPr>
                  <w:rFonts w:ascii="Calibri" w:eastAsia="Times New Roman" w:hAnsi="Calibri" w:cs="Calibri"/>
                  <w:color w:val="000000"/>
                  <w:sz w:val="20"/>
                  <w:szCs w:val="20"/>
                </w:rPr>
                <w:t>ENSG00000196096.3</w:t>
              </w:r>
            </w:ins>
          </w:p>
        </w:tc>
        <w:tc>
          <w:tcPr>
            <w:tcW w:w="0" w:type="auto"/>
            <w:tcBorders>
              <w:top w:val="nil"/>
              <w:left w:val="nil"/>
              <w:bottom w:val="nil"/>
              <w:right w:val="nil"/>
            </w:tcBorders>
            <w:shd w:val="clear" w:color="auto" w:fill="auto"/>
            <w:noWrap/>
            <w:vAlign w:val="bottom"/>
            <w:hideMark/>
          </w:tcPr>
          <w:p w14:paraId="47EB1194" w14:textId="77777777" w:rsidR="00DC2757" w:rsidRPr="00DC2757" w:rsidRDefault="00DC2757" w:rsidP="00DC2757">
            <w:pPr>
              <w:spacing w:after="0" w:line="240" w:lineRule="auto"/>
              <w:rPr>
                <w:ins w:id="4914" w:author="Commodore, Sarah" w:date="2023-03-22T16:21:00Z"/>
                <w:rFonts w:ascii="Calibri" w:eastAsia="Times New Roman" w:hAnsi="Calibri" w:cs="Calibri"/>
                <w:color w:val="000000"/>
                <w:sz w:val="20"/>
                <w:szCs w:val="20"/>
              </w:rPr>
            </w:pPr>
            <w:ins w:id="4915" w:author="Commodore, Sarah" w:date="2023-03-22T16:21:00Z">
              <w:r w:rsidRPr="00DC2757">
                <w:rPr>
                  <w:rFonts w:ascii="Calibri" w:eastAsia="Times New Roman" w:hAnsi="Calibri" w:cs="Calibri"/>
                  <w:color w:val="000000"/>
                  <w:sz w:val="20"/>
                  <w:szCs w:val="20"/>
                </w:rPr>
                <w:t>SPAG16-DT</w:t>
              </w:r>
            </w:ins>
          </w:p>
        </w:tc>
        <w:tc>
          <w:tcPr>
            <w:tcW w:w="0" w:type="auto"/>
            <w:tcBorders>
              <w:top w:val="nil"/>
              <w:left w:val="nil"/>
              <w:bottom w:val="nil"/>
              <w:right w:val="nil"/>
            </w:tcBorders>
            <w:shd w:val="clear" w:color="auto" w:fill="auto"/>
            <w:noWrap/>
            <w:vAlign w:val="bottom"/>
            <w:hideMark/>
          </w:tcPr>
          <w:p w14:paraId="200E37AE" w14:textId="77777777" w:rsidR="00DC2757" w:rsidRPr="00DC2757" w:rsidRDefault="00DC2757" w:rsidP="00DC2757">
            <w:pPr>
              <w:spacing w:after="0" w:line="240" w:lineRule="auto"/>
              <w:jc w:val="center"/>
              <w:rPr>
                <w:ins w:id="4916" w:author="Commodore, Sarah" w:date="2023-03-22T16:21:00Z"/>
                <w:rFonts w:ascii="Calibri" w:eastAsia="Times New Roman" w:hAnsi="Calibri" w:cs="Calibri"/>
                <w:color w:val="000000"/>
                <w:sz w:val="20"/>
                <w:szCs w:val="20"/>
              </w:rPr>
            </w:pPr>
            <w:ins w:id="491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C7ACAAD" w14:textId="77777777" w:rsidR="00DC2757" w:rsidRPr="00DC2757" w:rsidRDefault="00DC2757" w:rsidP="00DC2757">
            <w:pPr>
              <w:spacing w:after="0" w:line="240" w:lineRule="auto"/>
              <w:jc w:val="center"/>
              <w:rPr>
                <w:ins w:id="4918" w:author="Commodore, Sarah" w:date="2023-03-22T16:21:00Z"/>
                <w:rFonts w:ascii="Calibri" w:eastAsia="Times New Roman" w:hAnsi="Calibri" w:cs="Calibri"/>
                <w:color w:val="000000"/>
                <w:sz w:val="20"/>
                <w:szCs w:val="20"/>
              </w:rPr>
            </w:pPr>
            <w:ins w:id="4919"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DBE3F16" w14:textId="77777777" w:rsidR="00DC2757" w:rsidRPr="00DC2757" w:rsidRDefault="00DC2757" w:rsidP="00DC2757">
            <w:pPr>
              <w:spacing w:after="0" w:line="240" w:lineRule="auto"/>
              <w:jc w:val="center"/>
              <w:rPr>
                <w:ins w:id="4920" w:author="Commodore, Sarah" w:date="2023-03-22T16:21:00Z"/>
                <w:rFonts w:ascii="Calibri" w:eastAsia="Times New Roman" w:hAnsi="Calibri" w:cs="Calibri"/>
                <w:color w:val="000000"/>
                <w:sz w:val="20"/>
                <w:szCs w:val="20"/>
              </w:rPr>
            </w:pPr>
            <w:ins w:id="4921"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368732F1" w14:textId="77777777" w:rsidR="00DC2757" w:rsidRPr="00DC2757" w:rsidRDefault="00DC2757" w:rsidP="00DC2757">
            <w:pPr>
              <w:spacing w:after="0" w:line="240" w:lineRule="auto"/>
              <w:jc w:val="center"/>
              <w:rPr>
                <w:ins w:id="4922" w:author="Commodore, Sarah" w:date="2023-03-22T16:21:00Z"/>
                <w:rFonts w:ascii="Calibri" w:eastAsia="Times New Roman" w:hAnsi="Calibri" w:cs="Calibri"/>
                <w:color w:val="FF0000"/>
                <w:sz w:val="20"/>
                <w:szCs w:val="20"/>
              </w:rPr>
            </w:pPr>
            <w:ins w:id="4923" w:author="Commodore, Sarah" w:date="2023-03-22T16:21:00Z">
              <w:r w:rsidRPr="00DC2757">
                <w:rPr>
                  <w:rFonts w:ascii="Calibri" w:eastAsia="Times New Roman" w:hAnsi="Calibri" w:cs="Calibri"/>
                  <w:color w:val="FF0000"/>
                  <w:sz w:val="20"/>
                  <w:szCs w:val="20"/>
                </w:rPr>
                <w:t>*</w:t>
              </w:r>
            </w:ins>
          </w:p>
        </w:tc>
      </w:tr>
      <w:tr w:rsidR="00DC2757" w:rsidRPr="00DC2757" w14:paraId="4C7831AF" w14:textId="77777777" w:rsidTr="00DC2757">
        <w:trPr>
          <w:trHeight w:val="260"/>
          <w:ins w:id="4924" w:author="Commodore, Sarah" w:date="2023-03-22T16:21:00Z"/>
        </w:trPr>
        <w:tc>
          <w:tcPr>
            <w:tcW w:w="0" w:type="auto"/>
            <w:tcBorders>
              <w:top w:val="nil"/>
              <w:left w:val="nil"/>
              <w:bottom w:val="nil"/>
              <w:right w:val="nil"/>
            </w:tcBorders>
            <w:shd w:val="clear" w:color="auto" w:fill="auto"/>
            <w:noWrap/>
            <w:vAlign w:val="bottom"/>
            <w:hideMark/>
          </w:tcPr>
          <w:p w14:paraId="2DE21389" w14:textId="77777777" w:rsidR="00DC2757" w:rsidRPr="00DC2757" w:rsidRDefault="00DC2757" w:rsidP="00DC2757">
            <w:pPr>
              <w:spacing w:after="0" w:line="240" w:lineRule="auto"/>
              <w:rPr>
                <w:ins w:id="4925" w:author="Commodore, Sarah" w:date="2023-03-22T16:21:00Z"/>
                <w:rFonts w:ascii="Calibri" w:eastAsia="Times New Roman" w:hAnsi="Calibri" w:cs="Calibri"/>
                <w:color w:val="000000"/>
                <w:sz w:val="20"/>
                <w:szCs w:val="20"/>
              </w:rPr>
            </w:pPr>
            <w:ins w:id="4926" w:author="Commodore, Sarah" w:date="2023-03-22T16:21:00Z">
              <w:r w:rsidRPr="00DC2757">
                <w:rPr>
                  <w:rFonts w:ascii="Calibri" w:eastAsia="Times New Roman" w:hAnsi="Calibri" w:cs="Calibri"/>
                  <w:color w:val="000000"/>
                  <w:sz w:val="20"/>
                  <w:szCs w:val="20"/>
                </w:rPr>
                <w:t>ENSG00000170959.14</w:t>
              </w:r>
            </w:ins>
          </w:p>
        </w:tc>
        <w:tc>
          <w:tcPr>
            <w:tcW w:w="0" w:type="auto"/>
            <w:tcBorders>
              <w:top w:val="nil"/>
              <w:left w:val="nil"/>
              <w:bottom w:val="nil"/>
              <w:right w:val="nil"/>
            </w:tcBorders>
            <w:shd w:val="clear" w:color="auto" w:fill="auto"/>
            <w:noWrap/>
            <w:vAlign w:val="bottom"/>
            <w:hideMark/>
          </w:tcPr>
          <w:p w14:paraId="55144B9B" w14:textId="77777777" w:rsidR="00DC2757" w:rsidRPr="00DC2757" w:rsidRDefault="00DC2757" w:rsidP="00DC2757">
            <w:pPr>
              <w:spacing w:after="0" w:line="240" w:lineRule="auto"/>
              <w:rPr>
                <w:ins w:id="4927" w:author="Commodore, Sarah" w:date="2023-03-22T16:21:00Z"/>
                <w:rFonts w:ascii="Calibri" w:eastAsia="Times New Roman" w:hAnsi="Calibri" w:cs="Calibri"/>
                <w:color w:val="000000"/>
                <w:sz w:val="20"/>
                <w:szCs w:val="20"/>
              </w:rPr>
            </w:pPr>
            <w:ins w:id="4928" w:author="Commodore, Sarah" w:date="2023-03-22T16:21:00Z">
              <w:r w:rsidRPr="00DC2757">
                <w:rPr>
                  <w:rFonts w:ascii="Calibri" w:eastAsia="Times New Roman" w:hAnsi="Calibri" w:cs="Calibri"/>
                  <w:color w:val="000000"/>
                  <w:sz w:val="20"/>
                  <w:szCs w:val="20"/>
                </w:rPr>
                <w:t>DCDC1</w:t>
              </w:r>
            </w:ins>
          </w:p>
        </w:tc>
        <w:tc>
          <w:tcPr>
            <w:tcW w:w="0" w:type="auto"/>
            <w:tcBorders>
              <w:top w:val="nil"/>
              <w:left w:val="nil"/>
              <w:bottom w:val="nil"/>
              <w:right w:val="nil"/>
            </w:tcBorders>
            <w:shd w:val="clear" w:color="auto" w:fill="auto"/>
            <w:noWrap/>
            <w:vAlign w:val="bottom"/>
            <w:hideMark/>
          </w:tcPr>
          <w:p w14:paraId="06A5552D" w14:textId="77777777" w:rsidR="00DC2757" w:rsidRPr="00DC2757" w:rsidRDefault="00DC2757" w:rsidP="00DC2757">
            <w:pPr>
              <w:spacing w:after="0" w:line="240" w:lineRule="auto"/>
              <w:jc w:val="center"/>
              <w:rPr>
                <w:ins w:id="4929" w:author="Commodore, Sarah" w:date="2023-03-22T16:21:00Z"/>
                <w:rFonts w:ascii="Calibri" w:eastAsia="Times New Roman" w:hAnsi="Calibri" w:cs="Calibri"/>
                <w:color w:val="000000"/>
                <w:sz w:val="20"/>
                <w:szCs w:val="20"/>
              </w:rPr>
            </w:pPr>
            <w:ins w:id="493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FC146FD" w14:textId="77777777" w:rsidR="00DC2757" w:rsidRPr="00DC2757" w:rsidRDefault="00DC2757" w:rsidP="00DC2757">
            <w:pPr>
              <w:spacing w:after="0" w:line="240" w:lineRule="auto"/>
              <w:jc w:val="center"/>
              <w:rPr>
                <w:ins w:id="4931" w:author="Commodore, Sarah" w:date="2023-03-22T16:21:00Z"/>
                <w:rFonts w:ascii="Calibri" w:eastAsia="Times New Roman" w:hAnsi="Calibri" w:cs="Calibri"/>
                <w:color w:val="000000"/>
                <w:sz w:val="20"/>
                <w:szCs w:val="20"/>
              </w:rPr>
            </w:pPr>
            <w:ins w:id="4932" w:author="Commodore, Sarah" w:date="2023-03-22T16:21:00Z">
              <w:r w:rsidRPr="00DC2757">
                <w:rPr>
                  <w:rFonts w:ascii="Calibri" w:eastAsia="Times New Roman" w:hAnsi="Calibri" w:cs="Calibri"/>
                  <w:color w:val="000000"/>
                  <w:sz w:val="20"/>
                  <w:szCs w:val="20"/>
                </w:rPr>
                <w:t>7.4E-09</w:t>
              </w:r>
            </w:ins>
          </w:p>
        </w:tc>
        <w:tc>
          <w:tcPr>
            <w:tcW w:w="0" w:type="auto"/>
            <w:tcBorders>
              <w:top w:val="nil"/>
              <w:left w:val="nil"/>
              <w:bottom w:val="nil"/>
              <w:right w:val="nil"/>
            </w:tcBorders>
            <w:shd w:val="clear" w:color="auto" w:fill="auto"/>
            <w:noWrap/>
            <w:vAlign w:val="bottom"/>
            <w:hideMark/>
          </w:tcPr>
          <w:p w14:paraId="04CD0EC3" w14:textId="77777777" w:rsidR="00DC2757" w:rsidRPr="00DC2757" w:rsidRDefault="00DC2757" w:rsidP="00DC2757">
            <w:pPr>
              <w:spacing w:after="0" w:line="240" w:lineRule="auto"/>
              <w:jc w:val="center"/>
              <w:rPr>
                <w:ins w:id="4933" w:author="Commodore, Sarah" w:date="2023-03-22T16:21:00Z"/>
                <w:rFonts w:ascii="Calibri" w:eastAsia="Times New Roman" w:hAnsi="Calibri" w:cs="Calibri"/>
                <w:color w:val="000000"/>
                <w:sz w:val="20"/>
                <w:szCs w:val="20"/>
              </w:rPr>
            </w:pPr>
            <w:ins w:id="4934"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9BC00D1" w14:textId="77777777" w:rsidR="00DC2757" w:rsidRPr="00DC2757" w:rsidRDefault="00DC2757" w:rsidP="00DC2757">
            <w:pPr>
              <w:spacing w:after="0" w:line="240" w:lineRule="auto"/>
              <w:jc w:val="center"/>
              <w:rPr>
                <w:ins w:id="4935" w:author="Commodore, Sarah" w:date="2023-03-22T16:21:00Z"/>
                <w:rFonts w:ascii="Calibri" w:eastAsia="Times New Roman" w:hAnsi="Calibri" w:cs="Calibri"/>
                <w:color w:val="FF0000"/>
                <w:sz w:val="20"/>
                <w:szCs w:val="20"/>
              </w:rPr>
            </w:pPr>
            <w:ins w:id="4936" w:author="Commodore, Sarah" w:date="2023-03-22T16:21:00Z">
              <w:r w:rsidRPr="00DC2757">
                <w:rPr>
                  <w:rFonts w:ascii="Calibri" w:eastAsia="Times New Roman" w:hAnsi="Calibri" w:cs="Calibri"/>
                  <w:color w:val="FF0000"/>
                  <w:sz w:val="20"/>
                  <w:szCs w:val="20"/>
                </w:rPr>
                <w:t>*</w:t>
              </w:r>
            </w:ins>
          </w:p>
        </w:tc>
      </w:tr>
      <w:tr w:rsidR="00DC2757" w:rsidRPr="00DC2757" w14:paraId="01B07132" w14:textId="77777777" w:rsidTr="00DC2757">
        <w:trPr>
          <w:trHeight w:val="260"/>
          <w:ins w:id="4937" w:author="Commodore, Sarah" w:date="2023-03-22T16:21:00Z"/>
        </w:trPr>
        <w:tc>
          <w:tcPr>
            <w:tcW w:w="0" w:type="auto"/>
            <w:tcBorders>
              <w:top w:val="nil"/>
              <w:left w:val="nil"/>
              <w:bottom w:val="nil"/>
              <w:right w:val="nil"/>
            </w:tcBorders>
            <w:shd w:val="clear" w:color="auto" w:fill="auto"/>
            <w:noWrap/>
            <w:vAlign w:val="bottom"/>
            <w:hideMark/>
          </w:tcPr>
          <w:p w14:paraId="3A16E5A9" w14:textId="77777777" w:rsidR="00DC2757" w:rsidRPr="00DC2757" w:rsidRDefault="00DC2757" w:rsidP="00DC2757">
            <w:pPr>
              <w:spacing w:after="0" w:line="240" w:lineRule="auto"/>
              <w:rPr>
                <w:ins w:id="4938" w:author="Commodore, Sarah" w:date="2023-03-22T16:21:00Z"/>
                <w:rFonts w:ascii="Calibri" w:eastAsia="Times New Roman" w:hAnsi="Calibri" w:cs="Calibri"/>
                <w:color w:val="000000"/>
                <w:sz w:val="20"/>
                <w:szCs w:val="20"/>
              </w:rPr>
            </w:pPr>
            <w:ins w:id="4939" w:author="Commodore, Sarah" w:date="2023-03-22T16:21:00Z">
              <w:r w:rsidRPr="00DC2757">
                <w:rPr>
                  <w:rFonts w:ascii="Calibri" w:eastAsia="Times New Roman" w:hAnsi="Calibri" w:cs="Calibri"/>
                  <w:color w:val="000000"/>
                  <w:sz w:val="20"/>
                  <w:szCs w:val="20"/>
                </w:rPr>
                <w:t>ENSG00000102904.15</w:t>
              </w:r>
            </w:ins>
          </w:p>
        </w:tc>
        <w:tc>
          <w:tcPr>
            <w:tcW w:w="0" w:type="auto"/>
            <w:tcBorders>
              <w:top w:val="nil"/>
              <w:left w:val="nil"/>
              <w:bottom w:val="nil"/>
              <w:right w:val="nil"/>
            </w:tcBorders>
            <w:shd w:val="clear" w:color="auto" w:fill="auto"/>
            <w:noWrap/>
            <w:vAlign w:val="bottom"/>
            <w:hideMark/>
          </w:tcPr>
          <w:p w14:paraId="1B754B21" w14:textId="77777777" w:rsidR="00DC2757" w:rsidRPr="00DC2757" w:rsidRDefault="00DC2757" w:rsidP="00DC2757">
            <w:pPr>
              <w:spacing w:after="0" w:line="240" w:lineRule="auto"/>
              <w:rPr>
                <w:ins w:id="4940" w:author="Commodore, Sarah" w:date="2023-03-22T16:21:00Z"/>
                <w:rFonts w:ascii="Calibri" w:eastAsia="Times New Roman" w:hAnsi="Calibri" w:cs="Calibri"/>
                <w:color w:val="000000"/>
                <w:sz w:val="20"/>
                <w:szCs w:val="20"/>
              </w:rPr>
            </w:pPr>
            <w:ins w:id="4941" w:author="Commodore, Sarah" w:date="2023-03-22T16:21:00Z">
              <w:r w:rsidRPr="00DC2757">
                <w:rPr>
                  <w:rFonts w:ascii="Calibri" w:eastAsia="Times New Roman" w:hAnsi="Calibri" w:cs="Calibri"/>
                  <w:color w:val="000000"/>
                  <w:sz w:val="20"/>
                  <w:szCs w:val="20"/>
                </w:rPr>
                <w:t>TSNAXIP1</w:t>
              </w:r>
            </w:ins>
          </w:p>
        </w:tc>
        <w:tc>
          <w:tcPr>
            <w:tcW w:w="0" w:type="auto"/>
            <w:tcBorders>
              <w:top w:val="nil"/>
              <w:left w:val="nil"/>
              <w:bottom w:val="nil"/>
              <w:right w:val="nil"/>
            </w:tcBorders>
            <w:shd w:val="clear" w:color="auto" w:fill="auto"/>
            <w:noWrap/>
            <w:vAlign w:val="bottom"/>
            <w:hideMark/>
          </w:tcPr>
          <w:p w14:paraId="7DCFF672" w14:textId="77777777" w:rsidR="00DC2757" w:rsidRPr="00DC2757" w:rsidRDefault="00DC2757" w:rsidP="00DC2757">
            <w:pPr>
              <w:spacing w:after="0" w:line="240" w:lineRule="auto"/>
              <w:jc w:val="center"/>
              <w:rPr>
                <w:ins w:id="4942" w:author="Commodore, Sarah" w:date="2023-03-22T16:21:00Z"/>
                <w:rFonts w:ascii="Calibri" w:eastAsia="Times New Roman" w:hAnsi="Calibri" w:cs="Calibri"/>
                <w:color w:val="000000"/>
                <w:sz w:val="20"/>
                <w:szCs w:val="20"/>
              </w:rPr>
            </w:pPr>
            <w:ins w:id="494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E2E5BDE" w14:textId="77777777" w:rsidR="00DC2757" w:rsidRPr="00DC2757" w:rsidRDefault="00DC2757" w:rsidP="00DC2757">
            <w:pPr>
              <w:spacing w:after="0" w:line="240" w:lineRule="auto"/>
              <w:jc w:val="center"/>
              <w:rPr>
                <w:ins w:id="4944" w:author="Commodore, Sarah" w:date="2023-03-22T16:21:00Z"/>
                <w:rFonts w:ascii="Calibri" w:eastAsia="Times New Roman" w:hAnsi="Calibri" w:cs="Calibri"/>
                <w:color w:val="000000"/>
                <w:sz w:val="20"/>
                <w:szCs w:val="20"/>
              </w:rPr>
            </w:pPr>
            <w:ins w:id="4945"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43870F37" w14:textId="77777777" w:rsidR="00DC2757" w:rsidRPr="00DC2757" w:rsidRDefault="00DC2757" w:rsidP="00DC2757">
            <w:pPr>
              <w:spacing w:after="0" w:line="240" w:lineRule="auto"/>
              <w:jc w:val="center"/>
              <w:rPr>
                <w:ins w:id="4946" w:author="Commodore, Sarah" w:date="2023-03-22T16:21:00Z"/>
                <w:rFonts w:ascii="Calibri" w:eastAsia="Times New Roman" w:hAnsi="Calibri" w:cs="Calibri"/>
                <w:color w:val="000000"/>
                <w:sz w:val="20"/>
                <w:szCs w:val="20"/>
              </w:rPr>
            </w:pPr>
            <w:ins w:id="4947"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2F5F9A55" w14:textId="77777777" w:rsidR="00DC2757" w:rsidRPr="00DC2757" w:rsidRDefault="00DC2757" w:rsidP="00DC2757">
            <w:pPr>
              <w:spacing w:after="0" w:line="240" w:lineRule="auto"/>
              <w:jc w:val="center"/>
              <w:rPr>
                <w:ins w:id="4948" w:author="Commodore, Sarah" w:date="2023-03-22T16:21:00Z"/>
                <w:rFonts w:ascii="Calibri" w:eastAsia="Times New Roman" w:hAnsi="Calibri" w:cs="Calibri"/>
                <w:color w:val="FF0000"/>
                <w:sz w:val="20"/>
                <w:szCs w:val="20"/>
              </w:rPr>
            </w:pPr>
            <w:ins w:id="4949" w:author="Commodore, Sarah" w:date="2023-03-22T16:21:00Z">
              <w:r w:rsidRPr="00DC2757">
                <w:rPr>
                  <w:rFonts w:ascii="Calibri" w:eastAsia="Times New Roman" w:hAnsi="Calibri" w:cs="Calibri"/>
                  <w:color w:val="FF0000"/>
                  <w:sz w:val="20"/>
                  <w:szCs w:val="20"/>
                </w:rPr>
                <w:t>*</w:t>
              </w:r>
            </w:ins>
          </w:p>
        </w:tc>
      </w:tr>
      <w:tr w:rsidR="00DC2757" w:rsidRPr="00DC2757" w14:paraId="2D4458EE" w14:textId="77777777" w:rsidTr="00DC2757">
        <w:trPr>
          <w:trHeight w:val="260"/>
          <w:ins w:id="4950" w:author="Commodore, Sarah" w:date="2023-03-22T16:21:00Z"/>
        </w:trPr>
        <w:tc>
          <w:tcPr>
            <w:tcW w:w="0" w:type="auto"/>
            <w:tcBorders>
              <w:top w:val="nil"/>
              <w:left w:val="nil"/>
              <w:bottom w:val="nil"/>
              <w:right w:val="nil"/>
            </w:tcBorders>
            <w:shd w:val="clear" w:color="auto" w:fill="auto"/>
            <w:noWrap/>
            <w:vAlign w:val="bottom"/>
            <w:hideMark/>
          </w:tcPr>
          <w:p w14:paraId="68F3351F" w14:textId="77777777" w:rsidR="00DC2757" w:rsidRPr="00DC2757" w:rsidRDefault="00DC2757" w:rsidP="00DC2757">
            <w:pPr>
              <w:spacing w:after="0" w:line="240" w:lineRule="auto"/>
              <w:rPr>
                <w:ins w:id="4951" w:author="Commodore, Sarah" w:date="2023-03-22T16:21:00Z"/>
                <w:rFonts w:ascii="Calibri" w:eastAsia="Times New Roman" w:hAnsi="Calibri" w:cs="Calibri"/>
                <w:color w:val="000000"/>
                <w:sz w:val="20"/>
                <w:szCs w:val="20"/>
              </w:rPr>
            </w:pPr>
            <w:ins w:id="4952" w:author="Commodore, Sarah" w:date="2023-03-22T16:21:00Z">
              <w:r w:rsidRPr="00DC2757">
                <w:rPr>
                  <w:rFonts w:ascii="Calibri" w:eastAsia="Times New Roman" w:hAnsi="Calibri" w:cs="Calibri"/>
                  <w:color w:val="000000"/>
                  <w:sz w:val="20"/>
                  <w:szCs w:val="20"/>
                </w:rPr>
                <w:t>ENSG00000272514.6</w:t>
              </w:r>
            </w:ins>
          </w:p>
        </w:tc>
        <w:tc>
          <w:tcPr>
            <w:tcW w:w="0" w:type="auto"/>
            <w:tcBorders>
              <w:top w:val="nil"/>
              <w:left w:val="nil"/>
              <w:bottom w:val="nil"/>
              <w:right w:val="nil"/>
            </w:tcBorders>
            <w:shd w:val="clear" w:color="auto" w:fill="auto"/>
            <w:noWrap/>
            <w:vAlign w:val="bottom"/>
            <w:hideMark/>
          </w:tcPr>
          <w:p w14:paraId="5549DBAD" w14:textId="77777777" w:rsidR="00DC2757" w:rsidRPr="00DC2757" w:rsidRDefault="00DC2757" w:rsidP="00DC2757">
            <w:pPr>
              <w:spacing w:after="0" w:line="240" w:lineRule="auto"/>
              <w:rPr>
                <w:ins w:id="4953" w:author="Commodore, Sarah" w:date="2023-03-22T16:21:00Z"/>
                <w:rFonts w:ascii="Calibri" w:eastAsia="Times New Roman" w:hAnsi="Calibri" w:cs="Calibri"/>
                <w:color w:val="000000"/>
                <w:sz w:val="20"/>
                <w:szCs w:val="20"/>
              </w:rPr>
            </w:pPr>
            <w:ins w:id="4954" w:author="Commodore, Sarah" w:date="2023-03-22T16:21:00Z">
              <w:r w:rsidRPr="00DC2757">
                <w:rPr>
                  <w:rFonts w:ascii="Calibri" w:eastAsia="Times New Roman" w:hAnsi="Calibri" w:cs="Calibri"/>
                  <w:color w:val="000000"/>
                  <w:sz w:val="20"/>
                  <w:szCs w:val="20"/>
                </w:rPr>
                <w:t>CFAP206</w:t>
              </w:r>
            </w:ins>
          </w:p>
        </w:tc>
        <w:tc>
          <w:tcPr>
            <w:tcW w:w="0" w:type="auto"/>
            <w:tcBorders>
              <w:top w:val="nil"/>
              <w:left w:val="nil"/>
              <w:bottom w:val="nil"/>
              <w:right w:val="nil"/>
            </w:tcBorders>
            <w:shd w:val="clear" w:color="auto" w:fill="auto"/>
            <w:noWrap/>
            <w:vAlign w:val="bottom"/>
            <w:hideMark/>
          </w:tcPr>
          <w:p w14:paraId="0D7D5E88" w14:textId="77777777" w:rsidR="00DC2757" w:rsidRPr="00DC2757" w:rsidRDefault="00DC2757" w:rsidP="00DC2757">
            <w:pPr>
              <w:spacing w:after="0" w:line="240" w:lineRule="auto"/>
              <w:jc w:val="center"/>
              <w:rPr>
                <w:ins w:id="4955" w:author="Commodore, Sarah" w:date="2023-03-22T16:21:00Z"/>
                <w:rFonts w:ascii="Calibri" w:eastAsia="Times New Roman" w:hAnsi="Calibri" w:cs="Calibri"/>
                <w:color w:val="000000"/>
                <w:sz w:val="20"/>
                <w:szCs w:val="20"/>
              </w:rPr>
            </w:pPr>
            <w:ins w:id="495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DA0435A" w14:textId="77777777" w:rsidR="00DC2757" w:rsidRPr="00DC2757" w:rsidRDefault="00DC2757" w:rsidP="00DC2757">
            <w:pPr>
              <w:spacing w:after="0" w:line="240" w:lineRule="auto"/>
              <w:jc w:val="center"/>
              <w:rPr>
                <w:ins w:id="4957" w:author="Commodore, Sarah" w:date="2023-03-22T16:21:00Z"/>
                <w:rFonts w:ascii="Calibri" w:eastAsia="Times New Roman" w:hAnsi="Calibri" w:cs="Calibri"/>
                <w:color w:val="000000"/>
                <w:sz w:val="20"/>
                <w:szCs w:val="20"/>
              </w:rPr>
            </w:pPr>
            <w:ins w:id="4958" w:author="Commodore, Sarah" w:date="2023-03-22T16:21:00Z">
              <w:r w:rsidRPr="00DC2757">
                <w:rPr>
                  <w:rFonts w:ascii="Calibri" w:eastAsia="Times New Roman" w:hAnsi="Calibri" w:cs="Calibri"/>
                  <w:color w:val="000000"/>
                  <w:sz w:val="20"/>
                  <w:szCs w:val="20"/>
                </w:rPr>
                <w:t>1.5E-06</w:t>
              </w:r>
            </w:ins>
          </w:p>
        </w:tc>
        <w:tc>
          <w:tcPr>
            <w:tcW w:w="0" w:type="auto"/>
            <w:tcBorders>
              <w:top w:val="nil"/>
              <w:left w:val="nil"/>
              <w:bottom w:val="nil"/>
              <w:right w:val="nil"/>
            </w:tcBorders>
            <w:shd w:val="clear" w:color="auto" w:fill="auto"/>
            <w:noWrap/>
            <w:vAlign w:val="bottom"/>
            <w:hideMark/>
          </w:tcPr>
          <w:p w14:paraId="28449329" w14:textId="77777777" w:rsidR="00DC2757" w:rsidRPr="00DC2757" w:rsidRDefault="00DC2757" w:rsidP="00DC2757">
            <w:pPr>
              <w:spacing w:after="0" w:line="240" w:lineRule="auto"/>
              <w:jc w:val="center"/>
              <w:rPr>
                <w:ins w:id="4959" w:author="Commodore, Sarah" w:date="2023-03-22T16:21:00Z"/>
                <w:rFonts w:ascii="Calibri" w:eastAsia="Times New Roman" w:hAnsi="Calibri" w:cs="Calibri"/>
                <w:color w:val="000000"/>
                <w:sz w:val="20"/>
                <w:szCs w:val="20"/>
              </w:rPr>
            </w:pPr>
            <w:ins w:id="4960"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69CE5FF6" w14:textId="77777777" w:rsidR="00DC2757" w:rsidRPr="00DC2757" w:rsidRDefault="00DC2757" w:rsidP="00DC2757">
            <w:pPr>
              <w:spacing w:after="0" w:line="240" w:lineRule="auto"/>
              <w:jc w:val="center"/>
              <w:rPr>
                <w:ins w:id="4961" w:author="Commodore, Sarah" w:date="2023-03-22T16:21:00Z"/>
                <w:rFonts w:ascii="Calibri" w:eastAsia="Times New Roman" w:hAnsi="Calibri" w:cs="Calibri"/>
                <w:color w:val="FF0000"/>
                <w:sz w:val="20"/>
                <w:szCs w:val="20"/>
              </w:rPr>
            </w:pPr>
            <w:ins w:id="4962" w:author="Commodore, Sarah" w:date="2023-03-22T16:21:00Z">
              <w:r w:rsidRPr="00DC2757">
                <w:rPr>
                  <w:rFonts w:ascii="Calibri" w:eastAsia="Times New Roman" w:hAnsi="Calibri" w:cs="Calibri"/>
                  <w:color w:val="FF0000"/>
                  <w:sz w:val="20"/>
                  <w:szCs w:val="20"/>
                </w:rPr>
                <w:t>*</w:t>
              </w:r>
            </w:ins>
          </w:p>
        </w:tc>
      </w:tr>
      <w:tr w:rsidR="00DC2757" w:rsidRPr="00DC2757" w14:paraId="6D1A4139" w14:textId="77777777" w:rsidTr="00DC2757">
        <w:trPr>
          <w:trHeight w:val="260"/>
          <w:ins w:id="4963" w:author="Commodore, Sarah" w:date="2023-03-22T16:21:00Z"/>
        </w:trPr>
        <w:tc>
          <w:tcPr>
            <w:tcW w:w="0" w:type="auto"/>
            <w:tcBorders>
              <w:top w:val="nil"/>
              <w:left w:val="nil"/>
              <w:bottom w:val="nil"/>
              <w:right w:val="nil"/>
            </w:tcBorders>
            <w:shd w:val="clear" w:color="auto" w:fill="auto"/>
            <w:noWrap/>
            <w:vAlign w:val="bottom"/>
            <w:hideMark/>
          </w:tcPr>
          <w:p w14:paraId="32145FE7" w14:textId="77777777" w:rsidR="00DC2757" w:rsidRPr="00DC2757" w:rsidRDefault="00DC2757" w:rsidP="00DC2757">
            <w:pPr>
              <w:spacing w:after="0" w:line="240" w:lineRule="auto"/>
              <w:rPr>
                <w:ins w:id="4964" w:author="Commodore, Sarah" w:date="2023-03-22T16:21:00Z"/>
                <w:rFonts w:ascii="Calibri" w:eastAsia="Times New Roman" w:hAnsi="Calibri" w:cs="Calibri"/>
                <w:color w:val="000000"/>
                <w:sz w:val="20"/>
                <w:szCs w:val="20"/>
              </w:rPr>
            </w:pPr>
            <w:ins w:id="4965" w:author="Commodore, Sarah" w:date="2023-03-22T16:21:00Z">
              <w:r w:rsidRPr="00DC2757">
                <w:rPr>
                  <w:rFonts w:ascii="Calibri" w:eastAsia="Times New Roman" w:hAnsi="Calibri" w:cs="Calibri"/>
                  <w:color w:val="000000"/>
                  <w:sz w:val="20"/>
                  <w:szCs w:val="20"/>
                </w:rPr>
                <w:t>ENSG00000287312.1</w:t>
              </w:r>
            </w:ins>
          </w:p>
        </w:tc>
        <w:tc>
          <w:tcPr>
            <w:tcW w:w="0" w:type="auto"/>
            <w:tcBorders>
              <w:top w:val="nil"/>
              <w:left w:val="nil"/>
              <w:bottom w:val="nil"/>
              <w:right w:val="nil"/>
            </w:tcBorders>
            <w:shd w:val="clear" w:color="auto" w:fill="auto"/>
            <w:noWrap/>
            <w:vAlign w:val="bottom"/>
            <w:hideMark/>
          </w:tcPr>
          <w:p w14:paraId="52AFF8A8" w14:textId="77777777" w:rsidR="00DC2757" w:rsidRPr="00DC2757" w:rsidRDefault="00DC2757" w:rsidP="00DC2757">
            <w:pPr>
              <w:spacing w:after="0" w:line="240" w:lineRule="auto"/>
              <w:rPr>
                <w:ins w:id="4966" w:author="Commodore, Sarah" w:date="2023-03-22T16:21:00Z"/>
                <w:rFonts w:ascii="Calibri" w:eastAsia="Times New Roman" w:hAnsi="Calibri" w:cs="Calibri"/>
                <w:color w:val="000000"/>
                <w:sz w:val="20"/>
                <w:szCs w:val="20"/>
              </w:rPr>
            </w:pPr>
            <w:ins w:id="4967" w:author="Commodore, Sarah" w:date="2023-03-22T16:21:00Z">
              <w:r w:rsidRPr="00DC2757">
                <w:rPr>
                  <w:rFonts w:ascii="Calibri" w:eastAsia="Times New Roman" w:hAnsi="Calibri" w:cs="Calibri"/>
                  <w:color w:val="000000"/>
                  <w:sz w:val="20"/>
                  <w:szCs w:val="20"/>
                </w:rPr>
                <w:t>AC127526.4</w:t>
              </w:r>
            </w:ins>
          </w:p>
        </w:tc>
        <w:tc>
          <w:tcPr>
            <w:tcW w:w="0" w:type="auto"/>
            <w:tcBorders>
              <w:top w:val="nil"/>
              <w:left w:val="nil"/>
              <w:bottom w:val="nil"/>
              <w:right w:val="nil"/>
            </w:tcBorders>
            <w:shd w:val="clear" w:color="auto" w:fill="auto"/>
            <w:noWrap/>
            <w:vAlign w:val="bottom"/>
            <w:hideMark/>
          </w:tcPr>
          <w:p w14:paraId="43E339C5" w14:textId="77777777" w:rsidR="00DC2757" w:rsidRPr="00DC2757" w:rsidRDefault="00DC2757" w:rsidP="00DC2757">
            <w:pPr>
              <w:spacing w:after="0" w:line="240" w:lineRule="auto"/>
              <w:jc w:val="center"/>
              <w:rPr>
                <w:ins w:id="4968" w:author="Commodore, Sarah" w:date="2023-03-22T16:21:00Z"/>
                <w:rFonts w:ascii="Calibri" w:eastAsia="Times New Roman" w:hAnsi="Calibri" w:cs="Calibri"/>
                <w:color w:val="000000"/>
                <w:sz w:val="20"/>
                <w:szCs w:val="20"/>
              </w:rPr>
            </w:pPr>
            <w:ins w:id="496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F2C1441" w14:textId="77777777" w:rsidR="00DC2757" w:rsidRPr="00DC2757" w:rsidRDefault="00DC2757" w:rsidP="00DC2757">
            <w:pPr>
              <w:spacing w:after="0" w:line="240" w:lineRule="auto"/>
              <w:jc w:val="center"/>
              <w:rPr>
                <w:ins w:id="4970" w:author="Commodore, Sarah" w:date="2023-03-22T16:21:00Z"/>
                <w:rFonts w:ascii="Calibri" w:eastAsia="Times New Roman" w:hAnsi="Calibri" w:cs="Calibri"/>
                <w:color w:val="000000"/>
                <w:sz w:val="20"/>
                <w:szCs w:val="20"/>
              </w:rPr>
            </w:pPr>
            <w:ins w:id="4971"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5911EBB6" w14:textId="77777777" w:rsidR="00DC2757" w:rsidRPr="00DC2757" w:rsidRDefault="00DC2757" w:rsidP="00DC2757">
            <w:pPr>
              <w:spacing w:after="0" w:line="240" w:lineRule="auto"/>
              <w:jc w:val="center"/>
              <w:rPr>
                <w:ins w:id="4972" w:author="Commodore, Sarah" w:date="2023-03-22T16:21:00Z"/>
                <w:rFonts w:ascii="Calibri" w:eastAsia="Times New Roman" w:hAnsi="Calibri" w:cs="Calibri"/>
                <w:color w:val="000000"/>
                <w:sz w:val="20"/>
                <w:szCs w:val="20"/>
              </w:rPr>
            </w:pPr>
            <w:ins w:id="4973"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1F8C86C0" w14:textId="77777777" w:rsidR="00DC2757" w:rsidRPr="00DC2757" w:rsidRDefault="00DC2757" w:rsidP="00DC2757">
            <w:pPr>
              <w:spacing w:after="0" w:line="240" w:lineRule="auto"/>
              <w:jc w:val="center"/>
              <w:rPr>
                <w:ins w:id="4974" w:author="Commodore, Sarah" w:date="2023-03-22T16:21:00Z"/>
                <w:rFonts w:ascii="Calibri" w:eastAsia="Times New Roman" w:hAnsi="Calibri" w:cs="Calibri"/>
                <w:color w:val="FF0000"/>
                <w:sz w:val="20"/>
                <w:szCs w:val="20"/>
              </w:rPr>
            </w:pPr>
            <w:ins w:id="4975" w:author="Commodore, Sarah" w:date="2023-03-22T16:21:00Z">
              <w:r w:rsidRPr="00DC2757">
                <w:rPr>
                  <w:rFonts w:ascii="Calibri" w:eastAsia="Times New Roman" w:hAnsi="Calibri" w:cs="Calibri"/>
                  <w:color w:val="FF0000"/>
                  <w:sz w:val="20"/>
                  <w:szCs w:val="20"/>
                </w:rPr>
                <w:t>*</w:t>
              </w:r>
            </w:ins>
          </w:p>
        </w:tc>
      </w:tr>
      <w:tr w:rsidR="00DC2757" w:rsidRPr="00DC2757" w14:paraId="3B1C5C47" w14:textId="77777777" w:rsidTr="00DC2757">
        <w:trPr>
          <w:trHeight w:val="260"/>
          <w:ins w:id="4976" w:author="Commodore, Sarah" w:date="2023-03-22T16:21:00Z"/>
        </w:trPr>
        <w:tc>
          <w:tcPr>
            <w:tcW w:w="0" w:type="auto"/>
            <w:tcBorders>
              <w:top w:val="nil"/>
              <w:left w:val="nil"/>
              <w:bottom w:val="nil"/>
              <w:right w:val="nil"/>
            </w:tcBorders>
            <w:shd w:val="clear" w:color="auto" w:fill="auto"/>
            <w:noWrap/>
            <w:vAlign w:val="bottom"/>
            <w:hideMark/>
          </w:tcPr>
          <w:p w14:paraId="234520DE" w14:textId="77777777" w:rsidR="00DC2757" w:rsidRPr="00DC2757" w:rsidRDefault="00DC2757" w:rsidP="00DC2757">
            <w:pPr>
              <w:spacing w:after="0" w:line="240" w:lineRule="auto"/>
              <w:rPr>
                <w:ins w:id="4977" w:author="Commodore, Sarah" w:date="2023-03-22T16:21:00Z"/>
                <w:rFonts w:ascii="Calibri" w:eastAsia="Times New Roman" w:hAnsi="Calibri" w:cs="Calibri"/>
                <w:color w:val="000000"/>
                <w:sz w:val="20"/>
                <w:szCs w:val="20"/>
              </w:rPr>
            </w:pPr>
            <w:ins w:id="4978" w:author="Commodore, Sarah" w:date="2023-03-22T16:21:00Z">
              <w:r w:rsidRPr="00DC2757">
                <w:rPr>
                  <w:rFonts w:ascii="Calibri" w:eastAsia="Times New Roman" w:hAnsi="Calibri" w:cs="Calibri"/>
                  <w:color w:val="000000"/>
                  <w:sz w:val="20"/>
                  <w:szCs w:val="20"/>
                </w:rPr>
                <w:t>ENSG00000259426.6</w:t>
              </w:r>
            </w:ins>
          </w:p>
        </w:tc>
        <w:tc>
          <w:tcPr>
            <w:tcW w:w="0" w:type="auto"/>
            <w:tcBorders>
              <w:top w:val="nil"/>
              <w:left w:val="nil"/>
              <w:bottom w:val="nil"/>
              <w:right w:val="nil"/>
            </w:tcBorders>
            <w:shd w:val="clear" w:color="auto" w:fill="auto"/>
            <w:noWrap/>
            <w:vAlign w:val="bottom"/>
            <w:hideMark/>
          </w:tcPr>
          <w:p w14:paraId="2E0AB38D" w14:textId="77777777" w:rsidR="00DC2757" w:rsidRPr="00DC2757" w:rsidRDefault="00DC2757" w:rsidP="00DC2757">
            <w:pPr>
              <w:spacing w:after="0" w:line="240" w:lineRule="auto"/>
              <w:rPr>
                <w:ins w:id="4979" w:author="Commodore, Sarah" w:date="2023-03-22T16:21:00Z"/>
                <w:rFonts w:ascii="Calibri" w:eastAsia="Times New Roman" w:hAnsi="Calibri" w:cs="Calibri"/>
                <w:color w:val="000000"/>
                <w:sz w:val="20"/>
                <w:szCs w:val="20"/>
              </w:rPr>
            </w:pPr>
            <w:ins w:id="4980" w:author="Commodore, Sarah" w:date="2023-03-22T16:21:00Z">
              <w:r w:rsidRPr="00DC2757">
                <w:rPr>
                  <w:rFonts w:ascii="Calibri" w:eastAsia="Times New Roman" w:hAnsi="Calibri" w:cs="Calibri"/>
                  <w:color w:val="000000"/>
                  <w:sz w:val="20"/>
                  <w:szCs w:val="20"/>
                </w:rPr>
                <w:t>AC027237.3</w:t>
              </w:r>
            </w:ins>
          </w:p>
        </w:tc>
        <w:tc>
          <w:tcPr>
            <w:tcW w:w="0" w:type="auto"/>
            <w:tcBorders>
              <w:top w:val="nil"/>
              <w:left w:val="nil"/>
              <w:bottom w:val="nil"/>
              <w:right w:val="nil"/>
            </w:tcBorders>
            <w:shd w:val="clear" w:color="auto" w:fill="auto"/>
            <w:noWrap/>
            <w:vAlign w:val="bottom"/>
            <w:hideMark/>
          </w:tcPr>
          <w:p w14:paraId="6B96E5F6" w14:textId="77777777" w:rsidR="00DC2757" w:rsidRPr="00DC2757" w:rsidRDefault="00DC2757" w:rsidP="00DC2757">
            <w:pPr>
              <w:spacing w:after="0" w:line="240" w:lineRule="auto"/>
              <w:jc w:val="center"/>
              <w:rPr>
                <w:ins w:id="4981" w:author="Commodore, Sarah" w:date="2023-03-22T16:21:00Z"/>
                <w:rFonts w:ascii="Calibri" w:eastAsia="Times New Roman" w:hAnsi="Calibri" w:cs="Calibri"/>
                <w:color w:val="000000"/>
                <w:sz w:val="20"/>
                <w:szCs w:val="20"/>
              </w:rPr>
            </w:pPr>
            <w:ins w:id="498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0101FC" w14:textId="77777777" w:rsidR="00DC2757" w:rsidRPr="00DC2757" w:rsidRDefault="00DC2757" w:rsidP="00DC2757">
            <w:pPr>
              <w:spacing w:after="0" w:line="240" w:lineRule="auto"/>
              <w:jc w:val="center"/>
              <w:rPr>
                <w:ins w:id="4983" w:author="Commodore, Sarah" w:date="2023-03-22T16:21:00Z"/>
                <w:rFonts w:ascii="Calibri" w:eastAsia="Times New Roman" w:hAnsi="Calibri" w:cs="Calibri"/>
                <w:color w:val="000000"/>
                <w:sz w:val="20"/>
                <w:szCs w:val="20"/>
              </w:rPr>
            </w:pPr>
            <w:ins w:id="4984"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1CB5DE84" w14:textId="77777777" w:rsidR="00DC2757" w:rsidRPr="00DC2757" w:rsidRDefault="00DC2757" w:rsidP="00DC2757">
            <w:pPr>
              <w:spacing w:after="0" w:line="240" w:lineRule="auto"/>
              <w:jc w:val="center"/>
              <w:rPr>
                <w:ins w:id="4985" w:author="Commodore, Sarah" w:date="2023-03-22T16:21:00Z"/>
                <w:rFonts w:ascii="Calibri" w:eastAsia="Times New Roman" w:hAnsi="Calibri" w:cs="Calibri"/>
                <w:color w:val="000000"/>
                <w:sz w:val="20"/>
                <w:szCs w:val="20"/>
              </w:rPr>
            </w:pPr>
            <w:ins w:id="4986" w:author="Commodore, Sarah" w:date="2023-03-22T16:21:00Z">
              <w:r w:rsidRPr="00DC2757">
                <w:rPr>
                  <w:rFonts w:ascii="Calibri" w:eastAsia="Times New Roman" w:hAnsi="Calibri" w:cs="Calibri"/>
                  <w:color w:val="000000"/>
                  <w:sz w:val="20"/>
                  <w:szCs w:val="20"/>
                </w:rPr>
                <w:t>3.0E-11</w:t>
              </w:r>
            </w:ins>
          </w:p>
        </w:tc>
        <w:tc>
          <w:tcPr>
            <w:tcW w:w="0" w:type="auto"/>
            <w:tcBorders>
              <w:top w:val="nil"/>
              <w:left w:val="nil"/>
              <w:bottom w:val="nil"/>
              <w:right w:val="nil"/>
            </w:tcBorders>
            <w:shd w:val="clear" w:color="auto" w:fill="auto"/>
            <w:noWrap/>
            <w:vAlign w:val="bottom"/>
            <w:hideMark/>
          </w:tcPr>
          <w:p w14:paraId="082629C0" w14:textId="77777777" w:rsidR="00DC2757" w:rsidRPr="00DC2757" w:rsidRDefault="00DC2757" w:rsidP="00DC2757">
            <w:pPr>
              <w:spacing w:after="0" w:line="240" w:lineRule="auto"/>
              <w:jc w:val="center"/>
              <w:rPr>
                <w:ins w:id="4987" w:author="Commodore, Sarah" w:date="2023-03-22T16:21:00Z"/>
                <w:rFonts w:ascii="Calibri" w:eastAsia="Times New Roman" w:hAnsi="Calibri" w:cs="Calibri"/>
                <w:color w:val="FF0000"/>
                <w:sz w:val="20"/>
                <w:szCs w:val="20"/>
              </w:rPr>
            </w:pPr>
            <w:ins w:id="4988" w:author="Commodore, Sarah" w:date="2023-03-22T16:21:00Z">
              <w:r w:rsidRPr="00DC2757">
                <w:rPr>
                  <w:rFonts w:ascii="Calibri" w:eastAsia="Times New Roman" w:hAnsi="Calibri" w:cs="Calibri"/>
                  <w:color w:val="FF0000"/>
                  <w:sz w:val="20"/>
                  <w:szCs w:val="20"/>
                </w:rPr>
                <w:t>*</w:t>
              </w:r>
            </w:ins>
          </w:p>
        </w:tc>
      </w:tr>
      <w:tr w:rsidR="00DC2757" w:rsidRPr="00DC2757" w14:paraId="425E9E4F" w14:textId="77777777" w:rsidTr="00DC2757">
        <w:trPr>
          <w:trHeight w:val="260"/>
          <w:ins w:id="4989" w:author="Commodore, Sarah" w:date="2023-03-22T16:21:00Z"/>
        </w:trPr>
        <w:tc>
          <w:tcPr>
            <w:tcW w:w="0" w:type="auto"/>
            <w:tcBorders>
              <w:top w:val="nil"/>
              <w:left w:val="nil"/>
              <w:bottom w:val="nil"/>
              <w:right w:val="nil"/>
            </w:tcBorders>
            <w:shd w:val="clear" w:color="auto" w:fill="auto"/>
            <w:noWrap/>
            <w:vAlign w:val="bottom"/>
            <w:hideMark/>
          </w:tcPr>
          <w:p w14:paraId="4A0CEC1B" w14:textId="77777777" w:rsidR="00DC2757" w:rsidRPr="00DC2757" w:rsidRDefault="00DC2757" w:rsidP="00DC2757">
            <w:pPr>
              <w:spacing w:after="0" w:line="240" w:lineRule="auto"/>
              <w:rPr>
                <w:ins w:id="4990" w:author="Commodore, Sarah" w:date="2023-03-22T16:21:00Z"/>
                <w:rFonts w:ascii="Calibri" w:eastAsia="Times New Roman" w:hAnsi="Calibri" w:cs="Calibri"/>
                <w:color w:val="000000"/>
                <w:sz w:val="20"/>
                <w:szCs w:val="20"/>
              </w:rPr>
            </w:pPr>
            <w:ins w:id="4991" w:author="Commodore, Sarah" w:date="2023-03-22T16:21:00Z">
              <w:r w:rsidRPr="00DC2757">
                <w:rPr>
                  <w:rFonts w:ascii="Calibri" w:eastAsia="Times New Roman" w:hAnsi="Calibri" w:cs="Calibri"/>
                  <w:color w:val="000000"/>
                  <w:sz w:val="20"/>
                  <w:szCs w:val="20"/>
                </w:rPr>
                <w:t>ENSG00000105519.18</w:t>
              </w:r>
            </w:ins>
          </w:p>
        </w:tc>
        <w:tc>
          <w:tcPr>
            <w:tcW w:w="0" w:type="auto"/>
            <w:tcBorders>
              <w:top w:val="nil"/>
              <w:left w:val="nil"/>
              <w:bottom w:val="nil"/>
              <w:right w:val="nil"/>
            </w:tcBorders>
            <w:shd w:val="clear" w:color="auto" w:fill="auto"/>
            <w:noWrap/>
            <w:vAlign w:val="bottom"/>
            <w:hideMark/>
          </w:tcPr>
          <w:p w14:paraId="6CCA9941" w14:textId="77777777" w:rsidR="00DC2757" w:rsidRPr="00DC2757" w:rsidRDefault="00DC2757" w:rsidP="00DC2757">
            <w:pPr>
              <w:spacing w:after="0" w:line="240" w:lineRule="auto"/>
              <w:rPr>
                <w:ins w:id="4992" w:author="Commodore, Sarah" w:date="2023-03-22T16:21:00Z"/>
                <w:rFonts w:ascii="Calibri" w:eastAsia="Times New Roman" w:hAnsi="Calibri" w:cs="Calibri"/>
                <w:color w:val="000000"/>
                <w:sz w:val="20"/>
                <w:szCs w:val="20"/>
              </w:rPr>
            </w:pPr>
            <w:ins w:id="4993" w:author="Commodore, Sarah" w:date="2023-03-22T16:21:00Z">
              <w:r w:rsidRPr="00DC2757">
                <w:rPr>
                  <w:rFonts w:ascii="Calibri" w:eastAsia="Times New Roman" w:hAnsi="Calibri" w:cs="Calibri"/>
                  <w:color w:val="000000"/>
                  <w:sz w:val="20"/>
                  <w:szCs w:val="20"/>
                </w:rPr>
                <w:t>CAPS</w:t>
              </w:r>
            </w:ins>
          </w:p>
        </w:tc>
        <w:tc>
          <w:tcPr>
            <w:tcW w:w="0" w:type="auto"/>
            <w:tcBorders>
              <w:top w:val="nil"/>
              <w:left w:val="nil"/>
              <w:bottom w:val="nil"/>
              <w:right w:val="nil"/>
            </w:tcBorders>
            <w:shd w:val="clear" w:color="auto" w:fill="auto"/>
            <w:noWrap/>
            <w:vAlign w:val="bottom"/>
            <w:hideMark/>
          </w:tcPr>
          <w:p w14:paraId="33663D76" w14:textId="77777777" w:rsidR="00DC2757" w:rsidRPr="00DC2757" w:rsidRDefault="00DC2757" w:rsidP="00DC2757">
            <w:pPr>
              <w:spacing w:after="0" w:line="240" w:lineRule="auto"/>
              <w:jc w:val="center"/>
              <w:rPr>
                <w:ins w:id="4994" w:author="Commodore, Sarah" w:date="2023-03-22T16:21:00Z"/>
                <w:rFonts w:ascii="Calibri" w:eastAsia="Times New Roman" w:hAnsi="Calibri" w:cs="Calibri"/>
                <w:color w:val="000000"/>
                <w:sz w:val="20"/>
                <w:szCs w:val="20"/>
              </w:rPr>
            </w:pPr>
            <w:ins w:id="499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450B29A" w14:textId="77777777" w:rsidR="00DC2757" w:rsidRPr="00DC2757" w:rsidRDefault="00DC2757" w:rsidP="00DC2757">
            <w:pPr>
              <w:spacing w:after="0" w:line="240" w:lineRule="auto"/>
              <w:jc w:val="center"/>
              <w:rPr>
                <w:ins w:id="4996" w:author="Commodore, Sarah" w:date="2023-03-22T16:21:00Z"/>
                <w:rFonts w:ascii="Calibri" w:eastAsia="Times New Roman" w:hAnsi="Calibri" w:cs="Calibri"/>
                <w:color w:val="000000"/>
                <w:sz w:val="20"/>
                <w:szCs w:val="20"/>
              </w:rPr>
            </w:pPr>
            <w:ins w:id="4997" w:author="Commodore, Sarah" w:date="2023-03-22T16:21:00Z">
              <w:r w:rsidRPr="00DC2757">
                <w:rPr>
                  <w:rFonts w:ascii="Calibri" w:eastAsia="Times New Roman" w:hAnsi="Calibri" w:cs="Calibri"/>
                  <w:color w:val="000000"/>
                  <w:sz w:val="20"/>
                  <w:szCs w:val="20"/>
                </w:rPr>
                <w:t>9.3E-19</w:t>
              </w:r>
            </w:ins>
          </w:p>
        </w:tc>
        <w:tc>
          <w:tcPr>
            <w:tcW w:w="0" w:type="auto"/>
            <w:tcBorders>
              <w:top w:val="nil"/>
              <w:left w:val="nil"/>
              <w:bottom w:val="nil"/>
              <w:right w:val="nil"/>
            </w:tcBorders>
            <w:shd w:val="clear" w:color="auto" w:fill="auto"/>
            <w:noWrap/>
            <w:vAlign w:val="bottom"/>
            <w:hideMark/>
          </w:tcPr>
          <w:p w14:paraId="56E0BCDF" w14:textId="77777777" w:rsidR="00DC2757" w:rsidRPr="00DC2757" w:rsidRDefault="00DC2757" w:rsidP="00DC2757">
            <w:pPr>
              <w:spacing w:after="0" w:line="240" w:lineRule="auto"/>
              <w:jc w:val="center"/>
              <w:rPr>
                <w:ins w:id="4998" w:author="Commodore, Sarah" w:date="2023-03-22T16:21:00Z"/>
                <w:rFonts w:ascii="Calibri" w:eastAsia="Times New Roman" w:hAnsi="Calibri" w:cs="Calibri"/>
                <w:color w:val="000000"/>
                <w:sz w:val="20"/>
                <w:szCs w:val="20"/>
              </w:rPr>
            </w:pPr>
            <w:ins w:id="4999" w:author="Commodore, Sarah" w:date="2023-03-22T16:21:00Z">
              <w:r w:rsidRPr="00DC2757">
                <w:rPr>
                  <w:rFonts w:ascii="Calibri" w:eastAsia="Times New Roman" w:hAnsi="Calibri" w:cs="Calibri"/>
                  <w:color w:val="000000"/>
                  <w:sz w:val="20"/>
                  <w:szCs w:val="20"/>
                </w:rPr>
                <w:t>1.9E-16</w:t>
              </w:r>
            </w:ins>
          </w:p>
        </w:tc>
        <w:tc>
          <w:tcPr>
            <w:tcW w:w="0" w:type="auto"/>
            <w:tcBorders>
              <w:top w:val="nil"/>
              <w:left w:val="nil"/>
              <w:bottom w:val="nil"/>
              <w:right w:val="nil"/>
            </w:tcBorders>
            <w:shd w:val="clear" w:color="auto" w:fill="auto"/>
            <w:noWrap/>
            <w:vAlign w:val="bottom"/>
            <w:hideMark/>
          </w:tcPr>
          <w:p w14:paraId="06BAABD4" w14:textId="77777777" w:rsidR="00DC2757" w:rsidRPr="00DC2757" w:rsidRDefault="00DC2757" w:rsidP="00DC2757">
            <w:pPr>
              <w:spacing w:after="0" w:line="240" w:lineRule="auto"/>
              <w:jc w:val="center"/>
              <w:rPr>
                <w:ins w:id="5000" w:author="Commodore, Sarah" w:date="2023-03-22T16:21:00Z"/>
                <w:rFonts w:ascii="Calibri" w:eastAsia="Times New Roman" w:hAnsi="Calibri" w:cs="Calibri"/>
                <w:color w:val="FF0000"/>
                <w:sz w:val="20"/>
                <w:szCs w:val="20"/>
              </w:rPr>
            </w:pPr>
            <w:ins w:id="5001" w:author="Commodore, Sarah" w:date="2023-03-22T16:21:00Z">
              <w:r w:rsidRPr="00DC2757">
                <w:rPr>
                  <w:rFonts w:ascii="Calibri" w:eastAsia="Times New Roman" w:hAnsi="Calibri" w:cs="Calibri"/>
                  <w:color w:val="FF0000"/>
                  <w:sz w:val="20"/>
                  <w:szCs w:val="20"/>
                </w:rPr>
                <w:t>*</w:t>
              </w:r>
            </w:ins>
          </w:p>
        </w:tc>
      </w:tr>
      <w:tr w:rsidR="00DC2757" w:rsidRPr="00DC2757" w14:paraId="0997AEFE" w14:textId="77777777" w:rsidTr="00DC2757">
        <w:trPr>
          <w:trHeight w:val="260"/>
          <w:ins w:id="5002" w:author="Commodore, Sarah" w:date="2023-03-22T16:21:00Z"/>
        </w:trPr>
        <w:tc>
          <w:tcPr>
            <w:tcW w:w="0" w:type="auto"/>
            <w:tcBorders>
              <w:top w:val="nil"/>
              <w:left w:val="nil"/>
              <w:bottom w:val="nil"/>
              <w:right w:val="nil"/>
            </w:tcBorders>
            <w:shd w:val="clear" w:color="auto" w:fill="auto"/>
            <w:noWrap/>
            <w:vAlign w:val="bottom"/>
            <w:hideMark/>
          </w:tcPr>
          <w:p w14:paraId="42EC22AD" w14:textId="77777777" w:rsidR="00DC2757" w:rsidRPr="00DC2757" w:rsidRDefault="00DC2757" w:rsidP="00DC2757">
            <w:pPr>
              <w:spacing w:after="0" w:line="240" w:lineRule="auto"/>
              <w:rPr>
                <w:ins w:id="5003" w:author="Commodore, Sarah" w:date="2023-03-22T16:21:00Z"/>
                <w:rFonts w:ascii="Calibri" w:eastAsia="Times New Roman" w:hAnsi="Calibri" w:cs="Calibri"/>
                <w:color w:val="000000"/>
                <w:sz w:val="20"/>
                <w:szCs w:val="20"/>
              </w:rPr>
            </w:pPr>
            <w:ins w:id="5004" w:author="Commodore, Sarah" w:date="2023-03-22T16:21:00Z">
              <w:r w:rsidRPr="00DC2757">
                <w:rPr>
                  <w:rFonts w:ascii="Calibri" w:eastAsia="Times New Roman" w:hAnsi="Calibri" w:cs="Calibri"/>
                  <w:color w:val="000000"/>
                  <w:sz w:val="20"/>
                  <w:szCs w:val="20"/>
                </w:rPr>
                <w:t>ENSG00000259087.5</w:t>
              </w:r>
            </w:ins>
          </w:p>
        </w:tc>
        <w:tc>
          <w:tcPr>
            <w:tcW w:w="0" w:type="auto"/>
            <w:tcBorders>
              <w:top w:val="nil"/>
              <w:left w:val="nil"/>
              <w:bottom w:val="nil"/>
              <w:right w:val="nil"/>
            </w:tcBorders>
            <w:shd w:val="clear" w:color="auto" w:fill="auto"/>
            <w:noWrap/>
            <w:vAlign w:val="bottom"/>
            <w:hideMark/>
          </w:tcPr>
          <w:p w14:paraId="77FB28DA" w14:textId="77777777" w:rsidR="00DC2757" w:rsidRPr="00DC2757" w:rsidRDefault="00DC2757" w:rsidP="00DC2757">
            <w:pPr>
              <w:spacing w:after="0" w:line="240" w:lineRule="auto"/>
              <w:rPr>
                <w:ins w:id="5005" w:author="Commodore, Sarah" w:date="2023-03-22T16:21:00Z"/>
                <w:rFonts w:ascii="Calibri" w:eastAsia="Times New Roman" w:hAnsi="Calibri" w:cs="Calibri"/>
                <w:color w:val="000000"/>
                <w:sz w:val="20"/>
                <w:szCs w:val="20"/>
              </w:rPr>
            </w:pPr>
            <w:ins w:id="5006" w:author="Commodore, Sarah" w:date="2023-03-22T16:21:00Z">
              <w:r w:rsidRPr="00DC2757">
                <w:rPr>
                  <w:rFonts w:ascii="Calibri" w:eastAsia="Times New Roman" w:hAnsi="Calibri" w:cs="Calibri"/>
                  <w:color w:val="000000"/>
                  <w:sz w:val="20"/>
                  <w:szCs w:val="20"/>
                </w:rPr>
                <w:t>AL121790.2</w:t>
              </w:r>
            </w:ins>
          </w:p>
        </w:tc>
        <w:tc>
          <w:tcPr>
            <w:tcW w:w="0" w:type="auto"/>
            <w:tcBorders>
              <w:top w:val="nil"/>
              <w:left w:val="nil"/>
              <w:bottom w:val="nil"/>
              <w:right w:val="nil"/>
            </w:tcBorders>
            <w:shd w:val="clear" w:color="auto" w:fill="auto"/>
            <w:noWrap/>
            <w:vAlign w:val="bottom"/>
            <w:hideMark/>
          </w:tcPr>
          <w:p w14:paraId="795B2382" w14:textId="77777777" w:rsidR="00DC2757" w:rsidRPr="00DC2757" w:rsidRDefault="00DC2757" w:rsidP="00DC2757">
            <w:pPr>
              <w:spacing w:after="0" w:line="240" w:lineRule="auto"/>
              <w:jc w:val="center"/>
              <w:rPr>
                <w:ins w:id="5007" w:author="Commodore, Sarah" w:date="2023-03-22T16:21:00Z"/>
                <w:rFonts w:ascii="Calibri" w:eastAsia="Times New Roman" w:hAnsi="Calibri" w:cs="Calibri"/>
                <w:color w:val="000000"/>
                <w:sz w:val="20"/>
                <w:szCs w:val="20"/>
              </w:rPr>
            </w:pPr>
            <w:ins w:id="500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86E3D38" w14:textId="77777777" w:rsidR="00DC2757" w:rsidRPr="00DC2757" w:rsidRDefault="00DC2757" w:rsidP="00DC2757">
            <w:pPr>
              <w:spacing w:after="0" w:line="240" w:lineRule="auto"/>
              <w:jc w:val="center"/>
              <w:rPr>
                <w:ins w:id="5009" w:author="Commodore, Sarah" w:date="2023-03-22T16:21:00Z"/>
                <w:rFonts w:ascii="Calibri" w:eastAsia="Times New Roman" w:hAnsi="Calibri" w:cs="Calibri"/>
                <w:color w:val="000000"/>
                <w:sz w:val="20"/>
                <w:szCs w:val="20"/>
              </w:rPr>
            </w:pPr>
            <w:ins w:id="5010"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82F6515" w14:textId="77777777" w:rsidR="00DC2757" w:rsidRPr="00DC2757" w:rsidRDefault="00DC2757" w:rsidP="00DC2757">
            <w:pPr>
              <w:spacing w:after="0" w:line="240" w:lineRule="auto"/>
              <w:jc w:val="center"/>
              <w:rPr>
                <w:ins w:id="5011" w:author="Commodore, Sarah" w:date="2023-03-22T16:21:00Z"/>
                <w:rFonts w:ascii="Calibri" w:eastAsia="Times New Roman" w:hAnsi="Calibri" w:cs="Calibri"/>
                <w:color w:val="000000"/>
                <w:sz w:val="20"/>
                <w:szCs w:val="20"/>
              </w:rPr>
            </w:pPr>
            <w:ins w:id="5012"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D45CB5E" w14:textId="77777777" w:rsidR="00DC2757" w:rsidRPr="00DC2757" w:rsidRDefault="00DC2757" w:rsidP="00DC2757">
            <w:pPr>
              <w:spacing w:after="0" w:line="240" w:lineRule="auto"/>
              <w:jc w:val="center"/>
              <w:rPr>
                <w:ins w:id="5013" w:author="Commodore, Sarah" w:date="2023-03-22T16:21:00Z"/>
                <w:rFonts w:ascii="Calibri" w:eastAsia="Times New Roman" w:hAnsi="Calibri" w:cs="Calibri"/>
                <w:color w:val="FF0000"/>
                <w:sz w:val="20"/>
                <w:szCs w:val="20"/>
              </w:rPr>
            </w:pPr>
            <w:ins w:id="5014" w:author="Commodore, Sarah" w:date="2023-03-22T16:21:00Z">
              <w:r w:rsidRPr="00DC2757">
                <w:rPr>
                  <w:rFonts w:ascii="Calibri" w:eastAsia="Times New Roman" w:hAnsi="Calibri" w:cs="Calibri"/>
                  <w:color w:val="FF0000"/>
                  <w:sz w:val="20"/>
                  <w:szCs w:val="20"/>
                </w:rPr>
                <w:t>*</w:t>
              </w:r>
            </w:ins>
          </w:p>
        </w:tc>
      </w:tr>
      <w:tr w:rsidR="00DC2757" w:rsidRPr="00DC2757" w14:paraId="75E19B28" w14:textId="77777777" w:rsidTr="00DC2757">
        <w:trPr>
          <w:trHeight w:val="260"/>
          <w:ins w:id="5015" w:author="Commodore, Sarah" w:date="2023-03-22T16:21:00Z"/>
        </w:trPr>
        <w:tc>
          <w:tcPr>
            <w:tcW w:w="0" w:type="auto"/>
            <w:tcBorders>
              <w:top w:val="nil"/>
              <w:left w:val="nil"/>
              <w:bottom w:val="nil"/>
              <w:right w:val="nil"/>
            </w:tcBorders>
            <w:shd w:val="clear" w:color="auto" w:fill="auto"/>
            <w:noWrap/>
            <w:vAlign w:val="bottom"/>
            <w:hideMark/>
          </w:tcPr>
          <w:p w14:paraId="1B20F196" w14:textId="77777777" w:rsidR="00DC2757" w:rsidRPr="00DC2757" w:rsidRDefault="00DC2757" w:rsidP="00DC2757">
            <w:pPr>
              <w:spacing w:after="0" w:line="240" w:lineRule="auto"/>
              <w:rPr>
                <w:ins w:id="5016" w:author="Commodore, Sarah" w:date="2023-03-22T16:21:00Z"/>
                <w:rFonts w:ascii="Calibri" w:eastAsia="Times New Roman" w:hAnsi="Calibri" w:cs="Calibri"/>
                <w:color w:val="000000"/>
                <w:sz w:val="20"/>
                <w:szCs w:val="20"/>
              </w:rPr>
            </w:pPr>
            <w:ins w:id="5017" w:author="Commodore, Sarah" w:date="2023-03-22T16:21:00Z">
              <w:r w:rsidRPr="00DC2757">
                <w:rPr>
                  <w:rFonts w:ascii="Calibri" w:eastAsia="Times New Roman" w:hAnsi="Calibri" w:cs="Calibri"/>
                  <w:color w:val="000000"/>
                  <w:sz w:val="20"/>
                  <w:szCs w:val="20"/>
                </w:rPr>
                <w:t>ENSG00000137860.12</w:t>
              </w:r>
            </w:ins>
          </w:p>
        </w:tc>
        <w:tc>
          <w:tcPr>
            <w:tcW w:w="0" w:type="auto"/>
            <w:tcBorders>
              <w:top w:val="nil"/>
              <w:left w:val="nil"/>
              <w:bottom w:val="nil"/>
              <w:right w:val="nil"/>
            </w:tcBorders>
            <w:shd w:val="clear" w:color="auto" w:fill="auto"/>
            <w:noWrap/>
            <w:vAlign w:val="bottom"/>
            <w:hideMark/>
          </w:tcPr>
          <w:p w14:paraId="59E0BA84" w14:textId="77777777" w:rsidR="00DC2757" w:rsidRPr="00DC2757" w:rsidRDefault="00DC2757" w:rsidP="00DC2757">
            <w:pPr>
              <w:spacing w:after="0" w:line="240" w:lineRule="auto"/>
              <w:rPr>
                <w:ins w:id="5018" w:author="Commodore, Sarah" w:date="2023-03-22T16:21:00Z"/>
                <w:rFonts w:ascii="Calibri" w:eastAsia="Times New Roman" w:hAnsi="Calibri" w:cs="Calibri"/>
                <w:color w:val="000000"/>
                <w:sz w:val="20"/>
                <w:szCs w:val="20"/>
              </w:rPr>
            </w:pPr>
            <w:ins w:id="5019" w:author="Commodore, Sarah" w:date="2023-03-22T16:21:00Z">
              <w:r w:rsidRPr="00DC2757">
                <w:rPr>
                  <w:rFonts w:ascii="Calibri" w:eastAsia="Times New Roman" w:hAnsi="Calibri" w:cs="Calibri"/>
                  <w:color w:val="000000"/>
                  <w:sz w:val="20"/>
                  <w:szCs w:val="20"/>
                </w:rPr>
                <w:t>SLC28A2</w:t>
              </w:r>
            </w:ins>
          </w:p>
        </w:tc>
        <w:tc>
          <w:tcPr>
            <w:tcW w:w="0" w:type="auto"/>
            <w:tcBorders>
              <w:top w:val="nil"/>
              <w:left w:val="nil"/>
              <w:bottom w:val="nil"/>
              <w:right w:val="nil"/>
            </w:tcBorders>
            <w:shd w:val="clear" w:color="auto" w:fill="auto"/>
            <w:noWrap/>
            <w:vAlign w:val="bottom"/>
            <w:hideMark/>
          </w:tcPr>
          <w:p w14:paraId="1D604E8B" w14:textId="77777777" w:rsidR="00DC2757" w:rsidRPr="00DC2757" w:rsidRDefault="00DC2757" w:rsidP="00DC2757">
            <w:pPr>
              <w:spacing w:after="0" w:line="240" w:lineRule="auto"/>
              <w:jc w:val="center"/>
              <w:rPr>
                <w:ins w:id="5020" w:author="Commodore, Sarah" w:date="2023-03-22T16:21:00Z"/>
                <w:rFonts w:ascii="Calibri" w:eastAsia="Times New Roman" w:hAnsi="Calibri" w:cs="Calibri"/>
                <w:color w:val="000000"/>
                <w:sz w:val="20"/>
                <w:szCs w:val="20"/>
              </w:rPr>
            </w:pPr>
            <w:ins w:id="502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B1F640" w14:textId="77777777" w:rsidR="00DC2757" w:rsidRPr="00DC2757" w:rsidRDefault="00DC2757" w:rsidP="00DC2757">
            <w:pPr>
              <w:spacing w:after="0" w:line="240" w:lineRule="auto"/>
              <w:jc w:val="center"/>
              <w:rPr>
                <w:ins w:id="5022" w:author="Commodore, Sarah" w:date="2023-03-22T16:21:00Z"/>
                <w:rFonts w:ascii="Calibri" w:eastAsia="Times New Roman" w:hAnsi="Calibri" w:cs="Calibri"/>
                <w:color w:val="000000"/>
                <w:sz w:val="20"/>
                <w:szCs w:val="20"/>
              </w:rPr>
            </w:pPr>
            <w:ins w:id="5023" w:author="Commodore, Sarah" w:date="2023-03-22T16:21:00Z">
              <w:r w:rsidRPr="00DC2757">
                <w:rPr>
                  <w:rFonts w:ascii="Calibri" w:eastAsia="Times New Roman" w:hAnsi="Calibri" w:cs="Calibri"/>
                  <w:color w:val="000000"/>
                  <w:sz w:val="20"/>
                  <w:szCs w:val="20"/>
                </w:rPr>
                <w:t>9.3E-03</w:t>
              </w:r>
            </w:ins>
          </w:p>
        </w:tc>
        <w:tc>
          <w:tcPr>
            <w:tcW w:w="0" w:type="auto"/>
            <w:tcBorders>
              <w:top w:val="nil"/>
              <w:left w:val="nil"/>
              <w:bottom w:val="nil"/>
              <w:right w:val="nil"/>
            </w:tcBorders>
            <w:shd w:val="clear" w:color="auto" w:fill="auto"/>
            <w:noWrap/>
            <w:vAlign w:val="bottom"/>
            <w:hideMark/>
          </w:tcPr>
          <w:p w14:paraId="5040C13A" w14:textId="77777777" w:rsidR="00DC2757" w:rsidRPr="00DC2757" w:rsidRDefault="00DC2757" w:rsidP="00DC2757">
            <w:pPr>
              <w:spacing w:after="0" w:line="240" w:lineRule="auto"/>
              <w:jc w:val="center"/>
              <w:rPr>
                <w:ins w:id="5024" w:author="Commodore, Sarah" w:date="2023-03-22T16:21:00Z"/>
                <w:rFonts w:ascii="Calibri" w:eastAsia="Times New Roman" w:hAnsi="Calibri" w:cs="Calibri"/>
                <w:color w:val="000000"/>
                <w:sz w:val="20"/>
                <w:szCs w:val="20"/>
              </w:rPr>
            </w:pPr>
            <w:ins w:id="5025" w:author="Commodore, Sarah" w:date="2023-03-22T16:21:00Z">
              <w:r w:rsidRPr="00DC2757">
                <w:rPr>
                  <w:rFonts w:ascii="Calibri" w:eastAsia="Times New Roman" w:hAnsi="Calibri" w:cs="Calibri"/>
                  <w:color w:val="000000"/>
                  <w:sz w:val="20"/>
                  <w:szCs w:val="20"/>
                </w:rPr>
                <w:t>2.5E-02</w:t>
              </w:r>
            </w:ins>
          </w:p>
        </w:tc>
        <w:tc>
          <w:tcPr>
            <w:tcW w:w="0" w:type="auto"/>
            <w:tcBorders>
              <w:top w:val="nil"/>
              <w:left w:val="nil"/>
              <w:bottom w:val="nil"/>
              <w:right w:val="nil"/>
            </w:tcBorders>
            <w:shd w:val="clear" w:color="auto" w:fill="auto"/>
            <w:noWrap/>
            <w:vAlign w:val="bottom"/>
            <w:hideMark/>
          </w:tcPr>
          <w:p w14:paraId="5F41AEF3" w14:textId="77777777" w:rsidR="00DC2757" w:rsidRPr="00DC2757" w:rsidRDefault="00DC2757" w:rsidP="00DC2757">
            <w:pPr>
              <w:spacing w:after="0" w:line="240" w:lineRule="auto"/>
              <w:jc w:val="center"/>
              <w:rPr>
                <w:ins w:id="5026" w:author="Commodore, Sarah" w:date="2023-03-22T16:21:00Z"/>
                <w:rFonts w:ascii="Calibri" w:eastAsia="Times New Roman" w:hAnsi="Calibri" w:cs="Calibri"/>
                <w:color w:val="FF0000"/>
                <w:sz w:val="20"/>
                <w:szCs w:val="20"/>
              </w:rPr>
            </w:pPr>
            <w:ins w:id="5027" w:author="Commodore, Sarah" w:date="2023-03-22T16:21:00Z">
              <w:r w:rsidRPr="00DC2757">
                <w:rPr>
                  <w:rFonts w:ascii="Calibri" w:eastAsia="Times New Roman" w:hAnsi="Calibri" w:cs="Calibri"/>
                  <w:color w:val="FF0000"/>
                  <w:sz w:val="20"/>
                  <w:szCs w:val="20"/>
                </w:rPr>
                <w:t>*</w:t>
              </w:r>
            </w:ins>
          </w:p>
        </w:tc>
      </w:tr>
      <w:tr w:rsidR="00DC2757" w:rsidRPr="00DC2757" w14:paraId="1426713C" w14:textId="77777777" w:rsidTr="00DC2757">
        <w:trPr>
          <w:trHeight w:val="260"/>
          <w:ins w:id="5028" w:author="Commodore, Sarah" w:date="2023-03-22T16:21:00Z"/>
        </w:trPr>
        <w:tc>
          <w:tcPr>
            <w:tcW w:w="0" w:type="auto"/>
            <w:tcBorders>
              <w:top w:val="nil"/>
              <w:left w:val="nil"/>
              <w:bottom w:val="nil"/>
              <w:right w:val="nil"/>
            </w:tcBorders>
            <w:shd w:val="clear" w:color="auto" w:fill="auto"/>
            <w:noWrap/>
            <w:vAlign w:val="bottom"/>
            <w:hideMark/>
          </w:tcPr>
          <w:p w14:paraId="6B0A4989" w14:textId="77777777" w:rsidR="00DC2757" w:rsidRPr="00DC2757" w:rsidRDefault="00DC2757" w:rsidP="00DC2757">
            <w:pPr>
              <w:spacing w:after="0" w:line="240" w:lineRule="auto"/>
              <w:rPr>
                <w:ins w:id="5029" w:author="Commodore, Sarah" w:date="2023-03-22T16:21:00Z"/>
                <w:rFonts w:ascii="Calibri" w:eastAsia="Times New Roman" w:hAnsi="Calibri" w:cs="Calibri"/>
                <w:color w:val="000000"/>
                <w:sz w:val="20"/>
                <w:szCs w:val="20"/>
              </w:rPr>
            </w:pPr>
            <w:ins w:id="5030" w:author="Commodore, Sarah" w:date="2023-03-22T16:21:00Z">
              <w:r w:rsidRPr="00DC2757">
                <w:rPr>
                  <w:rFonts w:ascii="Calibri" w:eastAsia="Times New Roman" w:hAnsi="Calibri" w:cs="Calibri"/>
                  <w:color w:val="000000"/>
                  <w:sz w:val="20"/>
                  <w:szCs w:val="20"/>
                </w:rPr>
                <w:t>ENSG00000259969.1</w:t>
              </w:r>
            </w:ins>
          </w:p>
        </w:tc>
        <w:tc>
          <w:tcPr>
            <w:tcW w:w="0" w:type="auto"/>
            <w:tcBorders>
              <w:top w:val="nil"/>
              <w:left w:val="nil"/>
              <w:bottom w:val="nil"/>
              <w:right w:val="nil"/>
            </w:tcBorders>
            <w:shd w:val="clear" w:color="auto" w:fill="auto"/>
            <w:noWrap/>
            <w:vAlign w:val="bottom"/>
            <w:hideMark/>
          </w:tcPr>
          <w:p w14:paraId="04B3FE4A" w14:textId="77777777" w:rsidR="00DC2757" w:rsidRPr="00DC2757" w:rsidRDefault="00DC2757" w:rsidP="00DC2757">
            <w:pPr>
              <w:spacing w:after="0" w:line="240" w:lineRule="auto"/>
              <w:rPr>
                <w:ins w:id="5031" w:author="Commodore, Sarah" w:date="2023-03-22T16:21:00Z"/>
                <w:rFonts w:ascii="Calibri" w:eastAsia="Times New Roman" w:hAnsi="Calibri" w:cs="Calibri"/>
                <w:color w:val="000000"/>
                <w:sz w:val="20"/>
                <w:szCs w:val="20"/>
              </w:rPr>
            </w:pPr>
            <w:ins w:id="5032" w:author="Commodore, Sarah" w:date="2023-03-22T16:21:00Z">
              <w:r w:rsidRPr="00DC2757">
                <w:rPr>
                  <w:rFonts w:ascii="Calibri" w:eastAsia="Times New Roman" w:hAnsi="Calibri" w:cs="Calibri"/>
                  <w:color w:val="000000"/>
                  <w:sz w:val="20"/>
                  <w:szCs w:val="20"/>
                </w:rPr>
                <w:t>AL049838.1</w:t>
              </w:r>
            </w:ins>
          </w:p>
        </w:tc>
        <w:tc>
          <w:tcPr>
            <w:tcW w:w="0" w:type="auto"/>
            <w:tcBorders>
              <w:top w:val="nil"/>
              <w:left w:val="nil"/>
              <w:bottom w:val="nil"/>
              <w:right w:val="nil"/>
            </w:tcBorders>
            <w:shd w:val="clear" w:color="auto" w:fill="auto"/>
            <w:noWrap/>
            <w:vAlign w:val="bottom"/>
            <w:hideMark/>
          </w:tcPr>
          <w:p w14:paraId="082F178E" w14:textId="77777777" w:rsidR="00DC2757" w:rsidRPr="00DC2757" w:rsidRDefault="00DC2757" w:rsidP="00DC2757">
            <w:pPr>
              <w:spacing w:after="0" w:line="240" w:lineRule="auto"/>
              <w:jc w:val="center"/>
              <w:rPr>
                <w:ins w:id="5033" w:author="Commodore, Sarah" w:date="2023-03-22T16:21:00Z"/>
                <w:rFonts w:ascii="Calibri" w:eastAsia="Times New Roman" w:hAnsi="Calibri" w:cs="Calibri"/>
                <w:color w:val="000000"/>
                <w:sz w:val="20"/>
                <w:szCs w:val="20"/>
              </w:rPr>
            </w:pPr>
            <w:ins w:id="503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1A75EAE" w14:textId="77777777" w:rsidR="00DC2757" w:rsidRPr="00DC2757" w:rsidRDefault="00DC2757" w:rsidP="00DC2757">
            <w:pPr>
              <w:spacing w:after="0" w:line="240" w:lineRule="auto"/>
              <w:jc w:val="center"/>
              <w:rPr>
                <w:ins w:id="5035" w:author="Commodore, Sarah" w:date="2023-03-22T16:21:00Z"/>
                <w:rFonts w:ascii="Calibri" w:eastAsia="Times New Roman" w:hAnsi="Calibri" w:cs="Calibri"/>
                <w:color w:val="000000"/>
                <w:sz w:val="20"/>
                <w:szCs w:val="20"/>
              </w:rPr>
            </w:pPr>
            <w:ins w:id="5036"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5CE8069C" w14:textId="77777777" w:rsidR="00DC2757" w:rsidRPr="00DC2757" w:rsidRDefault="00DC2757" w:rsidP="00DC2757">
            <w:pPr>
              <w:spacing w:after="0" w:line="240" w:lineRule="auto"/>
              <w:jc w:val="center"/>
              <w:rPr>
                <w:ins w:id="5037" w:author="Commodore, Sarah" w:date="2023-03-22T16:21:00Z"/>
                <w:rFonts w:ascii="Calibri" w:eastAsia="Times New Roman" w:hAnsi="Calibri" w:cs="Calibri"/>
                <w:color w:val="000000"/>
                <w:sz w:val="20"/>
                <w:szCs w:val="20"/>
              </w:rPr>
            </w:pPr>
            <w:ins w:id="5038"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4C5280DD" w14:textId="77777777" w:rsidR="00DC2757" w:rsidRPr="00DC2757" w:rsidRDefault="00DC2757" w:rsidP="00DC2757">
            <w:pPr>
              <w:spacing w:after="0" w:line="240" w:lineRule="auto"/>
              <w:jc w:val="center"/>
              <w:rPr>
                <w:ins w:id="5039" w:author="Commodore, Sarah" w:date="2023-03-22T16:21:00Z"/>
                <w:rFonts w:ascii="Calibri" w:eastAsia="Times New Roman" w:hAnsi="Calibri" w:cs="Calibri"/>
                <w:color w:val="FF0000"/>
                <w:sz w:val="20"/>
                <w:szCs w:val="20"/>
              </w:rPr>
            </w:pPr>
            <w:ins w:id="5040" w:author="Commodore, Sarah" w:date="2023-03-22T16:21:00Z">
              <w:r w:rsidRPr="00DC2757">
                <w:rPr>
                  <w:rFonts w:ascii="Calibri" w:eastAsia="Times New Roman" w:hAnsi="Calibri" w:cs="Calibri"/>
                  <w:color w:val="FF0000"/>
                  <w:sz w:val="20"/>
                  <w:szCs w:val="20"/>
                </w:rPr>
                <w:t>*</w:t>
              </w:r>
            </w:ins>
          </w:p>
        </w:tc>
      </w:tr>
      <w:tr w:rsidR="00DC2757" w:rsidRPr="00DC2757" w14:paraId="1687C31C" w14:textId="77777777" w:rsidTr="00DC2757">
        <w:trPr>
          <w:trHeight w:val="260"/>
          <w:ins w:id="5041" w:author="Commodore, Sarah" w:date="2023-03-22T16:21:00Z"/>
        </w:trPr>
        <w:tc>
          <w:tcPr>
            <w:tcW w:w="0" w:type="auto"/>
            <w:tcBorders>
              <w:top w:val="nil"/>
              <w:left w:val="nil"/>
              <w:bottom w:val="nil"/>
              <w:right w:val="nil"/>
            </w:tcBorders>
            <w:shd w:val="clear" w:color="auto" w:fill="auto"/>
            <w:noWrap/>
            <w:vAlign w:val="bottom"/>
            <w:hideMark/>
          </w:tcPr>
          <w:p w14:paraId="21D2C132" w14:textId="77777777" w:rsidR="00DC2757" w:rsidRPr="00DC2757" w:rsidRDefault="00DC2757" w:rsidP="00DC2757">
            <w:pPr>
              <w:spacing w:after="0" w:line="240" w:lineRule="auto"/>
              <w:rPr>
                <w:ins w:id="5042" w:author="Commodore, Sarah" w:date="2023-03-22T16:21:00Z"/>
                <w:rFonts w:ascii="Calibri" w:eastAsia="Times New Roman" w:hAnsi="Calibri" w:cs="Calibri"/>
                <w:color w:val="000000"/>
                <w:sz w:val="20"/>
                <w:szCs w:val="20"/>
              </w:rPr>
            </w:pPr>
            <w:ins w:id="5043" w:author="Commodore, Sarah" w:date="2023-03-22T16:21:00Z">
              <w:r w:rsidRPr="00DC2757">
                <w:rPr>
                  <w:rFonts w:ascii="Calibri" w:eastAsia="Times New Roman" w:hAnsi="Calibri" w:cs="Calibri"/>
                  <w:color w:val="000000"/>
                  <w:sz w:val="20"/>
                  <w:szCs w:val="20"/>
                </w:rPr>
                <w:t>ENSG00000203963.11</w:t>
              </w:r>
            </w:ins>
          </w:p>
        </w:tc>
        <w:tc>
          <w:tcPr>
            <w:tcW w:w="0" w:type="auto"/>
            <w:tcBorders>
              <w:top w:val="nil"/>
              <w:left w:val="nil"/>
              <w:bottom w:val="nil"/>
              <w:right w:val="nil"/>
            </w:tcBorders>
            <w:shd w:val="clear" w:color="auto" w:fill="auto"/>
            <w:noWrap/>
            <w:vAlign w:val="bottom"/>
            <w:hideMark/>
          </w:tcPr>
          <w:p w14:paraId="2D4A700F" w14:textId="77777777" w:rsidR="00DC2757" w:rsidRPr="00DC2757" w:rsidRDefault="00DC2757" w:rsidP="00DC2757">
            <w:pPr>
              <w:spacing w:after="0" w:line="240" w:lineRule="auto"/>
              <w:rPr>
                <w:ins w:id="5044" w:author="Commodore, Sarah" w:date="2023-03-22T16:21:00Z"/>
                <w:rFonts w:ascii="Calibri" w:eastAsia="Times New Roman" w:hAnsi="Calibri" w:cs="Calibri"/>
                <w:color w:val="000000"/>
                <w:sz w:val="20"/>
                <w:szCs w:val="20"/>
              </w:rPr>
            </w:pPr>
            <w:ins w:id="5045" w:author="Commodore, Sarah" w:date="2023-03-22T16:21:00Z">
              <w:r w:rsidRPr="00DC2757">
                <w:rPr>
                  <w:rFonts w:ascii="Calibri" w:eastAsia="Times New Roman" w:hAnsi="Calibri" w:cs="Calibri"/>
                  <w:color w:val="000000"/>
                  <w:sz w:val="20"/>
                  <w:szCs w:val="20"/>
                </w:rPr>
                <w:t>C1orf141</w:t>
              </w:r>
            </w:ins>
          </w:p>
        </w:tc>
        <w:tc>
          <w:tcPr>
            <w:tcW w:w="0" w:type="auto"/>
            <w:tcBorders>
              <w:top w:val="nil"/>
              <w:left w:val="nil"/>
              <w:bottom w:val="nil"/>
              <w:right w:val="nil"/>
            </w:tcBorders>
            <w:shd w:val="clear" w:color="auto" w:fill="auto"/>
            <w:noWrap/>
            <w:vAlign w:val="bottom"/>
            <w:hideMark/>
          </w:tcPr>
          <w:p w14:paraId="1BB9C193" w14:textId="77777777" w:rsidR="00DC2757" w:rsidRPr="00DC2757" w:rsidRDefault="00DC2757" w:rsidP="00DC2757">
            <w:pPr>
              <w:spacing w:after="0" w:line="240" w:lineRule="auto"/>
              <w:jc w:val="center"/>
              <w:rPr>
                <w:ins w:id="5046" w:author="Commodore, Sarah" w:date="2023-03-22T16:21:00Z"/>
                <w:rFonts w:ascii="Calibri" w:eastAsia="Times New Roman" w:hAnsi="Calibri" w:cs="Calibri"/>
                <w:color w:val="000000"/>
                <w:sz w:val="20"/>
                <w:szCs w:val="20"/>
              </w:rPr>
            </w:pPr>
            <w:ins w:id="504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043DAE0" w14:textId="77777777" w:rsidR="00DC2757" w:rsidRPr="00DC2757" w:rsidRDefault="00DC2757" w:rsidP="00DC2757">
            <w:pPr>
              <w:spacing w:after="0" w:line="240" w:lineRule="auto"/>
              <w:jc w:val="center"/>
              <w:rPr>
                <w:ins w:id="5048" w:author="Commodore, Sarah" w:date="2023-03-22T16:21:00Z"/>
                <w:rFonts w:ascii="Calibri" w:eastAsia="Times New Roman" w:hAnsi="Calibri" w:cs="Calibri"/>
                <w:color w:val="000000"/>
                <w:sz w:val="20"/>
                <w:szCs w:val="20"/>
              </w:rPr>
            </w:pPr>
            <w:ins w:id="5049"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06309F3E" w14:textId="77777777" w:rsidR="00DC2757" w:rsidRPr="00DC2757" w:rsidRDefault="00DC2757" w:rsidP="00DC2757">
            <w:pPr>
              <w:spacing w:after="0" w:line="240" w:lineRule="auto"/>
              <w:jc w:val="center"/>
              <w:rPr>
                <w:ins w:id="5050" w:author="Commodore, Sarah" w:date="2023-03-22T16:21:00Z"/>
                <w:rFonts w:ascii="Calibri" w:eastAsia="Times New Roman" w:hAnsi="Calibri" w:cs="Calibri"/>
                <w:color w:val="000000"/>
                <w:sz w:val="20"/>
                <w:szCs w:val="20"/>
              </w:rPr>
            </w:pPr>
            <w:ins w:id="5051"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259B52A" w14:textId="77777777" w:rsidR="00DC2757" w:rsidRPr="00DC2757" w:rsidRDefault="00DC2757" w:rsidP="00DC2757">
            <w:pPr>
              <w:spacing w:after="0" w:line="240" w:lineRule="auto"/>
              <w:jc w:val="center"/>
              <w:rPr>
                <w:ins w:id="5052" w:author="Commodore, Sarah" w:date="2023-03-22T16:21:00Z"/>
                <w:rFonts w:ascii="Calibri" w:eastAsia="Times New Roman" w:hAnsi="Calibri" w:cs="Calibri"/>
                <w:color w:val="FF0000"/>
                <w:sz w:val="20"/>
                <w:szCs w:val="20"/>
              </w:rPr>
            </w:pPr>
            <w:ins w:id="5053" w:author="Commodore, Sarah" w:date="2023-03-22T16:21:00Z">
              <w:r w:rsidRPr="00DC2757">
                <w:rPr>
                  <w:rFonts w:ascii="Calibri" w:eastAsia="Times New Roman" w:hAnsi="Calibri" w:cs="Calibri"/>
                  <w:color w:val="FF0000"/>
                  <w:sz w:val="20"/>
                  <w:szCs w:val="20"/>
                </w:rPr>
                <w:t>*</w:t>
              </w:r>
            </w:ins>
          </w:p>
        </w:tc>
      </w:tr>
      <w:tr w:rsidR="00DC2757" w:rsidRPr="00DC2757" w14:paraId="5041001B" w14:textId="77777777" w:rsidTr="00DC2757">
        <w:trPr>
          <w:trHeight w:val="260"/>
          <w:ins w:id="5054" w:author="Commodore, Sarah" w:date="2023-03-22T16:21:00Z"/>
        </w:trPr>
        <w:tc>
          <w:tcPr>
            <w:tcW w:w="0" w:type="auto"/>
            <w:tcBorders>
              <w:top w:val="nil"/>
              <w:left w:val="nil"/>
              <w:bottom w:val="nil"/>
              <w:right w:val="nil"/>
            </w:tcBorders>
            <w:shd w:val="clear" w:color="auto" w:fill="auto"/>
            <w:noWrap/>
            <w:vAlign w:val="bottom"/>
            <w:hideMark/>
          </w:tcPr>
          <w:p w14:paraId="7154BB25" w14:textId="77777777" w:rsidR="00DC2757" w:rsidRPr="00DC2757" w:rsidRDefault="00DC2757" w:rsidP="00DC2757">
            <w:pPr>
              <w:spacing w:after="0" w:line="240" w:lineRule="auto"/>
              <w:rPr>
                <w:ins w:id="5055" w:author="Commodore, Sarah" w:date="2023-03-22T16:21:00Z"/>
                <w:rFonts w:ascii="Calibri" w:eastAsia="Times New Roman" w:hAnsi="Calibri" w:cs="Calibri"/>
                <w:color w:val="000000"/>
                <w:sz w:val="20"/>
                <w:szCs w:val="20"/>
              </w:rPr>
            </w:pPr>
            <w:ins w:id="5056" w:author="Commodore, Sarah" w:date="2023-03-22T16:21:00Z">
              <w:r w:rsidRPr="00DC2757">
                <w:rPr>
                  <w:rFonts w:ascii="Calibri" w:eastAsia="Times New Roman" w:hAnsi="Calibri" w:cs="Calibri"/>
                  <w:color w:val="000000"/>
                  <w:sz w:val="20"/>
                  <w:szCs w:val="20"/>
                </w:rPr>
                <w:t>ENSG00000257057.3</w:t>
              </w:r>
            </w:ins>
          </w:p>
        </w:tc>
        <w:tc>
          <w:tcPr>
            <w:tcW w:w="0" w:type="auto"/>
            <w:tcBorders>
              <w:top w:val="nil"/>
              <w:left w:val="nil"/>
              <w:bottom w:val="nil"/>
              <w:right w:val="nil"/>
            </w:tcBorders>
            <w:shd w:val="clear" w:color="auto" w:fill="auto"/>
            <w:noWrap/>
            <w:vAlign w:val="bottom"/>
            <w:hideMark/>
          </w:tcPr>
          <w:p w14:paraId="5A9C8090" w14:textId="77777777" w:rsidR="00DC2757" w:rsidRPr="00DC2757" w:rsidRDefault="00DC2757" w:rsidP="00DC2757">
            <w:pPr>
              <w:spacing w:after="0" w:line="240" w:lineRule="auto"/>
              <w:rPr>
                <w:ins w:id="5057" w:author="Commodore, Sarah" w:date="2023-03-22T16:21:00Z"/>
                <w:rFonts w:ascii="Calibri" w:eastAsia="Times New Roman" w:hAnsi="Calibri" w:cs="Calibri"/>
                <w:color w:val="000000"/>
                <w:sz w:val="20"/>
                <w:szCs w:val="20"/>
              </w:rPr>
            </w:pPr>
            <w:ins w:id="5058" w:author="Commodore, Sarah" w:date="2023-03-22T16:21:00Z">
              <w:r w:rsidRPr="00DC2757">
                <w:rPr>
                  <w:rFonts w:ascii="Calibri" w:eastAsia="Times New Roman" w:hAnsi="Calibri" w:cs="Calibri"/>
                  <w:color w:val="000000"/>
                  <w:sz w:val="20"/>
                  <w:szCs w:val="20"/>
                </w:rPr>
                <w:t>C11orf97</w:t>
              </w:r>
            </w:ins>
          </w:p>
        </w:tc>
        <w:tc>
          <w:tcPr>
            <w:tcW w:w="0" w:type="auto"/>
            <w:tcBorders>
              <w:top w:val="nil"/>
              <w:left w:val="nil"/>
              <w:bottom w:val="nil"/>
              <w:right w:val="nil"/>
            </w:tcBorders>
            <w:shd w:val="clear" w:color="auto" w:fill="auto"/>
            <w:noWrap/>
            <w:vAlign w:val="bottom"/>
            <w:hideMark/>
          </w:tcPr>
          <w:p w14:paraId="40FCF38C" w14:textId="77777777" w:rsidR="00DC2757" w:rsidRPr="00DC2757" w:rsidRDefault="00DC2757" w:rsidP="00DC2757">
            <w:pPr>
              <w:spacing w:after="0" w:line="240" w:lineRule="auto"/>
              <w:jc w:val="center"/>
              <w:rPr>
                <w:ins w:id="5059" w:author="Commodore, Sarah" w:date="2023-03-22T16:21:00Z"/>
                <w:rFonts w:ascii="Calibri" w:eastAsia="Times New Roman" w:hAnsi="Calibri" w:cs="Calibri"/>
                <w:color w:val="000000"/>
                <w:sz w:val="20"/>
                <w:szCs w:val="20"/>
              </w:rPr>
            </w:pPr>
            <w:ins w:id="506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3181687" w14:textId="77777777" w:rsidR="00DC2757" w:rsidRPr="00DC2757" w:rsidRDefault="00DC2757" w:rsidP="00DC2757">
            <w:pPr>
              <w:spacing w:after="0" w:line="240" w:lineRule="auto"/>
              <w:jc w:val="center"/>
              <w:rPr>
                <w:ins w:id="5061" w:author="Commodore, Sarah" w:date="2023-03-22T16:21:00Z"/>
                <w:rFonts w:ascii="Calibri" w:eastAsia="Times New Roman" w:hAnsi="Calibri" w:cs="Calibri"/>
                <w:color w:val="000000"/>
                <w:sz w:val="20"/>
                <w:szCs w:val="20"/>
              </w:rPr>
            </w:pPr>
            <w:ins w:id="5062"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0E251CA0" w14:textId="77777777" w:rsidR="00DC2757" w:rsidRPr="00DC2757" w:rsidRDefault="00DC2757" w:rsidP="00DC2757">
            <w:pPr>
              <w:spacing w:after="0" w:line="240" w:lineRule="auto"/>
              <w:jc w:val="center"/>
              <w:rPr>
                <w:ins w:id="5063" w:author="Commodore, Sarah" w:date="2023-03-22T16:21:00Z"/>
                <w:rFonts w:ascii="Calibri" w:eastAsia="Times New Roman" w:hAnsi="Calibri" w:cs="Calibri"/>
                <w:color w:val="000000"/>
                <w:sz w:val="20"/>
                <w:szCs w:val="20"/>
              </w:rPr>
            </w:pPr>
            <w:ins w:id="5064"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0C7E8F6" w14:textId="77777777" w:rsidR="00DC2757" w:rsidRPr="00DC2757" w:rsidRDefault="00DC2757" w:rsidP="00DC2757">
            <w:pPr>
              <w:spacing w:after="0" w:line="240" w:lineRule="auto"/>
              <w:jc w:val="center"/>
              <w:rPr>
                <w:ins w:id="5065" w:author="Commodore, Sarah" w:date="2023-03-22T16:21:00Z"/>
                <w:rFonts w:ascii="Calibri" w:eastAsia="Times New Roman" w:hAnsi="Calibri" w:cs="Calibri"/>
                <w:color w:val="FF0000"/>
                <w:sz w:val="20"/>
                <w:szCs w:val="20"/>
              </w:rPr>
            </w:pPr>
            <w:ins w:id="5066" w:author="Commodore, Sarah" w:date="2023-03-22T16:21:00Z">
              <w:r w:rsidRPr="00DC2757">
                <w:rPr>
                  <w:rFonts w:ascii="Calibri" w:eastAsia="Times New Roman" w:hAnsi="Calibri" w:cs="Calibri"/>
                  <w:color w:val="FF0000"/>
                  <w:sz w:val="20"/>
                  <w:szCs w:val="20"/>
                </w:rPr>
                <w:t>*</w:t>
              </w:r>
            </w:ins>
          </w:p>
        </w:tc>
      </w:tr>
      <w:tr w:rsidR="00DC2757" w:rsidRPr="00DC2757" w14:paraId="1A4292D5" w14:textId="77777777" w:rsidTr="00DC2757">
        <w:trPr>
          <w:trHeight w:val="260"/>
          <w:ins w:id="5067" w:author="Commodore, Sarah" w:date="2023-03-22T16:21:00Z"/>
        </w:trPr>
        <w:tc>
          <w:tcPr>
            <w:tcW w:w="0" w:type="auto"/>
            <w:tcBorders>
              <w:top w:val="nil"/>
              <w:left w:val="nil"/>
              <w:bottom w:val="nil"/>
              <w:right w:val="nil"/>
            </w:tcBorders>
            <w:shd w:val="clear" w:color="auto" w:fill="auto"/>
            <w:noWrap/>
            <w:vAlign w:val="bottom"/>
            <w:hideMark/>
          </w:tcPr>
          <w:p w14:paraId="68ADE45F" w14:textId="77777777" w:rsidR="00DC2757" w:rsidRPr="00DC2757" w:rsidRDefault="00DC2757" w:rsidP="00DC2757">
            <w:pPr>
              <w:spacing w:after="0" w:line="240" w:lineRule="auto"/>
              <w:rPr>
                <w:ins w:id="5068" w:author="Commodore, Sarah" w:date="2023-03-22T16:21:00Z"/>
                <w:rFonts w:ascii="Calibri" w:eastAsia="Times New Roman" w:hAnsi="Calibri" w:cs="Calibri"/>
                <w:color w:val="000000"/>
                <w:sz w:val="20"/>
                <w:szCs w:val="20"/>
              </w:rPr>
            </w:pPr>
            <w:ins w:id="5069" w:author="Commodore, Sarah" w:date="2023-03-22T16:21:00Z">
              <w:r w:rsidRPr="00DC2757">
                <w:rPr>
                  <w:rFonts w:ascii="Calibri" w:eastAsia="Times New Roman" w:hAnsi="Calibri" w:cs="Calibri"/>
                  <w:color w:val="000000"/>
                  <w:sz w:val="20"/>
                  <w:szCs w:val="20"/>
                </w:rPr>
                <w:t>ENSG00000198848.13</w:t>
              </w:r>
            </w:ins>
          </w:p>
        </w:tc>
        <w:tc>
          <w:tcPr>
            <w:tcW w:w="0" w:type="auto"/>
            <w:tcBorders>
              <w:top w:val="nil"/>
              <w:left w:val="nil"/>
              <w:bottom w:val="nil"/>
              <w:right w:val="nil"/>
            </w:tcBorders>
            <w:shd w:val="clear" w:color="auto" w:fill="auto"/>
            <w:noWrap/>
            <w:vAlign w:val="bottom"/>
            <w:hideMark/>
          </w:tcPr>
          <w:p w14:paraId="721F052C" w14:textId="77777777" w:rsidR="00DC2757" w:rsidRPr="00DC2757" w:rsidRDefault="00DC2757" w:rsidP="00DC2757">
            <w:pPr>
              <w:spacing w:after="0" w:line="240" w:lineRule="auto"/>
              <w:rPr>
                <w:ins w:id="5070" w:author="Commodore, Sarah" w:date="2023-03-22T16:21:00Z"/>
                <w:rFonts w:ascii="Calibri" w:eastAsia="Times New Roman" w:hAnsi="Calibri" w:cs="Calibri"/>
                <w:color w:val="000000"/>
                <w:sz w:val="20"/>
                <w:szCs w:val="20"/>
              </w:rPr>
            </w:pPr>
            <w:ins w:id="5071" w:author="Commodore, Sarah" w:date="2023-03-22T16:21:00Z">
              <w:r w:rsidRPr="00DC2757">
                <w:rPr>
                  <w:rFonts w:ascii="Calibri" w:eastAsia="Times New Roman" w:hAnsi="Calibri" w:cs="Calibri"/>
                  <w:color w:val="000000"/>
                  <w:sz w:val="20"/>
                  <w:szCs w:val="20"/>
                </w:rPr>
                <w:t>CES1</w:t>
              </w:r>
            </w:ins>
          </w:p>
        </w:tc>
        <w:tc>
          <w:tcPr>
            <w:tcW w:w="0" w:type="auto"/>
            <w:tcBorders>
              <w:top w:val="nil"/>
              <w:left w:val="nil"/>
              <w:bottom w:val="nil"/>
              <w:right w:val="nil"/>
            </w:tcBorders>
            <w:shd w:val="clear" w:color="auto" w:fill="auto"/>
            <w:noWrap/>
            <w:vAlign w:val="bottom"/>
            <w:hideMark/>
          </w:tcPr>
          <w:p w14:paraId="2B166212" w14:textId="77777777" w:rsidR="00DC2757" w:rsidRPr="00DC2757" w:rsidRDefault="00DC2757" w:rsidP="00DC2757">
            <w:pPr>
              <w:spacing w:after="0" w:line="240" w:lineRule="auto"/>
              <w:jc w:val="center"/>
              <w:rPr>
                <w:ins w:id="5072" w:author="Commodore, Sarah" w:date="2023-03-22T16:21:00Z"/>
                <w:rFonts w:ascii="Calibri" w:eastAsia="Times New Roman" w:hAnsi="Calibri" w:cs="Calibri"/>
                <w:color w:val="000000"/>
                <w:sz w:val="20"/>
                <w:szCs w:val="20"/>
              </w:rPr>
            </w:pPr>
            <w:ins w:id="507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BD1466" w14:textId="77777777" w:rsidR="00DC2757" w:rsidRPr="00DC2757" w:rsidRDefault="00DC2757" w:rsidP="00DC2757">
            <w:pPr>
              <w:spacing w:after="0" w:line="240" w:lineRule="auto"/>
              <w:jc w:val="center"/>
              <w:rPr>
                <w:ins w:id="5074" w:author="Commodore, Sarah" w:date="2023-03-22T16:21:00Z"/>
                <w:rFonts w:ascii="Calibri" w:eastAsia="Times New Roman" w:hAnsi="Calibri" w:cs="Calibri"/>
                <w:color w:val="000000"/>
                <w:sz w:val="20"/>
                <w:szCs w:val="20"/>
              </w:rPr>
            </w:pPr>
            <w:ins w:id="5075"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34C447F3" w14:textId="77777777" w:rsidR="00DC2757" w:rsidRPr="00DC2757" w:rsidRDefault="00DC2757" w:rsidP="00DC2757">
            <w:pPr>
              <w:spacing w:after="0" w:line="240" w:lineRule="auto"/>
              <w:jc w:val="center"/>
              <w:rPr>
                <w:ins w:id="5076" w:author="Commodore, Sarah" w:date="2023-03-22T16:21:00Z"/>
                <w:rFonts w:ascii="Calibri" w:eastAsia="Times New Roman" w:hAnsi="Calibri" w:cs="Calibri"/>
                <w:color w:val="000000"/>
                <w:sz w:val="20"/>
                <w:szCs w:val="20"/>
              </w:rPr>
            </w:pPr>
            <w:ins w:id="5077"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69090646" w14:textId="77777777" w:rsidR="00DC2757" w:rsidRPr="00DC2757" w:rsidRDefault="00DC2757" w:rsidP="00DC2757">
            <w:pPr>
              <w:spacing w:after="0" w:line="240" w:lineRule="auto"/>
              <w:jc w:val="center"/>
              <w:rPr>
                <w:ins w:id="5078" w:author="Commodore, Sarah" w:date="2023-03-22T16:21:00Z"/>
                <w:rFonts w:ascii="Calibri" w:eastAsia="Times New Roman" w:hAnsi="Calibri" w:cs="Calibri"/>
                <w:color w:val="FF0000"/>
                <w:sz w:val="20"/>
                <w:szCs w:val="20"/>
              </w:rPr>
            </w:pPr>
            <w:ins w:id="5079" w:author="Commodore, Sarah" w:date="2023-03-22T16:21:00Z">
              <w:r w:rsidRPr="00DC2757">
                <w:rPr>
                  <w:rFonts w:ascii="Calibri" w:eastAsia="Times New Roman" w:hAnsi="Calibri" w:cs="Calibri"/>
                  <w:color w:val="FF0000"/>
                  <w:sz w:val="20"/>
                  <w:szCs w:val="20"/>
                </w:rPr>
                <w:t>*</w:t>
              </w:r>
            </w:ins>
          </w:p>
        </w:tc>
      </w:tr>
      <w:tr w:rsidR="00DC2757" w:rsidRPr="00DC2757" w14:paraId="4A1AAA26" w14:textId="77777777" w:rsidTr="00DC2757">
        <w:trPr>
          <w:trHeight w:val="260"/>
          <w:ins w:id="5080" w:author="Commodore, Sarah" w:date="2023-03-22T16:21:00Z"/>
        </w:trPr>
        <w:tc>
          <w:tcPr>
            <w:tcW w:w="0" w:type="auto"/>
            <w:tcBorders>
              <w:top w:val="nil"/>
              <w:left w:val="nil"/>
              <w:bottom w:val="nil"/>
              <w:right w:val="nil"/>
            </w:tcBorders>
            <w:shd w:val="clear" w:color="auto" w:fill="auto"/>
            <w:noWrap/>
            <w:vAlign w:val="bottom"/>
            <w:hideMark/>
          </w:tcPr>
          <w:p w14:paraId="0707C256" w14:textId="77777777" w:rsidR="00DC2757" w:rsidRPr="00DC2757" w:rsidRDefault="00DC2757" w:rsidP="00DC2757">
            <w:pPr>
              <w:spacing w:after="0" w:line="240" w:lineRule="auto"/>
              <w:rPr>
                <w:ins w:id="5081" w:author="Commodore, Sarah" w:date="2023-03-22T16:21:00Z"/>
                <w:rFonts w:ascii="Calibri" w:eastAsia="Times New Roman" w:hAnsi="Calibri" w:cs="Calibri"/>
                <w:color w:val="000000"/>
                <w:sz w:val="20"/>
                <w:szCs w:val="20"/>
              </w:rPr>
            </w:pPr>
            <w:ins w:id="5082" w:author="Commodore, Sarah" w:date="2023-03-22T16:21:00Z">
              <w:r w:rsidRPr="00DC2757">
                <w:rPr>
                  <w:rFonts w:ascii="Calibri" w:eastAsia="Times New Roman" w:hAnsi="Calibri" w:cs="Calibri"/>
                  <w:color w:val="000000"/>
                  <w:sz w:val="20"/>
                  <w:szCs w:val="20"/>
                </w:rPr>
                <w:t>ENSG00000239467.6</w:t>
              </w:r>
            </w:ins>
          </w:p>
        </w:tc>
        <w:tc>
          <w:tcPr>
            <w:tcW w:w="0" w:type="auto"/>
            <w:tcBorders>
              <w:top w:val="nil"/>
              <w:left w:val="nil"/>
              <w:bottom w:val="nil"/>
              <w:right w:val="nil"/>
            </w:tcBorders>
            <w:shd w:val="clear" w:color="auto" w:fill="auto"/>
            <w:noWrap/>
            <w:vAlign w:val="bottom"/>
            <w:hideMark/>
          </w:tcPr>
          <w:p w14:paraId="4FB6FF42" w14:textId="77777777" w:rsidR="00DC2757" w:rsidRPr="00DC2757" w:rsidRDefault="00DC2757" w:rsidP="00DC2757">
            <w:pPr>
              <w:spacing w:after="0" w:line="240" w:lineRule="auto"/>
              <w:rPr>
                <w:ins w:id="5083" w:author="Commodore, Sarah" w:date="2023-03-22T16:21:00Z"/>
                <w:rFonts w:ascii="Calibri" w:eastAsia="Times New Roman" w:hAnsi="Calibri" w:cs="Calibri"/>
                <w:color w:val="000000"/>
                <w:sz w:val="20"/>
                <w:szCs w:val="20"/>
              </w:rPr>
            </w:pPr>
            <w:ins w:id="5084" w:author="Commodore, Sarah" w:date="2023-03-22T16:21:00Z">
              <w:r w:rsidRPr="00DC2757">
                <w:rPr>
                  <w:rFonts w:ascii="Calibri" w:eastAsia="Times New Roman" w:hAnsi="Calibri" w:cs="Calibri"/>
                  <w:color w:val="000000"/>
                  <w:sz w:val="20"/>
                  <w:szCs w:val="20"/>
                </w:rPr>
                <w:t>AC007405.3</w:t>
              </w:r>
            </w:ins>
          </w:p>
        </w:tc>
        <w:tc>
          <w:tcPr>
            <w:tcW w:w="0" w:type="auto"/>
            <w:tcBorders>
              <w:top w:val="nil"/>
              <w:left w:val="nil"/>
              <w:bottom w:val="nil"/>
              <w:right w:val="nil"/>
            </w:tcBorders>
            <w:shd w:val="clear" w:color="auto" w:fill="auto"/>
            <w:noWrap/>
            <w:vAlign w:val="bottom"/>
            <w:hideMark/>
          </w:tcPr>
          <w:p w14:paraId="3A6B72A6" w14:textId="77777777" w:rsidR="00DC2757" w:rsidRPr="00DC2757" w:rsidRDefault="00DC2757" w:rsidP="00DC2757">
            <w:pPr>
              <w:spacing w:after="0" w:line="240" w:lineRule="auto"/>
              <w:jc w:val="center"/>
              <w:rPr>
                <w:ins w:id="5085" w:author="Commodore, Sarah" w:date="2023-03-22T16:21:00Z"/>
                <w:rFonts w:ascii="Calibri" w:eastAsia="Times New Roman" w:hAnsi="Calibri" w:cs="Calibri"/>
                <w:color w:val="000000"/>
                <w:sz w:val="20"/>
                <w:szCs w:val="20"/>
              </w:rPr>
            </w:pPr>
            <w:ins w:id="508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1A24D1" w14:textId="77777777" w:rsidR="00DC2757" w:rsidRPr="00DC2757" w:rsidRDefault="00DC2757" w:rsidP="00DC2757">
            <w:pPr>
              <w:spacing w:after="0" w:line="240" w:lineRule="auto"/>
              <w:jc w:val="center"/>
              <w:rPr>
                <w:ins w:id="5087" w:author="Commodore, Sarah" w:date="2023-03-22T16:21:00Z"/>
                <w:rFonts w:ascii="Calibri" w:eastAsia="Times New Roman" w:hAnsi="Calibri" w:cs="Calibri"/>
                <w:color w:val="000000"/>
                <w:sz w:val="20"/>
                <w:szCs w:val="20"/>
              </w:rPr>
            </w:pPr>
            <w:ins w:id="5088" w:author="Commodore, Sarah" w:date="2023-03-22T16:21:00Z">
              <w:r w:rsidRPr="00DC2757">
                <w:rPr>
                  <w:rFonts w:ascii="Calibri" w:eastAsia="Times New Roman" w:hAnsi="Calibri" w:cs="Calibri"/>
                  <w:color w:val="000000"/>
                  <w:sz w:val="20"/>
                  <w:szCs w:val="20"/>
                </w:rPr>
                <w:t>5.5E-06</w:t>
              </w:r>
            </w:ins>
          </w:p>
        </w:tc>
        <w:tc>
          <w:tcPr>
            <w:tcW w:w="0" w:type="auto"/>
            <w:tcBorders>
              <w:top w:val="nil"/>
              <w:left w:val="nil"/>
              <w:bottom w:val="nil"/>
              <w:right w:val="nil"/>
            </w:tcBorders>
            <w:shd w:val="clear" w:color="auto" w:fill="auto"/>
            <w:noWrap/>
            <w:vAlign w:val="bottom"/>
            <w:hideMark/>
          </w:tcPr>
          <w:p w14:paraId="51034FF3" w14:textId="77777777" w:rsidR="00DC2757" w:rsidRPr="00DC2757" w:rsidRDefault="00DC2757" w:rsidP="00DC2757">
            <w:pPr>
              <w:spacing w:after="0" w:line="240" w:lineRule="auto"/>
              <w:jc w:val="center"/>
              <w:rPr>
                <w:ins w:id="5089" w:author="Commodore, Sarah" w:date="2023-03-22T16:21:00Z"/>
                <w:rFonts w:ascii="Calibri" w:eastAsia="Times New Roman" w:hAnsi="Calibri" w:cs="Calibri"/>
                <w:color w:val="000000"/>
                <w:sz w:val="20"/>
                <w:szCs w:val="20"/>
              </w:rPr>
            </w:pPr>
            <w:ins w:id="5090"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071EF7F2" w14:textId="77777777" w:rsidR="00DC2757" w:rsidRPr="00DC2757" w:rsidRDefault="00DC2757" w:rsidP="00DC2757">
            <w:pPr>
              <w:spacing w:after="0" w:line="240" w:lineRule="auto"/>
              <w:jc w:val="center"/>
              <w:rPr>
                <w:ins w:id="5091" w:author="Commodore, Sarah" w:date="2023-03-22T16:21:00Z"/>
                <w:rFonts w:ascii="Calibri" w:eastAsia="Times New Roman" w:hAnsi="Calibri" w:cs="Calibri"/>
                <w:color w:val="FF0000"/>
                <w:sz w:val="20"/>
                <w:szCs w:val="20"/>
              </w:rPr>
            </w:pPr>
            <w:ins w:id="5092" w:author="Commodore, Sarah" w:date="2023-03-22T16:21:00Z">
              <w:r w:rsidRPr="00DC2757">
                <w:rPr>
                  <w:rFonts w:ascii="Calibri" w:eastAsia="Times New Roman" w:hAnsi="Calibri" w:cs="Calibri"/>
                  <w:color w:val="FF0000"/>
                  <w:sz w:val="20"/>
                  <w:szCs w:val="20"/>
                </w:rPr>
                <w:t>*</w:t>
              </w:r>
            </w:ins>
          </w:p>
        </w:tc>
      </w:tr>
      <w:tr w:rsidR="00DC2757" w:rsidRPr="00DC2757" w14:paraId="039F0939" w14:textId="77777777" w:rsidTr="00DC2757">
        <w:trPr>
          <w:trHeight w:val="260"/>
          <w:ins w:id="5093" w:author="Commodore, Sarah" w:date="2023-03-22T16:21:00Z"/>
        </w:trPr>
        <w:tc>
          <w:tcPr>
            <w:tcW w:w="0" w:type="auto"/>
            <w:tcBorders>
              <w:top w:val="nil"/>
              <w:left w:val="nil"/>
              <w:bottom w:val="nil"/>
              <w:right w:val="nil"/>
            </w:tcBorders>
            <w:shd w:val="clear" w:color="auto" w:fill="auto"/>
            <w:noWrap/>
            <w:vAlign w:val="bottom"/>
            <w:hideMark/>
          </w:tcPr>
          <w:p w14:paraId="7BFE4639" w14:textId="77777777" w:rsidR="00DC2757" w:rsidRPr="00DC2757" w:rsidRDefault="00DC2757" w:rsidP="00DC2757">
            <w:pPr>
              <w:spacing w:after="0" w:line="240" w:lineRule="auto"/>
              <w:rPr>
                <w:ins w:id="5094" w:author="Commodore, Sarah" w:date="2023-03-22T16:21:00Z"/>
                <w:rFonts w:ascii="Calibri" w:eastAsia="Times New Roman" w:hAnsi="Calibri" w:cs="Calibri"/>
                <w:color w:val="000000"/>
                <w:sz w:val="20"/>
                <w:szCs w:val="20"/>
              </w:rPr>
            </w:pPr>
            <w:ins w:id="5095" w:author="Commodore, Sarah" w:date="2023-03-22T16:21:00Z">
              <w:r w:rsidRPr="00DC2757">
                <w:rPr>
                  <w:rFonts w:ascii="Calibri" w:eastAsia="Times New Roman" w:hAnsi="Calibri" w:cs="Calibri"/>
                  <w:color w:val="000000"/>
                  <w:sz w:val="20"/>
                  <w:szCs w:val="20"/>
                </w:rPr>
                <w:t>ENSG00000204131.9</w:t>
              </w:r>
            </w:ins>
          </w:p>
        </w:tc>
        <w:tc>
          <w:tcPr>
            <w:tcW w:w="0" w:type="auto"/>
            <w:tcBorders>
              <w:top w:val="nil"/>
              <w:left w:val="nil"/>
              <w:bottom w:val="nil"/>
              <w:right w:val="nil"/>
            </w:tcBorders>
            <w:shd w:val="clear" w:color="auto" w:fill="auto"/>
            <w:noWrap/>
            <w:vAlign w:val="bottom"/>
            <w:hideMark/>
          </w:tcPr>
          <w:p w14:paraId="64D8F16A" w14:textId="77777777" w:rsidR="00DC2757" w:rsidRPr="00DC2757" w:rsidRDefault="00DC2757" w:rsidP="00DC2757">
            <w:pPr>
              <w:spacing w:after="0" w:line="240" w:lineRule="auto"/>
              <w:rPr>
                <w:ins w:id="5096" w:author="Commodore, Sarah" w:date="2023-03-22T16:21:00Z"/>
                <w:rFonts w:ascii="Calibri" w:eastAsia="Times New Roman" w:hAnsi="Calibri" w:cs="Calibri"/>
                <w:color w:val="000000"/>
                <w:sz w:val="20"/>
                <w:szCs w:val="20"/>
              </w:rPr>
            </w:pPr>
            <w:ins w:id="5097" w:author="Commodore, Sarah" w:date="2023-03-22T16:21:00Z">
              <w:r w:rsidRPr="00DC2757">
                <w:rPr>
                  <w:rFonts w:ascii="Calibri" w:eastAsia="Times New Roman" w:hAnsi="Calibri" w:cs="Calibri"/>
                  <w:color w:val="000000"/>
                  <w:sz w:val="20"/>
                  <w:szCs w:val="20"/>
                </w:rPr>
                <w:t>NHSL2</w:t>
              </w:r>
            </w:ins>
          </w:p>
        </w:tc>
        <w:tc>
          <w:tcPr>
            <w:tcW w:w="0" w:type="auto"/>
            <w:tcBorders>
              <w:top w:val="nil"/>
              <w:left w:val="nil"/>
              <w:bottom w:val="nil"/>
              <w:right w:val="nil"/>
            </w:tcBorders>
            <w:shd w:val="clear" w:color="auto" w:fill="auto"/>
            <w:noWrap/>
            <w:vAlign w:val="bottom"/>
            <w:hideMark/>
          </w:tcPr>
          <w:p w14:paraId="71B26152" w14:textId="77777777" w:rsidR="00DC2757" w:rsidRPr="00DC2757" w:rsidRDefault="00DC2757" w:rsidP="00DC2757">
            <w:pPr>
              <w:spacing w:after="0" w:line="240" w:lineRule="auto"/>
              <w:jc w:val="center"/>
              <w:rPr>
                <w:ins w:id="5098" w:author="Commodore, Sarah" w:date="2023-03-22T16:21:00Z"/>
                <w:rFonts w:ascii="Calibri" w:eastAsia="Times New Roman" w:hAnsi="Calibri" w:cs="Calibri"/>
                <w:color w:val="000000"/>
                <w:sz w:val="20"/>
                <w:szCs w:val="20"/>
              </w:rPr>
            </w:pPr>
            <w:ins w:id="509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4C839E" w14:textId="77777777" w:rsidR="00DC2757" w:rsidRPr="00DC2757" w:rsidRDefault="00DC2757" w:rsidP="00DC2757">
            <w:pPr>
              <w:spacing w:after="0" w:line="240" w:lineRule="auto"/>
              <w:jc w:val="center"/>
              <w:rPr>
                <w:ins w:id="5100" w:author="Commodore, Sarah" w:date="2023-03-22T16:21:00Z"/>
                <w:rFonts w:ascii="Calibri" w:eastAsia="Times New Roman" w:hAnsi="Calibri" w:cs="Calibri"/>
                <w:color w:val="000000"/>
                <w:sz w:val="20"/>
                <w:szCs w:val="20"/>
              </w:rPr>
            </w:pPr>
            <w:ins w:id="5101"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096235EB" w14:textId="77777777" w:rsidR="00DC2757" w:rsidRPr="00DC2757" w:rsidRDefault="00DC2757" w:rsidP="00DC2757">
            <w:pPr>
              <w:spacing w:after="0" w:line="240" w:lineRule="auto"/>
              <w:jc w:val="center"/>
              <w:rPr>
                <w:ins w:id="5102" w:author="Commodore, Sarah" w:date="2023-03-22T16:21:00Z"/>
                <w:rFonts w:ascii="Calibri" w:eastAsia="Times New Roman" w:hAnsi="Calibri" w:cs="Calibri"/>
                <w:color w:val="000000"/>
                <w:sz w:val="20"/>
                <w:szCs w:val="20"/>
              </w:rPr>
            </w:pPr>
            <w:ins w:id="5103"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17BB32F8" w14:textId="77777777" w:rsidR="00DC2757" w:rsidRPr="00DC2757" w:rsidRDefault="00DC2757" w:rsidP="00DC2757">
            <w:pPr>
              <w:spacing w:after="0" w:line="240" w:lineRule="auto"/>
              <w:jc w:val="center"/>
              <w:rPr>
                <w:ins w:id="5104" w:author="Commodore, Sarah" w:date="2023-03-22T16:21:00Z"/>
                <w:rFonts w:ascii="Calibri" w:eastAsia="Times New Roman" w:hAnsi="Calibri" w:cs="Calibri"/>
                <w:color w:val="000000"/>
                <w:sz w:val="20"/>
                <w:szCs w:val="20"/>
              </w:rPr>
            </w:pPr>
            <w:ins w:id="5105" w:author="Commodore, Sarah" w:date="2023-03-22T16:21:00Z">
              <w:r w:rsidRPr="00DC2757">
                <w:rPr>
                  <w:rFonts w:ascii="Calibri" w:eastAsia="Times New Roman" w:hAnsi="Calibri" w:cs="Calibri"/>
                  <w:color w:val="000000"/>
                  <w:sz w:val="20"/>
                  <w:szCs w:val="20"/>
                </w:rPr>
                <w:t>*</w:t>
              </w:r>
            </w:ins>
          </w:p>
        </w:tc>
      </w:tr>
      <w:tr w:rsidR="00DC2757" w:rsidRPr="00DC2757" w14:paraId="57AAB6C4" w14:textId="77777777" w:rsidTr="00DC2757">
        <w:trPr>
          <w:trHeight w:val="260"/>
          <w:ins w:id="5106" w:author="Commodore, Sarah" w:date="2023-03-22T16:21:00Z"/>
        </w:trPr>
        <w:tc>
          <w:tcPr>
            <w:tcW w:w="0" w:type="auto"/>
            <w:tcBorders>
              <w:top w:val="nil"/>
              <w:left w:val="nil"/>
              <w:bottom w:val="nil"/>
              <w:right w:val="nil"/>
            </w:tcBorders>
            <w:shd w:val="clear" w:color="auto" w:fill="auto"/>
            <w:noWrap/>
            <w:vAlign w:val="bottom"/>
            <w:hideMark/>
          </w:tcPr>
          <w:p w14:paraId="07317ADF" w14:textId="77777777" w:rsidR="00DC2757" w:rsidRPr="00DC2757" w:rsidRDefault="00DC2757" w:rsidP="00DC2757">
            <w:pPr>
              <w:spacing w:after="0" w:line="240" w:lineRule="auto"/>
              <w:rPr>
                <w:ins w:id="5107" w:author="Commodore, Sarah" w:date="2023-03-22T16:21:00Z"/>
                <w:rFonts w:ascii="Calibri" w:eastAsia="Times New Roman" w:hAnsi="Calibri" w:cs="Calibri"/>
                <w:color w:val="000000"/>
                <w:sz w:val="20"/>
                <w:szCs w:val="20"/>
              </w:rPr>
            </w:pPr>
            <w:ins w:id="5108" w:author="Commodore, Sarah" w:date="2023-03-22T16:21:00Z">
              <w:r w:rsidRPr="00DC2757">
                <w:rPr>
                  <w:rFonts w:ascii="Calibri" w:eastAsia="Times New Roman" w:hAnsi="Calibri" w:cs="Calibri"/>
                  <w:color w:val="000000"/>
                  <w:sz w:val="20"/>
                  <w:szCs w:val="20"/>
                </w:rPr>
                <w:t>ENSG00000072952.19</w:t>
              </w:r>
            </w:ins>
          </w:p>
        </w:tc>
        <w:tc>
          <w:tcPr>
            <w:tcW w:w="0" w:type="auto"/>
            <w:tcBorders>
              <w:top w:val="nil"/>
              <w:left w:val="nil"/>
              <w:bottom w:val="nil"/>
              <w:right w:val="nil"/>
            </w:tcBorders>
            <w:shd w:val="clear" w:color="auto" w:fill="auto"/>
            <w:noWrap/>
            <w:vAlign w:val="bottom"/>
            <w:hideMark/>
          </w:tcPr>
          <w:p w14:paraId="1043621B" w14:textId="77777777" w:rsidR="00DC2757" w:rsidRPr="00DC2757" w:rsidRDefault="00DC2757" w:rsidP="00DC2757">
            <w:pPr>
              <w:spacing w:after="0" w:line="240" w:lineRule="auto"/>
              <w:rPr>
                <w:ins w:id="5109" w:author="Commodore, Sarah" w:date="2023-03-22T16:21:00Z"/>
                <w:rFonts w:ascii="Calibri" w:eastAsia="Times New Roman" w:hAnsi="Calibri" w:cs="Calibri"/>
                <w:color w:val="000000"/>
                <w:sz w:val="20"/>
                <w:szCs w:val="20"/>
              </w:rPr>
            </w:pPr>
            <w:ins w:id="5110" w:author="Commodore, Sarah" w:date="2023-03-22T16:21:00Z">
              <w:r w:rsidRPr="00DC2757">
                <w:rPr>
                  <w:rFonts w:ascii="Calibri" w:eastAsia="Times New Roman" w:hAnsi="Calibri" w:cs="Calibri"/>
                  <w:color w:val="000000"/>
                  <w:sz w:val="20"/>
                  <w:szCs w:val="20"/>
                </w:rPr>
                <w:t>IRAG1</w:t>
              </w:r>
            </w:ins>
          </w:p>
        </w:tc>
        <w:tc>
          <w:tcPr>
            <w:tcW w:w="0" w:type="auto"/>
            <w:tcBorders>
              <w:top w:val="nil"/>
              <w:left w:val="nil"/>
              <w:bottom w:val="nil"/>
              <w:right w:val="nil"/>
            </w:tcBorders>
            <w:shd w:val="clear" w:color="auto" w:fill="auto"/>
            <w:noWrap/>
            <w:vAlign w:val="bottom"/>
            <w:hideMark/>
          </w:tcPr>
          <w:p w14:paraId="041755EB" w14:textId="77777777" w:rsidR="00DC2757" w:rsidRPr="00DC2757" w:rsidRDefault="00DC2757" w:rsidP="00DC2757">
            <w:pPr>
              <w:spacing w:after="0" w:line="240" w:lineRule="auto"/>
              <w:jc w:val="center"/>
              <w:rPr>
                <w:ins w:id="5111" w:author="Commodore, Sarah" w:date="2023-03-22T16:21:00Z"/>
                <w:rFonts w:ascii="Calibri" w:eastAsia="Times New Roman" w:hAnsi="Calibri" w:cs="Calibri"/>
                <w:color w:val="000000"/>
                <w:sz w:val="20"/>
                <w:szCs w:val="20"/>
              </w:rPr>
            </w:pPr>
            <w:ins w:id="511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E47BD04" w14:textId="77777777" w:rsidR="00DC2757" w:rsidRPr="00DC2757" w:rsidRDefault="00DC2757" w:rsidP="00DC2757">
            <w:pPr>
              <w:spacing w:after="0" w:line="240" w:lineRule="auto"/>
              <w:jc w:val="center"/>
              <w:rPr>
                <w:ins w:id="5113" w:author="Commodore, Sarah" w:date="2023-03-22T16:21:00Z"/>
                <w:rFonts w:ascii="Calibri" w:eastAsia="Times New Roman" w:hAnsi="Calibri" w:cs="Calibri"/>
                <w:color w:val="000000"/>
                <w:sz w:val="20"/>
                <w:szCs w:val="20"/>
              </w:rPr>
            </w:pPr>
            <w:ins w:id="5114" w:author="Commodore, Sarah" w:date="2023-03-22T16:21:00Z">
              <w:r w:rsidRPr="00DC2757">
                <w:rPr>
                  <w:rFonts w:ascii="Calibri" w:eastAsia="Times New Roman" w:hAnsi="Calibri" w:cs="Calibri"/>
                  <w:color w:val="000000"/>
                  <w:sz w:val="20"/>
                  <w:szCs w:val="20"/>
                </w:rPr>
                <w:t>6.9E-09</w:t>
              </w:r>
            </w:ins>
          </w:p>
        </w:tc>
        <w:tc>
          <w:tcPr>
            <w:tcW w:w="0" w:type="auto"/>
            <w:tcBorders>
              <w:top w:val="nil"/>
              <w:left w:val="nil"/>
              <w:bottom w:val="nil"/>
              <w:right w:val="nil"/>
            </w:tcBorders>
            <w:shd w:val="clear" w:color="auto" w:fill="auto"/>
            <w:noWrap/>
            <w:vAlign w:val="bottom"/>
            <w:hideMark/>
          </w:tcPr>
          <w:p w14:paraId="712AEF1C" w14:textId="77777777" w:rsidR="00DC2757" w:rsidRPr="00DC2757" w:rsidRDefault="00DC2757" w:rsidP="00DC2757">
            <w:pPr>
              <w:spacing w:after="0" w:line="240" w:lineRule="auto"/>
              <w:jc w:val="center"/>
              <w:rPr>
                <w:ins w:id="5115" w:author="Commodore, Sarah" w:date="2023-03-22T16:21:00Z"/>
                <w:rFonts w:ascii="Calibri" w:eastAsia="Times New Roman" w:hAnsi="Calibri" w:cs="Calibri"/>
                <w:color w:val="000000"/>
                <w:sz w:val="20"/>
                <w:szCs w:val="20"/>
              </w:rPr>
            </w:pPr>
            <w:ins w:id="5116"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1723E8E7" w14:textId="77777777" w:rsidR="00DC2757" w:rsidRPr="00DC2757" w:rsidRDefault="00DC2757" w:rsidP="00DC2757">
            <w:pPr>
              <w:spacing w:after="0" w:line="240" w:lineRule="auto"/>
              <w:jc w:val="center"/>
              <w:rPr>
                <w:ins w:id="5117" w:author="Commodore, Sarah" w:date="2023-03-22T16:21:00Z"/>
                <w:rFonts w:ascii="Calibri" w:eastAsia="Times New Roman" w:hAnsi="Calibri" w:cs="Calibri"/>
                <w:color w:val="000000"/>
                <w:sz w:val="20"/>
                <w:szCs w:val="20"/>
              </w:rPr>
            </w:pPr>
            <w:ins w:id="5118" w:author="Commodore, Sarah" w:date="2023-03-22T16:21:00Z">
              <w:r w:rsidRPr="00DC2757">
                <w:rPr>
                  <w:rFonts w:ascii="Calibri" w:eastAsia="Times New Roman" w:hAnsi="Calibri" w:cs="Calibri"/>
                  <w:color w:val="000000"/>
                  <w:sz w:val="20"/>
                  <w:szCs w:val="20"/>
                </w:rPr>
                <w:t>*</w:t>
              </w:r>
            </w:ins>
          </w:p>
        </w:tc>
      </w:tr>
      <w:tr w:rsidR="00DC2757" w:rsidRPr="00DC2757" w14:paraId="7FC5B78B" w14:textId="77777777" w:rsidTr="00DC2757">
        <w:trPr>
          <w:trHeight w:val="260"/>
          <w:ins w:id="5119" w:author="Commodore, Sarah" w:date="2023-03-22T16:21:00Z"/>
        </w:trPr>
        <w:tc>
          <w:tcPr>
            <w:tcW w:w="0" w:type="auto"/>
            <w:tcBorders>
              <w:top w:val="nil"/>
              <w:left w:val="nil"/>
              <w:bottom w:val="nil"/>
              <w:right w:val="nil"/>
            </w:tcBorders>
            <w:shd w:val="clear" w:color="auto" w:fill="auto"/>
            <w:noWrap/>
            <w:vAlign w:val="bottom"/>
            <w:hideMark/>
          </w:tcPr>
          <w:p w14:paraId="4B3256AB" w14:textId="77777777" w:rsidR="00DC2757" w:rsidRPr="00DC2757" w:rsidRDefault="00DC2757" w:rsidP="00DC2757">
            <w:pPr>
              <w:spacing w:after="0" w:line="240" w:lineRule="auto"/>
              <w:rPr>
                <w:ins w:id="5120" w:author="Commodore, Sarah" w:date="2023-03-22T16:21:00Z"/>
                <w:rFonts w:ascii="Calibri" w:eastAsia="Times New Roman" w:hAnsi="Calibri" w:cs="Calibri"/>
                <w:color w:val="000000"/>
                <w:sz w:val="20"/>
                <w:szCs w:val="20"/>
              </w:rPr>
            </w:pPr>
            <w:ins w:id="5121" w:author="Commodore, Sarah" w:date="2023-03-22T16:21:00Z">
              <w:r w:rsidRPr="00DC2757">
                <w:rPr>
                  <w:rFonts w:ascii="Calibri" w:eastAsia="Times New Roman" w:hAnsi="Calibri" w:cs="Calibri"/>
                  <w:color w:val="000000"/>
                  <w:sz w:val="20"/>
                  <w:szCs w:val="20"/>
                </w:rPr>
                <w:t>ENSG00000179348.12</w:t>
              </w:r>
            </w:ins>
          </w:p>
        </w:tc>
        <w:tc>
          <w:tcPr>
            <w:tcW w:w="0" w:type="auto"/>
            <w:tcBorders>
              <w:top w:val="nil"/>
              <w:left w:val="nil"/>
              <w:bottom w:val="nil"/>
              <w:right w:val="nil"/>
            </w:tcBorders>
            <w:shd w:val="clear" w:color="auto" w:fill="auto"/>
            <w:noWrap/>
            <w:vAlign w:val="bottom"/>
            <w:hideMark/>
          </w:tcPr>
          <w:p w14:paraId="6533B350" w14:textId="77777777" w:rsidR="00DC2757" w:rsidRPr="00DC2757" w:rsidRDefault="00DC2757" w:rsidP="00DC2757">
            <w:pPr>
              <w:spacing w:after="0" w:line="240" w:lineRule="auto"/>
              <w:rPr>
                <w:ins w:id="5122" w:author="Commodore, Sarah" w:date="2023-03-22T16:21:00Z"/>
                <w:rFonts w:ascii="Calibri" w:eastAsia="Times New Roman" w:hAnsi="Calibri" w:cs="Calibri"/>
                <w:color w:val="000000"/>
                <w:sz w:val="20"/>
                <w:szCs w:val="20"/>
              </w:rPr>
            </w:pPr>
            <w:ins w:id="5123" w:author="Commodore, Sarah" w:date="2023-03-22T16:21:00Z">
              <w:r w:rsidRPr="00DC2757">
                <w:rPr>
                  <w:rFonts w:ascii="Calibri" w:eastAsia="Times New Roman" w:hAnsi="Calibri" w:cs="Calibri"/>
                  <w:color w:val="000000"/>
                  <w:sz w:val="20"/>
                  <w:szCs w:val="20"/>
                </w:rPr>
                <w:t>GATA2</w:t>
              </w:r>
            </w:ins>
          </w:p>
        </w:tc>
        <w:tc>
          <w:tcPr>
            <w:tcW w:w="0" w:type="auto"/>
            <w:tcBorders>
              <w:top w:val="nil"/>
              <w:left w:val="nil"/>
              <w:bottom w:val="nil"/>
              <w:right w:val="nil"/>
            </w:tcBorders>
            <w:shd w:val="clear" w:color="auto" w:fill="auto"/>
            <w:noWrap/>
            <w:vAlign w:val="bottom"/>
            <w:hideMark/>
          </w:tcPr>
          <w:p w14:paraId="0B72F210" w14:textId="77777777" w:rsidR="00DC2757" w:rsidRPr="00DC2757" w:rsidRDefault="00DC2757" w:rsidP="00DC2757">
            <w:pPr>
              <w:spacing w:after="0" w:line="240" w:lineRule="auto"/>
              <w:jc w:val="center"/>
              <w:rPr>
                <w:ins w:id="5124" w:author="Commodore, Sarah" w:date="2023-03-22T16:21:00Z"/>
                <w:rFonts w:ascii="Calibri" w:eastAsia="Times New Roman" w:hAnsi="Calibri" w:cs="Calibri"/>
                <w:color w:val="000000"/>
                <w:sz w:val="20"/>
                <w:szCs w:val="20"/>
              </w:rPr>
            </w:pPr>
            <w:ins w:id="512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3BCF5CD" w14:textId="77777777" w:rsidR="00DC2757" w:rsidRPr="00DC2757" w:rsidRDefault="00DC2757" w:rsidP="00DC2757">
            <w:pPr>
              <w:spacing w:after="0" w:line="240" w:lineRule="auto"/>
              <w:jc w:val="center"/>
              <w:rPr>
                <w:ins w:id="5126" w:author="Commodore, Sarah" w:date="2023-03-22T16:21:00Z"/>
                <w:rFonts w:ascii="Calibri" w:eastAsia="Times New Roman" w:hAnsi="Calibri" w:cs="Calibri"/>
                <w:color w:val="000000"/>
                <w:sz w:val="20"/>
                <w:szCs w:val="20"/>
              </w:rPr>
            </w:pPr>
            <w:ins w:id="5127"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32E96D6" w14:textId="77777777" w:rsidR="00DC2757" w:rsidRPr="00DC2757" w:rsidRDefault="00DC2757" w:rsidP="00DC2757">
            <w:pPr>
              <w:spacing w:after="0" w:line="240" w:lineRule="auto"/>
              <w:jc w:val="center"/>
              <w:rPr>
                <w:ins w:id="5128" w:author="Commodore, Sarah" w:date="2023-03-22T16:21:00Z"/>
                <w:rFonts w:ascii="Calibri" w:eastAsia="Times New Roman" w:hAnsi="Calibri" w:cs="Calibri"/>
                <w:color w:val="000000"/>
                <w:sz w:val="20"/>
                <w:szCs w:val="20"/>
              </w:rPr>
            </w:pPr>
            <w:ins w:id="5129" w:author="Commodore, Sarah" w:date="2023-03-22T16:21:00Z">
              <w:r w:rsidRPr="00DC2757">
                <w:rPr>
                  <w:rFonts w:ascii="Calibri" w:eastAsia="Times New Roman" w:hAnsi="Calibri" w:cs="Calibri"/>
                  <w:color w:val="000000"/>
                  <w:sz w:val="20"/>
                  <w:szCs w:val="20"/>
                </w:rPr>
                <w:t>4.7E-02</w:t>
              </w:r>
            </w:ins>
          </w:p>
        </w:tc>
        <w:tc>
          <w:tcPr>
            <w:tcW w:w="0" w:type="auto"/>
            <w:tcBorders>
              <w:top w:val="nil"/>
              <w:left w:val="nil"/>
              <w:bottom w:val="nil"/>
              <w:right w:val="nil"/>
            </w:tcBorders>
            <w:shd w:val="clear" w:color="auto" w:fill="auto"/>
            <w:noWrap/>
            <w:vAlign w:val="bottom"/>
            <w:hideMark/>
          </w:tcPr>
          <w:p w14:paraId="7D5D4FA7" w14:textId="77777777" w:rsidR="00DC2757" w:rsidRPr="00DC2757" w:rsidRDefault="00DC2757" w:rsidP="00DC2757">
            <w:pPr>
              <w:spacing w:after="0" w:line="240" w:lineRule="auto"/>
              <w:jc w:val="center"/>
              <w:rPr>
                <w:ins w:id="5130" w:author="Commodore, Sarah" w:date="2023-03-22T16:21:00Z"/>
                <w:rFonts w:ascii="Calibri" w:eastAsia="Times New Roman" w:hAnsi="Calibri" w:cs="Calibri"/>
                <w:color w:val="000000"/>
                <w:sz w:val="20"/>
                <w:szCs w:val="20"/>
              </w:rPr>
            </w:pPr>
            <w:ins w:id="5131" w:author="Commodore, Sarah" w:date="2023-03-22T16:21:00Z">
              <w:r w:rsidRPr="00DC2757">
                <w:rPr>
                  <w:rFonts w:ascii="Calibri" w:eastAsia="Times New Roman" w:hAnsi="Calibri" w:cs="Calibri"/>
                  <w:color w:val="000000"/>
                  <w:sz w:val="20"/>
                  <w:szCs w:val="20"/>
                </w:rPr>
                <w:t>*</w:t>
              </w:r>
            </w:ins>
          </w:p>
        </w:tc>
      </w:tr>
      <w:tr w:rsidR="00DC2757" w:rsidRPr="00DC2757" w14:paraId="31848FFE" w14:textId="77777777" w:rsidTr="00DC2757">
        <w:trPr>
          <w:trHeight w:val="260"/>
          <w:ins w:id="5132" w:author="Commodore, Sarah" w:date="2023-03-22T16:21:00Z"/>
        </w:trPr>
        <w:tc>
          <w:tcPr>
            <w:tcW w:w="0" w:type="auto"/>
            <w:tcBorders>
              <w:top w:val="nil"/>
              <w:left w:val="nil"/>
              <w:bottom w:val="nil"/>
              <w:right w:val="nil"/>
            </w:tcBorders>
            <w:shd w:val="clear" w:color="auto" w:fill="auto"/>
            <w:noWrap/>
            <w:vAlign w:val="bottom"/>
            <w:hideMark/>
          </w:tcPr>
          <w:p w14:paraId="5F1F55B1" w14:textId="77777777" w:rsidR="00DC2757" w:rsidRPr="00DC2757" w:rsidRDefault="00DC2757" w:rsidP="00DC2757">
            <w:pPr>
              <w:spacing w:after="0" w:line="240" w:lineRule="auto"/>
              <w:rPr>
                <w:ins w:id="5133" w:author="Commodore, Sarah" w:date="2023-03-22T16:21:00Z"/>
                <w:rFonts w:ascii="Calibri" w:eastAsia="Times New Roman" w:hAnsi="Calibri" w:cs="Calibri"/>
                <w:color w:val="000000"/>
                <w:sz w:val="20"/>
                <w:szCs w:val="20"/>
              </w:rPr>
            </w:pPr>
            <w:ins w:id="5134" w:author="Commodore, Sarah" w:date="2023-03-22T16:21:00Z">
              <w:r w:rsidRPr="00DC2757">
                <w:rPr>
                  <w:rFonts w:ascii="Calibri" w:eastAsia="Times New Roman" w:hAnsi="Calibri" w:cs="Calibri"/>
                  <w:color w:val="000000"/>
                  <w:sz w:val="20"/>
                  <w:szCs w:val="20"/>
                </w:rPr>
                <w:t>ENSG00000140932.10</w:t>
              </w:r>
            </w:ins>
          </w:p>
        </w:tc>
        <w:tc>
          <w:tcPr>
            <w:tcW w:w="0" w:type="auto"/>
            <w:tcBorders>
              <w:top w:val="nil"/>
              <w:left w:val="nil"/>
              <w:bottom w:val="nil"/>
              <w:right w:val="nil"/>
            </w:tcBorders>
            <w:shd w:val="clear" w:color="auto" w:fill="auto"/>
            <w:noWrap/>
            <w:vAlign w:val="bottom"/>
            <w:hideMark/>
          </w:tcPr>
          <w:p w14:paraId="50274D6D" w14:textId="77777777" w:rsidR="00DC2757" w:rsidRPr="00DC2757" w:rsidRDefault="00DC2757" w:rsidP="00DC2757">
            <w:pPr>
              <w:spacing w:after="0" w:line="240" w:lineRule="auto"/>
              <w:rPr>
                <w:ins w:id="5135" w:author="Commodore, Sarah" w:date="2023-03-22T16:21:00Z"/>
                <w:rFonts w:ascii="Calibri" w:eastAsia="Times New Roman" w:hAnsi="Calibri" w:cs="Calibri"/>
                <w:color w:val="000000"/>
                <w:sz w:val="20"/>
                <w:szCs w:val="20"/>
              </w:rPr>
            </w:pPr>
            <w:ins w:id="5136" w:author="Commodore, Sarah" w:date="2023-03-22T16:21:00Z">
              <w:r w:rsidRPr="00DC2757">
                <w:rPr>
                  <w:rFonts w:ascii="Calibri" w:eastAsia="Times New Roman" w:hAnsi="Calibri" w:cs="Calibri"/>
                  <w:color w:val="000000"/>
                  <w:sz w:val="20"/>
                  <w:szCs w:val="20"/>
                </w:rPr>
                <w:t>CMTM2</w:t>
              </w:r>
            </w:ins>
          </w:p>
        </w:tc>
        <w:tc>
          <w:tcPr>
            <w:tcW w:w="0" w:type="auto"/>
            <w:tcBorders>
              <w:top w:val="nil"/>
              <w:left w:val="nil"/>
              <w:bottom w:val="nil"/>
              <w:right w:val="nil"/>
            </w:tcBorders>
            <w:shd w:val="clear" w:color="auto" w:fill="auto"/>
            <w:noWrap/>
            <w:vAlign w:val="bottom"/>
            <w:hideMark/>
          </w:tcPr>
          <w:p w14:paraId="0ED23E8B" w14:textId="77777777" w:rsidR="00DC2757" w:rsidRPr="00DC2757" w:rsidRDefault="00DC2757" w:rsidP="00DC2757">
            <w:pPr>
              <w:spacing w:after="0" w:line="240" w:lineRule="auto"/>
              <w:jc w:val="center"/>
              <w:rPr>
                <w:ins w:id="5137" w:author="Commodore, Sarah" w:date="2023-03-22T16:21:00Z"/>
                <w:rFonts w:ascii="Calibri" w:eastAsia="Times New Roman" w:hAnsi="Calibri" w:cs="Calibri"/>
                <w:color w:val="000000"/>
                <w:sz w:val="20"/>
                <w:szCs w:val="20"/>
              </w:rPr>
            </w:pPr>
            <w:ins w:id="513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2B61C36" w14:textId="77777777" w:rsidR="00DC2757" w:rsidRPr="00DC2757" w:rsidRDefault="00DC2757" w:rsidP="00DC2757">
            <w:pPr>
              <w:spacing w:after="0" w:line="240" w:lineRule="auto"/>
              <w:jc w:val="center"/>
              <w:rPr>
                <w:ins w:id="5139" w:author="Commodore, Sarah" w:date="2023-03-22T16:21:00Z"/>
                <w:rFonts w:ascii="Calibri" w:eastAsia="Times New Roman" w:hAnsi="Calibri" w:cs="Calibri"/>
                <w:color w:val="000000"/>
                <w:sz w:val="20"/>
                <w:szCs w:val="20"/>
              </w:rPr>
            </w:pPr>
            <w:ins w:id="5140"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0F65028F" w14:textId="77777777" w:rsidR="00DC2757" w:rsidRPr="00DC2757" w:rsidRDefault="00DC2757" w:rsidP="00DC2757">
            <w:pPr>
              <w:spacing w:after="0" w:line="240" w:lineRule="auto"/>
              <w:jc w:val="center"/>
              <w:rPr>
                <w:ins w:id="5141" w:author="Commodore, Sarah" w:date="2023-03-22T16:21:00Z"/>
                <w:rFonts w:ascii="Calibri" w:eastAsia="Times New Roman" w:hAnsi="Calibri" w:cs="Calibri"/>
                <w:color w:val="000000"/>
                <w:sz w:val="20"/>
                <w:szCs w:val="20"/>
              </w:rPr>
            </w:pPr>
            <w:ins w:id="5142"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11FF19B" w14:textId="77777777" w:rsidR="00DC2757" w:rsidRPr="00DC2757" w:rsidRDefault="00DC2757" w:rsidP="00DC2757">
            <w:pPr>
              <w:spacing w:after="0" w:line="240" w:lineRule="auto"/>
              <w:jc w:val="center"/>
              <w:rPr>
                <w:ins w:id="5143" w:author="Commodore, Sarah" w:date="2023-03-22T16:21:00Z"/>
                <w:rFonts w:ascii="Calibri" w:eastAsia="Times New Roman" w:hAnsi="Calibri" w:cs="Calibri"/>
                <w:color w:val="000000"/>
                <w:sz w:val="20"/>
                <w:szCs w:val="20"/>
              </w:rPr>
            </w:pPr>
            <w:ins w:id="5144" w:author="Commodore, Sarah" w:date="2023-03-22T16:21:00Z">
              <w:r w:rsidRPr="00DC2757">
                <w:rPr>
                  <w:rFonts w:ascii="Calibri" w:eastAsia="Times New Roman" w:hAnsi="Calibri" w:cs="Calibri"/>
                  <w:color w:val="000000"/>
                  <w:sz w:val="20"/>
                  <w:szCs w:val="20"/>
                </w:rPr>
                <w:t>*</w:t>
              </w:r>
            </w:ins>
          </w:p>
        </w:tc>
      </w:tr>
      <w:tr w:rsidR="00DC2757" w:rsidRPr="00DC2757" w14:paraId="5ED2C055" w14:textId="77777777" w:rsidTr="00DC2757">
        <w:trPr>
          <w:trHeight w:val="260"/>
          <w:ins w:id="5145" w:author="Commodore, Sarah" w:date="2023-03-22T16:21:00Z"/>
        </w:trPr>
        <w:tc>
          <w:tcPr>
            <w:tcW w:w="0" w:type="auto"/>
            <w:tcBorders>
              <w:top w:val="nil"/>
              <w:left w:val="nil"/>
              <w:bottom w:val="nil"/>
              <w:right w:val="nil"/>
            </w:tcBorders>
            <w:shd w:val="clear" w:color="auto" w:fill="auto"/>
            <w:noWrap/>
            <w:vAlign w:val="bottom"/>
            <w:hideMark/>
          </w:tcPr>
          <w:p w14:paraId="4594BE18" w14:textId="77777777" w:rsidR="00DC2757" w:rsidRPr="00DC2757" w:rsidRDefault="00DC2757" w:rsidP="00DC2757">
            <w:pPr>
              <w:spacing w:after="0" w:line="240" w:lineRule="auto"/>
              <w:rPr>
                <w:ins w:id="5146" w:author="Commodore, Sarah" w:date="2023-03-22T16:21:00Z"/>
                <w:rFonts w:ascii="Calibri" w:eastAsia="Times New Roman" w:hAnsi="Calibri" w:cs="Calibri"/>
                <w:color w:val="000000"/>
                <w:sz w:val="20"/>
                <w:szCs w:val="20"/>
              </w:rPr>
            </w:pPr>
            <w:ins w:id="5147" w:author="Commodore, Sarah" w:date="2023-03-22T16:21:00Z">
              <w:r w:rsidRPr="00DC2757">
                <w:rPr>
                  <w:rFonts w:ascii="Calibri" w:eastAsia="Times New Roman" w:hAnsi="Calibri" w:cs="Calibri"/>
                  <w:color w:val="000000"/>
                  <w:sz w:val="20"/>
                  <w:szCs w:val="20"/>
                </w:rPr>
                <w:t>ENSG00000128383.13</w:t>
              </w:r>
            </w:ins>
          </w:p>
        </w:tc>
        <w:tc>
          <w:tcPr>
            <w:tcW w:w="0" w:type="auto"/>
            <w:tcBorders>
              <w:top w:val="nil"/>
              <w:left w:val="nil"/>
              <w:bottom w:val="nil"/>
              <w:right w:val="nil"/>
            </w:tcBorders>
            <w:shd w:val="clear" w:color="auto" w:fill="auto"/>
            <w:noWrap/>
            <w:vAlign w:val="bottom"/>
            <w:hideMark/>
          </w:tcPr>
          <w:p w14:paraId="764D68BF" w14:textId="77777777" w:rsidR="00DC2757" w:rsidRPr="00DC2757" w:rsidRDefault="00DC2757" w:rsidP="00DC2757">
            <w:pPr>
              <w:spacing w:after="0" w:line="240" w:lineRule="auto"/>
              <w:rPr>
                <w:ins w:id="5148" w:author="Commodore, Sarah" w:date="2023-03-22T16:21:00Z"/>
                <w:rFonts w:ascii="Calibri" w:eastAsia="Times New Roman" w:hAnsi="Calibri" w:cs="Calibri"/>
                <w:color w:val="000000"/>
                <w:sz w:val="20"/>
                <w:szCs w:val="20"/>
              </w:rPr>
            </w:pPr>
            <w:ins w:id="5149" w:author="Commodore, Sarah" w:date="2023-03-22T16:21:00Z">
              <w:r w:rsidRPr="00DC2757">
                <w:rPr>
                  <w:rFonts w:ascii="Calibri" w:eastAsia="Times New Roman" w:hAnsi="Calibri" w:cs="Calibri"/>
                  <w:color w:val="000000"/>
                  <w:sz w:val="20"/>
                  <w:szCs w:val="20"/>
                </w:rPr>
                <w:t>APOBEC3A</w:t>
              </w:r>
            </w:ins>
          </w:p>
        </w:tc>
        <w:tc>
          <w:tcPr>
            <w:tcW w:w="0" w:type="auto"/>
            <w:tcBorders>
              <w:top w:val="nil"/>
              <w:left w:val="nil"/>
              <w:bottom w:val="nil"/>
              <w:right w:val="nil"/>
            </w:tcBorders>
            <w:shd w:val="clear" w:color="auto" w:fill="auto"/>
            <w:noWrap/>
            <w:vAlign w:val="bottom"/>
            <w:hideMark/>
          </w:tcPr>
          <w:p w14:paraId="12B852E9" w14:textId="77777777" w:rsidR="00DC2757" w:rsidRPr="00DC2757" w:rsidRDefault="00DC2757" w:rsidP="00DC2757">
            <w:pPr>
              <w:spacing w:after="0" w:line="240" w:lineRule="auto"/>
              <w:jc w:val="center"/>
              <w:rPr>
                <w:ins w:id="5150" w:author="Commodore, Sarah" w:date="2023-03-22T16:21:00Z"/>
                <w:rFonts w:ascii="Calibri" w:eastAsia="Times New Roman" w:hAnsi="Calibri" w:cs="Calibri"/>
                <w:color w:val="000000"/>
                <w:sz w:val="20"/>
                <w:szCs w:val="20"/>
              </w:rPr>
            </w:pPr>
            <w:ins w:id="515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451814C" w14:textId="77777777" w:rsidR="00DC2757" w:rsidRPr="00DC2757" w:rsidRDefault="00DC2757" w:rsidP="00DC2757">
            <w:pPr>
              <w:spacing w:after="0" w:line="240" w:lineRule="auto"/>
              <w:jc w:val="center"/>
              <w:rPr>
                <w:ins w:id="5152" w:author="Commodore, Sarah" w:date="2023-03-22T16:21:00Z"/>
                <w:rFonts w:ascii="Calibri" w:eastAsia="Times New Roman" w:hAnsi="Calibri" w:cs="Calibri"/>
                <w:color w:val="000000"/>
                <w:sz w:val="20"/>
                <w:szCs w:val="20"/>
              </w:rPr>
            </w:pPr>
            <w:ins w:id="5153"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05DA137C" w14:textId="77777777" w:rsidR="00DC2757" w:rsidRPr="00DC2757" w:rsidRDefault="00DC2757" w:rsidP="00DC2757">
            <w:pPr>
              <w:spacing w:after="0" w:line="240" w:lineRule="auto"/>
              <w:jc w:val="center"/>
              <w:rPr>
                <w:ins w:id="5154" w:author="Commodore, Sarah" w:date="2023-03-22T16:21:00Z"/>
                <w:rFonts w:ascii="Calibri" w:eastAsia="Times New Roman" w:hAnsi="Calibri" w:cs="Calibri"/>
                <w:color w:val="000000"/>
                <w:sz w:val="20"/>
                <w:szCs w:val="20"/>
              </w:rPr>
            </w:pPr>
            <w:ins w:id="5155"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A2A2B7B" w14:textId="77777777" w:rsidR="00DC2757" w:rsidRPr="00DC2757" w:rsidRDefault="00DC2757" w:rsidP="00DC2757">
            <w:pPr>
              <w:spacing w:after="0" w:line="240" w:lineRule="auto"/>
              <w:jc w:val="center"/>
              <w:rPr>
                <w:ins w:id="5156" w:author="Commodore, Sarah" w:date="2023-03-22T16:21:00Z"/>
                <w:rFonts w:ascii="Calibri" w:eastAsia="Times New Roman" w:hAnsi="Calibri" w:cs="Calibri"/>
                <w:color w:val="000000"/>
                <w:sz w:val="20"/>
                <w:szCs w:val="20"/>
              </w:rPr>
            </w:pPr>
            <w:ins w:id="5157" w:author="Commodore, Sarah" w:date="2023-03-22T16:21:00Z">
              <w:r w:rsidRPr="00DC2757">
                <w:rPr>
                  <w:rFonts w:ascii="Calibri" w:eastAsia="Times New Roman" w:hAnsi="Calibri" w:cs="Calibri"/>
                  <w:color w:val="000000"/>
                  <w:sz w:val="20"/>
                  <w:szCs w:val="20"/>
                </w:rPr>
                <w:t>*</w:t>
              </w:r>
            </w:ins>
          </w:p>
        </w:tc>
      </w:tr>
      <w:tr w:rsidR="00DC2757" w:rsidRPr="00DC2757" w14:paraId="16A93E9F" w14:textId="77777777" w:rsidTr="00DC2757">
        <w:trPr>
          <w:trHeight w:val="260"/>
          <w:ins w:id="5158" w:author="Commodore, Sarah" w:date="2023-03-22T16:21:00Z"/>
        </w:trPr>
        <w:tc>
          <w:tcPr>
            <w:tcW w:w="0" w:type="auto"/>
            <w:tcBorders>
              <w:top w:val="nil"/>
              <w:left w:val="nil"/>
              <w:bottom w:val="nil"/>
              <w:right w:val="nil"/>
            </w:tcBorders>
            <w:shd w:val="clear" w:color="auto" w:fill="auto"/>
            <w:noWrap/>
            <w:vAlign w:val="bottom"/>
            <w:hideMark/>
          </w:tcPr>
          <w:p w14:paraId="562974FD" w14:textId="77777777" w:rsidR="00DC2757" w:rsidRPr="00DC2757" w:rsidRDefault="00DC2757" w:rsidP="00DC2757">
            <w:pPr>
              <w:spacing w:after="0" w:line="240" w:lineRule="auto"/>
              <w:rPr>
                <w:ins w:id="5159" w:author="Commodore, Sarah" w:date="2023-03-22T16:21:00Z"/>
                <w:rFonts w:ascii="Calibri" w:eastAsia="Times New Roman" w:hAnsi="Calibri" w:cs="Calibri"/>
                <w:color w:val="000000"/>
                <w:sz w:val="20"/>
                <w:szCs w:val="20"/>
              </w:rPr>
            </w:pPr>
            <w:ins w:id="5160" w:author="Commodore, Sarah" w:date="2023-03-22T16:21:00Z">
              <w:r w:rsidRPr="00DC2757">
                <w:rPr>
                  <w:rFonts w:ascii="Calibri" w:eastAsia="Times New Roman" w:hAnsi="Calibri" w:cs="Calibri"/>
                  <w:color w:val="000000"/>
                  <w:sz w:val="20"/>
                  <w:szCs w:val="20"/>
                </w:rPr>
                <w:t>ENSG00000142405.22</w:t>
              </w:r>
            </w:ins>
          </w:p>
        </w:tc>
        <w:tc>
          <w:tcPr>
            <w:tcW w:w="0" w:type="auto"/>
            <w:tcBorders>
              <w:top w:val="nil"/>
              <w:left w:val="nil"/>
              <w:bottom w:val="nil"/>
              <w:right w:val="nil"/>
            </w:tcBorders>
            <w:shd w:val="clear" w:color="auto" w:fill="auto"/>
            <w:noWrap/>
            <w:vAlign w:val="bottom"/>
            <w:hideMark/>
          </w:tcPr>
          <w:p w14:paraId="0F79EE45" w14:textId="77777777" w:rsidR="00DC2757" w:rsidRPr="00DC2757" w:rsidRDefault="00DC2757" w:rsidP="00DC2757">
            <w:pPr>
              <w:spacing w:after="0" w:line="240" w:lineRule="auto"/>
              <w:rPr>
                <w:ins w:id="5161" w:author="Commodore, Sarah" w:date="2023-03-22T16:21:00Z"/>
                <w:rFonts w:ascii="Calibri" w:eastAsia="Times New Roman" w:hAnsi="Calibri" w:cs="Calibri"/>
                <w:color w:val="000000"/>
                <w:sz w:val="20"/>
                <w:szCs w:val="20"/>
              </w:rPr>
            </w:pPr>
            <w:ins w:id="5162" w:author="Commodore, Sarah" w:date="2023-03-22T16:21:00Z">
              <w:r w:rsidRPr="00DC2757">
                <w:rPr>
                  <w:rFonts w:ascii="Calibri" w:eastAsia="Times New Roman" w:hAnsi="Calibri" w:cs="Calibri"/>
                  <w:color w:val="000000"/>
                  <w:sz w:val="20"/>
                  <w:szCs w:val="20"/>
                </w:rPr>
                <w:t>NLRP12</w:t>
              </w:r>
            </w:ins>
          </w:p>
        </w:tc>
        <w:tc>
          <w:tcPr>
            <w:tcW w:w="0" w:type="auto"/>
            <w:tcBorders>
              <w:top w:val="nil"/>
              <w:left w:val="nil"/>
              <w:bottom w:val="nil"/>
              <w:right w:val="nil"/>
            </w:tcBorders>
            <w:shd w:val="clear" w:color="auto" w:fill="auto"/>
            <w:noWrap/>
            <w:vAlign w:val="bottom"/>
            <w:hideMark/>
          </w:tcPr>
          <w:p w14:paraId="53B6972B" w14:textId="77777777" w:rsidR="00DC2757" w:rsidRPr="00DC2757" w:rsidRDefault="00DC2757" w:rsidP="00DC2757">
            <w:pPr>
              <w:spacing w:after="0" w:line="240" w:lineRule="auto"/>
              <w:jc w:val="center"/>
              <w:rPr>
                <w:ins w:id="5163" w:author="Commodore, Sarah" w:date="2023-03-22T16:21:00Z"/>
                <w:rFonts w:ascii="Calibri" w:eastAsia="Times New Roman" w:hAnsi="Calibri" w:cs="Calibri"/>
                <w:color w:val="000000"/>
                <w:sz w:val="20"/>
                <w:szCs w:val="20"/>
              </w:rPr>
            </w:pPr>
            <w:ins w:id="516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ED23F1D" w14:textId="77777777" w:rsidR="00DC2757" w:rsidRPr="00DC2757" w:rsidRDefault="00DC2757" w:rsidP="00DC2757">
            <w:pPr>
              <w:spacing w:after="0" w:line="240" w:lineRule="auto"/>
              <w:jc w:val="center"/>
              <w:rPr>
                <w:ins w:id="5165" w:author="Commodore, Sarah" w:date="2023-03-22T16:21:00Z"/>
                <w:rFonts w:ascii="Calibri" w:eastAsia="Times New Roman" w:hAnsi="Calibri" w:cs="Calibri"/>
                <w:color w:val="000000"/>
                <w:sz w:val="20"/>
                <w:szCs w:val="20"/>
              </w:rPr>
            </w:pPr>
            <w:ins w:id="5166"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2CC03FF" w14:textId="77777777" w:rsidR="00DC2757" w:rsidRPr="00DC2757" w:rsidRDefault="00DC2757" w:rsidP="00DC2757">
            <w:pPr>
              <w:spacing w:after="0" w:line="240" w:lineRule="auto"/>
              <w:jc w:val="center"/>
              <w:rPr>
                <w:ins w:id="5167" w:author="Commodore, Sarah" w:date="2023-03-22T16:21:00Z"/>
                <w:rFonts w:ascii="Calibri" w:eastAsia="Times New Roman" w:hAnsi="Calibri" w:cs="Calibri"/>
                <w:color w:val="000000"/>
                <w:sz w:val="20"/>
                <w:szCs w:val="20"/>
              </w:rPr>
            </w:pPr>
            <w:ins w:id="5168"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67C1F38C" w14:textId="77777777" w:rsidR="00DC2757" w:rsidRPr="00DC2757" w:rsidRDefault="00DC2757" w:rsidP="00DC2757">
            <w:pPr>
              <w:spacing w:after="0" w:line="240" w:lineRule="auto"/>
              <w:jc w:val="center"/>
              <w:rPr>
                <w:ins w:id="5169" w:author="Commodore, Sarah" w:date="2023-03-22T16:21:00Z"/>
                <w:rFonts w:ascii="Calibri" w:eastAsia="Times New Roman" w:hAnsi="Calibri" w:cs="Calibri"/>
                <w:color w:val="000000"/>
                <w:sz w:val="20"/>
                <w:szCs w:val="20"/>
              </w:rPr>
            </w:pPr>
            <w:ins w:id="5170" w:author="Commodore, Sarah" w:date="2023-03-22T16:21:00Z">
              <w:r w:rsidRPr="00DC2757">
                <w:rPr>
                  <w:rFonts w:ascii="Calibri" w:eastAsia="Times New Roman" w:hAnsi="Calibri" w:cs="Calibri"/>
                  <w:color w:val="000000"/>
                  <w:sz w:val="20"/>
                  <w:szCs w:val="20"/>
                </w:rPr>
                <w:t>*</w:t>
              </w:r>
            </w:ins>
          </w:p>
        </w:tc>
      </w:tr>
      <w:tr w:rsidR="00DC2757" w:rsidRPr="00DC2757" w14:paraId="3388946A" w14:textId="77777777" w:rsidTr="00DC2757">
        <w:trPr>
          <w:trHeight w:val="260"/>
          <w:ins w:id="5171" w:author="Commodore, Sarah" w:date="2023-03-22T16:21:00Z"/>
        </w:trPr>
        <w:tc>
          <w:tcPr>
            <w:tcW w:w="0" w:type="auto"/>
            <w:tcBorders>
              <w:top w:val="nil"/>
              <w:left w:val="nil"/>
              <w:bottom w:val="nil"/>
              <w:right w:val="nil"/>
            </w:tcBorders>
            <w:shd w:val="clear" w:color="auto" w:fill="auto"/>
            <w:noWrap/>
            <w:vAlign w:val="bottom"/>
            <w:hideMark/>
          </w:tcPr>
          <w:p w14:paraId="75D40E6F" w14:textId="77777777" w:rsidR="00DC2757" w:rsidRPr="00DC2757" w:rsidRDefault="00DC2757" w:rsidP="00DC2757">
            <w:pPr>
              <w:spacing w:after="0" w:line="240" w:lineRule="auto"/>
              <w:rPr>
                <w:ins w:id="5172" w:author="Commodore, Sarah" w:date="2023-03-22T16:21:00Z"/>
                <w:rFonts w:ascii="Calibri" w:eastAsia="Times New Roman" w:hAnsi="Calibri" w:cs="Calibri"/>
                <w:color w:val="000000"/>
                <w:sz w:val="20"/>
                <w:szCs w:val="20"/>
              </w:rPr>
            </w:pPr>
            <w:ins w:id="5173" w:author="Commodore, Sarah" w:date="2023-03-22T16:21:00Z">
              <w:r w:rsidRPr="00DC2757">
                <w:rPr>
                  <w:rFonts w:ascii="Calibri" w:eastAsia="Times New Roman" w:hAnsi="Calibri" w:cs="Calibri"/>
                  <w:color w:val="000000"/>
                  <w:sz w:val="20"/>
                  <w:szCs w:val="20"/>
                </w:rPr>
                <w:t>ENSG00000158517.15</w:t>
              </w:r>
            </w:ins>
          </w:p>
        </w:tc>
        <w:tc>
          <w:tcPr>
            <w:tcW w:w="0" w:type="auto"/>
            <w:tcBorders>
              <w:top w:val="nil"/>
              <w:left w:val="nil"/>
              <w:bottom w:val="nil"/>
              <w:right w:val="nil"/>
            </w:tcBorders>
            <w:shd w:val="clear" w:color="auto" w:fill="auto"/>
            <w:noWrap/>
            <w:vAlign w:val="bottom"/>
            <w:hideMark/>
          </w:tcPr>
          <w:p w14:paraId="633AACC3" w14:textId="77777777" w:rsidR="00DC2757" w:rsidRPr="00DC2757" w:rsidRDefault="00DC2757" w:rsidP="00DC2757">
            <w:pPr>
              <w:spacing w:after="0" w:line="240" w:lineRule="auto"/>
              <w:rPr>
                <w:ins w:id="5174" w:author="Commodore, Sarah" w:date="2023-03-22T16:21:00Z"/>
                <w:rFonts w:ascii="Calibri" w:eastAsia="Times New Roman" w:hAnsi="Calibri" w:cs="Calibri"/>
                <w:color w:val="000000"/>
                <w:sz w:val="20"/>
                <w:szCs w:val="20"/>
              </w:rPr>
            </w:pPr>
            <w:ins w:id="5175" w:author="Commodore, Sarah" w:date="2023-03-22T16:21:00Z">
              <w:r w:rsidRPr="00DC2757">
                <w:rPr>
                  <w:rFonts w:ascii="Calibri" w:eastAsia="Times New Roman" w:hAnsi="Calibri" w:cs="Calibri"/>
                  <w:color w:val="000000"/>
                  <w:sz w:val="20"/>
                  <w:szCs w:val="20"/>
                </w:rPr>
                <w:t>NCF1</w:t>
              </w:r>
            </w:ins>
          </w:p>
        </w:tc>
        <w:tc>
          <w:tcPr>
            <w:tcW w:w="0" w:type="auto"/>
            <w:tcBorders>
              <w:top w:val="nil"/>
              <w:left w:val="nil"/>
              <w:bottom w:val="nil"/>
              <w:right w:val="nil"/>
            </w:tcBorders>
            <w:shd w:val="clear" w:color="auto" w:fill="auto"/>
            <w:noWrap/>
            <w:vAlign w:val="bottom"/>
            <w:hideMark/>
          </w:tcPr>
          <w:p w14:paraId="5D02992B" w14:textId="77777777" w:rsidR="00DC2757" w:rsidRPr="00DC2757" w:rsidRDefault="00DC2757" w:rsidP="00DC2757">
            <w:pPr>
              <w:spacing w:after="0" w:line="240" w:lineRule="auto"/>
              <w:jc w:val="center"/>
              <w:rPr>
                <w:ins w:id="5176" w:author="Commodore, Sarah" w:date="2023-03-22T16:21:00Z"/>
                <w:rFonts w:ascii="Calibri" w:eastAsia="Times New Roman" w:hAnsi="Calibri" w:cs="Calibri"/>
                <w:color w:val="000000"/>
                <w:sz w:val="20"/>
                <w:szCs w:val="20"/>
              </w:rPr>
            </w:pPr>
            <w:ins w:id="517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BAE8C7" w14:textId="77777777" w:rsidR="00DC2757" w:rsidRPr="00DC2757" w:rsidRDefault="00DC2757" w:rsidP="00DC2757">
            <w:pPr>
              <w:spacing w:after="0" w:line="240" w:lineRule="auto"/>
              <w:jc w:val="center"/>
              <w:rPr>
                <w:ins w:id="5178" w:author="Commodore, Sarah" w:date="2023-03-22T16:21:00Z"/>
                <w:rFonts w:ascii="Calibri" w:eastAsia="Times New Roman" w:hAnsi="Calibri" w:cs="Calibri"/>
                <w:color w:val="000000"/>
                <w:sz w:val="20"/>
                <w:szCs w:val="20"/>
              </w:rPr>
            </w:pPr>
            <w:ins w:id="5179" w:author="Commodore, Sarah" w:date="2023-03-22T16:21:00Z">
              <w:r w:rsidRPr="00DC2757">
                <w:rPr>
                  <w:rFonts w:ascii="Calibri" w:eastAsia="Times New Roman" w:hAnsi="Calibri" w:cs="Calibri"/>
                  <w:color w:val="000000"/>
                  <w:sz w:val="20"/>
                  <w:szCs w:val="20"/>
                </w:rPr>
                <w:t>1.9E-11</w:t>
              </w:r>
            </w:ins>
          </w:p>
        </w:tc>
        <w:tc>
          <w:tcPr>
            <w:tcW w:w="0" w:type="auto"/>
            <w:tcBorders>
              <w:top w:val="nil"/>
              <w:left w:val="nil"/>
              <w:bottom w:val="nil"/>
              <w:right w:val="nil"/>
            </w:tcBorders>
            <w:shd w:val="clear" w:color="auto" w:fill="auto"/>
            <w:noWrap/>
            <w:vAlign w:val="bottom"/>
            <w:hideMark/>
          </w:tcPr>
          <w:p w14:paraId="6880F22F" w14:textId="77777777" w:rsidR="00DC2757" w:rsidRPr="00DC2757" w:rsidRDefault="00DC2757" w:rsidP="00DC2757">
            <w:pPr>
              <w:spacing w:after="0" w:line="240" w:lineRule="auto"/>
              <w:jc w:val="center"/>
              <w:rPr>
                <w:ins w:id="5180" w:author="Commodore, Sarah" w:date="2023-03-22T16:21:00Z"/>
                <w:rFonts w:ascii="Calibri" w:eastAsia="Times New Roman" w:hAnsi="Calibri" w:cs="Calibri"/>
                <w:color w:val="000000"/>
                <w:sz w:val="20"/>
                <w:szCs w:val="20"/>
              </w:rPr>
            </w:pPr>
            <w:ins w:id="5181" w:author="Commodore, Sarah" w:date="2023-03-22T16:21:00Z">
              <w:r w:rsidRPr="00DC2757">
                <w:rPr>
                  <w:rFonts w:ascii="Calibri" w:eastAsia="Times New Roman" w:hAnsi="Calibri" w:cs="Calibri"/>
                  <w:color w:val="000000"/>
                  <w:sz w:val="20"/>
                  <w:szCs w:val="20"/>
                </w:rPr>
                <w:t>5.4E-10</w:t>
              </w:r>
            </w:ins>
          </w:p>
        </w:tc>
        <w:tc>
          <w:tcPr>
            <w:tcW w:w="0" w:type="auto"/>
            <w:tcBorders>
              <w:top w:val="nil"/>
              <w:left w:val="nil"/>
              <w:bottom w:val="nil"/>
              <w:right w:val="nil"/>
            </w:tcBorders>
            <w:shd w:val="clear" w:color="auto" w:fill="auto"/>
            <w:noWrap/>
            <w:vAlign w:val="bottom"/>
            <w:hideMark/>
          </w:tcPr>
          <w:p w14:paraId="35D7D163" w14:textId="77777777" w:rsidR="00DC2757" w:rsidRPr="00DC2757" w:rsidRDefault="00DC2757" w:rsidP="00DC2757">
            <w:pPr>
              <w:spacing w:after="0" w:line="240" w:lineRule="auto"/>
              <w:jc w:val="center"/>
              <w:rPr>
                <w:ins w:id="5182" w:author="Commodore, Sarah" w:date="2023-03-22T16:21:00Z"/>
                <w:rFonts w:ascii="Calibri" w:eastAsia="Times New Roman" w:hAnsi="Calibri" w:cs="Calibri"/>
                <w:color w:val="000000"/>
                <w:sz w:val="20"/>
                <w:szCs w:val="20"/>
              </w:rPr>
            </w:pPr>
            <w:ins w:id="5183" w:author="Commodore, Sarah" w:date="2023-03-22T16:21:00Z">
              <w:r w:rsidRPr="00DC2757">
                <w:rPr>
                  <w:rFonts w:ascii="Calibri" w:eastAsia="Times New Roman" w:hAnsi="Calibri" w:cs="Calibri"/>
                  <w:color w:val="000000"/>
                  <w:sz w:val="20"/>
                  <w:szCs w:val="20"/>
                </w:rPr>
                <w:t>*</w:t>
              </w:r>
            </w:ins>
          </w:p>
        </w:tc>
      </w:tr>
      <w:tr w:rsidR="00DC2757" w:rsidRPr="00DC2757" w14:paraId="4AACF4EB" w14:textId="77777777" w:rsidTr="00DC2757">
        <w:trPr>
          <w:trHeight w:val="260"/>
          <w:ins w:id="5184" w:author="Commodore, Sarah" w:date="2023-03-22T16:21:00Z"/>
        </w:trPr>
        <w:tc>
          <w:tcPr>
            <w:tcW w:w="0" w:type="auto"/>
            <w:tcBorders>
              <w:top w:val="nil"/>
              <w:left w:val="nil"/>
              <w:bottom w:val="nil"/>
              <w:right w:val="nil"/>
            </w:tcBorders>
            <w:shd w:val="clear" w:color="auto" w:fill="auto"/>
            <w:noWrap/>
            <w:vAlign w:val="bottom"/>
            <w:hideMark/>
          </w:tcPr>
          <w:p w14:paraId="19B26AFF" w14:textId="77777777" w:rsidR="00DC2757" w:rsidRPr="00DC2757" w:rsidRDefault="00DC2757" w:rsidP="00DC2757">
            <w:pPr>
              <w:spacing w:after="0" w:line="240" w:lineRule="auto"/>
              <w:rPr>
                <w:ins w:id="5185" w:author="Commodore, Sarah" w:date="2023-03-22T16:21:00Z"/>
                <w:rFonts w:ascii="Calibri" w:eastAsia="Times New Roman" w:hAnsi="Calibri" w:cs="Calibri"/>
                <w:color w:val="000000"/>
                <w:sz w:val="20"/>
                <w:szCs w:val="20"/>
              </w:rPr>
            </w:pPr>
            <w:ins w:id="5186" w:author="Commodore, Sarah" w:date="2023-03-22T16:21:00Z">
              <w:r w:rsidRPr="00DC2757">
                <w:rPr>
                  <w:rFonts w:ascii="Calibri" w:eastAsia="Times New Roman" w:hAnsi="Calibri" w:cs="Calibri"/>
                  <w:color w:val="000000"/>
                  <w:sz w:val="20"/>
                  <w:szCs w:val="20"/>
                </w:rPr>
                <w:t>ENSG00000225101.6</w:t>
              </w:r>
            </w:ins>
          </w:p>
        </w:tc>
        <w:tc>
          <w:tcPr>
            <w:tcW w:w="0" w:type="auto"/>
            <w:tcBorders>
              <w:top w:val="nil"/>
              <w:left w:val="nil"/>
              <w:bottom w:val="nil"/>
              <w:right w:val="nil"/>
            </w:tcBorders>
            <w:shd w:val="clear" w:color="auto" w:fill="auto"/>
            <w:noWrap/>
            <w:vAlign w:val="bottom"/>
            <w:hideMark/>
          </w:tcPr>
          <w:p w14:paraId="6CBF6CDC" w14:textId="77777777" w:rsidR="00DC2757" w:rsidRPr="00DC2757" w:rsidRDefault="00DC2757" w:rsidP="00DC2757">
            <w:pPr>
              <w:spacing w:after="0" w:line="240" w:lineRule="auto"/>
              <w:rPr>
                <w:ins w:id="5187" w:author="Commodore, Sarah" w:date="2023-03-22T16:21:00Z"/>
                <w:rFonts w:ascii="Calibri" w:eastAsia="Times New Roman" w:hAnsi="Calibri" w:cs="Calibri"/>
                <w:color w:val="000000"/>
                <w:sz w:val="20"/>
                <w:szCs w:val="20"/>
              </w:rPr>
            </w:pPr>
            <w:ins w:id="5188" w:author="Commodore, Sarah" w:date="2023-03-22T16:21:00Z">
              <w:r w:rsidRPr="00DC2757">
                <w:rPr>
                  <w:rFonts w:ascii="Calibri" w:eastAsia="Times New Roman" w:hAnsi="Calibri" w:cs="Calibri"/>
                  <w:color w:val="000000"/>
                  <w:sz w:val="20"/>
                  <w:szCs w:val="20"/>
                </w:rPr>
                <w:t>OR52K3P</w:t>
              </w:r>
            </w:ins>
          </w:p>
        </w:tc>
        <w:tc>
          <w:tcPr>
            <w:tcW w:w="0" w:type="auto"/>
            <w:tcBorders>
              <w:top w:val="nil"/>
              <w:left w:val="nil"/>
              <w:bottom w:val="nil"/>
              <w:right w:val="nil"/>
            </w:tcBorders>
            <w:shd w:val="clear" w:color="auto" w:fill="auto"/>
            <w:noWrap/>
            <w:vAlign w:val="bottom"/>
            <w:hideMark/>
          </w:tcPr>
          <w:p w14:paraId="06C024EB" w14:textId="77777777" w:rsidR="00DC2757" w:rsidRPr="00DC2757" w:rsidRDefault="00DC2757" w:rsidP="00DC2757">
            <w:pPr>
              <w:spacing w:after="0" w:line="240" w:lineRule="auto"/>
              <w:jc w:val="center"/>
              <w:rPr>
                <w:ins w:id="5189" w:author="Commodore, Sarah" w:date="2023-03-22T16:21:00Z"/>
                <w:rFonts w:ascii="Calibri" w:eastAsia="Times New Roman" w:hAnsi="Calibri" w:cs="Calibri"/>
                <w:color w:val="000000"/>
                <w:sz w:val="20"/>
                <w:szCs w:val="20"/>
              </w:rPr>
            </w:pPr>
            <w:ins w:id="519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54FB8E" w14:textId="77777777" w:rsidR="00DC2757" w:rsidRPr="00DC2757" w:rsidRDefault="00DC2757" w:rsidP="00DC2757">
            <w:pPr>
              <w:spacing w:after="0" w:line="240" w:lineRule="auto"/>
              <w:jc w:val="center"/>
              <w:rPr>
                <w:ins w:id="5191" w:author="Commodore, Sarah" w:date="2023-03-22T16:21:00Z"/>
                <w:rFonts w:ascii="Calibri" w:eastAsia="Times New Roman" w:hAnsi="Calibri" w:cs="Calibri"/>
                <w:color w:val="000000"/>
                <w:sz w:val="20"/>
                <w:szCs w:val="20"/>
              </w:rPr>
            </w:pPr>
            <w:ins w:id="5192" w:author="Commodore, Sarah" w:date="2023-03-22T16:21:00Z">
              <w:r w:rsidRPr="00DC2757">
                <w:rPr>
                  <w:rFonts w:ascii="Calibri" w:eastAsia="Times New Roman" w:hAnsi="Calibri" w:cs="Calibri"/>
                  <w:color w:val="000000"/>
                  <w:sz w:val="20"/>
                  <w:szCs w:val="20"/>
                </w:rPr>
                <w:t>9.3E-06</w:t>
              </w:r>
            </w:ins>
          </w:p>
        </w:tc>
        <w:tc>
          <w:tcPr>
            <w:tcW w:w="0" w:type="auto"/>
            <w:tcBorders>
              <w:top w:val="nil"/>
              <w:left w:val="nil"/>
              <w:bottom w:val="nil"/>
              <w:right w:val="nil"/>
            </w:tcBorders>
            <w:shd w:val="clear" w:color="auto" w:fill="auto"/>
            <w:noWrap/>
            <w:vAlign w:val="bottom"/>
            <w:hideMark/>
          </w:tcPr>
          <w:p w14:paraId="1B432232" w14:textId="77777777" w:rsidR="00DC2757" w:rsidRPr="00DC2757" w:rsidRDefault="00DC2757" w:rsidP="00DC2757">
            <w:pPr>
              <w:spacing w:after="0" w:line="240" w:lineRule="auto"/>
              <w:jc w:val="center"/>
              <w:rPr>
                <w:ins w:id="5193" w:author="Commodore, Sarah" w:date="2023-03-22T16:21:00Z"/>
                <w:rFonts w:ascii="Calibri" w:eastAsia="Times New Roman" w:hAnsi="Calibri" w:cs="Calibri"/>
                <w:color w:val="000000"/>
                <w:sz w:val="20"/>
                <w:szCs w:val="20"/>
              </w:rPr>
            </w:pPr>
            <w:ins w:id="5194" w:author="Commodore, Sarah" w:date="2023-03-22T16:21:00Z">
              <w:r w:rsidRPr="00DC2757">
                <w:rPr>
                  <w:rFonts w:ascii="Calibri" w:eastAsia="Times New Roman" w:hAnsi="Calibri" w:cs="Calibri"/>
                  <w:color w:val="000000"/>
                  <w:sz w:val="20"/>
                  <w:szCs w:val="20"/>
                </w:rPr>
                <w:t>6.3E-05</w:t>
              </w:r>
            </w:ins>
          </w:p>
        </w:tc>
        <w:tc>
          <w:tcPr>
            <w:tcW w:w="0" w:type="auto"/>
            <w:tcBorders>
              <w:top w:val="nil"/>
              <w:left w:val="nil"/>
              <w:bottom w:val="nil"/>
              <w:right w:val="nil"/>
            </w:tcBorders>
            <w:shd w:val="clear" w:color="auto" w:fill="auto"/>
            <w:noWrap/>
            <w:vAlign w:val="bottom"/>
            <w:hideMark/>
          </w:tcPr>
          <w:p w14:paraId="7983A70F" w14:textId="77777777" w:rsidR="00DC2757" w:rsidRPr="00DC2757" w:rsidRDefault="00DC2757" w:rsidP="00DC2757">
            <w:pPr>
              <w:spacing w:after="0" w:line="240" w:lineRule="auto"/>
              <w:jc w:val="center"/>
              <w:rPr>
                <w:ins w:id="5195" w:author="Commodore, Sarah" w:date="2023-03-22T16:21:00Z"/>
                <w:rFonts w:ascii="Calibri" w:eastAsia="Times New Roman" w:hAnsi="Calibri" w:cs="Calibri"/>
                <w:color w:val="000000"/>
                <w:sz w:val="20"/>
                <w:szCs w:val="20"/>
              </w:rPr>
            </w:pPr>
            <w:ins w:id="5196" w:author="Commodore, Sarah" w:date="2023-03-22T16:21:00Z">
              <w:r w:rsidRPr="00DC2757">
                <w:rPr>
                  <w:rFonts w:ascii="Calibri" w:eastAsia="Times New Roman" w:hAnsi="Calibri" w:cs="Calibri"/>
                  <w:color w:val="000000"/>
                  <w:sz w:val="20"/>
                  <w:szCs w:val="20"/>
                </w:rPr>
                <w:t>*</w:t>
              </w:r>
            </w:ins>
          </w:p>
        </w:tc>
      </w:tr>
      <w:tr w:rsidR="00DC2757" w:rsidRPr="00DC2757" w14:paraId="17B8D0C7" w14:textId="77777777" w:rsidTr="00DC2757">
        <w:trPr>
          <w:trHeight w:val="260"/>
          <w:ins w:id="5197" w:author="Commodore, Sarah" w:date="2023-03-22T16:21:00Z"/>
        </w:trPr>
        <w:tc>
          <w:tcPr>
            <w:tcW w:w="0" w:type="auto"/>
            <w:tcBorders>
              <w:top w:val="nil"/>
              <w:left w:val="nil"/>
              <w:bottom w:val="nil"/>
              <w:right w:val="nil"/>
            </w:tcBorders>
            <w:shd w:val="clear" w:color="auto" w:fill="auto"/>
            <w:noWrap/>
            <w:vAlign w:val="bottom"/>
            <w:hideMark/>
          </w:tcPr>
          <w:p w14:paraId="683CA89F" w14:textId="77777777" w:rsidR="00DC2757" w:rsidRPr="00DC2757" w:rsidRDefault="00DC2757" w:rsidP="00DC2757">
            <w:pPr>
              <w:spacing w:after="0" w:line="240" w:lineRule="auto"/>
              <w:rPr>
                <w:ins w:id="5198" w:author="Commodore, Sarah" w:date="2023-03-22T16:21:00Z"/>
                <w:rFonts w:ascii="Calibri" w:eastAsia="Times New Roman" w:hAnsi="Calibri" w:cs="Calibri"/>
                <w:color w:val="000000"/>
                <w:sz w:val="20"/>
                <w:szCs w:val="20"/>
              </w:rPr>
            </w:pPr>
            <w:ins w:id="5199" w:author="Commodore, Sarah" w:date="2023-03-22T16:21:00Z">
              <w:r w:rsidRPr="00DC2757">
                <w:rPr>
                  <w:rFonts w:ascii="Calibri" w:eastAsia="Times New Roman" w:hAnsi="Calibri" w:cs="Calibri"/>
                  <w:color w:val="000000"/>
                  <w:sz w:val="20"/>
                  <w:szCs w:val="20"/>
                </w:rPr>
                <w:t>ENSG00000286076.1</w:t>
              </w:r>
            </w:ins>
          </w:p>
        </w:tc>
        <w:tc>
          <w:tcPr>
            <w:tcW w:w="0" w:type="auto"/>
            <w:tcBorders>
              <w:top w:val="nil"/>
              <w:left w:val="nil"/>
              <w:bottom w:val="nil"/>
              <w:right w:val="nil"/>
            </w:tcBorders>
            <w:shd w:val="clear" w:color="auto" w:fill="auto"/>
            <w:noWrap/>
            <w:vAlign w:val="bottom"/>
            <w:hideMark/>
          </w:tcPr>
          <w:p w14:paraId="7A1DC003" w14:textId="77777777" w:rsidR="00DC2757" w:rsidRPr="00DC2757" w:rsidRDefault="00DC2757" w:rsidP="00DC2757">
            <w:pPr>
              <w:spacing w:after="0" w:line="240" w:lineRule="auto"/>
              <w:rPr>
                <w:ins w:id="5200" w:author="Commodore, Sarah" w:date="2023-03-22T16:21:00Z"/>
                <w:rFonts w:ascii="Calibri" w:eastAsia="Times New Roman" w:hAnsi="Calibri" w:cs="Calibri"/>
                <w:color w:val="000000"/>
                <w:sz w:val="20"/>
                <w:szCs w:val="20"/>
              </w:rPr>
            </w:pPr>
            <w:ins w:id="5201" w:author="Commodore, Sarah" w:date="2023-03-22T16:21:00Z">
              <w:r w:rsidRPr="00DC2757">
                <w:rPr>
                  <w:rFonts w:ascii="Calibri" w:eastAsia="Times New Roman" w:hAnsi="Calibri" w:cs="Calibri"/>
                  <w:color w:val="000000"/>
                  <w:sz w:val="20"/>
                  <w:szCs w:val="20"/>
                </w:rPr>
                <w:t>AC005050.3</w:t>
              </w:r>
            </w:ins>
          </w:p>
        </w:tc>
        <w:tc>
          <w:tcPr>
            <w:tcW w:w="0" w:type="auto"/>
            <w:tcBorders>
              <w:top w:val="nil"/>
              <w:left w:val="nil"/>
              <w:bottom w:val="nil"/>
              <w:right w:val="nil"/>
            </w:tcBorders>
            <w:shd w:val="clear" w:color="auto" w:fill="auto"/>
            <w:noWrap/>
            <w:vAlign w:val="bottom"/>
            <w:hideMark/>
          </w:tcPr>
          <w:p w14:paraId="625C34A4" w14:textId="77777777" w:rsidR="00DC2757" w:rsidRPr="00DC2757" w:rsidRDefault="00DC2757" w:rsidP="00DC2757">
            <w:pPr>
              <w:spacing w:after="0" w:line="240" w:lineRule="auto"/>
              <w:jc w:val="center"/>
              <w:rPr>
                <w:ins w:id="5202" w:author="Commodore, Sarah" w:date="2023-03-22T16:21:00Z"/>
                <w:rFonts w:ascii="Calibri" w:eastAsia="Times New Roman" w:hAnsi="Calibri" w:cs="Calibri"/>
                <w:color w:val="000000"/>
                <w:sz w:val="20"/>
                <w:szCs w:val="20"/>
              </w:rPr>
            </w:pPr>
            <w:ins w:id="520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65C53AB" w14:textId="77777777" w:rsidR="00DC2757" w:rsidRPr="00DC2757" w:rsidRDefault="00DC2757" w:rsidP="00DC2757">
            <w:pPr>
              <w:spacing w:after="0" w:line="240" w:lineRule="auto"/>
              <w:jc w:val="center"/>
              <w:rPr>
                <w:ins w:id="5204" w:author="Commodore, Sarah" w:date="2023-03-22T16:21:00Z"/>
                <w:rFonts w:ascii="Calibri" w:eastAsia="Times New Roman" w:hAnsi="Calibri" w:cs="Calibri"/>
                <w:color w:val="000000"/>
                <w:sz w:val="20"/>
                <w:szCs w:val="20"/>
              </w:rPr>
            </w:pPr>
            <w:ins w:id="5205"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1F0283AA" w14:textId="77777777" w:rsidR="00DC2757" w:rsidRPr="00DC2757" w:rsidRDefault="00DC2757" w:rsidP="00DC2757">
            <w:pPr>
              <w:spacing w:after="0" w:line="240" w:lineRule="auto"/>
              <w:jc w:val="center"/>
              <w:rPr>
                <w:ins w:id="5206" w:author="Commodore, Sarah" w:date="2023-03-22T16:21:00Z"/>
                <w:rFonts w:ascii="Calibri" w:eastAsia="Times New Roman" w:hAnsi="Calibri" w:cs="Calibri"/>
                <w:color w:val="000000"/>
                <w:sz w:val="20"/>
                <w:szCs w:val="20"/>
              </w:rPr>
            </w:pPr>
            <w:ins w:id="5207" w:author="Commodore, Sarah" w:date="2023-03-22T16:21:00Z">
              <w:r w:rsidRPr="00DC2757">
                <w:rPr>
                  <w:rFonts w:ascii="Calibri" w:eastAsia="Times New Roman" w:hAnsi="Calibri" w:cs="Calibri"/>
                  <w:color w:val="000000"/>
                  <w:sz w:val="20"/>
                  <w:szCs w:val="20"/>
                </w:rPr>
                <w:t>3.8E-02</w:t>
              </w:r>
            </w:ins>
          </w:p>
        </w:tc>
        <w:tc>
          <w:tcPr>
            <w:tcW w:w="0" w:type="auto"/>
            <w:tcBorders>
              <w:top w:val="nil"/>
              <w:left w:val="nil"/>
              <w:bottom w:val="nil"/>
              <w:right w:val="nil"/>
            </w:tcBorders>
            <w:shd w:val="clear" w:color="auto" w:fill="auto"/>
            <w:noWrap/>
            <w:vAlign w:val="bottom"/>
            <w:hideMark/>
          </w:tcPr>
          <w:p w14:paraId="3E81E19B" w14:textId="77777777" w:rsidR="00DC2757" w:rsidRPr="00DC2757" w:rsidRDefault="00DC2757" w:rsidP="00DC2757">
            <w:pPr>
              <w:spacing w:after="0" w:line="240" w:lineRule="auto"/>
              <w:jc w:val="center"/>
              <w:rPr>
                <w:ins w:id="5208" w:author="Commodore, Sarah" w:date="2023-03-22T16:21:00Z"/>
                <w:rFonts w:ascii="Calibri" w:eastAsia="Times New Roman" w:hAnsi="Calibri" w:cs="Calibri"/>
                <w:color w:val="000000"/>
                <w:sz w:val="20"/>
                <w:szCs w:val="20"/>
              </w:rPr>
            </w:pPr>
            <w:ins w:id="5209" w:author="Commodore, Sarah" w:date="2023-03-22T16:21:00Z">
              <w:r w:rsidRPr="00DC2757">
                <w:rPr>
                  <w:rFonts w:ascii="Calibri" w:eastAsia="Times New Roman" w:hAnsi="Calibri" w:cs="Calibri"/>
                  <w:color w:val="000000"/>
                  <w:sz w:val="20"/>
                  <w:szCs w:val="20"/>
                </w:rPr>
                <w:t>*</w:t>
              </w:r>
            </w:ins>
          </w:p>
        </w:tc>
      </w:tr>
      <w:tr w:rsidR="00DC2757" w:rsidRPr="00DC2757" w14:paraId="0655BA73" w14:textId="77777777" w:rsidTr="00DC2757">
        <w:trPr>
          <w:trHeight w:val="260"/>
          <w:ins w:id="5210" w:author="Commodore, Sarah" w:date="2023-03-22T16:21:00Z"/>
        </w:trPr>
        <w:tc>
          <w:tcPr>
            <w:tcW w:w="0" w:type="auto"/>
            <w:tcBorders>
              <w:top w:val="nil"/>
              <w:left w:val="nil"/>
              <w:bottom w:val="nil"/>
              <w:right w:val="nil"/>
            </w:tcBorders>
            <w:shd w:val="clear" w:color="auto" w:fill="auto"/>
            <w:noWrap/>
            <w:vAlign w:val="bottom"/>
            <w:hideMark/>
          </w:tcPr>
          <w:p w14:paraId="282E1120" w14:textId="77777777" w:rsidR="00DC2757" w:rsidRPr="00DC2757" w:rsidRDefault="00DC2757" w:rsidP="00DC2757">
            <w:pPr>
              <w:spacing w:after="0" w:line="240" w:lineRule="auto"/>
              <w:rPr>
                <w:ins w:id="5211" w:author="Commodore, Sarah" w:date="2023-03-22T16:21:00Z"/>
                <w:rFonts w:ascii="Calibri" w:eastAsia="Times New Roman" w:hAnsi="Calibri" w:cs="Calibri"/>
                <w:color w:val="000000"/>
                <w:sz w:val="20"/>
                <w:szCs w:val="20"/>
              </w:rPr>
            </w:pPr>
            <w:ins w:id="5212" w:author="Commodore, Sarah" w:date="2023-03-22T16:21:00Z">
              <w:r w:rsidRPr="00DC2757">
                <w:rPr>
                  <w:rFonts w:ascii="Calibri" w:eastAsia="Times New Roman" w:hAnsi="Calibri" w:cs="Calibri"/>
                  <w:color w:val="000000"/>
                  <w:sz w:val="20"/>
                  <w:szCs w:val="20"/>
                </w:rPr>
                <w:t>ENSG00000235568.7</w:t>
              </w:r>
            </w:ins>
          </w:p>
        </w:tc>
        <w:tc>
          <w:tcPr>
            <w:tcW w:w="0" w:type="auto"/>
            <w:tcBorders>
              <w:top w:val="nil"/>
              <w:left w:val="nil"/>
              <w:bottom w:val="nil"/>
              <w:right w:val="nil"/>
            </w:tcBorders>
            <w:shd w:val="clear" w:color="auto" w:fill="auto"/>
            <w:noWrap/>
            <w:vAlign w:val="bottom"/>
            <w:hideMark/>
          </w:tcPr>
          <w:p w14:paraId="0A53C043" w14:textId="77777777" w:rsidR="00DC2757" w:rsidRPr="00DC2757" w:rsidRDefault="00DC2757" w:rsidP="00DC2757">
            <w:pPr>
              <w:spacing w:after="0" w:line="240" w:lineRule="auto"/>
              <w:rPr>
                <w:ins w:id="5213" w:author="Commodore, Sarah" w:date="2023-03-22T16:21:00Z"/>
                <w:rFonts w:ascii="Calibri" w:eastAsia="Times New Roman" w:hAnsi="Calibri" w:cs="Calibri"/>
                <w:color w:val="000000"/>
                <w:sz w:val="20"/>
                <w:szCs w:val="20"/>
              </w:rPr>
            </w:pPr>
            <w:ins w:id="5214" w:author="Commodore, Sarah" w:date="2023-03-22T16:21:00Z">
              <w:r w:rsidRPr="00DC2757">
                <w:rPr>
                  <w:rFonts w:ascii="Calibri" w:eastAsia="Times New Roman" w:hAnsi="Calibri" w:cs="Calibri"/>
                  <w:color w:val="000000"/>
                  <w:sz w:val="20"/>
                  <w:szCs w:val="20"/>
                </w:rPr>
                <w:t>NFAM1</w:t>
              </w:r>
            </w:ins>
          </w:p>
        </w:tc>
        <w:tc>
          <w:tcPr>
            <w:tcW w:w="0" w:type="auto"/>
            <w:tcBorders>
              <w:top w:val="nil"/>
              <w:left w:val="nil"/>
              <w:bottom w:val="nil"/>
              <w:right w:val="nil"/>
            </w:tcBorders>
            <w:shd w:val="clear" w:color="auto" w:fill="auto"/>
            <w:noWrap/>
            <w:vAlign w:val="bottom"/>
            <w:hideMark/>
          </w:tcPr>
          <w:p w14:paraId="4A037054" w14:textId="77777777" w:rsidR="00DC2757" w:rsidRPr="00DC2757" w:rsidRDefault="00DC2757" w:rsidP="00DC2757">
            <w:pPr>
              <w:spacing w:after="0" w:line="240" w:lineRule="auto"/>
              <w:jc w:val="center"/>
              <w:rPr>
                <w:ins w:id="5215" w:author="Commodore, Sarah" w:date="2023-03-22T16:21:00Z"/>
                <w:rFonts w:ascii="Calibri" w:eastAsia="Times New Roman" w:hAnsi="Calibri" w:cs="Calibri"/>
                <w:color w:val="000000"/>
                <w:sz w:val="20"/>
                <w:szCs w:val="20"/>
              </w:rPr>
            </w:pPr>
            <w:ins w:id="521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0F923E1" w14:textId="77777777" w:rsidR="00DC2757" w:rsidRPr="00DC2757" w:rsidRDefault="00DC2757" w:rsidP="00DC2757">
            <w:pPr>
              <w:spacing w:after="0" w:line="240" w:lineRule="auto"/>
              <w:jc w:val="center"/>
              <w:rPr>
                <w:ins w:id="5217" w:author="Commodore, Sarah" w:date="2023-03-22T16:21:00Z"/>
                <w:rFonts w:ascii="Calibri" w:eastAsia="Times New Roman" w:hAnsi="Calibri" w:cs="Calibri"/>
                <w:color w:val="000000"/>
                <w:sz w:val="20"/>
                <w:szCs w:val="20"/>
              </w:rPr>
            </w:pPr>
            <w:ins w:id="5218" w:author="Commodore, Sarah" w:date="2023-03-22T16:21:00Z">
              <w:r w:rsidRPr="00DC2757">
                <w:rPr>
                  <w:rFonts w:ascii="Calibri" w:eastAsia="Times New Roman" w:hAnsi="Calibri" w:cs="Calibri"/>
                  <w:color w:val="000000"/>
                  <w:sz w:val="20"/>
                  <w:szCs w:val="20"/>
                </w:rPr>
                <w:t>8.9E-10</w:t>
              </w:r>
            </w:ins>
          </w:p>
        </w:tc>
        <w:tc>
          <w:tcPr>
            <w:tcW w:w="0" w:type="auto"/>
            <w:tcBorders>
              <w:top w:val="nil"/>
              <w:left w:val="nil"/>
              <w:bottom w:val="nil"/>
              <w:right w:val="nil"/>
            </w:tcBorders>
            <w:shd w:val="clear" w:color="auto" w:fill="auto"/>
            <w:noWrap/>
            <w:vAlign w:val="bottom"/>
            <w:hideMark/>
          </w:tcPr>
          <w:p w14:paraId="70E22EA6" w14:textId="77777777" w:rsidR="00DC2757" w:rsidRPr="00DC2757" w:rsidRDefault="00DC2757" w:rsidP="00DC2757">
            <w:pPr>
              <w:spacing w:after="0" w:line="240" w:lineRule="auto"/>
              <w:jc w:val="center"/>
              <w:rPr>
                <w:ins w:id="5219" w:author="Commodore, Sarah" w:date="2023-03-22T16:21:00Z"/>
                <w:rFonts w:ascii="Calibri" w:eastAsia="Times New Roman" w:hAnsi="Calibri" w:cs="Calibri"/>
                <w:color w:val="000000"/>
                <w:sz w:val="20"/>
                <w:szCs w:val="20"/>
              </w:rPr>
            </w:pPr>
            <w:ins w:id="5220"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30249430" w14:textId="77777777" w:rsidR="00DC2757" w:rsidRPr="00DC2757" w:rsidRDefault="00DC2757" w:rsidP="00DC2757">
            <w:pPr>
              <w:spacing w:after="0" w:line="240" w:lineRule="auto"/>
              <w:jc w:val="center"/>
              <w:rPr>
                <w:ins w:id="5221" w:author="Commodore, Sarah" w:date="2023-03-22T16:21:00Z"/>
                <w:rFonts w:ascii="Calibri" w:eastAsia="Times New Roman" w:hAnsi="Calibri" w:cs="Calibri"/>
                <w:color w:val="000000"/>
                <w:sz w:val="20"/>
                <w:szCs w:val="20"/>
              </w:rPr>
            </w:pPr>
            <w:ins w:id="5222" w:author="Commodore, Sarah" w:date="2023-03-22T16:21:00Z">
              <w:r w:rsidRPr="00DC2757">
                <w:rPr>
                  <w:rFonts w:ascii="Calibri" w:eastAsia="Times New Roman" w:hAnsi="Calibri" w:cs="Calibri"/>
                  <w:color w:val="000000"/>
                  <w:sz w:val="20"/>
                  <w:szCs w:val="20"/>
                </w:rPr>
                <w:t>*</w:t>
              </w:r>
            </w:ins>
          </w:p>
        </w:tc>
      </w:tr>
      <w:tr w:rsidR="00DC2757" w:rsidRPr="00DC2757" w14:paraId="6003EF03" w14:textId="77777777" w:rsidTr="00DC2757">
        <w:trPr>
          <w:trHeight w:val="260"/>
          <w:ins w:id="5223" w:author="Commodore, Sarah" w:date="2023-03-22T16:21:00Z"/>
        </w:trPr>
        <w:tc>
          <w:tcPr>
            <w:tcW w:w="0" w:type="auto"/>
            <w:tcBorders>
              <w:top w:val="nil"/>
              <w:left w:val="nil"/>
              <w:bottom w:val="nil"/>
              <w:right w:val="nil"/>
            </w:tcBorders>
            <w:shd w:val="clear" w:color="auto" w:fill="auto"/>
            <w:noWrap/>
            <w:vAlign w:val="bottom"/>
            <w:hideMark/>
          </w:tcPr>
          <w:p w14:paraId="21DE8C6B" w14:textId="77777777" w:rsidR="00DC2757" w:rsidRPr="00DC2757" w:rsidRDefault="00DC2757" w:rsidP="00DC2757">
            <w:pPr>
              <w:spacing w:after="0" w:line="240" w:lineRule="auto"/>
              <w:rPr>
                <w:ins w:id="5224" w:author="Commodore, Sarah" w:date="2023-03-22T16:21:00Z"/>
                <w:rFonts w:ascii="Calibri" w:eastAsia="Times New Roman" w:hAnsi="Calibri" w:cs="Calibri"/>
                <w:color w:val="000000"/>
                <w:sz w:val="20"/>
                <w:szCs w:val="20"/>
              </w:rPr>
            </w:pPr>
            <w:ins w:id="5225" w:author="Commodore, Sarah" w:date="2023-03-22T16:21:00Z">
              <w:r w:rsidRPr="00DC2757">
                <w:rPr>
                  <w:rFonts w:ascii="Calibri" w:eastAsia="Times New Roman" w:hAnsi="Calibri" w:cs="Calibri"/>
                  <w:color w:val="000000"/>
                  <w:sz w:val="20"/>
                  <w:szCs w:val="20"/>
                </w:rPr>
                <w:t>ENSG00000111052.8</w:t>
              </w:r>
            </w:ins>
          </w:p>
        </w:tc>
        <w:tc>
          <w:tcPr>
            <w:tcW w:w="0" w:type="auto"/>
            <w:tcBorders>
              <w:top w:val="nil"/>
              <w:left w:val="nil"/>
              <w:bottom w:val="nil"/>
              <w:right w:val="nil"/>
            </w:tcBorders>
            <w:shd w:val="clear" w:color="auto" w:fill="auto"/>
            <w:noWrap/>
            <w:vAlign w:val="bottom"/>
            <w:hideMark/>
          </w:tcPr>
          <w:p w14:paraId="71BDB903" w14:textId="77777777" w:rsidR="00DC2757" w:rsidRPr="00DC2757" w:rsidRDefault="00DC2757" w:rsidP="00DC2757">
            <w:pPr>
              <w:spacing w:after="0" w:line="240" w:lineRule="auto"/>
              <w:rPr>
                <w:ins w:id="5226" w:author="Commodore, Sarah" w:date="2023-03-22T16:21:00Z"/>
                <w:rFonts w:ascii="Calibri" w:eastAsia="Times New Roman" w:hAnsi="Calibri" w:cs="Calibri"/>
                <w:color w:val="000000"/>
                <w:sz w:val="20"/>
                <w:szCs w:val="20"/>
              </w:rPr>
            </w:pPr>
            <w:ins w:id="5227" w:author="Commodore, Sarah" w:date="2023-03-22T16:21:00Z">
              <w:r w:rsidRPr="00DC2757">
                <w:rPr>
                  <w:rFonts w:ascii="Calibri" w:eastAsia="Times New Roman" w:hAnsi="Calibri" w:cs="Calibri"/>
                  <w:color w:val="000000"/>
                  <w:sz w:val="20"/>
                  <w:szCs w:val="20"/>
                </w:rPr>
                <w:t>LIN7A</w:t>
              </w:r>
            </w:ins>
          </w:p>
        </w:tc>
        <w:tc>
          <w:tcPr>
            <w:tcW w:w="0" w:type="auto"/>
            <w:tcBorders>
              <w:top w:val="nil"/>
              <w:left w:val="nil"/>
              <w:bottom w:val="nil"/>
              <w:right w:val="nil"/>
            </w:tcBorders>
            <w:shd w:val="clear" w:color="auto" w:fill="auto"/>
            <w:noWrap/>
            <w:vAlign w:val="bottom"/>
            <w:hideMark/>
          </w:tcPr>
          <w:p w14:paraId="166FA79F" w14:textId="77777777" w:rsidR="00DC2757" w:rsidRPr="00DC2757" w:rsidRDefault="00DC2757" w:rsidP="00DC2757">
            <w:pPr>
              <w:spacing w:after="0" w:line="240" w:lineRule="auto"/>
              <w:jc w:val="center"/>
              <w:rPr>
                <w:ins w:id="5228" w:author="Commodore, Sarah" w:date="2023-03-22T16:21:00Z"/>
                <w:rFonts w:ascii="Calibri" w:eastAsia="Times New Roman" w:hAnsi="Calibri" w:cs="Calibri"/>
                <w:color w:val="000000"/>
                <w:sz w:val="20"/>
                <w:szCs w:val="20"/>
              </w:rPr>
            </w:pPr>
            <w:ins w:id="522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47E383B" w14:textId="77777777" w:rsidR="00DC2757" w:rsidRPr="00DC2757" w:rsidRDefault="00DC2757" w:rsidP="00DC2757">
            <w:pPr>
              <w:spacing w:after="0" w:line="240" w:lineRule="auto"/>
              <w:jc w:val="center"/>
              <w:rPr>
                <w:ins w:id="5230" w:author="Commodore, Sarah" w:date="2023-03-22T16:21:00Z"/>
                <w:rFonts w:ascii="Calibri" w:eastAsia="Times New Roman" w:hAnsi="Calibri" w:cs="Calibri"/>
                <w:color w:val="000000"/>
                <w:sz w:val="20"/>
                <w:szCs w:val="20"/>
              </w:rPr>
            </w:pPr>
            <w:ins w:id="5231"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0940157D" w14:textId="77777777" w:rsidR="00DC2757" w:rsidRPr="00DC2757" w:rsidRDefault="00DC2757" w:rsidP="00DC2757">
            <w:pPr>
              <w:spacing w:after="0" w:line="240" w:lineRule="auto"/>
              <w:jc w:val="center"/>
              <w:rPr>
                <w:ins w:id="5232" w:author="Commodore, Sarah" w:date="2023-03-22T16:21:00Z"/>
                <w:rFonts w:ascii="Calibri" w:eastAsia="Times New Roman" w:hAnsi="Calibri" w:cs="Calibri"/>
                <w:color w:val="000000"/>
                <w:sz w:val="20"/>
                <w:szCs w:val="20"/>
              </w:rPr>
            </w:pPr>
            <w:ins w:id="5233" w:author="Commodore, Sarah" w:date="2023-03-22T16:21:00Z">
              <w:r w:rsidRPr="00DC2757">
                <w:rPr>
                  <w:rFonts w:ascii="Calibri" w:eastAsia="Times New Roman" w:hAnsi="Calibri" w:cs="Calibri"/>
                  <w:color w:val="000000"/>
                  <w:sz w:val="20"/>
                  <w:szCs w:val="20"/>
                </w:rPr>
                <w:t>2.2E-06</w:t>
              </w:r>
            </w:ins>
          </w:p>
        </w:tc>
        <w:tc>
          <w:tcPr>
            <w:tcW w:w="0" w:type="auto"/>
            <w:tcBorders>
              <w:top w:val="nil"/>
              <w:left w:val="nil"/>
              <w:bottom w:val="nil"/>
              <w:right w:val="nil"/>
            </w:tcBorders>
            <w:shd w:val="clear" w:color="auto" w:fill="auto"/>
            <w:noWrap/>
            <w:vAlign w:val="bottom"/>
            <w:hideMark/>
          </w:tcPr>
          <w:p w14:paraId="7A851F05" w14:textId="77777777" w:rsidR="00DC2757" w:rsidRPr="00DC2757" w:rsidRDefault="00DC2757" w:rsidP="00DC2757">
            <w:pPr>
              <w:spacing w:after="0" w:line="240" w:lineRule="auto"/>
              <w:jc w:val="center"/>
              <w:rPr>
                <w:ins w:id="5234" w:author="Commodore, Sarah" w:date="2023-03-22T16:21:00Z"/>
                <w:rFonts w:ascii="Calibri" w:eastAsia="Times New Roman" w:hAnsi="Calibri" w:cs="Calibri"/>
                <w:color w:val="000000"/>
                <w:sz w:val="20"/>
                <w:szCs w:val="20"/>
              </w:rPr>
            </w:pPr>
            <w:ins w:id="5235" w:author="Commodore, Sarah" w:date="2023-03-22T16:21:00Z">
              <w:r w:rsidRPr="00DC2757">
                <w:rPr>
                  <w:rFonts w:ascii="Calibri" w:eastAsia="Times New Roman" w:hAnsi="Calibri" w:cs="Calibri"/>
                  <w:color w:val="000000"/>
                  <w:sz w:val="20"/>
                  <w:szCs w:val="20"/>
                </w:rPr>
                <w:t>*</w:t>
              </w:r>
            </w:ins>
          </w:p>
        </w:tc>
      </w:tr>
      <w:tr w:rsidR="00DC2757" w:rsidRPr="00DC2757" w14:paraId="7D599D59" w14:textId="77777777" w:rsidTr="00DC2757">
        <w:trPr>
          <w:trHeight w:val="260"/>
          <w:ins w:id="5236" w:author="Commodore, Sarah" w:date="2023-03-22T16:21:00Z"/>
        </w:trPr>
        <w:tc>
          <w:tcPr>
            <w:tcW w:w="0" w:type="auto"/>
            <w:tcBorders>
              <w:top w:val="nil"/>
              <w:left w:val="nil"/>
              <w:bottom w:val="nil"/>
              <w:right w:val="nil"/>
            </w:tcBorders>
            <w:shd w:val="clear" w:color="auto" w:fill="auto"/>
            <w:noWrap/>
            <w:vAlign w:val="bottom"/>
            <w:hideMark/>
          </w:tcPr>
          <w:p w14:paraId="11F52B05" w14:textId="77777777" w:rsidR="00DC2757" w:rsidRPr="00DC2757" w:rsidRDefault="00DC2757" w:rsidP="00DC2757">
            <w:pPr>
              <w:spacing w:after="0" w:line="240" w:lineRule="auto"/>
              <w:rPr>
                <w:ins w:id="5237" w:author="Commodore, Sarah" w:date="2023-03-22T16:21:00Z"/>
                <w:rFonts w:ascii="Calibri" w:eastAsia="Times New Roman" w:hAnsi="Calibri" w:cs="Calibri"/>
                <w:color w:val="000000"/>
                <w:sz w:val="20"/>
                <w:szCs w:val="20"/>
              </w:rPr>
            </w:pPr>
            <w:ins w:id="5238" w:author="Commodore, Sarah" w:date="2023-03-22T16:21:00Z">
              <w:r w:rsidRPr="00DC2757">
                <w:rPr>
                  <w:rFonts w:ascii="Calibri" w:eastAsia="Times New Roman" w:hAnsi="Calibri" w:cs="Calibri"/>
                  <w:color w:val="000000"/>
                  <w:sz w:val="20"/>
                  <w:szCs w:val="20"/>
                </w:rPr>
                <w:t>ENSG00000261026.1</w:t>
              </w:r>
            </w:ins>
          </w:p>
        </w:tc>
        <w:tc>
          <w:tcPr>
            <w:tcW w:w="0" w:type="auto"/>
            <w:tcBorders>
              <w:top w:val="nil"/>
              <w:left w:val="nil"/>
              <w:bottom w:val="nil"/>
              <w:right w:val="nil"/>
            </w:tcBorders>
            <w:shd w:val="clear" w:color="auto" w:fill="auto"/>
            <w:noWrap/>
            <w:vAlign w:val="bottom"/>
            <w:hideMark/>
          </w:tcPr>
          <w:p w14:paraId="05802BFF" w14:textId="77777777" w:rsidR="00DC2757" w:rsidRPr="00DC2757" w:rsidRDefault="00DC2757" w:rsidP="00DC2757">
            <w:pPr>
              <w:spacing w:after="0" w:line="240" w:lineRule="auto"/>
              <w:rPr>
                <w:ins w:id="5239" w:author="Commodore, Sarah" w:date="2023-03-22T16:21:00Z"/>
                <w:rFonts w:ascii="Calibri" w:eastAsia="Times New Roman" w:hAnsi="Calibri" w:cs="Calibri"/>
                <w:color w:val="000000"/>
                <w:sz w:val="20"/>
                <w:szCs w:val="20"/>
              </w:rPr>
            </w:pPr>
            <w:ins w:id="5240" w:author="Commodore, Sarah" w:date="2023-03-22T16:21:00Z">
              <w:r w:rsidRPr="00DC2757">
                <w:rPr>
                  <w:rFonts w:ascii="Calibri" w:eastAsia="Times New Roman" w:hAnsi="Calibri" w:cs="Calibri"/>
                  <w:color w:val="000000"/>
                  <w:sz w:val="20"/>
                  <w:szCs w:val="20"/>
                </w:rPr>
                <w:t>AC105046.1</w:t>
              </w:r>
            </w:ins>
          </w:p>
        </w:tc>
        <w:tc>
          <w:tcPr>
            <w:tcW w:w="0" w:type="auto"/>
            <w:tcBorders>
              <w:top w:val="nil"/>
              <w:left w:val="nil"/>
              <w:bottom w:val="nil"/>
              <w:right w:val="nil"/>
            </w:tcBorders>
            <w:shd w:val="clear" w:color="auto" w:fill="auto"/>
            <w:noWrap/>
            <w:vAlign w:val="bottom"/>
            <w:hideMark/>
          </w:tcPr>
          <w:p w14:paraId="21248C90" w14:textId="77777777" w:rsidR="00DC2757" w:rsidRPr="00DC2757" w:rsidRDefault="00DC2757" w:rsidP="00DC2757">
            <w:pPr>
              <w:spacing w:after="0" w:line="240" w:lineRule="auto"/>
              <w:jc w:val="center"/>
              <w:rPr>
                <w:ins w:id="5241" w:author="Commodore, Sarah" w:date="2023-03-22T16:21:00Z"/>
                <w:rFonts w:ascii="Calibri" w:eastAsia="Times New Roman" w:hAnsi="Calibri" w:cs="Calibri"/>
                <w:color w:val="000000"/>
                <w:sz w:val="20"/>
                <w:szCs w:val="20"/>
              </w:rPr>
            </w:pPr>
            <w:ins w:id="524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312943" w14:textId="77777777" w:rsidR="00DC2757" w:rsidRPr="00DC2757" w:rsidRDefault="00DC2757" w:rsidP="00DC2757">
            <w:pPr>
              <w:spacing w:after="0" w:line="240" w:lineRule="auto"/>
              <w:jc w:val="center"/>
              <w:rPr>
                <w:ins w:id="5243" w:author="Commodore, Sarah" w:date="2023-03-22T16:21:00Z"/>
                <w:rFonts w:ascii="Calibri" w:eastAsia="Times New Roman" w:hAnsi="Calibri" w:cs="Calibri"/>
                <w:color w:val="000000"/>
                <w:sz w:val="20"/>
                <w:szCs w:val="20"/>
              </w:rPr>
            </w:pPr>
            <w:ins w:id="5244"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308A49E" w14:textId="77777777" w:rsidR="00DC2757" w:rsidRPr="00DC2757" w:rsidRDefault="00DC2757" w:rsidP="00DC2757">
            <w:pPr>
              <w:spacing w:after="0" w:line="240" w:lineRule="auto"/>
              <w:jc w:val="center"/>
              <w:rPr>
                <w:ins w:id="5245" w:author="Commodore, Sarah" w:date="2023-03-22T16:21:00Z"/>
                <w:rFonts w:ascii="Calibri" w:eastAsia="Times New Roman" w:hAnsi="Calibri" w:cs="Calibri"/>
                <w:color w:val="000000"/>
                <w:sz w:val="20"/>
                <w:szCs w:val="20"/>
              </w:rPr>
            </w:pPr>
            <w:ins w:id="5246"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D9FFA7E" w14:textId="77777777" w:rsidR="00DC2757" w:rsidRPr="00DC2757" w:rsidRDefault="00DC2757" w:rsidP="00DC2757">
            <w:pPr>
              <w:spacing w:after="0" w:line="240" w:lineRule="auto"/>
              <w:jc w:val="center"/>
              <w:rPr>
                <w:ins w:id="5247" w:author="Commodore, Sarah" w:date="2023-03-22T16:21:00Z"/>
                <w:rFonts w:ascii="Calibri" w:eastAsia="Times New Roman" w:hAnsi="Calibri" w:cs="Calibri"/>
                <w:color w:val="000000"/>
                <w:sz w:val="20"/>
                <w:szCs w:val="20"/>
              </w:rPr>
            </w:pPr>
            <w:ins w:id="5248" w:author="Commodore, Sarah" w:date="2023-03-22T16:21:00Z">
              <w:r w:rsidRPr="00DC2757">
                <w:rPr>
                  <w:rFonts w:ascii="Calibri" w:eastAsia="Times New Roman" w:hAnsi="Calibri" w:cs="Calibri"/>
                  <w:color w:val="000000"/>
                  <w:sz w:val="20"/>
                  <w:szCs w:val="20"/>
                </w:rPr>
                <w:t>*</w:t>
              </w:r>
            </w:ins>
          </w:p>
        </w:tc>
      </w:tr>
      <w:tr w:rsidR="00DC2757" w:rsidRPr="00DC2757" w14:paraId="3441A1D5" w14:textId="77777777" w:rsidTr="00DC2757">
        <w:trPr>
          <w:trHeight w:val="260"/>
          <w:ins w:id="5249" w:author="Commodore, Sarah" w:date="2023-03-22T16:21:00Z"/>
        </w:trPr>
        <w:tc>
          <w:tcPr>
            <w:tcW w:w="0" w:type="auto"/>
            <w:tcBorders>
              <w:top w:val="nil"/>
              <w:left w:val="nil"/>
              <w:bottom w:val="nil"/>
              <w:right w:val="nil"/>
            </w:tcBorders>
            <w:shd w:val="clear" w:color="auto" w:fill="auto"/>
            <w:noWrap/>
            <w:vAlign w:val="bottom"/>
            <w:hideMark/>
          </w:tcPr>
          <w:p w14:paraId="71F64D8D" w14:textId="77777777" w:rsidR="00DC2757" w:rsidRPr="00DC2757" w:rsidRDefault="00DC2757" w:rsidP="00DC2757">
            <w:pPr>
              <w:spacing w:after="0" w:line="240" w:lineRule="auto"/>
              <w:rPr>
                <w:ins w:id="5250" w:author="Commodore, Sarah" w:date="2023-03-22T16:21:00Z"/>
                <w:rFonts w:ascii="Calibri" w:eastAsia="Times New Roman" w:hAnsi="Calibri" w:cs="Calibri"/>
                <w:color w:val="000000"/>
                <w:sz w:val="20"/>
                <w:szCs w:val="20"/>
              </w:rPr>
            </w:pPr>
            <w:ins w:id="5251" w:author="Commodore, Sarah" w:date="2023-03-22T16:21:00Z">
              <w:r w:rsidRPr="00DC2757">
                <w:rPr>
                  <w:rFonts w:ascii="Calibri" w:eastAsia="Times New Roman" w:hAnsi="Calibri" w:cs="Calibri"/>
                  <w:color w:val="000000"/>
                  <w:sz w:val="20"/>
                  <w:szCs w:val="20"/>
                </w:rPr>
                <w:t>ENSG00000102445.20</w:t>
              </w:r>
            </w:ins>
          </w:p>
        </w:tc>
        <w:tc>
          <w:tcPr>
            <w:tcW w:w="0" w:type="auto"/>
            <w:tcBorders>
              <w:top w:val="nil"/>
              <w:left w:val="nil"/>
              <w:bottom w:val="nil"/>
              <w:right w:val="nil"/>
            </w:tcBorders>
            <w:shd w:val="clear" w:color="auto" w:fill="auto"/>
            <w:noWrap/>
            <w:vAlign w:val="bottom"/>
            <w:hideMark/>
          </w:tcPr>
          <w:p w14:paraId="1109FB8F" w14:textId="77777777" w:rsidR="00DC2757" w:rsidRPr="00DC2757" w:rsidRDefault="00DC2757" w:rsidP="00DC2757">
            <w:pPr>
              <w:spacing w:after="0" w:line="240" w:lineRule="auto"/>
              <w:rPr>
                <w:ins w:id="5252" w:author="Commodore, Sarah" w:date="2023-03-22T16:21:00Z"/>
                <w:rFonts w:ascii="Calibri" w:eastAsia="Times New Roman" w:hAnsi="Calibri" w:cs="Calibri"/>
                <w:color w:val="000000"/>
                <w:sz w:val="20"/>
                <w:szCs w:val="20"/>
              </w:rPr>
            </w:pPr>
            <w:ins w:id="5253" w:author="Commodore, Sarah" w:date="2023-03-22T16:21:00Z">
              <w:r w:rsidRPr="00DC2757">
                <w:rPr>
                  <w:rFonts w:ascii="Calibri" w:eastAsia="Times New Roman" w:hAnsi="Calibri" w:cs="Calibri"/>
                  <w:color w:val="000000"/>
                  <w:sz w:val="20"/>
                  <w:szCs w:val="20"/>
                </w:rPr>
                <w:t>RUBCNL</w:t>
              </w:r>
            </w:ins>
          </w:p>
        </w:tc>
        <w:tc>
          <w:tcPr>
            <w:tcW w:w="0" w:type="auto"/>
            <w:tcBorders>
              <w:top w:val="nil"/>
              <w:left w:val="nil"/>
              <w:bottom w:val="nil"/>
              <w:right w:val="nil"/>
            </w:tcBorders>
            <w:shd w:val="clear" w:color="auto" w:fill="auto"/>
            <w:noWrap/>
            <w:vAlign w:val="bottom"/>
            <w:hideMark/>
          </w:tcPr>
          <w:p w14:paraId="47044EA0" w14:textId="77777777" w:rsidR="00DC2757" w:rsidRPr="00DC2757" w:rsidRDefault="00DC2757" w:rsidP="00DC2757">
            <w:pPr>
              <w:spacing w:after="0" w:line="240" w:lineRule="auto"/>
              <w:jc w:val="center"/>
              <w:rPr>
                <w:ins w:id="5254" w:author="Commodore, Sarah" w:date="2023-03-22T16:21:00Z"/>
                <w:rFonts w:ascii="Calibri" w:eastAsia="Times New Roman" w:hAnsi="Calibri" w:cs="Calibri"/>
                <w:color w:val="000000"/>
                <w:sz w:val="20"/>
                <w:szCs w:val="20"/>
              </w:rPr>
            </w:pPr>
            <w:ins w:id="525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B493A60" w14:textId="77777777" w:rsidR="00DC2757" w:rsidRPr="00DC2757" w:rsidRDefault="00DC2757" w:rsidP="00DC2757">
            <w:pPr>
              <w:spacing w:after="0" w:line="240" w:lineRule="auto"/>
              <w:jc w:val="center"/>
              <w:rPr>
                <w:ins w:id="5256" w:author="Commodore, Sarah" w:date="2023-03-22T16:21:00Z"/>
                <w:rFonts w:ascii="Calibri" w:eastAsia="Times New Roman" w:hAnsi="Calibri" w:cs="Calibri"/>
                <w:color w:val="000000"/>
                <w:sz w:val="20"/>
                <w:szCs w:val="20"/>
              </w:rPr>
            </w:pPr>
            <w:ins w:id="5257"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13513E15" w14:textId="77777777" w:rsidR="00DC2757" w:rsidRPr="00DC2757" w:rsidRDefault="00DC2757" w:rsidP="00DC2757">
            <w:pPr>
              <w:spacing w:after="0" w:line="240" w:lineRule="auto"/>
              <w:jc w:val="center"/>
              <w:rPr>
                <w:ins w:id="5258" w:author="Commodore, Sarah" w:date="2023-03-22T16:21:00Z"/>
                <w:rFonts w:ascii="Calibri" w:eastAsia="Times New Roman" w:hAnsi="Calibri" w:cs="Calibri"/>
                <w:color w:val="000000"/>
                <w:sz w:val="20"/>
                <w:szCs w:val="20"/>
              </w:rPr>
            </w:pPr>
            <w:ins w:id="5259"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EC770DD" w14:textId="77777777" w:rsidR="00DC2757" w:rsidRPr="00DC2757" w:rsidRDefault="00DC2757" w:rsidP="00DC2757">
            <w:pPr>
              <w:spacing w:after="0" w:line="240" w:lineRule="auto"/>
              <w:jc w:val="center"/>
              <w:rPr>
                <w:ins w:id="5260" w:author="Commodore, Sarah" w:date="2023-03-22T16:21:00Z"/>
                <w:rFonts w:ascii="Calibri" w:eastAsia="Times New Roman" w:hAnsi="Calibri" w:cs="Calibri"/>
                <w:color w:val="000000"/>
                <w:sz w:val="20"/>
                <w:szCs w:val="20"/>
              </w:rPr>
            </w:pPr>
            <w:ins w:id="5261" w:author="Commodore, Sarah" w:date="2023-03-22T16:21:00Z">
              <w:r w:rsidRPr="00DC2757">
                <w:rPr>
                  <w:rFonts w:ascii="Calibri" w:eastAsia="Times New Roman" w:hAnsi="Calibri" w:cs="Calibri"/>
                  <w:color w:val="000000"/>
                  <w:sz w:val="20"/>
                  <w:szCs w:val="20"/>
                </w:rPr>
                <w:t>*</w:t>
              </w:r>
            </w:ins>
          </w:p>
        </w:tc>
      </w:tr>
      <w:tr w:rsidR="00DC2757" w:rsidRPr="00DC2757" w14:paraId="75101A7D" w14:textId="77777777" w:rsidTr="00DC2757">
        <w:trPr>
          <w:trHeight w:val="260"/>
          <w:ins w:id="5262" w:author="Commodore, Sarah" w:date="2023-03-22T16:21:00Z"/>
        </w:trPr>
        <w:tc>
          <w:tcPr>
            <w:tcW w:w="0" w:type="auto"/>
            <w:tcBorders>
              <w:top w:val="nil"/>
              <w:left w:val="nil"/>
              <w:bottom w:val="nil"/>
              <w:right w:val="nil"/>
            </w:tcBorders>
            <w:shd w:val="clear" w:color="auto" w:fill="auto"/>
            <w:noWrap/>
            <w:vAlign w:val="bottom"/>
            <w:hideMark/>
          </w:tcPr>
          <w:p w14:paraId="54EA3029" w14:textId="77777777" w:rsidR="00DC2757" w:rsidRPr="00DC2757" w:rsidRDefault="00DC2757" w:rsidP="00DC2757">
            <w:pPr>
              <w:spacing w:after="0" w:line="240" w:lineRule="auto"/>
              <w:rPr>
                <w:ins w:id="5263" w:author="Commodore, Sarah" w:date="2023-03-22T16:21:00Z"/>
                <w:rFonts w:ascii="Calibri" w:eastAsia="Times New Roman" w:hAnsi="Calibri" w:cs="Calibri"/>
                <w:color w:val="000000"/>
                <w:sz w:val="20"/>
                <w:szCs w:val="20"/>
              </w:rPr>
            </w:pPr>
            <w:ins w:id="5264" w:author="Commodore, Sarah" w:date="2023-03-22T16:21:00Z">
              <w:r w:rsidRPr="00DC2757">
                <w:rPr>
                  <w:rFonts w:ascii="Calibri" w:eastAsia="Times New Roman" w:hAnsi="Calibri" w:cs="Calibri"/>
                  <w:color w:val="000000"/>
                  <w:sz w:val="20"/>
                  <w:szCs w:val="20"/>
                </w:rPr>
                <w:t>ENSG00000237927.1</w:t>
              </w:r>
            </w:ins>
          </w:p>
        </w:tc>
        <w:tc>
          <w:tcPr>
            <w:tcW w:w="0" w:type="auto"/>
            <w:tcBorders>
              <w:top w:val="nil"/>
              <w:left w:val="nil"/>
              <w:bottom w:val="nil"/>
              <w:right w:val="nil"/>
            </w:tcBorders>
            <w:shd w:val="clear" w:color="auto" w:fill="auto"/>
            <w:noWrap/>
            <w:vAlign w:val="bottom"/>
            <w:hideMark/>
          </w:tcPr>
          <w:p w14:paraId="37466F2F" w14:textId="77777777" w:rsidR="00DC2757" w:rsidRPr="00DC2757" w:rsidRDefault="00DC2757" w:rsidP="00DC2757">
            <w:pPr>
              <w:spacing w:after="0" w:line="240" w:lineRule="auto"/>
              <w:rPr>
                <w:ins w:id="5265" w:author="Commodore, Sarah" w:date="2023-03-22T16:21:00Z"/>
                <w:rFonts w:ascii="Calibri" w:eastAsia="Times New Roman" w:hAnsi="Calibri" w:cs="Calibri"/>
                <w:color w:val="000000"/>
                <w:sz w:val="20"/>
                <w:szCs w:val="20"/>
              </w:rPr>
            </w:pPr>
            <w:ins w:id="5266" w:author="Commodore, Sarah" w:date="2023-03-22T16:21:00Z">
              <w:r w:rsidRPr="00DC2757">
                <w:rPr>
                  <w:rFonts w:ascii="Calibri" w:eastAsia="Times New Roman" w:hAnsi="Calibri" w:cs="Calibri"/>
                  <w:color w:val="000000"/>
                  <w:sz w:val="20"/>
                  <w:szCs w:val="20"/>
                </w:rPr>
                <w:t>AL078604.2</w:t>
              </w:r>
            </w:ins>
          </w:p>
        </w:tc>
        <w:tc>
          <w:tcPr>
            <w:tcW w:w="0" w:type="auto"/>
            <w:tcBorders>
              <w:top w:val="nil"/>
              <w:left w:val="nil"/>
              <w:bottom w:val="nil"/>
              <w:right w:val="nil"/>
            </w:tcBorders>
            <w:shd w:val="clear" w:color="auto" w:fill="auto"/>
            <w:noWrap/>
            <w:vAlign w:val="bottom"/>
            <w:hideMark/>
          </w:tcPr>
          <w:p w14:paraId="24243332" w14:textId="77777777" w:rsidR="00DC2757" w:rsidRPr="00DC2757" w:rsidRDefault="00DC2757" w:rsidP="00DC2757">
            <w:pPr>
              <w:spacing w:after="0" w:line="240" w:lineRule="auto"/>
              <w:jc w:val="center"/>
              <w:rPr>
                <w:ins w:id="5267" w:author="Commodore, Sarah" w:date="2023-03-22T16:21:00Z"/>
                <w:rFonts w:ascii="Calibri" w:eastAsia="Times New Roman" w:hAnsi="Calibri" w:cs="Calibri"/>
                <w:color w:val="000000"/>
                <w:sz w:val="20"/>
                <w:szCs w:val="20"/>
              </w:rPr>
            </w:pPr>
            <w:ins w:id="526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BCCC5D4" w14:textId="77777777" w:rsidR="00DC2757" w:rsidRPr="00DC2757" w:rsidRDefault="00DC2757" w:rsidP="00DC2757">
            <w:pPr>
              <w:spacing w:after="0" w:line="240" w:lineRule="auto"/>
              <w:jc w:val="center"/>
              <w:rPr>
                <w:ins w:id="5269" w:author="Commodore, Sarah" w:date="2023-03-22T16:21:00Z"/>
                <w:rFonts w:ascii="Calibri" w:eastAsia="Times New Roman" w:hAnsi="Calibri" w:cs="Calibri"/>
                <w:color w:val="000000"/>
                <w:sz w:val="20"/>
                <w:szCs w:val="20"/>
              </w:rPr>
            </w:pPr>
            <w:ins w:id="5270" w:author="Commodore, Sarah" w:date="2023-03-22T16:21:00Z">
              <w:r w:rsidRPr="00DC2757">
                <w:rPr>
                  <w:rFonts w:ascii="Calibri" w:eastAsia="Times New Roman" w:hAnsi="Calibri" w:cs="Calibri"/>
                  <w:color w:val="000000"/>
                  <w:sz w:val="20"/>
                  <w:szCs w:val="20"/>
                </w:rPr>
                <w:t>3.2E-03</w:t>
              </w:r>
            </w:ins>
          </w:p>
        </w:tc>
        <w:tc>
          <w:tcPr>
            <w:tcW w:w="0" w:type="auto"/>
            <w:tcBorders>
              <w:top w:val="nil"/>
              <w:left w:val="nil"/>
              <w:bottom w:val="nil"/>
              <w:right w:val="nil"/>
            </w:tcBorders>
            <w:shd w:val="clear" w:color="auto" w:fill="auto"/>
            <w:noWrap/>
            <w:vAlign w:val="bottom"/>
            <w:hideMark/>
          </w:tcPr>
          <w:p w14:paraId="19CE267E" w14:textId="77777777" w:rsidR="00DC2757" w:rsidRPr="00DC2757" w:rsidRDefault="00DC2757" w:rsidP="00DC2757">
            <w:pPr>
              <w:spacing w:after="0" w:line="240" w:lineRule="auto"/>
              <w:jc w:val="center"/>
              <w:rPr>
                <w:ins w:id="5271" w:author="Commodore, Sarah" w:date="2023-03-22T16:21:00Z"/>
                <w:rFonts w:ascii="Calibri" w:eastAsia="Times New Roman" w:hAnsi="Calibri" w:cs="Calibri"/>
                <w:color w:val="000000"/>
                <w:sz w:val="20"/>
                <w:szCs w:val="20"/>
              </w:rPr>
            </w:pPr>
            <w:ins w:id="5272"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14A76666" w14:textId="77777777" w:rsidR="00DC2757" w:rsidRPr="00DC2757" w:rsidRDefault="00DC2757" w:rsidP="00DC2757">
            <w:pPr>
              <w:spacing w:after="0" w:line="240" w:lineRule="auto"/>
              <w:jc w:val="center"/>
              <w:rPr>
                <w:ins w:id="5273" w:author="Commodore, Sarah" w:date="2023-03-22T16:21:00Z"/>
                <w:rFonts w:ascii="Calibri" w:eastAsia="Times New Roman" w:hAnsi="Calibri" w:cs="Calibri"/>
                <w:color w:val="000000"/>
                <w:sz w:val="20"/>
                <w:szCs w:val="20"/>
              </w:rPr>
            </w:pPr>
            <w:ins w:id="5274" w:author="Commodore, Sarah" w:date="2023-03-22T16:21:00Z">
              <w:r w:rsidRPr="00DC2757">
                <w:rPr>
                  <w:rFonts w:ascii="Calibri" w:eastAsia="Times New Roman" w:hAnsi="Calibri" w:cs="Calibri"/>
                  <w:color w:val="000000"/>
                  <w:sz w:val="20"/>
                  <w:szCs w:val="20"/>
                </w:rPr>
                <w:t>*</w:t>
              </w:r>
            </w:ins>
          </w:p>
        </w:tc>
      </w:tr>
      <w:tr w:rsidR="00DC2757" w:rsidRPr="00DC2757" w14:paraId="1E3B6FEE" w14:textId="77777777" w:rsidTr="00DC2757">
        <w:trPr>
          <w:trHeight w:val="260"/>
          <w:ins w:id="5275" w:author="Commodore, Sarah" w:date="2023-03-22T16:21:00Z"/>
        </w:trPr>
        <w:tc>
          <w:tcPr>
            <w:tcW w:w="0" w:type="auto"/>
            <w:tcBorders>
              <w:top w:val="nil"/>
              <w:left w:val="nil"/>
              <w:bottom w:val="nil"/>
              <w:right w:val="nil"/>
            </w:tcBorders>
            <w:shd w:val="clear" w:color="auto" w:fill="auto"/>
            <w:noWrap/>
            <w:vAlign w:val="bottom"/>
            <w:hideMark/>
          </w:tcPr>
          <w:p w14:paraId="05D51989" w14:textId="77777777" w:rsidR="00DC2757" w:rsidRPr="00DC2757" w:rsidRDefault="00DC2757" w:rsidP="00DC2757">
            <w:pPr>
              <w:spacing w:after="0" w:line="240" w:lineRule="auto"/>
              <w:rPr>
                <w:ins w:id="5276" w:author="Commodore, Sarah" w:date="2023-03-22T16:21:00Z"/>
                <w:rFonts w:ascii="Calibri" w:eastAsia="Times New Roman" w:hAnsi="Calibri" w:cs="Calibri"/>
                <w:color w:val="000000"/>
                <w:sz w:val="20"/>
                <w:szCs w:val="20"/>
              </w:rPr>
            </w:pPr>
            <w:ins w:id="5277" w:author="Commodore, Sarah" w:date="2023-03-22T16:21:00Z">
              <w:r w:rsidRPr="00DC2757">
                <w:rPr>
                  <w:rFonts w:ascii="Calibri" w:eastAsia="Times New Roman" w:hAnsi="Calibri" w:cs="Calibri"/>
                  <w:color w:val="000000"/>
                  <w:sz w:val="20"/>
                  <w:szCs w:val="20"/>
                </w:rPr>
                <w:t>ENSG00000124731.13</w:t>
              </w:r>
            </w:ins>
          </w:p>
        </w:tc>
        <w:tc>
          <w:tcPr>
            <w:tcW w:w="0" w:type="auto"/>
            <w:tcBorders>
              <w:top w:val="nil"/>
              <w:left w:val="nil"/>
              <w:bottom w:val="nil"/>
              <w:right w:val="nil"/>
            </w:tcBorders>
            <w:shd w:val="clear" w:color="auto" w:fill="auto"/>
            <w:noWrap/>
            <w:vAlign w:val="bottom"/>
            <w:hideMark/>
          </w:tcPr>
          <w:p w14:paraId="5B415471" w14:textId="77777777" w:rsidR="00DC2757" w:rsidRPr="00DC2757" w:rsidRDefault="00DC2757" w:rsidP="00DC2757">
            <w:pPr>
              <w:spacing w:after="0" w:line="240" w:lineRule="auto"/>
              <w:rPr>
                <w:ins w:id="5278" w:author="Commodore, Sarah" w:date="2023-03-22T16:21:00Z"/>
                <w:rFonts w:ascii="Calibri" w:eastAsia="Times New Roman" w:hAnsi="Calibri" w:cs="Calibri"/>
                <w:color w:val="000000"/>
                <w:sz w:val="20"/>
                <w:szCs w:val="20"/>
              </w:rPr>
            </w:pPr>
            <w:ins w:id="5279" w:author="Commodore, Sarah" w:date="2023-03-22T16:21:00Z">
              <w:r w:rsidRPr="00DC2757">
                <w:rPr>
                  <w:rFonts w:ascii="Calibri" w:eastAsia="Times New Roman" w:hAnsi="Calibri" w:cs="Calibri"/>
                  <w:color w:val="000000"/>
                  <w:sz w:val="20"/>
                  <w:szCs w:val="20"/>
                </w:rPr>
                <w:t>TREM1</w:t>
              </w:r>
            </w:ins>
          </w:p>
        </w:tc>
        <w:tc>
          <w:tcPr>
            <w:tcW w:w="0" w:type="auto"/>
            <w:tcBorders>
              <w:top w:val="nil"/>
              <w:left w:val="nil"/>
              <w:bottom w:val="nil"/>
              <w:right w:val="nil"/>
            </w:tcBorders>
            <w:shd w:val="clear" w:color="auto" w:fill="auto"/>
            <w:noWrap/>
            <w:vAlign w:val="bottom"/>
            <w:hideMark/>
          </w:tcPr>
          <w:p w14:paraId="74514B50" w14:textId="77777777" w:rsidR="00DC2757" w:rsidRPr="00DC2757" w:rsidRDefault="00DC2757" w:rsidP="00DC2757">
            <w:pPr>
              <w:spacing w:after="0" w:line="240" w:lineRule="auto"/>
              <w:jc w:val="center"/>
              <w:rPr>
                <w:ins w:id="5280" w:author="Commodore, Sarah" w:date="2023-03-22T16:21:00Z"/>
                <w:rFonts w:ascii="Calibri" w:eastAsia="Times New Roman" w:hAnsi="Calibri" w:cs="Calibri"/>
                <w:color w:val="000000"/>
                <w:sz w:val="20"/>
                <w:szCs w:val="20"/>
              </w:rPr>
            </w:pPr>
            <w:ins w:id="528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DC33B37" w14:textId="77777777" w:rsidR="00DC2757" w:rsidRPr="00DC2757" w:rsidRDefault="00DC2757" w:rsidP="00DC2757">
            <w:pPr>
              <w:spacing w:after="0" w:line="240" w:lineRule="auto"/>
              <w:jc w:val="center"/>
              <w:rPr>
                <w:ins w:id="5282" w:author="Commodore, Sarah" w:date="2023-03-22T16:21:00Z"/>
                <w:rFonts w:ascii="Calibri" w:eastAsia="Times New Roman" w:hAnsi="Calibri" w:cs="Calibri"/>
                <w:color w:val="000000"/>
                <w:sz w:val="20"/>
                <w:szCs w:val="20"/>
              </w:rPr>
            </w:pPr>
            <w:ins w:id="5283"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75C39042" w14:textId="77777777" w:rsidR="00DC2757" w:rsidRPr="00DC2757" w:rsidRDefault="00DC2757" w:rsidP="00DC2757">
            <w:pPr>
              <w:spacing w:after="0" w:line="240" w:lineRule="auto"/>
              <w:jc w:val="center"/>
              <w:rPr>
                <w:ins w:id="5284" w:author="Commodore, Sarah" w:date="2023-03-22T16:21:00Z"/>
                <w:rFonts w:ascii="Calibri" w:eastAsia="Times New Roman" w:hAnsi="Calibri" w:cs="Calibri"/>
                <w:color w:val="000000"/>
                <w:sz w:val="20"/>
                <w:szCs w:val="20"/>
              </w:rPr>
            </w:pPr>
            <w:ins w:id="5285"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A8227BD" w14:textId="77777777" w:rsidR="00DC2757" w:rsidRPr="00DC2757" w:rsidRDefault="00DC2757" w:rsidP="00DC2757">
            <w:pPr>
              <w:spacing w:after="0" w:line="240" w:lineRule="auto"/>
              <w:jc w:val="center"/>
              <w:rPr>
                <w:ins w:id="5286" w:author="Commodore, Sarah" w:date="2023-03-22T16:21:00Z"/>
                <w:rFonts w:ascii="Calibri" w:eastAsia="Times New Roman" w:hAnsi="Calibri" w:cs="Calibri"/>
                <w:color w:val="000000"/>
                <w:sz w:val="20"/>
                <w:szCs w:val="20"/>
              </w:rPr>
            </w:pPr>
            <w:ins w:id="5287" w:author="Commodore, Sarah" w:date="2023-03-22T16:21:00Z">
              <w:r w:rsidRPr="00DC2757">
                <w:rPr>
                  <w:rFonts w:ascii="Calibri" w:eastAsia="Times New Roman" w:hAnsi="Calibri" w:cs="Calibri"/>
                  <w:color w:val="000000"/>
                  <w:sz w:val="20"/>
                  <w:szCs w:val="20"/>
                </w:rPr>
                <w:t>*</w:t>
              </w:r>
            </w:ins>
          </w:p>
        </w:tc>
      </w:tr>
      <w:tr w:rsidR="00DC2757" w:rsidRPr="00DC2757" w14:paraId="7AC50FD6" w14:textId="77777777" w:rsidTr="00DC2757">
        <w:trPr>
          <w:trHeight w:val="260"/>
          <w:ins w:id="5288" w:author="Commodore, Sarah" w:date="2023-03-22T16:21:00Z"/>
        </w:trPr>
        <w:tc>
          <w:tcPr>
            <w:tcW w:w="0" w:type="auto"/>
            <w:tcBorders>
              <w:top w:val="nil"/>
              <w:left w:val="nil"/>
              <w:bottom w:val="nil"/>
              <w:right w:val="nil"/>
            </w:tcBorders>
            <w:shd w:val="clear" w:color="auto" w:fill="auto"/>
            <w:noWrap/>
            <w:vAlign w:val="bottom"/>
            <w:hideMark/>
          </w:tcPr>
          <w:p w14:paraId="6941B102" w14:textId="77777777" w:rsidR="00DC2757" w:rsidRPr="00DC2757" w:rsidRDefault="00DC2757" w:rsidP="00DC2757">
            <w:pPr>
              <w:spacing w:after="0" w:line="240" w:lineRule="auto"/>
              <w:rPr>
                <w:ins w:id="5289" w:author="Commodore, Sarah" w:date="2023-03-22T16:21:00Z"/>
                <w:rFonts w:ascii="Calibri" w:eastAsia="Times New Roman" w:hAnsi="Calibri" w:cs="Calibri"/>
                <w:color w:val="000000"/>
                <w:sz w:val="20"/>
                <w:szCs w:val="20"/>
              </w:rPr>
            </w:pPr>
            <w:ins w:id="5290" w:author="Commodore, Sarah" w:date="2023-03-22T16:21:00Z">
              <w:r w:rsidRPr="00DC2757">
                <w:rPr>
                  <w:rFonts w:ascii="Calibri" w:eastAsia="Times New Roman" w:hAnsi="Calibri" w:cs="Calibri"/>
                  <w:color w:val="000000"/>
                  <w:sz w:val="20"/>
                  <w:szCs w:val="20"/>
                </w:rPr>
                <w:t>ENSG00000287510.1</w:t>
              </w:r>
            </w:ins>
          </w:p>
        </w:tc>
        <w:tc>
          <w:tcPr>
            <w:tcW w:w="0" w:type="auto"/>
            <w:tcBorders>
              <w:top w:val="nil"/>
              <w:left w:val="nil"/>
              <w:bottom w:val="nil"/>
              <w:right w:val="nil"/>
            </w:tcBorders>
            <w:shd w:val="clear" w:color="auto" w:fill="auto"/>
            <w:noWrap/>
            <w:vAlign w:val="bottom"/>
            <w:hideMark/>
          </w:tcPr>
          <w:p w14:paraId="183098BC" w14:textId="77777777" w:rsidR="00DC2757" w:rsidRPr="00DC2757" w:rsidRDefault="00DC2757" w:rsidP="00DC2757">
            <w:pPr>
              <w:spacing w:after="0" w:line="240" w:lineRule="auto"/>
              <w:rPr>
                <w:ins w:id="5291" w:author="Commodore, Sarah" w:date="2023-03-22T16:21:00Z"/>
                <w:rFonts w:ascii="Calibri" w:eastAsia="Times New Roman" w:hAnsi="Calibri" w:cs="Calibri"/>
                <w:color w:val="000000"/>
                <w:sz w:val="20"/>
                <w:szCs w:val="20"/>
              </w:rPr>
            </w:pPr>
            <w:ins w:id="5292" w:author="Commodore, Sarah" w:date="2023-03-22T16:21:00Z">
              <w:r w:rsidRPr="00DC2757">
                <w:rPr>
                  <w:rFonts w:ascii="Calibri" w:eastAsia="Times New Roman" w:hAnsi="Calibri" w:cs="Calibri"/>
                  <w:color w:val="000000"/>
                  <w:sz w:val="20"/>
                  <w:szCs w:val="20"/>
                </w:rPr>
                <w:t>AL137857.1</w:t>
              </w:r>
            </w:ins>
          </w:p>
        </w:tc>
        <w:tc>
          <w:tcPr>
            <w:tcW w:w="0" w:type="auto"/>
            <w:tcBorders>
              <w:top w:val="nil"/>
              <w:left w:val="nil"/>
              <w:bottom w:val="nil"/>
              <w:right w:val="nil"/>
            </w:tcBorders>
            <w:shd w:val="clear" w:color="auto" w:fill="auto"/>
            <w:noWrap/>
            <w:vAlign w:val="bottom"/>
            <w:hideMark/>
          </w:tcPr>
          <w:p w14:paraId="1B601334" w14:textId="77777777" w:rsidR="00DC2757" w:rsidRPr="00DC2757" w:rsidRDefault="00DC2757" w:rsidP="00DC2757">
            <w:pPr>
              <w:spacing w:after="0" w:line="240" w:lineRule="auto"/>
              <w:jc w:val="center"/>
              <w:rPr>
                <w:ins w:id="5293" w:author="Commodore, Sarah" w:date="2023-03-22T16:21:00Z"/>
                <w:rFonts w:ascii="Calibri" w:eastAsia="Times New Roman" w:hAnsi="Calibri" w:cs="Calibri"/>
                <w:color w:val="000000"/>
                <w:sz w:val="20"/>
                <w:szCs w:val="20"/>
              </w:rPr>
            </w:pPr>
            <w:ins w:id="529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CD807D" w14:textId="77777777" w:rsidR="00DC2757" w:rsidRPr="00DC2757" w:rsidRDefault="00DC2757" w:rsidP="00DC2757">
            <w:pPr>
              <w:spacing w:after="0" w:line="240" w:lineRule="auto"/>
              <w:jc w:val="center"/>
              <w:rPr>
                <w:ins w:id="5295" w:author="Commodore, Sarah" w:date="2023-03-22T16:21:00Z"/>
                <w:rFonts w:ascii="Calibri" w:eastAsia="Times New Roman" w:hAnsi="Calibri" w:cs="Calibri"/>
                <w:color w:val="000000"/>
                <w:sz w:val="20"/>
                <w:szCs w:val="20"/>
              </w:rPr>
            </w:pPr>
            <w:ins w:id="5296"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9C72A02" w14:textId="77777777" w:rsidR="00DC2757" w:rsidRPr="00DC2757" w:rsidRDefault="00DC2757" w:rsidP="00DC2757">
            <w:pPr>
              <w:spacing w:after="0" w:line="240" w:lineRule="auto"/>
              <w:jc w:val="center"/>
              <w:rPr>
                <w:ins w:id="5297" w:author="Commodore, Sarah" w:date="2023-03-22T16:21:00Z"/>
                <w:rFonts w:ascii="Calibri" w:eastAsia="Times New Roman" w:hAnsi="Calibri" w:cs="Calibri"/>
                <w:color w:val="000000"/>
                <w:sz w:val="20"/>
                <w:szCs w:val="20"/>
              </w:rPr>
            </w:pPr>
            <w:ins w:id="5298"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08A3461A" w14:textId="77777777" w:rsidR="00DC2757" w:rsidRPr="00DC2757" w:rsidRDefault="00DC2757" w:rsidP="00DC2757">
            <w:pPr>
              <w:spacing w:after="0" w:line="240" w:lineRule="auto"/>
              <w:jc w:val="center"/>
              <w:rPr>
                <w:ins w:id="5299" w:author="Commodore, Sarah" w:date="2023-03-22T16:21:00Z"/>
                <w:rFonts w:ascii="Calibri" w:eastAsia="Times New Roman" w:hAnsi="Calibri" w:cs="Calibri"/>
                <w:color w:val="000000"/>
                <w:sz w:val="20"/>
                <w:szCs w:val="20"/>
              </w:rPr>
            </w:pPr>
            <w:ins w:id="5300" w:author="Commodore, Sarah" w:date="2023-03-22T16:21:00Z">
              <w:r w:rsidRPr="00DC2757">
                <w:rPr>
                  <w:rFonts w:ascii="Calibri" w:eastAsia="Times New Roman" w:hAnsi="Calibri" w:cs="Calibri"/>
                  <w:color w:val="000000"/>
                  <w:sz w:val="20"/>
                  <w:szCs w:val="20"/>
                </w:rPr>
                <w:t>*</w:t>
              </w:r>
            </w:ins>
          </w:p>
        </w:tc>
      </w:tr>
      <w:tr w:rsidR="00DC2757" w:rsidRPr="00DC2757" w14:paraId="2E8D0F0B" w14:textId="77777777" w:rsidTr="00DC2757">
        <w:trPr>
          <w:trHeight w:val="260"/>
          <w:ins w:id="5301" w:author="Commodore, Sarah" w:date="2023-03-22T16:21:00Z"/>
        </w:trPr>
        <w:tc>
          <w:tcPr>
            <w:tcW w:w="0" w:type="auto"/>
            <w:tcBorders>
              <w:top w:val="nil"/>
              <w:left w:val="nil"/>
              <w:bottom w:val="nil"/>
              <w:right w:val="nil"/>
            </w:tcBorders>
            <w:shd w:val="clear" w:color="auto" w:fill="auto"/>
            <w:noWrap/>
            <w:vAlign w:val="bottom"/>
            <w:hideMark/>
          </w:tcPr>
          <w:p w14:paraId="74FD6E03" w14:textId="77777777" w:rsidR="00DC2757" w:rsidRPr="00DC2757" w:rsidRDefault="00DC2757" w:rsidP="00DC2757">
            <w:pPr>
              <w:spacing w:after="0" w:line="240" w:lineRule="auto"/>
              <w:rPr>
                <w:ins w:id="5302" w:author="Commodore, Sarah" w:date="2023-03-22T16:21:00Z"/>
                <w:rFonts w:ascii="Calibri" w:eastAsia="Times New Roman" w:hAnsi="Calibri" w:cs="Calibri"/>
                <w:color w:val="000000"/>
                <w:sz w:val="20"/>
                <w:szCs w:val="20"/>
              </w:rPr>
            </w:pPr>
            <w:ins w:id="5303" w:author="Commodore, Sarah" w:date="2023-03-22T16:21:00Z">
              <w:r w:rsidRPr="00DC2757">
                <w:rPr>
                  <w:rFonts w:ascii="Calibri" w:eastAsia="Times New Roman" w:hAnsi="Calibri" w:cs="Calibri"/>
                  <w:color w:val="000000"/>
                  <w:sz w:val="20"/>
                  <w:szCs w:val="20"/>
                </w:rPr>
                <w:t>ENSG00000166523.8</w:t>
              </w:r>
            </w:ins>
          </w:p>
        </w:tc>
        <w:tc>
          <w:tcPr>
            <w:tcW w:w="0" w:type="auto"/>
            <w:tcBorders>
              <w:top w:val="nil"/>
              <w:left w:val="nil"/>
              <w:bottom w:val="nil"/>
              <w:right w:val="nil"/>
            </w:tcBorders>
            <w:shd w:val="clear" w:color="auto" w:fill="auto"/>
            <w:noWrap/>
            <w:vAlign w:val="bottom"/>
            <w:hideMark/>
          </w:tcPr>
          <w:p w14:paraId="3972713C" w14:textId="77777777" w:rsidR="00DC2757" w:rsidRPr="00DC2757" w:rsidRDefault="00DC2757" w:rsidP="00DC2757">
            <w:pPr>
              <w:spacing w:after="0" w:line="240" w:lineRule="auto"/>
              <w:rPr>
                <w:ins w:id="5304" w:author="Commodore, Sarah" w:date="2023-03-22T16:21:00Z"/>
                <w:rFonts w:ascii="Calibri" w:eastAsia="Times New Roman" w:hAnsi="Calibri" w:cs="Calibri"/>
                <w:color w:val="000000"/>
                <w:sz w:val="20"/>
                <w:szCs w:val="20"/>
              </w:rPr>
            </w:pPr>
            <w:ins w:id="5305" w:author="Commodore, Sarah" w:date="2023-03-22T16:21:00Z">
              <w:r w:rsidRPr="00DC2757">
                <w:rPr>
                  <w:rFonts w:ascii="Calibri" w:eastAsia="Times New Roman" w:hAnsi="Calibri" w:cs="Calibri"/>
                  <w:color w:val="000000"/>
                  <w:sz w:val="20"/>
                  <w:szCs w:val="20"/>
                </w:rPr>
                <w:t>CLEC4E</w:t>
              </w:r>
            </w:ins>
          </w:p>
        </w:tc>
        <w:tc>
          <w:tcPr>
            <w:tcW w:w="0" w:type="auto"/>
            <w:tcBorders>
              <w:top w:val="nil"/>
              <w:left w:val="nil"/>
              <w:bottom w:val="nil"/>
              <w:right w:val="nil"/>
            </w:tcBorders>
            <w:shd w:val="clear" w:color="auto" w:fill="auto"/>
            <w:noWrap/>
            <w:vAlign w:val="bottom"/>
            <w:hideMark/>
          </w:tcPr>
          <w:p w14:paraId="766EE648" w14:textId="77777777" w:rsidR="00DC2757" w:rsidRPr="00DC2757" w:rsidRDefault="00DC2757" w:rsidP="00DC2757">
            <w:pPr>
              <w:spacing w:after="0" w:line="240" w:lineRule="auto"/>
              <w:jc w:val="center"/>
              <w:rPr>
                <w:ins w:id="5306" w:author="Commodore, Sarah" w:date="2023-03-22T16:21:00Z"/>
                <w:rFonts w:ascii="Calibri" w:eastAsia="Times New Roman" w:hAnsi="Calibri" w:cs="Calibri"/>
                <w:color w:val="000000"/>
                <w:sz w:val="20"/>
                <w:szCs w:val="20"/>
              </w:rPr>
            </w:pPr>
            <w:ins w:id="530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85500B" w14:textId="77777777" w:rsidR="00DC2757" w:rsidRPr="00DC2757" w:rsidRDefault="00DC2757" w:rsidP="00DC2757">
            <w:pPr>
              <w:spacing w:after="0" w:line="240" w:lineRule="auto"/>
              <w:jc w:val="center"/>
              <w:rPr>
                <w:ins w:id="5308" w:author="Commodore, Sarah" w:date="2023-03-22T16:21:00Z"/>
                <w:rFonts w:ascii="Calibri" w:eastAsia="Times New Roman" w:hAnsi="Calibri" w:cs="Calibri"/>
                <w:color w:val="000000"/>
                <w:sz w:val="20"/>
                <w:szCs w:val="20"/>
              </w:rPr>
            </w:pPr>
            <w:ins w:id="5309"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705C8172" w14:textId="77777777" w:rsidR="00DC2757" w:rsidRPr="00DC2757" w:rsidRDefault="00DC2757" w:rsidP="00DC2757">
            <w:pPr>
              <w:spacing w:after="0" w:line="240" w:lineRule="auto"/>
              <w:jc w:val="center"/>
              <w:rPr>
                <w:ins w:id="5310" w:author="Commodore, Sarah" w:date="2023-03-22T16:21:00Z"/>
                <w:rFonts w:ascii="Calibri" w:eastAsia="Times New Roman" w:hAnsi="Calibri" w:cs="Calibri"/>
                <w:color w:val="000000"/>
                <w:sz w:val="20"/>
                <w:szCs w:val="20"/>
              </w:rPr>
            </w:pPr>
            <w:ins w:id="5311"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27DEEF3F" w14:textId="77777777" w:rsidR="00DC2757" w:rsidRPr="00DC2757" w:rsidRDefault="00DC2757" w:rsidP="00DC2757">
            <w:pPr>
              <w:spacing w:after="0" w:line="240" w:lineRule="auto"/>
              <w:jc w:val="center"/>
              <w:rPr>
                <w:ins w:id="5312" w:author="Commodore, Sarah" w:date="2023-03-22T16:21:00Z"/>
                <w:rFonts w:ascii="Calibri" w:eastAsia="Times New Roman" w:hAnsi="Calibri" w:cs="Calibri"/>
                <w:color w:val="000000"/>
                <w:sz w:val="20"/>
                <w:szCs w:val="20"/>
              </w:rPr>
            </w:pPr>
            <w:ins w:id="5313" w:author="Commodore, Sarah" w:date="2023-03-22T16:21:00Z">
              <w:r w:rsidRPr="00DC2757">
                <w:rPr>
                  <w:rFonts w:ascii="Calibri" w:eastAsia="Times New Roman" w:hAnsi="Calibri" w:cs="Calibri"/>
                  <w:color w:val="000000"/>
                  <w:sz w:val="20"/>
                  <w:szCs w:val="20"/>
                </w:rPr>
                <w:t>*</w:t>
              </w:r>
            </w:ins>
          </w:p>
        </w:tc>
      </w:tr>
      <w:tr w:rsidR="00DC2757" w:rsidRPr="00DC2757" w14:paraId="709CC64E" w14:textId="77777777" w:rsidTr="00DC2757">
        <w:trPr>
          <w:trHeight w:val="260"/>
          <w:ins w:id="5314" w:author="Commodore, Sarah" w:date="2023-03-22T16:21:00Z"/>
        </w:trPr>
        <w:tc>
          <w:tcPr>
            <w:tcW w:w="0" w:type="auto"/>
            <w:tcBorders>
              <w:top w:val="nil"/>
              <w:left w:val="nil"/>
              <w:bottom w:val="nil"/>
              <w:right w:val="nil"/>
            </w:tcBorders>
            <w:shd w:val="clear" w:color="auto" w:fill="auto"/>
            <w:noWrap/>
            <w:vAlign w:val="bottom"/>
            <w:hideMark/>
          </w:tcPr>
          <w:p w14:paraId="7486D396" w14:textId="77777777" w:rsidR="00DC2757" w:rsidRPr="00DC2757" w:rsidRDefault="00DC2757" w:rsidP="00DC2757">
            <w:pPr>
              <w:spacing w:after="0" w:line="240" w:lineRule="auto"/>
              <w:rPr>
                <w:ins w:id="5315" w:author="Commodore, Sarah" w:date="2023-03-22T16:21:00Z"/>
                <w:rFonts w:ascii="Calibri" w:eastAsia="Times New Roman" w:hAnsi="Calibri" w:cs="Calibri"/>
                <w:color w:val="000000"/>
                <w:sz w:val="20"/>
                <w:szCs w:val="20"/>
              </w:rPr>
            </w:pPr>
            <w:ins w:id="5316" w:author="Commodore, Sarah" w:date="2023-03-22T16:21:00Z">
              <w:r w:rsidRPr="00DC2757">
                <w:rPr>
                  <w:rFonts w:ascii="Calibri" w:eastAsia="Times New Roman" w:hAnsi="Calibri" w:cs="Calibri"/>
                  <w:color w:val="000000"/>
                  <w:sz w:val="20"/>
                  <w:szCs w:val="20"/>
                </w:rPr>
                <w:t>ENSG00000018280.17</w:t>
              </w:r>
            </w:ins>
          </w:p>
        </w:tc>
        <w:tc>
          <w:tcPr>
            <w:tcW w:w="0" w:type="auto"/>
            <w:tcBorders>
              <w:top w:val="nil"/>
              <w:left w:val="nil"/>
              <w:bottom w:val="nil"/>
              <w:right w:val="nil"/>
            </w:tcBorders>
            <w:shd w:val="clear" w:color="auto" w:fill="auto"/>
            <w:noWrap/>
            <w:vAlign w:val="bottom"/>
            <w:hideMark/>
          </w:tcPr>
          <w:p w14:paraId="73702357" w14:textId="77777777" w:rsidR="00DC2757" w:rsidRPr="00DC2757" w:rsidRDefault="00DC2757" w:rsidP="00DC2757">
            <w:pPr>
              <w:spacing w:after="0" w:line="240" w:lineRule="auto"/>
              <w:rPr>
                <w:ins w:id="5317" w:author="Commodore, Sarah" w:date="2023-03-22T16:21:00Z"/>
                <w:rFonts w:ascii="Calibri" w:eastAsia="Times New Roman" w:hAnsi="Calibri" w:cs="Calibri"/>
                <w:color w:val="000000"/>
                <w:sz w:val="20"/>
                <w:szCs w:val="20"/>
              </w:rPr>
            </w:pPr>
            <w:ins w:id="5318" w:author="Commodore, Sarah" w:date="2023-03-22T16:21:00Z">
              <w:r w:rsidRPr="00DC2757">
                <w:rPr>
                  <w:rFonts w:ascii="Calibri" w:eastAsia="Times New Roman" w:hAnsi="Calibri" w:cs="Calibri"/>
                  <w:color w:val="000000"/>
                  <w:sz w:val="20"/>
                  <w:szCs w:val="20"/>
                </w:rPr>
                <w:t>SLC11A1</w:t>
              </w:r>
            </w:ins>
          </w:p>
        </w:tc>
        <w:tc>
          <w:tcPr>
            <w:tcW w:w="0" w:type="auto"/>
            <w:tcBorders>
              <w:top w:val="nil"/>
              <w:left w:val="nil"/>
              <w:bottom w:val="nil"/>
              <w:right w:val="nil"/>
            </w:tcBorders>
            <w:shd w:val="clear" w:color="auto" w:fill="auto"/>
            <w:noWrap/>
            <w:vAlign w:val="bottom"/>
            <w:hideMark/>
          </w:tcPr>
          <w:p w14:paraId="3008B891" w14:textId="77777777" w:rsidR="00DC2757" w:rsidRPr="00DC2757" w:rsidRDefault="00DC2757" w:rsidP="00DC2757">
            <w:pPr>
              <w:spacing w:after="0" w:line="240" w:lineRule="auto"/>
              <w:jc w:val="center"/>
              <w:rPr>
                <w:ins w:id="5319" w:author="Commodore, Sarah" w:date="2023-03-22T16:21:00Z"/>
                <w:rFonts w:ascii="Calibri" w:eastAsia="Times New Roman" w:hAnsi="Calibri" w:cs="Calibri"/>
                <w:color w:val="000000"/>
                <w:sz w:val="20"/>
                <w:szCs w:val="20"/>
              </w:rPr>
            </w:pPr>
            <w:ins w:id="532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9D652C" w14:textId="77777777" w:rsidR="00DC2757" w:rsidRPr="00DC2757" w:rsidRDefault="00DC2757" w:rsidP="00DC2757">
            <w:pPr>
              <w:spacing w:after="0" w:line="240" w:lineRule="auto"/>
              <w:jc w:val="center"/>
              <w:rPr>
                <w:ins w:id="5321" w:author="Commodore, Sarah" w:date="2023-03-22T16:21:00Z"/>
                <w:rFonts w:ascii="Calibri" w:eastAsia="Times New Roman" w:hAnsi="Calibri" w:cs="Calibri"/>
                <w:color w:val="000000"/>
                <w:sz w:val="20"/>
                <w:szCs w:val="20"/>
              </w:rPr>
            </w:pPr>
            <w:ins w:id="5322" w:author="Commodore, Sarah" w:date="2023-03-22T16:21:00Z">
              <w:r w:rsidRPr="00DC2757">
                <w:rPr>
                  <w:rFonts w:ascii="Calibri" w:eastAsia="Times New Roman" w:hAnsi="Calibri" w:cs="Calibri"/>
                  <w:color w:val="000000"/>
                  <w:sz w:val="20"/>
                  <w:szCs w:val="20"/>
                </w:rPr>
                <w:t>9.6E-06</w:t>
              </w:r>
            </w:ins>
          </w:p>
        </w:tc>
        <w:tc>
          <w:tcPr>
            <w:tcW w:w="0" w:type="auto"/>
            <w:tcBorders>
              <w:top w:val="nil"/>
              <w:left w:val="nil"/>
              <w:bottom w:val="nil"/>
              <w:right w:val="nil"/>
            </w:tcBorders>
            <w:shd w:val="clear" w:color="auto" w:fill="auto"/>
            <w:noWrap/>
            <w:vAlign w:val="bottom"/>
            <w:hideMark/>
          </w:tcPr>
          <w:p w14:paraId="063F224E" w14:textId="77777777" w:rsidR="00DC2757" w:rsidRPr="00DC2757" w:rsidRDefault="00DC2757" w:rsidP="00DC2757">
            <w:pPr>
              <w:spacing w:after="0" w:line="240" w:lineRule="auto"/>
              <w:jc w:val="center"/>
              <w:rPr>
                <w:ins w:id="5323" w:author="Commodore, Sarah" w:date="2023-03-22T16:21:00Z"/>
                <w:rFonts w:ascii="Calibri" w:eastAsia="Times New Roman" w:hAnsi="Calibri" w:cs="Calibri"/>
                <w:color w:val="000000"/>
                <w:sz w:val="20"/>
                <w:szCs w:val="20"/>
              </w:rPr>
            </w:pPr>
            <w:ins w:id="5324"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3F13AB3B" w14:textId="77777777" w:rsidR="00DC2757" w:rsidRPr="00DC2757" w:rsidRDefault="00DC2757" w:rsidP="00DC2757">
            <w:pPr>
              <w:spacing w:after="0" w:line="240" w:lineRule="auto"/>
              <w:jc w:val="center"/>
              <w:rPr>
                <w:ins w:id="5325" w:author="Commodore, Sarah" w:date="2023-03-22T16:21:00Z"/>
                <w:rFonts w:ascii="Calibri" w:eastAsia="Times New Roman" w:hAnsi="Calibri" w:cs="Calibri"/>
                <w:color w:val="000000"/>
                <w:sz w:val="20"/>
                <w:szCs w:val="20"/>
              </w:rPr>
            </w:pPr>
            <w:ins w:id="5326" w:author="Commodore, Sarah" w:date="2023-03-22T16:21:00Z">
              <w:r w:rsidRPr="00DC2757">
                <w:rPr>
                  <w:rFonts w:ascii="Calibri" w:eastAsia="Times New Roman" w:hAnsi="Calibri" w:cs="Calibri"/>
                  <w:color w:val="000000"/>
                  <w:sz w:val="20"/>
                  <w:szCs w:val="20"/>
                </w:rPr>
                <w:t>*</w:t>
              </w:r>
            </w:ins>
          </w:p>
        </w:tc>
      </w:tr>
      <w:tr w:rsidR="00DC2757" w:rsidRPr="00DC2757" w14:paraId="1D544949" w14:textId="77777777" w:rsidTr="00DC2757">
        <w:trPr>
          <w:trHeight w:val="260"/>
          <w:ins w:id="5327" w:author="Commodore, Sarah" w:date="2023-03-22T16:21:00Z"/>
        </w:trPr>
        <w:tc>
          <w:tcPr>
            <w:tcW w:w="0" w:type="auto"/>
            <w:tcBorders>
              <w:top w:val="nil"/>
              <w:left w:val="nil"/>
              <w:bottom w:val="nil"/>
              <w:right w:val="nil"/>
            </w:tcBorders>
            <w:shd w:val="clear" w:color="auto" w:fill="auto"/>
            <w:noWrap/>
            <w:vAlign w:val="bottom"/>
            <w:hideMark/>
          </w:tcPr>
          <w:p w14:paraId="4970904D" w14:textId="77777777" w:rsidR="00DC2757" w:rsidRPr="00DC2757" w:rsidRDefault="00DC2757" w:rsidP="00DC2757">
            <w:pPr>
              <w:spacing w:after="0" w:line="240" w:lineRule="auto"/>
              <w:rPr>
                <w:ins w:id="5328" w:author="Commodore, Sarah" w:date="2023-03-22T16:21:00Z"/>
                <w:rFonts w:ascii="Calibri" w:eastAsia="Times New Roman" w:hAnsi="Calibri" w:cs="Calibri"/>
                <w:color w:val="000000"/>
                <w:sz w:val="20"/>
                <w:szCs w:val="20"/>
              </w:rPr>
            </w:pPr>
            <w:ins w:id="5329" w:author="Commodore, Sarah" w:date="2023-03-22T16:21:00Z">
              <w:r w:rsidRPr="00DC2757">
                <w:rPr>
                  <w:rFonts w:ascii="Calibri" w:eastAsia="Times New Roman" w:hAnsi="Calibri" w:cs="Calibri"/>
                  <w:color w:val="000000"/>
                  <w:sz w:val="20"/>
                  <w:szCs w:val="20"/>
                </w:rPr>
                <w:lastRenderedPageBreak/>
                <w:t>ENSG00000123689.6</w:t>
              </w:r>
            </w:ins>
          </w:p>
        </w:tc>
        <w:tc>
          <w:tcPr>
            <w:tcW w:w="0" w:type="auto"/>
            <w:tcBorders>
              <w:top w:val="nil"/>
              <w:left w:val="nil"/>
              <w:bottom w:val="nil"/>
              <w:right w:val="nil"/>
            </w:tcBorders>
            <w:shd w:val="clear" w:color="auto" w:fill="auto"/>
            <w:noWrap/>
            <w:vAlign w:val="bottom"/>
            <w:hideMark/>
          </w:tcPr>
          <w:p w14:paraId="7E5CBE73" w14:textId="77777777" w:rsidR="00DC2757" w:rsidRPr="00DC2757" w:rsidRDefault="00DC2757" w:rsidP="00DC2757">
            <w:pPr>
              <w:spacing w:after="0" w:line="240" w:lineRule="auto"/>
              <w:rPr>
                <w:ins w:id="5330" w:author="Commodore, Sarah" w:date="2023-03-22T16:21:00Z"/>
                <w:rFonts w:ascii="Calibri" w:eastAsia="Times New Roman" w:hAnsi="Calibri" w:cs="Calibri"/>
                <w:color w:val="000000"/>
                <w:sz w:val="20"/>
                <w:szCs w:val="20"/>
              </w:rPr>
            </w:pPr>
            <w:ins w:id="5331" w:author="Commodore, Sarah" w:date="2023-03-22T16:21:00Z">
              <w:r w:rsidRPr="00DC2757">
                <w:rPr>
                  <w:rFonts w:ascii="Calibri" w:eastAsia="Times New Roman" w:hAnsi="Calibri" w:cs="Calibri"/>
                  <w:color w:val="000000"/>
                  <w:sz w:val="20"/>
                  <w:szCs w:val="20"/>
                </w:rPr>
                <w:t>G0S2</w:t>
              </w:r>
            </w:ins>
          </w:p>
        </w:tc>
        <w:tc>
          <w:tcPr>
            <w:tcW w:w="0" w:type="auto"/>
            <w:tcBorders>
              <w:top w:val="nil"/>
              <w:left w:val="nil"/>
              <w:bottom w:val="nil"/>
              <w:right w:val="nil"/>
            </w:tcBorders>
            <w:shd w:val="clear" w:color="auto" w:fill="auto"/>
            <w:noWrap/>
            <w:vAlign w:val="bottom"/>
            <w:hideMark/>
          </w:tcPr>
          <w:p w14:paraId="470331DF" w14:textId="77777777" w:rsidR="00DC2757" w:rsidRPr="00DC2757" w:rsidRDefault="00DC2757" w:rsidP="00DC2757">
            <w:pPr>
              <w:spacing w:after="0" w:line="240" w:lineRule="auto"/>
              <w:jc w:val="center"/>
              <w:rPr>
                <w:ins w:id="5332" w:author="Commodore, Sarah" w:date="2023-03-22T16:21:00Z"/>
                <w:rFonts w:ascii="Calibri" w:eastAsia="Times New Roman" w:hAnsi="Calibri" w:cs="Calibri"/>
                <w:color w:val="000000"/>
                <w:sz w:val="20"/>
                <w:szCs w:val="20"/>
              </w:rPr>
            </w:pPr>
            <w:ins w:id="533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09D07A9" w14:textId="77777777" w:rsidR="00DC2757" w:rsidRPr="00DC2757" w:rsidRDefault="00DC2757" w:rsidP="00DC2757">
            <w:pPr>
              <w:spacing w:after="0" w:line="240" w:lineRule="auto"/>
              <w:jc w:val="center"/>
              <w:rPr>
                <w:ins w:id="5334" w:author="Commodore, Sarah" w:date="2023-03-22T16:21:00Z"/>
                <w:rFonts w:ascii="Calibri" w:eastAsia="Times New Roman" w:hAnsi="Calibri" w:cs="Calibri"/>
                <w:color w:val="000000"/>
                <w:sz w:val="20"/>
                <w:szCs w:val="20"/>
              </w:rPr>
            </w:pPr>
            <w:ins w:id="5335"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33BBB76" w14:textId="77777777" w:rsidR="00DC2757" w:rsidRPr="00DC2757" w:rsidRDefault="00DC2757" w:rsidP="00DC2757">
            <w:pPr>
              <w:spacing w:after="0" w:line="240" w:lineRule="auto"/>
              <w:jc w:val="center"/>
              <w:rPr>
                <w:ins w:id="5336" w:author="Commodore, Sarah" w:date="2023-03-22T16:21:00Z"/>
                <w:rFonts w:ascii="Calibri" w:eastAsia="Times New Roman" w:hAnsi="Calibri" w:cs="Calibri"/>
                <w:color w:val="000000"/>
                <w:sz w:val="20"/>
                <w:szCs w:val="20"/>
              </w:rPr>
            </w:pPr>
            <w:ins w:id="5337"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59341E9" w14:textId="77777777" w:rsidR="00DC2757" w:rsidRPr="00DC2757" w:rsidRDefault="00DC2757" w:rsidP="00DC2757">
            <w:pPr>
              <w:spacing w:after="0" w:line="240" w:lineRule="auto"/>
              <w:jc w:val="center"/>
              <w:rPr>
                <w:ins w:id="5338" w:author="Commodore, Sarah" w:date="2023-03-22T16:21:00Z"/>
                <w:rFonts w:ascii="Calibri" w:eastAsia="Times New Roman" w:hAnsi="Calibri" w:cs="Calibri"/>
                <w:color w:val="000000"/>
                <w:sz w:val="20"/>
                <w:szCs w:val="20"/>
              </w:rPr>
            </w:pPr>
            <w:ins w:id="5339" w:author="Commodore, Sarah" w:date="2023-03-22T16:21:00Z">
              <w:r w:rsidRPr="00DC2757">
                <w:rPr>
                  <w:rFonts w:ascii="Calibri" w:eastAsia="Times New Roman" w:hAnsi="Calibri" w:cs="Calibri"/>
                  <w:color w:val="000000"/>
                  <w:sz w:val="20"/>
                  <w:szCs w:val="20"/>
                </w:rPr>
                <w:t>*</w:t>
              </w:r>
            </w:ins>
          </w:p>
        </w:tc>
      </w:tr>
      <w:tr w:rsidR="00DC2757" w:rsidRPr="00DC2757" w14:paraId="4B0CB1D5" w14:textId="77777777" w:rsidTr="00DC2757">
        <w:trPr>
          <w:trHeight w:val="260"/>
          <w:ins w:id="5340" w:author="Commodore, Sarah" w:date="2023-03-22T16:21:00Z"/>
        </w:trPr>
        <w:tc>
          <w:tcPr>
            <w:tcW w:w="0" w:type="auto"/>
            <w:tcBorders>
              <w:top w:val="nil"/>
              <w:left w:val="nil"/>
              <w:bottom w:val="nil"/>
              <w:right w:val="nil"/>
            </w:tcBorders>
            <w:shd w:val="clear" w:color="auto" w:fill="auto"/>
            <w:noWrap/>
            <w:vAlign w:val="bottom"/>
            <w:hideMark/>
          </w:tcPr>
          <w:p w14:paraId="458C447E" w14:textId="77777777" w:rsidR="00DC2757" w:rsidRPr="00DC2757" w:rsidRDefault="00DC2757" w:rsidP="00DC2757">
            <w:pPr>
              <w:spacing w:after="0" w:line="240" w:lineRule="auto"/>
              <w:rPr>
                <w:ins w:id="5341" w:author="Commodore, Sarah" w:date="2023-03-22T16:21:00Z"/>
                <w:rFonts w:ascii="Calibri" w:eastAsia="Times New Roman" w:hAnsi="Calibri" w:cs="Calibri"/>
                <w:color w:val="000000"/>
                <w:sz w:val="20"/>
                <w:szCs w:val="20"/>
              </w:rPr>
            </w:pPr>
            <w:ins w:id="5342" w:author="Commodore, Sarah" w:date="2023-03-22T16:21:00Z">
              <w:r w:rsidRPr="00DC2757">
                <w:rPr>
                  <w:rFonts w:ascii="Calibri" w:eastAsia="Times New Roman" w:hAnsi="Calibri" w:cs="Calibri"/>
                  <w:color w:val="000000"/>
                  <w:sz w:val="20"/>
                  <w:szCs w:val="20"/>
                </w:rPr>
                <w:t>ENSG00000136695.15</w:t>
              </w:r>
            </w:ins>
          </w:p>
        </w:tc>
        <w:tc>
          <w:tcPr>
            <w:tcW w:w="0" w:type="auto"/>
            <w:tcBorders>
              <w:top w:val="nil"/>
              <w:left w:val="nil"/>
              <w:bottom w:val="nil"/>
              <w:right w:val="nil"/>
            </w:tcBorders>
            <w:shd w:val="clear" w:color="auto" w:fill="auto"/>
            <w:noWrap/>
            <w:vAlign w:val="bottom"/>
            <w:hideMark/>
          </w:tcPr>
          <w:p w14:paraId="312C80D9" w14:textId="77777777" w:rsidR="00DC2757" w:rsidRPr="00DC2757" w:rsidRDefault="00DC2757" w:rsidP="00DC2757">
            <w:pPr>
              <w:spacing w:after="0" w:line="240" w:lineRule="auto"/>
              <w:rPr>
                <w:ins w:id="5343" w:author="Commodore, Sarah" w:date="2023-03-22T16:21:00Z"/>
                <w:rFonts w:ascii="Calibri" w:eastAsia="Times New Roman" w:hAnsi="Calibri" w:cs="Calibri"/>
                <w:color w:val="000000"/>
                <w:sz w:val="20"/>
                <w:szCs w:val="20"/>
              </w:rPr>
            </w:pPr>
            <w:ins w:id="5344" w:author="Commodore, Sarah" w:date="2023-03-22T16:21:00Z">
              <w:r w:rsidRPr="00DC2757">
                <w:rPr>
                  <w:rFonts w:ascii="Calibri" w:eastAsia="Times New Roman" w:hAnsi="Calibri" w:cs="Calibri"/>
                  <w:color w:val="000000"/>
                  <w:sz w:val="20"/>
                  <w:szCs w:val="20"/>
                </w:rPr>
                <w:t>IL36RN</w:t>
              </w:r>
            </w:ins>
          </w:p>
        </w:tc>
        <w:tc>
          <w:tcPr>
            <w:tcW w:w="0" w:type="auto"/>
            <w:tcBorders>
              <w:top w:val="nil"/>
              <w:left w:val="nil"/>
              <w:bottom w:val="nil"/>
              <w:right w:val="nil"/>
            </w:tcBorders>
            <w:shd w:val="clear" w:color="auto" w:fill="auto"/>
            <w:noWrap/>
            <w:vAlign w:val="bottom"/>
            <w:hideMark/>
          </w:tcPr>
          <w:p w14:paraId="1357CDF7" w14:textId="77777777" w:rsidR="00DC2757" w:rsidRPr="00DC2757" w:rsidRDefault="00DC2757" w:rsidP="00DC2757">
            <w:pPr>
              <w:spacing w:after="0" w:line="240" w:lineRule="auto"/>
              <w:jc w:val="center"/>
              <w:rPr>
                <w:ins w:id="5345" w:author="Commodore, Sarah" w:date="2023-03-22T16:21:00Z"/>
                <w:rFonts w:ascii="Calibri" w:eastAsia="Times New Roman" w:hAnsi="Calibri" w:cs="Calibri"/>
                <w:color w:val="000000"/>
                <w:sz w:val="20"/>
                <w:szCs w:val="20"/>
              </w:rPr>
            </w:pPr>
            <w:ins w:id="534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853AFF" w14:textId="77777777" w:rsidR="00DC2757" w:rsidRPr="00DC2757" w:rsidRDefault="00DC2757" w:rsidP="00DC2757">
            <w:pPr>
              <w:spacing w:after="0" w:line="240" w:lineRule="auto"/>
              <w:jc w:val="center"/>
              <w:rPr>
                <w:ins w:id="5347" w:author="Commodore, Sarah" w:date="2023-03-22T16:21:00Z"/>
                <w:rFonts w:ascii="Calibri" w:eastAsia="Times New Roman" w:hAnsi="Calibri" w:cs="Calibri"/>
                <w:color w:val="000000"/>
                <w:sz w:val="20"/>
                <w:szCs w:val="20"/>
              </w:rPr>
            </w:pPr>
            <w:ins w:id="5348"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35204D" w14:textId="77777777" w:rsidR="00DC2757" w:rsidRPr="00DC2757" w:rsidRDefault="00DC2757" w:rsidP="00DC2757">
            <w:pPr>
              <w:spacing w:after="0" w:line="240" w:lineRule="auto"/>
              <w:jc w:val="center"/>
              <w:rPr>
                <w:ins w:id="5349" w:author="Commodore, Sarah" w:date="2023-03-22T16:21:00Z"/>
                <w:rFonts w:ascii="Calibri" w:eastAsia="Times New Roman" w:hAnsi="Calibri" w:cs="Calibri"/>
                <w:color w:val="000000"/>
                <w:sz w:val="20"/>
                <w:szCs w:val="20"/>
              </w:rPr>
            </w:pPr>
            <w:ins w:id="5350" w:author="Commodore, Sarah" w:date="2023-03-22T16:21:00Z">
              <w:r w:rsidRPr="00DC2757">
                <w:rPr>
                  <w:rFonts w:ascii="Calibri" w:eastAsia="Times New Roman" w:hAnsi="Calibri" w:cs="Calibri"/>
                  <w:color w:val="000000"/>
                  <w:sz w:val="20"/>
                  <w:szCs w:val="20"/>
                </w:rPr>
                <w:t>7.9E-03</w:t>
              </w:r>
            </w:ins>
          </w:p>
        </w:tc>
        <w:tc>
          <w:tcPr>
            <w:tcW w:w="0" w:type="auto"/>
            <w:tcBorders>
              <w:top w:val="nil"/>
              <w:left w:val="nil"/>
              <w:bottom w:val="nil"/>
              <w:right w:val="nil"/>
            </w:tcBorders>
            <w:shd w:val="clear" w:color="auto" w:fill="auto"/>
            <w:noWrap/>
            <w:vAlign w:val="bottom"/>
            <w:hideMark/>
          </w:tcPr>
          <w:p w14:paraId="152517BF" w14:textId="77777777" w:rsidR="00DC2757" w:rsidRPr="00DC2757" w:rsidRDefault="00DC2757" w:rsidP="00DC2757">
            <w:pPr>
              <w:spacing w:after="0" w:line="240" w:lineRule="auto"/>
              <w:jc w:val="center"/>
              <w:rPr>
                <w:ins w:id="5351" w:author="Commodore, Sarah" w:date="2023-03-22T16:21:00Z"/>
                <w:rFonts w:ascii="Calibri" w:eastAsia="Times New Roman" w:hAnsi="Calibri" w:cs="Calibri"/>
                <w:color w:val="000000"/>
                <w:sz w:val="20"/>
                <w:szCs w:val="20"/>
              </w:rPr>
            </w:pPr>
            <w:ins w:id="5352" w:author="Commodore, Sarah" w:date="2023-03-22T16:21:00Z">
              <w:r w:rsidRPr="00DC2757">
                <w:rPr>
                  <w:rFonts w:ascii="Calibri" w:eastAsia="Times New Roman" w:hAnsi="Calibri" w:cs="Calibri"/>
                  <w:color w:val="000000"/>
                  <w:sz w:val="20"/>
                  <w:szCs w:val="20"/>
                </w:rPr>
                <w:t>*</w:t>
              </w:r>
            </w:ins>
          </w:p>
        </w:tc>
      </w:tr>
      <w:tr w:rsidR="00DC2757" w:rsidRPr="00DC2757" w14:paraId="4CACC0BD" w14:textId="77777777" w:rsidTr="00DC2757">
        <w:trPr>
          <w:trHeight w:val="260"/>
          <w:ins w:id="5353" w:author="Commodore, Sarah" w:date="2023-03-22T16:21:00Z"/>
        </w:trPr>
        <w:tc>
          <w:tcPr>
            <w:tcW w:w="0" w:type="auto"/>
            <w:tcBorders>
              <w:top w:val="nil"/>
              <w:left w:val="nil"/>
              <w:bottom w:val="nil"/>
              <w:right w:val="nil"/>
            </w:tcBorders>
            <w:shd w:val="clear" w:color="auto" w:fill="auto"/>
            <w:noWrap/>
            <w:vAlign w:val="bottom"/>
            <w:hideMark/>
          </w:tcPr>
          <w:p w14:paraId="410F221A" w14:textId="77777777" w:rsidR="00DC2757" w:rsidRPr="00DC2757" w:rsidRDefault="00DC2757" w:rsidP="00DC2757">
            <w:pPr>
              <w:spacing w:after="0" w:line="240" w:lineRule="auto"/>
              <w:rPr>
                <w:ins w:id="5354" w:author="Commodore, Sarah" w:date="2023-03-22T16:21:00Z"/>
                <w:rFonts w:ascii="Calibri" w:eastAsia="Times New Roman" w:hAnsi="Calibri" w:cs="Calibri"/>
                <w:color w:val="000000"/>
                <w:sz w:val="20"/>
                <w:szCs w:val="20"/>
              </w:rPr>
            </w:pPr>
            <w:ins w:id="5355" w:author="Commodore, Sarah" w:date="2023-03-22T16:21:00Z">
              <w:r w:rsidRPr="00DC2757">
                <w:rPr>
                  <w:rFonts w:ascii="Calibri" w:eastAsia="Times New Roman" w:hAnsi="Calibri" w:cs="Calibri"/>
                  <w:color w:val="000000"/>
                  <w:sz w:val="20"/>
                  <w:szCs w:val="20"/>
                </w:rPr>
                <w:t>ENSG00000136630.13</w:t>
              </w:r>
            </w:ins>
          </w:p>
        </w:tc>
        <w:tc>
          <w:tcPr>
            <w:tcW w:w="0" w:type="auto"/>
            <w:tcBorders>
              <w:top w:val="nil"/>
              <w:left w:val="nil"/>
              <w:bottom w:val="nil"/>
              <w:right w:val="nil"/>
            </w:tcBorders>
            <w:shd w:val="clear" w:color="auto" w:fill="auto"/>
            <w:noWrap/>
            <w:vAlign w:val="bottom"/>
            <w:hideMark/>
          </w:tcPr>
          <w:p w14:paraId="7C9C2498" w14:textId="77777777" w:rsidR="00DC2757" w:rsidRPr="00DC2757" w:rsidRDefault="00DC2757" w:rsidP="00DC2757">
            <w:pPr>
              <w:spacing w:after="0" w:line="240" w:lineRule="auto"/>
              <w:rPr>
                <w:ins w:id="5356" w:author="Commodore, Sarah" w:date="2023-03-22T16:21:00Z"/>
                <w:rFonts w:ascii="Calibri" w:eastAsia="Times New Roman" w:hAnsi="Calibri" w:cs="Calibri"/>
                <w:color w:val="000000"/>
                <w:sz w:val="20"/>
                <w:szCs w:val="20"/>
              </w:rPr>
            </w:pPr>
            <w:ins w:id="5357" w:author="Commodore, Sarah" w:date="2023-03-22T16:21:00Z">
              <w:r w:rsidRPr="00DC2757">
                <w:rPr>
                  <w:rFonts w:ascii="Calibri" w:eastAsia="Times New Roman" w:hAnsi="Calibri" w:cs="Calibri"/>
                  <w:color w:val="000000"/>
                  <w:sz w:val="20"/>
                  <w:szCs w:val="20"/>
                </w:rPr>
                <w:t>HLX</w:t>
              </w:r>
            </w:ins>
          </w:p>
        </w:tc>
        <w:tc>
          <w:tcPr>
            <w:tcW w:w="0" w:type="auto"/>
            <w:tcBorders>
              <w:top w:val="nil"/>
              <w:left w:val="nil"/>
              <w:bottom w:val="nil"/>
              <w:right w:val="nil"/>
            </w:tcBorders>
            <w:shd w:val="clear" w:color="auto" w:fill="auto"/>
            <w:noWrap/>
            <w:vAlign w:val="bottom"/>
            <w:hideMark/>
          </w:tcPr>
          <w:p w14:paraId="0D34E3AB" w14:textId="77777777" w:rsidR="00DC2757" w:rsidRPr="00DC2757" w:rsidRDefault="00DC2757" w:rsidP="00DC2757">
            <w:pPr>
              <w:spacing w:after="0" w:line="240" w:lineRule="auto"/>
              <w:jc w:val="center"/>
              <w:rPr>
                <w:ins w:id="5358" w:author="Commodore, Sarah" w:date="2023-03-22T16:21:00Z"/>
                <w:rFonts w:ascii="Calibri" w:eastAsia="Times New Roman" w:hAnsi="Calibri" w:cs="Calibri"/>
                <w:color w:val="000000"/>
                <w:sz w:val="20"/>
                <w:szCs w:val="20"/>
              </w:rPr>
            </w:pPr>
            <w:ins w:id="535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10EC1C1" w14:textId="77777777" w:rsidR="00DC2757" w:rsidRPr="00DC2757" w:rsidRDefault="00DC2757" w:rsidP="00DC2757">
            <w:pPr>
              <w:spacing w:after="0" w:line="240" w:lineRule="auto"/>
              <w:jc w:val="center"/>
              <w:rPr>
                <w:ins w:id="5360" w:author="Commodore, Sarah" w:date="2023-03-22T16:21:00Z"/>
                <w:rFonts w:ascii="Calibri" w:eastAsia="Times New Roman" w:hAnsi="Calibri" w:cs="Calibri"/>
                <w:color w:val="000000"/>
                <w:sz w:val="20"/>
                <w:szCs w:val="20"/>
              </w:rPr>
            </w:pPr>
            <w:ins w:id="5361"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6E2BF083" w14:textId="77777777" w:rsidR="00DC2757" w:rsidRPr="00DC2757" w:rsidRDefault="00DC2757" w:rsidP="00DC2757">
            <w:pPr>
              <w:spacing w:after="0" w:line="240" w:lineRule="auto"/>
              <w:jc w:val="center"/>
              <w:rPr>
                <w:ins w:id="5362" w:author="Commodore, Sarah" w:date="2023-03-22T16:21:00Z"/>
                <w:rFonts w:ascii="Calibri" w:eastAsia="Times New Roman" w:hAnsi="Calibri" w:cs="Calibri"/>
                <w:color w:val="000000"/>
                <w:sz w:val="20"/>
                <w:szCs w:val="20"/>
              </w:rPr>
            </w:pPr>
            <w:ins w:id="5363"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6B6C4E8" w14:textId="77777777" w:rsidR="00DC2757" w:rsidRPr="00DC2757" w:rsidRDefault="00DC2757" w:rsidP="00DC2757">
            <w:pPr>
              <w:spacing w:after="0" w:line="240" w:lineRule="auto"/>
              <w:jc w:val="center"/>
              <w:rPr>
                <w:ins w:id="5364" w:author="Commodore, Sarah" w:date="2023-03-22T16:21:00Z"/>
                <w:rFonts w:ascii="Calibri" w:eastAsia="Times New Roman" w:hAnsi="Calibri" w:cs="Calibri"/>
                <w:color w:val="000000"/>
                <w:sz w:val="20"/>
                <w:szCs w:val="20"/>
              </w:rPr>
            </w:pPr>
            <w:ins w:id="5365" w:author="Commodore, Sarah" w:date="2023-03-22T16:21:00Z">
              <w:r w:rsidRPr="00DC2757">
                <w:rPr>
                  <w:rFonts w:ascii="Calibri" w:eastAsia="Times New Roman" w:hAnsi="Calibri" w:cs="Calibri"/>
                  <w:color w:val="000000"/>
                  <w:sz w:val="20"/>
                  <w:szCs w:val="20"/>
                </w:rPr>
                <w:t>*</w:t>
              </w:r>
            </w:ins>
          </w:p>
        </w:tc>
      </w:tr>
      <w:tr w:rsidR="00DC2757" w:rsidRPr="00DC2757" w14:paraId="7B512CFD" w14:textId="77777777" w:rsidTr="00DC2757">
        <w:trPr>
          <w:trHeight w:val="260"/>
          <w:ins w:id="5366" w:author="Commodore, Sarah" w:date="2023-03-22T16:21:00Z"/>
        </w:trPr>
        <w:tc>
          <w:tcPr>
            <w:tcW w:w="0" w:type="auto"/>
            <w:tcBorders>
              <w:top w:val="nil"/>
              <w:left w:val="nil"/>
              <w:bottom w:val="nil"/>
              <w:right w:val="nil"/>
            </w:tcBorders>
            <w:shd w:val="clear" w:color="auto" w:fill="auto"/>
            <w:noWrap/>
            <w:vAlign w:val="bottom"/>
            <w:hideMark/>
          </w:tcPr>
          <w:p w14:paraId="1A6ADEF1" w14:textId="77777777" w:rsidR="00DC2757" w:rsidRPr="00DC2757" w:rsidRDefault="00DC2757" w:rsidP="00DC2757">
            <w:pPr>
              <w:spacing w:after="0" w:line="240" w:lineRule="auto"/>
              <w:rPr>
                <w:ins w:id="5367" w:author="Commodore, Sarah" w:date="2023-03-22T16:21:00Z"/>
                <w:rFonts w:ascii="Calibri" w:eastAsia="Times New Roman" w:hAnsi="Calibri" w:cs="Calibri"/>
                <w:color w:val="000000"/>
                <w:sz w:val="20"/>
                <w:szCs w:val="20"/>
              </w:rPr>
            </w:pPr>
            <w:ins w:id="5368" w:author="Commodore, Sarah" w:date="2023-03-22T16:21:00Z">
              <w:r w:rsidRPr="00DC2757">
                <w:rPr>
                  <w:rFonts w:ascii="Calibri" w:eastAsia="Times New Roman" w:hAnsi="Calibri" w:cs="Calibri"/>
                  <w:color w:val="000000"/>
                  <w:sz w:val="20"/>
                  <w:szCs w:val="20"/>
                </w:rPr>
                <w:t>ENSG00000229256.1</w:t>
              </w:r>
            </w:ins>
          </w:p>
        </w:tc>
        <w:tc>
          <w:tcPr>
            <w:tcW w:w="0" w:type="auto"/>
            <w:tcBorders>
              <w:top w:val="nil"/>
              <w:left w:val="nil"/>
              <w:bottom w:val="nil"/>
              <w:right w:val="nil"/>
            </w:tcBorders>
            <w:shd w:val="clear" w:color="auto" w:fill="auto"/>
            <w:noWrap/>
            <w:vAlign w:val="bottom"/>
            <w:hideMark/>
          </w:tcPr>
          <w:p w14:paraId="10F77395" w14:textId="77777777" w:rsidR="00DC2757" w:rsidRPr="00DC2757" w:rsidRDefault="00DC2757" w:rsidP="00DC2757">
            <w:pPr>
              <w:spacing w:after="0" w:line="240" w:lineRule="auto"/>
              <w:rPr>
                <w:ins w:id="5369" w:author="Commodore, Sarah" w:date="2023-03-22T16:21:00Z"/>
                <w:rFonts w:ascii="Calibri" w:eastAsia="Times New Roman" w:hAnsi="Calibri" w:cs="Calibri"/>
                <w:color w:val="000000"/>
                <w:sz w:val="20"/>
                <w:szCs w:val="20"/>
              </w:rPr>
            </w:pPr>
            <w:ins w:id="5370" w:author="Commodore, Sarah" w:date="2023-03-22T16:21:00Z">
              <w:r w:rsidRPr="00DC2757">
                <w:rPr>
                  <w:rFonts w:ascii="Calibri" w:eastAsia="Times New Roman" w:hAnsi="Calibri" w:cs="Calibri"/>
                  <w:color w:val="000000"/>
                  <w:sz w:val="20"/>
                  <w:szCs w:val="20"/>
                </w:rPr>
                <w:t>ST13P13</w:t>
              </w:r>
            </w:ins>
          </w:p>
        </w:tc>
        <w:tc>
          <w:tcPr>
            <w:tcW w:w="0" w:type="auto"/>
            <w:tcBorders>
              <w:top w:val="nil"/>
              <w:left w:val="nil"/>
              <w:bottom w:val="nil"/>
              <w:right w:val="nil"/>
            </w:tcBorders>
            <w:shd w:val="clear" w:color="auto" w:fill="auto"/>
            <w:noWrap/>
            <w:vAlign w:val="bottom"/>
            <w:hideMark/>
          </w:tcPr>
          <w:p w14:paraId="0019DF2B" w14:textId="77777777" w:rsidR="00DC2757" w:rsidRPr="00DC2757" w:rsidRDefault="00DC2757" w:rsidP="00DC2757">
            <w:pPr>
              <w:spacing w:after="0" w:line="240" w:lineRule="auto"/>
              <w:jc w:val="center"/>
              <w:rPr>
                <w:ins w:id="5371" w:author="Commodore, Sarah" w:date="2023-03-22T16:21:00Z"/>
                <w:rFonts w:ascii="Calibri" w:eastAsia="Times New Roman" w:hAnsi="Calibri" w:cs="Calibri"/>
                <w:color w:val="000000"/>
                <w:sz w:val="20"/>
                <w:szCs w:val="20"/>
              </w:rPr>
            </w:pPr>
            <w:ins w:id="537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932565" w14:textId="77777777" w:rsidR="00DC2757" w:rsidRPr="00DC2757" w:rsidRDefault="00DC2757" w:rsidP="00DC2757">
            <w:pPr>
              <w:spacing w:after="0" w:line="240" w:lineRule="auto"/>
              <w:jc w:val="center"/>
              <w:rPr>
                <w:ins w:id="5373" w:author="Commodore, Sarah" w:date="2023-03-22T16:21:00Z"/>
                <w:rFonts w:ascii="Calibri" w:eastAsia="Times New Roman" w:hAnsi="Calibri" w:cs="Calibri"/>
                <w:color w:val="000000"/>
                <w:sz w:val="20"/>
                <w:szCs w:val="20"/>
              </w:rPr>
            </w:pPr>
            <w:ins w:id="5374" w:author="Commodore, Sarah" w:date="2023-03-22T16:21:00Z">
              <w:r w:rsidRPr="00DC2757">
                <w:rPr>
                  <w:rFonts w:ascii="Calibri" w:eastAsia="Times New Roman" w:hAnsi="Calibri" w:cs="Calibri"/>
                  <w:color w:val="000000"/>
                  <w:sz w:val="20"/>
                  <w:szCs w:val="20"/>
                </w:rPr>
                <w:t>6.5E-03</w:t>
              </w:r>
            </w:ins>
          </w:p>
        </w:tc>
        <w:tc>
          <w:tcPr>
            <w:tcW w:w="0" w:type="auto"/>
            <w:tcBorders>
              <w:top w:val="nil"/>
              <w:left w:val="nil"/>
              <w:bottom w:val="nil"/>
              <w:right w:val="nil"/>
            </w:tcBorders>
            <w:shd w:val="clear" w:color="auto" w:fill="auto"/>
            <w:noWrap/>
            <w:vAlign w:val="bottom"/>
            <w:hideMark/>
          </w:tcPr>
          <w:p w14:paraId="570E9D69" w14:textId="77777777" w:rsidR="00DC2757" w:rsidRPr="00DC2757" w:rsidRDefault="00DC2757" w:rsidP="00DC2757">
            <w:pPr>
              <w:spacing w:after="0" w:line="240" w:lineRule="auto"/>
              <w:jc w:val="center"/>
              <w:rPr>
                <w:ins w:id="5375" w:author="Commodore, Sarah" w:date="2023-03-22T16:21:00Z"/>
                <w:rFonts w:ascii="Calibri" w:eastAsia="Times New Roman" w:hAnsi="Calibri" w:cs="Calibri"/>
                <w:color w:val="000000"/>
                <w:sz w:val="20"/>
                <w:szCs w:val="20"/>
              </w:rPr>
            </w:pPr>
            <w:ins w:id="5376"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6B9A739" w14:textId="77777777" w:rsidR="00DC2757" w:rsidRPr="00DC2757" w:rsidRDefault="00DC2757" w:rsidP="00DC2757">
            <w:pPr>
              <w:spacing w:after="0" w:line="240" w:lineRule="auto"/>
              <w:jc w:val="center"/>
              <w:rPr>
                <w:ins w:id="5377" w:author="Commodore, Sarah" w:date="2023-03-22T16:21:00Z"/>
                <w:rFonts w:ascii="Calibri" w:eastAsia="Times New Roman" w:hAnsi="Calibri" w:cs="Calibri"/>
                <w:color w:val="000000"/>
                <w:sz w:val="20"/>
                <w:szCs w:val="20"/>
              </w:rPr>
            </w:pPr>
            <w:ins w:id="5378" w:author="Commodore, Sarah" w:date="2023-03-22T16:21:00Z">
              <w:r w:rsidRPr="00DC2757">
                <w:rPr>
                  <w:rFonts w:ascii="Calibri" w:eastAsia="Times New Roman" w:hAnsi="Calibri" w:cs="Calibri"/>
                  <w:color w:val="000000"/>
                  <w:sz w:val="20"/>
                  <w:szCs w:val="20"/>
                </w:rPr>
                <w:t>*</w:t>
              </w:r>
            </w:ins>
          </w:p>
        </w:tc>
      </w:tr>
      <w:tr w:rsidR="00DC2757" w:rsidRPr="00DC2757" w14:paraId="377A38F2" w14:textId="77777777" w:rsidTr="00DC2757">
        <w:trPr>
          <w:trHeight w:val="260"/>
          <w:ins w:id="5379" w:author="Commodore, Sarah" w:date="2023-03-22T16:21:00Z"/>
        </w:trPr>
        <w:tc>
          <w:tcPr>
            <w:tcW w:w="0" w:type="auto"/>
            <w:tcBorders>
              <w:top w:val="nil"/>
              <w:left w:val="nil"/>
              <w:bottom w:val="nil"/>
              <w:right w:val="nil"/>
            </w:tcBorders>
            <w:shd w:val="clear" w:color="auto" w:fill="auto"/>
            <w:noWrap/>
            <w:vAlign w:val="bottom"/>
            <w:hideMark/>
          </w:tcPr>
          <w:p w14:paraId="7437ECB4" w14:textId="77777777" w:rsidR="00DC2757" w:rsidRPr="00DC2757" w:rsidRDefault="00DC2757" w:rsidP="00DC2757">
            <w:pPr>
              <w:spacing w:after="0" w:line="240" w:lineRule="auto"/>
              <w:rPr>
                <w:ins w:id="5380" w:author="Commodore, Sarah" w:date="2023-03-22T16:21:00Z"/>
                <w:rFonts w:ascii="Calibri" w:eastAsia="Times New Roman" w:hAnsi="Calibri" w:cs="Calibri"/>
                <w:color w:val="000000"/>
                <w:sz w:val="20"/>
                <w:szCs w:val="20"/>
              </w:rPr>
            </w:pPr>
            <w:ins w:id="5381" w:author="Commodore, Sarah" w:date="2023-03-22T16:21:00Z">
              <w:r w:rsidRPr="00DC2757">
                <w:rPr>
                  <w:rFonts w:ascii="Calibri" w:eastAsia="Times New Roman" w:hAnsi="Calibri" w:cs="Calibri"/>
                  <w:color w:val="000000"/>
                  <w:sz w:val="20"/>
                  <w:szCs w:val="20"/>
                </w:rPr>
                <w:t>ENSG00000163563.8</w:t>
              </w:r>
            </w:ins>
          </w:p>
        </w:tc>
        <w:tc>
          <w:tcPr>
            <w:tcW w:w="0" w:type="auto"/>
            <w:tcBorders>
              <w:top w:val="nil"/>
              <w:left w:val="nil"/>
              <w:bottom w:val="nil"/>
              <w:right w:val="nil"/>
            </w:tcBorders>
            <w:shd w:val="clear" w:color="auto" w:fill="auto"/>
            <w:noWrap/>
            <w:vAlign w:val="bottom"/>
            <w:hideMark/>
          </w:tcPr>
          <w:p w14:paraId="2080ACE7" w14:textId="77777777" w:rsidR="00DC2757" w:rsidRPr="00DC2757" w:rsidRDefault="00DC2757" w:rsidP="00DC2757">
            <w:pPr>
              <w:spacing w:after="0" w:line="240" w:lineRule="auto"/>
              <w:rPr>
                <w:ins w:id="5382" w:author="Commodore, Sarah" w:date="2023-03-22T16:21:00Z"/>
                <w:rFonts w:ascii="Calibri" w:eastAsia="Times New Roman" w:hAnsi="Calibri" w:cs="Calibri"/>
                <w:color w:val="000000"/>
                <w:sz w:val="20"/>
                <w:szCs w:val="20"/>
              </w:rPr>
            </w:pPr>
            <w:ins w:id="5383" w:author="Commodore, Sarah" w:date="2023-03-22T16:21:00Z">
              <w:r w:rsidRPr="00DC2757">
                <w:rPr>
                  <w:rFonts w:ascii="Calibri" w:eastAsia="Times New Roman" w:hAnsi="Calibri" w:cs="Calibri"/>
                  <w:color w:val="000000"/>
                  <w:sz w:val="20"/>
                  <w:szCs w:val="20"/>
                </w:rPr>
                <w:t>MNDA</w:t>
              </w:r>
            </w:ins>
          </w:p>
        </w:tc>
        <w:tc>
          <w:tcPr>
            <w:tcW w:w="0" w:type="auto"/>
            <w:tcBorders>
              <w:top w:val="nil"/>
              <w:left w:val="nil"/>
              <w:bottom w:val="nil"/>
              <w:right w:val="nil"/>
            </w:tcBorders>
            <w:shd w:val="clear" w:color="auto" w:fill="auto"/>
            <w:noWrap/>
            <w:vAlign w:val="bottom"/>
            <w:hideMark/>
          </w:tcPr>
          <w:p w14:paraId="0375E8F9" w14:textId="77777777" w:rsidR="00DC2757" w:rsidRPr="00DC2757" w:rsidRDefault="00DC2757" w:rsidP="00DC2757">
            <w:pPr>
              <w:spacing w:after="0" w:line="240" w:lineRule="auto"/>
              <w:jc w:val="center"/>
              <w:rPr>
                <w:ins w:id="5384" w:author="Commodore, Sarah" w:date="2023-03-22T16:21:00Z"/>
                <w:rFonts w:ascii="Calibri" w:eastAsia="Times New Roman" w:hAnsi="Calibri" w:cs="Calibri"/>
                <w:color w:val="000000"/>
                <w:sz w:val="20"/>
                <w:szCs w:val="20"/>
              </w:rPr>
            </w:pPr>
            <w:ins w:id="538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D773DC5" w14:textId="77777777" w:rsidR="00DC2757" w:rsidRPr="00DC2757" w:rsidRDefault="00DC2757" w:rsidP="00DC2757">
            <w:pPr>
              <w:spacing w:after="0" w:line="240" w:lineRule="auto"/>
              <w:jc w:val="center"/>
              <w:rPr>
                <w:ins w:id="5386" w:author="Commodore, Sarah" w:date="2023-03-22T16:21:00Z"/>
                <w:rFonts w:ascii="Calibri" w:eastAsia="Times New Roman" w:hAnsi="Calibri" w:cs="Calibri"/>
                <w:color w:val="000000"/>
                <w:sz w:val="20"/>
                <w:szCs w:val="20"/>
              </w:rPr>
            </w:pPr>
            <w:ins w:id="5387"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428999F0" w14:textId="77777777" w:rsidR="00DC2757" w:rsidRPr="00DC2757" w:rsidRDefault="00DC2757" w:rsidP="00DC2757">
            <w:pPr>
              <w:spacing w:after="0" w:line="240" w:lineRule="auto"/>
              <w:jc w:val="center"/>
              <w:rPr>
                <w:ins w:id="5388" w:author="Commodore, Sarah" w:date="2023-03-22T16:21:00Z"/>
                <w:rFonts w:ascii="Calibri" w:eastAsia="Times New Roman" w:hAnsi="Calibri" w:cs="Calibri"/>
                <w:color w:val="000000"/>
                <w:sz w:val="20"/>
                <w:szCs w:val="20"/>
              </w:rPr>
            </w:pPr>
            <w:ins w:id="5389" w:author="Commodore, Sarah" w:date="2023-03-22T16:21:00Z">
              <w:r w:rsidRPr="00DC2757">
                <w:rPr>
                  <w:rFonts w:ascii="Calibri" w:eastAsia="Times New Roman" w:hAnsi="Calibri" w:cs="Calibri"/>
                  <w:color w:val="000000"/>
                  <w:sz w:val="20"/>
                  <w:szCs w:val="20"/>
                </w:rPr>
                <w:t>5.3E-05</w:t>
              </w:r>
            </w:ins>
          </w:p>
        </w:tc>
        <w:tc>
          <w:tcPr>
            <w:tcW w:w="0" w:type="auto"/>
            <w:tcBorders>
              <w:top w:val="nil"/>
              <w:left w:val="nil"/>
              <w:bottom w:val="nil"/>
              <w:right w:val="nil"/>
            </w:tcBorders>
            <w:shd w:val="clear" w:color="auto" w:fill="auto"/>
            <w:noWrap/>
            <w:vAlign w:val="bottom"/>
            <w:hideMark/>
          </w:tcPr>
          <w:p w14:paraId="33E37131" w14:textId="77777777" w:rsidR="00DC2757" w:rsidRPr="00DC2757" w:rsidRDefault="00DC2757" w:rsidP="00DC2757">
            <w:pPr>
              <w:spacing w:after="0" w:line="240" w:lineRule="auto"/>
              <w:jc w:val="center"/>
              <w:rPr>
                <w:ins w:id="5390" w:author="Commodore, Sarah" w:date="2023-03-22T16:21:00Z"/>
                <w:rFonts w:ascii="Calibri" w:eastAsia="Times New Roman" w:hAnsi="Calibri" w:cs="Calibri"/>
                <w:color w:val="000000"/>
                <w:sz w:val="20"/>
                <w:szCs w:val="20"/>
              </w:rPr>
            </w:pPr>
            <w:ins w:id="5391" w:author="Commodore, Sarah" w:date="2023-03-22T16:21:00Z">
              <w:r w:rsidRPr="00DC2757">
                <w:rPr>
                  <w:rFonts w:ascii="Calibri" w:eastAsia="Times New Roman" w:hAnsi="Calibri" w:cs="Calibri"/>
                  <w:color w:val="000000"/>
                  <w:sz w:val="20"/>
                  <w:szCs w:val="20"/>
                </w:rPr>
                <w:t>*</w:t>
              </w:r>
            </w:ins>
          </w:p>
        </w:tc>
      </w:tr>
      <w:tr w:rsidR="00DC2757" w:rsidRPr="00DC2757" w14:paraId="6DA496B3" w14:textId="77777777" w:rsidTr="00DC2757">
        <w:trPr>
          <w:trHeight w:val="260"/>
          <w:ins w:id="5392" w:author="Commodore, Sarah" w:date="2023-03-22T16:21:00Z"/>
        </w:trPr>
        <w:tc>
          <w:tcPr>
            <w:tcW w:w="0" w:type="auto"/>
            <w:tcBorders>
              <w:top w:val="nil"/>
              <w:left w:val="nil"/>
              <w:bottom w:val="nil"/>
              <w:right w:val="nil"/>
            </w:tcBorders>
            <w:shd w:val="clear" w:color="auto" w:fill="auto"/>
            <w:noWrap/>
            <w:vAlign w:val="bottom"/>
            <w:hideMark/>
          </w:tcPr>
          <w:p w14:paraId="66E77514" w14:textId="77777777" w:rsidR="00DC2757" w:rsidRPr="00DC2757" w:rsidRDefault="00DC2757" w:rsidP="00DC2757">
            <w:pPr>
              <w:spacing w:after="0" w:line="240" w:lineRule="auto"/>
              <w:rPr>
                <w:ins w:id="5393" w:author="Commodore, Sarah" w:date="2023-03-22T16:21:00Z"/>
                <w:rFonts w:ascii="Calibri" w:eastAsia="Times New Roman" w:hAnsi="Calibri" w:cs="Calibri"/>
                <w:color w:val="000000"/>
                <w:sz w:val="20"/>
                <w:szCs w:val="20"/>
              </w:rPr>
            </w:pPr>
            <w:ins w:id="5394" w:author="Commodore, Sarah" w:date="2023-03-22T16:21:00Z">
              <w:r w:rsidRPr="00DC2757">
                <w:rPr>
                  <w:rFonts w:ascii="Calibri" w:eastAsia="Times New Roman" w:hAnsi="Calibri" w:cs="Calibri"/>
                  <w:color w:val="000000"/>
                  <w:sz w:val="20"/>
                  <w:szCs w:val="20"/>
                </w:rPr>
                <w:t>ENSG00000171051.9</w:t>
              </w:r>
            </w:ins>
          </w:p>
        </w:tc>
        <w:tc>
          <w:tcPr>
            <w:tcW w:w="0" w:type="auto"/>
            <w:tcBorders>
              <w:top w:val="nil"/>
              <w:left w:val="nil"/>
              <w:bottom w:val="nil"/>
              <w:right w:val="nil"/>
            </w:tcBorders>
            <w:shd w:val="clear" w:color="auto" w:fill="auto"/>
            <w:noWrap/>
            <w:vAlign w:val="bottom"/>
            <w:hideMark/>
          </w:tcPr>
          <w:p w14:paraId="58835FF3" w14:textId="77777777" w:rsidR="00DC2757" w:rsidRPr="00DC2757" w:rsidRDefault="00DC2757" w:rsidP="00DC2757">
            <w:pPr>
              <w:spacing w:after="0" w:line="240" w:lineRule="auto"/>
              <w:rPr>
                <w:ins w:id="5395" w:author="Commodore, Sarah" w:date="2023-03-22T16:21:00Z"/>
                <w:rFonts w:ascii="Calibri" w:eastAsia="Times New Roman" w:hAnsi="Calibri" w:cs="Calibri"/>
                <w:color w:val="000000"/>
                <w:sz w:val="20"/>
                <w:szCs w:val="20"/>
              </w:rPr>
            </w:pPr>
            <w:ins w:id="5396" w:author="Commodore, Sarah" w:date="2023-03-22T16:21:00Z">
              <w:r w:rsidRPr="00DC2757">
                <w:rPr>
                  <w:rFonts w:ascii="Calibri" w:eastAsia="Times New Roman" w:hAnsi="Calibri" w:cs="Calibri"/>
                  <w:color w:val="000000"/>
                  <w:sz w:val="20"/>
                  <w:szCs w:val="20"/>
                </w:rPr>
                <w:t>FPR1</w:t>
              </w:r>
            </w:ins>
          </w:p>
        </w:tc>
        <w:tc>
          <w:tcPr>
            <w:tcW w:w="0" w:type="auto"/>
            <w:tcBorders>
              <w:top w:val="nil"/>
              <w:left w:val="nil"/>
              <w:bottom w:val="nil"/>
              <w:right w:val="nil"/>
            </w:tcBorders>
            <w:shd w:val="clear" w:color="auto" w:fill="auto"/>
            <w:noWrap/>
            <w:vAlign w:val="bottom"/>
            <w:hideMark/>
          </w:tcPr>
          <w:p w14:paraId="4304C565" w14:textId="77777777" w:rsidR="00DC2757" w:rsidRPr="00DC2757" w:rsidRDefault="00DC2757" w:rsidP="00DC2757">
            <w:pPr>
              <w:spacing w:after="0" w:line="240" w:lineRule="auto"/>
              <w:jc w:val="center"/>
              <w:rPr>
                <w:ins w:id="5397" w:author="Commodore, Sarah" w:date="2023-03-22T16:21:00Z"/>
                <w:rFonts w:ascii="Calibri" w:eastAsia="Times New Roman" w:hAnsi="Calibri" w:cs="Calibri"/>
                <w:color w:val="000000"/>
                <w:sz w:val="20"/>
                <w:szCs w:val="20"/>
              </w:rPr>
            </w:pPr>
            <w:ins w:id="539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157E8C" w14:textId="77777777" w:rsidR="00DC2757" w:rsidRPr="00DC2757" w:rsidRDefault="00DC2757" w:rsidP="00DC2757">
            <w:pPr>
              <w:spacing w:after="0" w:line="240" w:lineRule="auto"/>
              <w:jc w:val="center"/>
              <w:rPr>
                <w:ins w:id="5399" w:author="Commodore, Sarah" w:date="2023-03-22T16:21:00Z"/>
                <w:rFonts w:ascii="Calibri" w:eastAsia="Times New Roman" w:hAnsi="Calibri" w:cs="Calibri"/>
                <w:color w:val="000000"/>
                <w:sz w:val="20"/>
                <w:szCs w:val="20"/>
              </w:rPr>
            </w:pPr>
            <w:ins w:id="5400"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38A485F2" w14:textId="77777777" w:rsidR="00DC2757" w:rsidRPr="00DC2757" w:rsidRDefault="00DC2757" w:rsidP="00DC2757">
            <w:pPr>
              <w:spacing w:after="0" w:line="240" w:lineRule="auto"/>
              <w:jc w:val="center"/>
              <w:rPr>
                <w:ins w:id="5401" w:author="Commodore, Sarah" w:date="2023-03-22T16:21:00Z"/>
                <w:rFonts w:ascii="Calibri" w:eastAsia="Times New Roman" w:hAnsi="Calibri" w:cs="Calibri"/>
                <w:color w:val="000000"/>
                <w:sz w:val="20"/>
                <w:szCs w:val="20"/>
              </w:rPr>
            </w:pPr>
            <w:ins w:id="5402"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AB35A86" w14:textId="77777777" w:rsidR="00DC2757" w:rsidRPr="00DC2757" w:rsidRDefault="00DC2757" w:rsidP="00DC2757">
            <w:pPr>
              <w:spacing w:after="0" w:line="240" w:lineRule="auto"/>
              <w:jc w:val="center"/>
              <w:rPr>
                <w:ins w:id="5403" w:author="Commodore, Sarah" w:date="2023-03-22T16:21:00Z"/>
                <w:rFonts w:ascii="Calibri" w:eastAsia="Times New Roman" w:hAnsi="Calibri" w:cs="Calibri"/>
                <w:color w:val="000000"/>
                <w:sz w:val="20"/>
                <w:szCs w:val="20"/>
              </w:rPr>
            </w:pPr>
            <w:ins w:id="5404" w:author="Commodore, Sarah" w:date="2023-03-22T16:21:00Z">
              <w:r w:rsidRPr="00DC2757">
                <w:rPr>
                  <w:rFonts w:ascii="Calibri" w:eastAsia="Times New Roman" w:hAnsi="Calibri" w:cs="Calibri"/>
                  <w:color w:val="000000"/>
                  <w:sz w:val="20"/>
                  <w:szCs w:val="20"/>
                </w:rPr>
                <w:t>*</w:t>
              </w:r>
            </w:ins>
          </w:p>
        </w:tc>
      </w:tr>
      <w:tr w:rsidR="00DC2757" w:rsidRPr="00DC2757" w14:paraId="03219331" w14:textId="77777777" w:rsidTr="00DC2757">
        <w:trPr>
          <w:trHeight w:val="260"/>
          <w:ins w:id="5405" w:author="Commodore, Sarah" w:date="2023-03-22T16:21:00Z"/>
        </w:trPr>
        <w:tc>
          <w:tcPr>
            <w:tcW w:w="0" w:type="auto"/>
            <w:tcBorders>
              <w:top w:val="nil"/>
              <w:left w:val="nil"/>
              <w:bottom w:val="nil"/>
              <w:right w:val="nil"/>
            </w:tcBorders>
            <w:shd w:val="clear" w:color="auto" w:fill="auto"/>
            <w:noWrap/>
            <w:vAlign w:val="bottom"/>
            <w:hideMark/>
          </w:tcPr>
          <w:p w14:paraId="5E3650EE" w14:textId="77777777" w:rsidR="00DC2757" w:rsidRPr="00DC2757" w:rsidRDefault="00DC2757" w:rsidP="00DC2757">
            <w:pPr>
              <w:spacing w:after="0" w:line="240" w:lineRule="auto"/>
              <w:rPr>
                <w:ins w:id="5406" w:author="Commodore, Sarah" w:date="2023-03-22T16:21:00Z"/>
                <w:rFonts w:ascii="Calibri" w:eastAsia="Times New Roman" w:hAnsi="Calibri" w:cs="Calibri"/>
                <w:color w:val="000000"/>
                <w:sz w:val="20"/>
                <w:szCs w:val="20"/>
              </w:rPr>
            </w:pPr>
            <w:ins w:id="5407" w:author="Commodore, Sarah" w:date="2023-03-22T16:21:00Z">
              <w:r w:rsidRPr="00DC2757">
                <w:rPr>
                  <w:rFonts w:ascii="Calibri" w:eastAsia="Times New Roman" w:hAnsi="Calibri" w:cs="Calibri"/>
                  <w:color w:val="000000"/>
                  <w:sz w:val="20"/>
                  <w:szCs w:val="20"/>
                </w:rPr>
                <w:t>ENSG00000184106.8</w:t>
              </w:r>
            </w:ins>
          </w:p>
        </w:tc>
        <w:tc>
          <w:tcPr>
            <w:tcW w:w="0" w:type="auto"/>
            <w:tcBorders>
              <w:top w:val="nil"/>
              <w:left w:val="nil"/>
              <w:bottom w:val="nil"/>
              <w:right w:val="nil"/>
            </w:tcBorders>
            <w:shd w:val="clear" w:color="auto" w:fill="auto"/>
            <w:noWrap/>
            <w:vAlign w:val="bottom"/>
            <w:hideMark/>
          </w:tcPr>
          <w:p w14:paraId="64CB96B2" w14:textId="77777777" w:rsidR="00DC2757" w:rsidRPr="00DC2757" w:rsidRDefault="00DC2757" w:rsidP="00DC2757">
            <w:pPr>
              <w:spacing w:after="0" w:line="240" w:lineRule="auto"/>
              <w:rPr>
                <w:ins w:id="5408" w:author="Commodore, Sarah" w:date="2023-03-22T16:21:00Z"/>
                <w:rFonts w:ascii="Calibri" w:eastAsia="Times New Roman" w:hAnsi="Calibri" w:cs="Calibri"/>
                <w:color w:val="000000"/>
                <w:sz w:val="20"/>
                <w:szCs w:val="20"/>
              </w:rPr>
            </w:pPr>
            <w:ins w:id="5409" w:author="Commodore, Sarah" w:date="2023-03-22T16:21:00Z">
              <w:r w:rsidRPr="00DC2757">
                <w:rPr>
                  <w:rFonts w:ascii="Calibri" w:eastAsia="Times New Roman" w:hAnsi="Calibri" w:cs="Calibri"/>
                  <w:color w:val="000000"/>
                  <w:sz w:val="20"/>
                  <w:szCs w:val="20"/>
                </w:rPr>
                <w:t>TREML3P</w:t>
              </w:r>
            </w:ins>
          </w:p>
        </w:tc>
        <w:tc>
          <w:tcPr>
            <w:tcW w:w="0" w:type="auto"/>
            <w:tcBorders>
              <w:top w:val="nil"/>
              <w:left w:val="nil"/>
              <w:bottom w:val="nil"/>
              <w:right w:val="nil"/>
            </w:tcBorders>
            <w:shd w:val="clear" w:color="auto" w:fill="auto"/>
            <w:noWrap/>
            <w:vAlign w:val="bottom"/>
            <w:hideMark/>
          </w:tcPr>
          <w:p w14:paraId="71611B81" w14:textId="77777777" w:rsidR="00DC2757" w:rsidRPr="00DC2757" w:rsidRDefault="00DC2757" w:rsidP="00DC2757">
            <w:pPr>
              <w:spacing w:after="0" w:line="240" w:lineRule="auto"/>
              <w:jc w:val="center"/>
              <w:rPr>
                <w:ins w:id="5410" w:author="Commodore, Sarah" w:date="2023-03-22T16:21:00Z"/>
                <w:rFonts w:ascii="Calibri" w:eastAsia="Times New Roman" w:hAnsi="Calibri" w:cs="Calibri"/>
                <w:color w:val="000000"/>
                <w:sz w:val="20"/>
                <w:szCs w:val="20"/>
              </w:rPr>
            </w:pPr>
            <w:ins w:id="541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56912D5" w14:textId="77777777" w:rsidR="00DC2757" w:rsidRPr="00DC2757" w:rsidRDefault="00DC2757" w:rsidP="00DC2757">
            <w:pPr>
              <w:spacing w:after="0" w:line="240" w:lineRule="auto"/>
              <w:jc w:val="center"/>
              <w:rPr>
                <w:ins w:id="5412" w:author="Commodore, Sarah" w:date="2023-03-22T16:21:00Z"/>
                <w:rFonts w:ascii="Calibri" w:eastAsia="Times New Roman" w:hAnsi="Calibri" w:cs="Calibri"/>
                <w:color w:val="000000"/>
                <w:sz w:val="20"/>
                <w:szCs w:val="20"/>
              </w:rPr>
            </w:pPr>
            <w:ins w:id="5413"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1B044FAC" w14:textId="77777777" w:rsidR="00DC2757" w:rsidRPr="00DC2757" w:rsidRDefault="00DC2757" w:rsidP="00DC2757">
            <w:pPr>
              <w:spacing w:after="0" w:line="240" w:lineRule="auto"/>
              <w:jc w:val="center"/>
              <w:rPr>
                <w:ins w:id="5414" w:author="Commodore, Sarah" w:date="2023-03-22T16:21:00Z"/>
                <w:rFonts w:ascii="Calibri" w:eastAsia="Times New Roman" w:hAnsi="Calibri" w:cs="Calibri"/>
                <w:color w:val="000000"/>
                <w:sz w:val="20"/>
                <w:szCs w:val="20"/>
              </w:rPr>
            </w:pPr>
            <w:ins w:id="5415"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0F71283E" w14:textId="77777777" w:rsidR="00DC2757" w:rsidRPr="00DC2757" w:rsidRDefault="00DC2757" w:rsidP="00DC2757">
            <w:pPr>
              <w:spacing w:after="0" w:line="240" w:lineRule="auto"/>
              <w:jc w:val="center"/>
              <w:rPr>
                <w:ins w:id="5416" w:author="Commodore, Sarah" w:date="2023-03-22T16:21:00Z"/>
                <w:rFonts w:ascii="Calibri" w:eastAsia="Times New Roman" w:hAnsi="Calibri" w:cs="Calibri"/>
                <w:color w:val="000000"/>
                <w:sz w:val="20"/>
                <w:szCs w:val="20"/>
              </w:rPr>
            </w:pPr>
            <w:ins w:id="5417" w:author="Commodore, Sarah" w:date="2023-03-22T16:21:00Z">
              <w:r w:rsidRPr="00DC2757">
                <w:rPr>
                  <w:rFonts w:ascii="Calibri" w:eastAsia="Times New Roman" w:hAnsi="Calibri" w:cs="Calibri"/>
                  <w:color w:val="000000"/>
                  <w:sz w:val="20"/>
                  <w:szCs w:val="20"/>
                </w:rPr>
                <w:t>*</w:t>
              </w:r>
            </w:ins>
          </w:p>
        </w:tc>
      </w:tr>
      <w:tr w:rsidR="00DC2757" w:rsidRPr="00DC2757" w14:paraId="01B6341A" w14:textId="77777777" w:rsidTr="00DC2757">
        <w:trPr>
          <w:trHeight w:val="260"/>
          <w:ins w:id="5418" w:author="Commodore, Sarah" w:date="2023-03-22T16:21:00Z"/>
        </w:trPr>
        <w:tc>
          <w:tcPr>
            <w:tcW w:w="0" w:type="auto"/>
            <w:tcBorders>
              <w:top w:val="nil"/>
              <w:left w:val="nil"/>
              <w:bottom w:val="nil"/>
              <w:right w:val="nil"/>
            </w:tcBorders>
            <w:shd w:val="clear" w:color="auto" w:fill="auto"/>
            <w:noWrap/>
            <w:vAlign w:val="bottom"/>
            <w:hideMark/>
          </w:tcPr>
          <w:p w14:paraId="3A1868E9" w14:textId="77777777" w:rsidR="00DC2757" w:rsidRPr="00DC2757" w:rsidRDefault="00DC2757" w:rsidP="00DC2757">
            <w:pPr>
              <w:spacing w:after="0" w:line="240" w:lineRule="auto"/>
              <w:rPr>
                <w:ins w:id="5419" w:author="Commodore, Sarah" w:date="2023-03-22T16:21:00Z"/>
                <w:rFonts w:ascii="Calibri" w:eastAsia="Times New Roman" w:hAnsi="Calibri" w:cs="Calibri"/>
                <w:color w:val="000000"/>
                <w:sz w:val="20"/>
                <w:szCs w:val="20"/>
              </w:rPr>
            </w:pPr>
            <w:ins w:id="5420" w:author="Commodore, Sarah" w:date="2023-03-22T16:21:00Z">
              <w:r w:rsidRPr="00DC2757">
                <w:rPr>
                  <w:rFonts w:ascii="Calibri" w:eastAsia="Times New Roman" w:hAnsi="Calibri" w:cs="Calibri"/>
                  <w:color w:val="000000"/>
                  <w:sz w:val="20"/>
                  <w:szCs w:val="20"/>
                </w:rPr>
                <w:t>ENSG00000158786.5</w:t>
              </w:r>
            </w:ins>
          </w:p>
        </w:tc>
        <w:tc>
          <w:tcPr>
            <w:tcW w:w="0" w:type="auto"/>
            <w:tcBorders>
              <w:top w:val="nil"/>
              <w:left w:val="nil"/>
              <w:bottom w:val="nil"/>
              <w:right w:val="nil"/>
            </w:tcBorders>
            <w:shd w:val="clear" w:color="auto" w:fill="auto"/>
            <w:noWrap/>
            <w:vAlign w:val="bottom"/>
            <w:hideMark/>
          </w:tcPr>
          <w:p w14:paraId="557D8FA2" w14:textId="77777777" w:rsidR="00DC2757" w:rsidRPr="00DC2757" w:rsidRDefault="00DC2757" w:rsidP="00DC2757">
            <w:pPr>
              <w:spacing w:after="0" w:line="240" w:lineRule="auto"/>
              <w:rPr>
                <w:ins w:id="5421" w:author="Commodore, Sarah" w:date="2023-03-22T16:21:00Z"/>
                <w:rFonts w:ascii="Calibri" w:eastAsia="Times New Roman" w:hAnsi="Calibri" w:cs="Calibri"/>
                <w:color w:val="000000"/>
                <w:sz w:val="20"/>
                <w:szCs w:val="20"/>
              </w:rPr>
            </w:pPr>
            <w:ins w:id="5422" w:author="Commodore, Sarah" w:date="2023-03-22T16:21:00Z">
              <w:r w:rsidRPr="00DC2757">
                <w:rPr>
                  <w:rFonts w:ascii="Calibri" w:eastAsia="Times New Roman" w:hAnsi="Calibri" w:cs="Calibri"/>
                  <w:color w:val="000000"/>
                  <w:sz w:val="20"/>
                  <w:szCs w:val="20"/>
                </w:rPr>
                <w:t>PLA2G2F</w:t>
              </w:r>
            </w:ins>
          </w:p>
        </w:tc>
        <w:tc>
          <w:tcPr>
            <w:tcW w:w="0" w:type="auto"/>
            <w:tcBorders>
              <w:top w:val="nil"/>
              <w:left w:val="nil"/>
              <w:bottom w:val="nil"/>
              <w:right w:val="nil"/>
            </w:tcBorders>
            <w:shd w:val="clear" w:color="auto" w:fill="auto"/>
            <w:noWrap/>
            <w:vAlign w:val="bottom"/>
            <w:hideMark/>
          </w:tcPr>
          <w:p w14:paraId="4CFC144A" w14:textId="77777777" w:rsidR="00DC2757" w:rsidRPr="00DC2757" w:rsidRDefault="00DC2757" w:rsidP="00DC2757">
            <w:pPr>
              <w:spacing w:after="0" w:line="240" w:lineRule="auto"/>
              <w:jc w:val="center"/>
              <w:rPr>
                <w:ins w:id="5423" w:author="Commodore, Sarah" w:date="2023-03-22T16:21:00Z"/>
                <w:rFonts w:ascii="Calibri" w:eastAsia="Times New Roman" w:hAnsi="Calibri" w:cs="Calibri"/>
                <w:color w:val="000000"/>
                <w:sz w:val="20"/>
                <w:szCs w:val="20"/>
              </w:rPr>
            </w:pPr>
            <w:ins w:id="542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A33DEF" w14:textId="77777777" w:rsidR="00DC2757" w:rsidRPr="00DC2757" w:rsidRDefault="00DC2757" w:rsidP="00DC2757">
            <w:pPr>
              <w:spacing w:after="0" w:line="240" w:lineRule="auto"/>
              <w:jc w:val="center"/>
              <w:rPr>
                <w:ins w:id="5425" w:author="Commodore, Sarah" w:date="2023-03-22T16:21:00Z"/>
                <w:rFonts w:ascii="Calibri" w:eastAsia="Times New Roman" w:hAnsi="Calibri" w:cs="Calibri"/>
                <w:color w:val="000000"/>
                <w:sz w:val="20"/>
                <w:szCs w:val="20"/>
              </w:rPr>
            </w:pPr>
            <w:ins w:id="5426"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7A8BFEF8" w14:textId="77777777" w:rsidR="00DC2757" w:rsidRPr="00DC2757" w:rsidRDefault="00DC2757" w:rsidP="00DC2757">
            <w:pPr>
              <w:spacing w:after="0" w:line="240" w:lineRule="auto"/>
              <w:jc w:val="center"/>
              <w:rPr>
                <w:ins w:id="5427" w:author="Commodore, Sarah" w:date="2023-03-22T16:21:00Z"/>
                <w:rFonts w:ascii="Calibri" w:eastAsia="Times New Roman" w:hAnsi="Calibri" w:cs="Calibri"/>
                <w:color w:val="000000"/>
                <w:sz w:val="20"/>
                <w:szCs w:val="20"/>
              </w:rPr>
            </w:pPr>
            <w:ins w:id="5428"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7C167C1" w14:textId="77777777" w:rsidR="00DC2757" w:rsidRPr="00DC2757" w:rsidRDefault="00DC2757" w:rsidP="00DC2757">
            <w:pPr>
              <w:spacing w:after="0" w:line="240" w:lineRule="auto"/>
              <w:jc w:val="center"/>
              <w:rPr>
                <w:ins w:id="5429" w:author="Commodore, Sarah" w:date="2023-03-22T16:21:00Z"/>
                <w:rFonts w:ascii="Calibri" w:eastAsia="Times New Roman" w:hAnsi="Calibri" w:cs="Calibri"/>
                <w:color w:val="000000"/>
                <w:sz w:val="20"/>
                <w:szCs w:val="20"/>
              </w:rPr>
            </w:pPr>
            <w:ins w:id="5430" w:author="Commodore, Sarah" w:date="2023-03-22T16:21:00Z">
              <w:r w:rsidRPr="00DC2757">
                <w:rPr>
                  <w:rFonts w:ascii="Calibri" w:eastAsia="Times New Roman" w:hAnsi="Calibri" w:cs="Calibri"/>
                  <w:color w:val="000000"/>
                  <w:sz w:val="20"/>
                  <w:szCs w:val="20"/>
                </w:rPr>
                <w:t>*</w:t>
              </w:r>
            </w:ins>
          </w:p>
        </w:tc>
      </w:tr>
      <w:tr w:rsidR="00DC2757" w:rsidRPr="00DC2757" w14:paraId="0872227A" w14:textId="77777777" w:rsidTr="00DC2757">
        <w:trPr>
          <w:trHeight w:val="260"/>
          <w:ins w:id="5431" w:author="Commodore, Sarah" w:date="2023-03-22T16:21:00Z"/>
        </w:trPr>
        <w:tc>
          <w:tcPr>
            <w:tcW w:w="0" w:type="auto"/>
            <w:tcBorders>
              <w:top w:val="nil"/>
              <w:left w:val="nil"/>
              <w:bottom w:val="nil"/>
              <w:right w:val="nil"/>
            </w:tcBorders>
            <w:shd w:val="clear" w:color="auto" w:fill="auto"/>
            <w:noWrap/>
            <w:vAlign w:val="bottom"/>
            <w:hideMark/>
          </w:tcPr>
          <w:p w14:paraId="45F98CE1" w14:textId="77777777" w:rsidR="00DC2757" w:rsidRPr="00DC2757" w:rsidRDefault="00DC2757" w:rsidP="00DC2757">
            <w:pPr>
              <w:spacing w:after="0" w:line="240" w:lineRule="auto"/>
              <w:rPr>
                <w:ins w:id="5432" w:author="Commodore, Sarah" w:date="2023-03-22T16:21:00Z"/>
                <w:rFonts w:ascii="Calibri" w:eastAsia="Times New Roman" w:hAnsi="Calibri" w:cs="Calibri"/>
                <w:color w:val="000000"/>
                <w:sz w:val="20"/>
                <w:szCs w:val="20"/>
              </w:rPr>
            </w:pPr>
            <w:ins w:id="5433" w:author="Commodore, Sarah" w:date="2023-03-22T16:21:00Z">
              <w:r w:rsidRPr="00DC2757">
                <w:rPr>
                  <w:rFonts w:ascii="Calibri" w:eastAsia="Times New Roman" w:hAnsi="Calibri" w:cs="Calibri"/>
                  <w:color w:val="000000"/>
                  <w:sz w:val="20"/>
                  <w:szCs w:val="20"/>
                </w:rPr>
                <w:t>ENSG00000241794.2</w:t>
              </w:r>
            </w:ins>
          </w:p>
        </w:tc>
        <w:tc>
          <w:tcPr>
            <w:tcW w:w="0" w:type="auto"/>
            <w:tcBorders>
              <w:top w:val="nil"/>
              <w:left w:val="nil"/>
              <w:bottom w:val="nil"/>
              <w:right w:val="nil"/>
            </w:tcBorders>
            <w:shd w:val="clear" w:color="auto" w:fill="auto"/>
            <w:noWrap/>
            <w:vAlign w:val="bottom"/>
            <w:hideMark/>
          </w:tcPr>
          <w:p w14:paraId="119E7FDE" w14:textId="77777777" w:rsidR="00DC2757" w:rsidRPr="00DC2757" w:rsidRDefault="00DC2757" w:rsidP="00DC2757">
            <w:pPr>
              <w:spacing w:after="0" w:line="240" w:lineRule="auto"/>
              <w:rPr>
                <w:ins w:id="5434" w:author="Commodore, Sarah" w:date="2023-03-22T16:21:00Z"/>
                <w:rFonts w:ascii="Calibri" w:eastAsia="Times New Roman" w:hAnsi="Calibri" w:cs="Calibri"/>
                <w:color w:val="000000"/>
                <w:sz w:val="20"/>
                <w:szCs w:val="20"/>
              </w:rPr>
            </w:pPr>
            <w:ins w:id="5435" w:author="Commodore, Sarah" w:date="2023-03-22T16:21:00Z">
              <w:r w:rsidRPr="00DC2757">
                <w:rPr>
                  <w:rFonts w:ascii="Calibri" w:eastAsia="Times New Roman" w:hAnsi="Calibri" w:cs="Calibri"/>
                  <w:color w:val="000000"/>
                  <w:sz w:val="20"/>
                  <w:szCs w:val="20"/>
                </w:rPr>
                <w:t>SPRR2A</w:t>
              </w:r>
            </w:ins>
          </w:p>
        </w:tc>
        <w:tc>
          <w:tcPr>
            <w:tcW w:w="0" w:type="auto"/>
            <w:tcBorders>
              <w:top w:val="nil"/>
              <w:left w:val="nil"/>
              <w:bottom w:val="nil"/>
              <w:right w:val="nil"/>
            </w:tcBorders>
            <w:shd w:val="clear" w:color="auto" w:fill="auto"/>
            <w:noWrap/>
            <w:vAlign w:val="bottom"/>
            <w:hideMark/>
          </w:tcPr>
          <w:p w14:paraId="089C0FE3" w14:textId="77777777" w:rsidR="00DC2757" w:rsidRPr="00DC2757" w:rsidRDefault="00DC2757" w:rsidP="00DC2757">
            <w:pPr>
              <w:spacing w:after="0" w:line="240" w:lineRule="auto"/>
              <w:jc w:val="center"/>
              <w:rPr>
                <w:ins w:id="5436" w:author="Commodore, Sarah" w:date="2023-03-22T16:21:00Z"/>
                <w:rFonts w:ascii="Calibri" w:eastAsia="Times New Roman" w:hAnsi="Calibri" w:cs="Calibri"/>
                <w:color w:val="000000"/>
                <w:sz w:val="20"/>
                <w:szCs w:val="20"/>
              </w:rPr>
            </w:pPr>
            <w:ins w:id="543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1A3FB2" w14:textId="77777777" w:rsidR="00DC2757" w:rsidRPr="00DC2757" w:rsidRDefault="00DC2757" w:rsidP="00DC2757">
            <w:pPr>
              <w:spacing w:after="0" w:line="240" w:lineRule="auto"/>
              <w:jc w:val="center"/>
              <w:rPr>
                <w:ins w:id="5438" w:author="Commodore, Sarah" w:date="2023-03-22T16:21:00Z"/>
                <w:rFonts w:ascii="Calibri" w:eastAsia="Times New Roman" w:hAnsi="Calibri" w:cs="Calibri"/>
                <w:color w:val="000000"/>
                <w:sz w:val="20"/>
                <w:szCs w:val="20"/>
              </w:rPr>
            </w:pPr>
            <w:ins w:id="5439" w:author="Commodore, Sarah" w:date="2023-03-22T16:21:00Z">
              <w:r w:rsidRPr="00DC2757">
                <w:rPr>
                  <w:rFonts w:ascii="Calibri" w:eastAsia="Times New Roman" w:hAnsi="Calibri" w:cs="Calibri"/>
                  <w:color w:val="000000"/>
                  <w:sz w:val="20"/>
                  <w:szCs w:val="20"/>
                </w:rPr>
                <w:t>9.5E-06</w:t>
              </w:r>
            </w:ins>
          </w:p>
        </w:tc>
        <w:tc>
          <w:tcPr>
            <w:tcW w:w="0" w:type="auto"/>
            <w:tcBorders>
              <w:top w:val="nil"/>
              <w:left w:val="nil"/>
              <w:bottom w:val="nil"/>
              <w:right w:val="nil"/>
            </w:tcBorders>
            <w:shd w:val="clear" w:color="auto" w:fill="auto"/>
            <w:noWrap/>
            <w:vAlign w:val="bottom"/>
            <w:hideMark/>
          </w:tcPr>
          <w:p w14:paraId="180A6D67" w14:textId="77777777" w:rsidR="00DC2757" w:rsidRPr="00DC2757" w:rsidRDefault="00DC2757" w:rsidP="00DC2757">
            <w:pPr>
              <w:spacing w:after="0" w:line="240" w:lineRule="auto"/>
              <w:jc w:val="center"/>
              <w:rPr>
                <w:ins w:id="5440" w:author="Commodore, Sarah" w:date="2023-03-22T16:21:00Z"/>
                <w:rFonts w:ascii="Calibri" w:eastAsia="Times New Roman" w:hAnsi="Calibri" w:cs="Calibri"/>
                <w:color w:val="000000"/>
                <w:sz w:val="20"/>
                <w:szCs w:val="20"/>
              </w:rPr>
            </w:pPr>
            <w:ins w:id="5441"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6313C4CF" w14:textId="77777777" w:rsidR="00DC2757" w:rsidRPr="00DC2757" w:rsidRDefault="00DC2757" w:rsidP="00DC2757">
            <w:pPr>
              <w:spacing w:after="0" w:line="240" w:lineRule="auto"/>
              <w:jc w:val="center"/>
              <w:rPr>
                <w:ins w:id="5442" w:author="Commodore, Sarah" w:date="2023-03-22T16:21:00Z"/>
                <w:rFonts w:ascii="Calibri" w:eastAsia="Times New Roman" w:hAnsi="Calibri" w:cs="Calibri"/>
                <w:color w:val="000000"/>
                <w:sz w:val="20"/>
                <w:szCs w:val="20"/>
              </w:rPr>
            </w:pPr>
            <w:ins w:id="5443" w:author="Commodore, Sarah" w:date="2023-03-22T16:21:00Z">
              <w:r w:rsidRPr="00DC2757">
                <w:rPr>
                  <w:rFonts w:ascii="Calibri" w:eastAsia="Times New Roman" w:hAnsi="Calibri" w:cs="Calibri"/>
                  <w:color w:val="000000"/>
                  <w:sz w:val="20"/>
                  <w:szCs w:val="20"/>
                </w:rPr>
                <w:t>*</w:t>
              </w:r>
            </w:ins>
          </w:p>
        </w:tc>
      </w:tr>
      <w:tr w:rsidR="00DC2757" w:rsidRPr="00DC2757" w14:paraId="330F6347" w14:textId="77777777" w:rsidTr="00DC2757">
        <w:trPr>
          <w:trHeight w:val="260"/>
          <w:ins w:id="5444" w:author="Commodore, Sarah" w:date="2023-03-22T16:21:00Z"/>
        </w:trPr>
        <w:tc>
          <w:tcPr>
            <w:tcW w:w="0" w:type="auto"/>
            <w:tcBorders>
              <w:top w:val="nil"/>
              <w:left w:val="nil"/>
              <w:bottom w:val="nil"/>
              <w:right w:val="nil"/>
            </w:tcBorders>
            <w:shd w:val="clear" w:color="auto" w:fill="auto"/>
            <w:noWrap/>
            <w:vAlign w:val="bottom"/>
            <w:hideMark/>
          </w:tcPr>
          <w:p w14:paraId="1DA15DAA" w14:textId="77777777" w:rsidR="00DC2757" w:rsidRPr="00DC2757" w:rsidRDefault="00DC2757" w:rsidP="00DC2757">
            <w:pPr>
              <w:spacing w:after="0" w:line="240" w:lineRule="auto"/>
              <w:rPr>
                <w:ins w:id="5445" w:author="Commodore, Sarah" w:date="2023-03-22T16:21:00Z"/>
                <w:rFonts w:ascii="Calibri" w:eastAsia="Times New Roman" w:hAnsi="Calibri" w:cs="Calibri"/>
                <w:color w:val="000000"/>
                <w:sz w:val="20"/>
                <w:szCs w:val="20"/>
              </w:rPr>
            </w:pPr>
            <w:ins w:id="5446" w:author="Commodore, Sarah" w:date="2023-03-22T16:21:00Z">
              <w:r w:rsidRPr="00DC2757">
                <w:rPr>
                  <w:rFonts w:ascii="Calibri" w:eastAsia="Times New Roman" w:hAnsi="Calibri" w:cs="Calibri"/>
                  <w:color w:val="000000"/>
                  <w:sz w:val="20"/>
                  <w:szCs w:val="20"/>
                </w:rPr>
                <w:t>ENSG00000196209.13</w:t>
              </w:r>
            </w:ins>
          </w:p>
        </w:tc>
        <w:tc>
          <w:tcPr>
            <w:tcW w:w="0" w:type="auto"/>
            <w:tcBorders>
              <w:top w:val="nil"/>
              <w:left w:val="nil"/>
              <w:bottom w:val="nil"/>
              <w:right w:val="nil"/>
            </w:tcBorders>
            <w:shd w:val="clear" w:color="auto" w:fill="auto"/>
            <w:noWrap/>
            <w:vAlign w:val="bottom"/>
            <w:hideMark/>
          </w:tcPr>
          <w:p w14:paraId="52931734" w14:textId="77777777" w:rsidR="00DC2757" w:rsidRPr="00DC2757" w:rsidRDefault="00DC2757" w:rsidP="00DC2757">
            <w:pPr>
              <w:spacing w:after="0" w:line="240" w:lineRule="auto"/>
              <w:rPr>
                <w:ins w:id="5447" w:author="Commodore, Sarah" w:date="2023-03-22T16:21:00Z"/>
                <w:rFonts w:ascii="Calibri" w:eastAsia="Times New Roman" w:hAnsi="Calibri" w:cs="Calibri"/>
                <w:color w:val="000000"/>
                <w:sz w:val="20"/>
                <w:szCs w:val="20"/>
              </w:rPr>
            </w:pPr>
            <w:ins w:id="5448" w:author="Commodore, Sarah" w:date="2023-03-22T16:21:00Z">
              <w:r w:rsidRPr="00DC2757">
                <w:rPr>
                  <w:rFonts w:ascii="Calibri" w:eastAsia="Times New Roman" w:hAnsi="Calibri" w:cs="Calibri"/>
                  <w:color w:val="000000"/>
                  <w:sz w:val="20"/>
                  <w:szCs w:val="20"/>
                </w:rPr>
                <w:t>SIRPB2</w:t>
              </w:r>
            </w:ins>
          </w:p>
        </w:tc>
        <w:tc>
          <w:tcPr>
            <w:tcW w:w="0" w:type="auto"/>
            <w:tcBorders>
              <w:top w:val="nil"/>
              <w:left w:val="nil"/>
              <w:bottom w:val="nil"/>
              <w:right w:val="nil"/>
            </w:tcBorders>
            <w:shd w:val="clear" w:color="auto" w:fill="auto"/>
            <w:noWrap/>
            <w:vAlign w:val="bottom"/>
            <w:hideMark/>
          </w:tcPr>
          <w:p w14:paraId="6FEDF490" w14:textId="77777777" w:rsidR="00DC2757" w:rsidRPr="00DC2757" w:rsidRDefault="00DC2757" w:rsidP="00DC2757">
            <w:pPr>
              <w:spacing w:after="0" w:line="240" w:lineRule="auto"/>
              <w:jc w:val="center"/>
              <w:rPr>
                <w:ins w:id="5449" w:author="Commodore, Sarah" w:date="2023-03-22T16:21:00Z"/>
                <w:rFonts w:ascii="Calibri" w:eastAsia="Times New Roman" w:hAnsi="Calibri" w:cs="Calibri"/>
                <w:color w:val="000000"/>
                <w:sz w:val="20"/>
                <w:szCs w:val="20"/>
              </w:rPr>
            </w:pPr>
            <w:ins w:id="545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CC2DE1" w14:textId="77777777" w:rsidR="00DC2757" w:rsidRPr="00DC2757" w:rsidRDefault="00DC2757" w:rsidP="00DC2757">
            <w:pPr>
              <w:spacing w:after="0" w:line="240" w:lineRule="auto"/>
              <w:jc w:val="center"/>
              <w:rPr>
                <w:ins w:id="5451" w:author="Commodore, Sarah" w:date="2023-03-22T16:21:00Z"/>
                <w:rFonts w:ascii="Calibri" w:eastAsia="Times New Roman" w:hAnsi="Calibri" w:cs="Calibri"/>
                <w:color w:val="000000"/>
                <w:sz w:val="20"/>
                <w:szCs w:val="20"/>
              </w:rPr>
            </w:pPr>
            <w:ins w:id="5452"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3208C411" w14:textId="77777777" w:rsidR="00DC2757" w:rsidRPr="00DC2757" w:rsidRDefault="00DC2757" w:rsidP="00DC2757">
            <w:pPr>
              <w:spacing w:after="0" w:line="240" w:lineRule="auto"/>
              <w:jc w:val="center"/>
              <w:rPr>
                <w:ins w:id="5453" w:author="Commodore, Sarah" w:date="2023-03-22T16:21:00Z"/>
                <w:rFonts w:ascii="Calibri" w:eastAsia="Times New Roman" w:hAnsi="Calibri" w:cs="Calibri"/>
                <w:color w:val="000000"/>
                <w:sz w:val="20"/>
                <w:szCs w:val="20"/>
              </w:rPr>
            </w:pPr>
            <w:ins w:id="5454"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155683EA" w14:textId="77777777" w:rsidR="00DC2757" w:rsidRPr="00DC2757" w:rsidRDefault="00DC2757" w:rsidP="00DC2757">
            <w:pPr>
              <w:spacing w:after="0" w:line="240" w:lineRule="auto"/>
              <w:jc w:val="center"/>
              <w:rPr>
                <w:ins w:id="5455" w:author="Commodore, Sarah" w:date="2023-03-22T16:21:00Z"/>
                <w:rFonts w:ascii="Calibri" w:eastAsia="Times New Roman" w:hAnsi="Calibri" w:cs="Calibri"/>
                <w:color w:val="000000"/>
                <w:sz w:val="20"/>
                <w:szCs w:val="20"/>
              </w:rPr>
            </w:pPr>
            <w:ins w:id="5456" w:author="Commodore, Sarah" w:date="2023-03-22T16:21:00Z">
              <w:r w:rsidRPr="00DC2757">
                <w:rPr>
                  <w:rFonts w:ascii="Calibri" w:eastAsia="Times New Roman" w:hAnsi="Calibri" w:cs="Calibri"/>
                  <w:color w:val="000000"/>
                  <w:sz w:val="20"/>
                  <w:szCs w:val="20"/>
                </w:rPr>
                <w:t>*</w:t>
              </w:r>
            </w:ins>
          </w:p>
        </w:tc>
      </w:tr>
      <w:tr w:rsidR="00DC2757" w:rsidRPr="00DC2757" w14:paraId="666FE9E5" w14:textId="77777777" w:rsidTr="00DC2757">
        <w:trPr>
          <w:trHeight w:val="260"/>
          <w:ins w:id="5457" w:author="Commodore, Sarah" w:date="2023-03-22T16:21:00Z"/>
        </w:trPr>
        <w:tc>
          <w:tcPr>
            <w:tcW w:w="0" w:type="auto"/>
            <w:tcBorders>
              <w:top w:val="nil"/>
              <w:left w:val="nil"/>
              <w:bottom w:val="nil"/>
              <w:right w:val="nil"/>
            </w:tcBorders>
            <w:shd w:val="clear" w:color="auto" w:fill="auto"/>
            <w:noWrap/>
            <w:vAlign w:val="bottom"/>
            <w:hideMark/>
          </w:tcPr>
          <w:p w14:paraId="70606844" w14:textId="77777777" w:rsidR="00DC2757" w:rsidRPr="00DC2757" w:rsidRDefault="00DC2757" w:rsidP="00DC2757">
            <w:pPr>
              <w:spacing w:after="0" w:line="240" w:lineRule="auto"/>
              <w:rPr>
                <w:ins w:id="5458" w:author="Commodore, Sarah" w:date="2023-03-22T16:21:00Z"/>
                <w:rFonts w:ascii="Calibri" w:eastAsia="Times New Roman" w:hAnsi="Calibri" w:cs="Calibri"/>
                <w:color w:val="000000"/>
                <w:sz w:val="20"/>
                <w:szCs w:val="20"/>
              </w:rPr>
            </w:pPr>
            <w:ins w:id="5459" w:author="Commodore, Sarah" w:date="2023-03-22T16:21:00Z">
              <w:r w:rsidRPr="00DC2757">
                <w:rPr>
                  <w:rFonts w:ascii="Calibri" w:eastAsia="Times New Roman" w:hAnsi="Calibri" w:cs="Calibri"/>
                  <w:color w:val="000000"/>
                  <w:sz w:val="20"/>
                  <w:szCs w:val="20"/>
                </w:rPr>
                <w:t>ENSG00000232528.3</w:t>
              </w:r>
            </w:ins>
          </w:p>
        </w:tc>
        <w:tc>
          <w:tcPr>
            <w:tcW w:w="0" w:type="auto"/>
            <w:tcBorders>
              <w:top w:val="nil"/>
              <w:left w:val="nil"/>
              <w:bottom w:val="nil"/>
              <w:right w:val="nil"/>
            </w:tcBorders>
            <w:shd w:val="clear" w:color="auto" w:fill="auto"/>
            <w:noWrap/>
            <w:vAlign w:val="bottom"/>
            <w:hideMark/>
          </w:tcPr>
          <w:p w14:paraId="3D8CF1DD" w14:textId="77777777" w:rsidR="00DC2757" w:rsidRPr="00DC2757" w:rsidRDefault="00DC2757" w:rsidP="00DC2757">
            <w:pPr>
              <w:spacing w:after="0" w:line="240" w:lineRule="auto"/>
              <w:rPr>
                <w:ins w:id="5460" w:author="Commodore, Sarah" w:date="2023-03-22T16:21:00Z"/>
                <w:rFonts w:ascii="Calibri" w:eastAsia="Times New Roman" w:hAnsi="Calibri" w:cs="Calibri"/>
                <w:color w:val="000000"/>
                <w:sz w:val="20"/>
                <w:szCs w:val="20"/>
              </w:rPr>
            </w:pPr>
            <w:ins w:id="5461" w:author="Commodore, Sarah" w:date="2023-03-22T16:21:00Z">
              <w:r w:rsidRPr="00DC2757">
                <w:rPr>
                  <w:rFonts w:ascii="Calibri" w:eastAsia="Times New Roman" w:hAnsi="Calibri" w:cs="Calibri"/>
                  <w:color w:val="000000"/>
                  <w:sz w:val="20"/>
                  <w:szCs w:val="20"/>
                </w:rPr>
                <w:t>AL109809.1</w:t>
              </w:r>
            </w:ins>
          </w:p>
        </w:tc>
        <w:tc>
          <w:tcPr>
            <w:tcW w:w="0" w:type="auto"/>
            <w:tcBorders>
              <w:top w:val="nil"/>
              <w:left w:val="nil"/>
              <w:bottom w:val="nil"/>
              <w:right w:val="nil"/>
            </w:tcBorders>
            <w:shd w:val="clear" w:color="auto" w:fill="auto"/>
            <w:noWrap/>
            <w:vAlign w:val="bottom"/>
            <w:hideMark/>
          </w:tcPr>
          <w:p w14:paraId="63277A2F" w14:textId="77777777" w:rsidR="00DC2757" w:rsidRPr="00DC2757" w:rsidRDefault="00DC2757" w:rsidP="00DC2757">
            <w:pPr>
              <w:spacing w:after="0" w:line="240" w:lineRule="auto"/>
              <w:jc w:val="center"/>
              <w:rPr>
                <w:ins w:id="5462" w:author="Commodore, Sarah" w:date="2023-03-22T16:21:00Z"/>
                <w:rFonts w:ascii="Calibri" w:eastAsia="Times New Roman" w:hAnsi="Calibri" w:cs="Calibri"/>
                <w:color w:val="000000"/>
                <w:sz w:val="20"/>
                <w:szCs w:val="20"/>
              </w:rPr>
            </w:pPr>
            <w:ins w:id="546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7412D" w14:textId="77777777" w:rsidR="00DC2757" w:rsidRPr="00DC2757" w:rsidRDefault="00DC2757" w:rsidP="00DC2757">
            <w:pPr>
              <w:spacing w:after="0" w:line="240" w:lineRule="auto"/>
              <w:jc w:val="center"/>
              <w:rPr>
                <w:ins w:id="5464" w:author="Commodore, Sarah" w:date="2023-03-22T16:21:00Z"/>
                <w:rFonts w:ascii="Calibri" w:eastAsia="Times New Roman" w:hAnsi="Calibri" w:cs="Calibri"/>
                <w:color w:val="000000"/>
                <w:sz w:val="20"/>
                <w:szCs w:val="20"/>
              </w:rPr>
            </w:pPr>
            <w:ins w:id="5465" w:author="Commodore, Sarah" w:date="2023-03-22T16:21:00Z">
              <w:r w:rsidRPr="00DC2757">
                <w:rPr>
                  <w:rFonts w:ascii="Calibri" w:eastAsia="Times New Roman" w:hAnsi="Calibri" w:cs="Calibri"/>
                  <w:color w:val="000000"/>
                  <w:sz w:val="20"/>
                  <w:szCs w:val="20"/>
                </w:rPr>
                <w:t>5.7E-05</w:t>
              </w:r>
            </w:ins>
          </w:p>
        </w:tc>
        <w:tc>
          <w:tcPr>
            <w:tcW w:w="0" w:type="auto"/>
            <w:tcBorders>
              <w:top w:val="nil"/>
              <w:left w:val="nil"/>
              <w:bottom w:val="nil"/>
              <w:right w:val="nil"/>
            </w:tcBorders>
            <w:shd w:val="clear" w:color="auto" w:fill="auto"/>
            <w:noWrap/>
            <w:vAlign w:val="bottom"/>
            <w:hideMark/>
          </w:tcPr>
          <w:p w14:paraId="6BDC4EF6" w14:textId="77777777" w:rsidR="00DC2757" w:rsidRPr="00DC2757" w:rsidRDefault="00DC2757" w:rsidP="00DC2757">
            <w:pPr>
              <w:spacing w:after="0" w:line="240" w:lineRule="auto"/>
              <w:jc w:val="center"/>
              <w:rPr>
                <w:ins w:id="5466" w:author="Commodore, Sarah" w:date="2023-03-22T16:21:00Z"/>
                <w:rFonts w:ascii="Calibri" w:eastAsia="Times New Roman" w:hAnsi="Calibri" w:cs="Calibri"/>
                <w:color w:val="000000"/>
                <w:sz w:val="20"/>
                <w:szCs w:val="20"/>
              </w:rPr>
            </w:pPr>
            <w:ins w:id="5467"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7DCE17B1" w14:textId="77777777" w:rsidR="00DC2757" w:rsidRPr="00DC2757" w:rsidRDefault="00DC2757" w:rsidP="00DC2757">
            <w:pPr>
              <w:spacing w:after="0" w:line="240" w:lineRule="auto"/>
              <w:jc w:val="center"/>
              <w:rPr>
                <w:ins w:id="5468" w:author="Commodore, Sarah" w:date="2023-03-22T16:21:00Z"/>
                <w:rFonts w:ascii="Calibri" w:eastAsia="Times New Roman" w:hAnsi="Calibri" w:cs="Calibri"/>
                <w:color w:val="000000"/>
                <w:sz w:val="20"/>
                <w:szCs w:val="20"/>
              </w:rPr>
            </w:pPr>
            <w:ins w:id="5469" w:author="Commodore, Sarah" w:date="2023-03-22T16:21:00Z">
              <w:r w:rsidRPr="00DC2757">
                <w:rPr>
                  <w:rFonts w:ascii="Calibri" w:eastAsia="Times New Roman" w:hAnsi="Calibri" w:cs="Calibri"/>
                  <w:color w:val="000000"/>
                  <w:sz w:val="20"/>
                  <w:szCs w:val="20"/>
                </w:rPr>
                <w:t>*</w:t>
              </w:r>
            </w:ins>
          </w:p>
        </w:tc>
      </w:tr>
      <w:tr w:rsidR="00DC2757" w:rsidRPr="00DC2757" w14:paraId="10669245" w14:textId="77777777" w:rsidTr="00DC2757">
        <w:trPr>
          <w:trHeight w:val="260"/>
          <w:ins w:id="5470" w:author="Commodore, Sarah" w:date="2023-03-22T16:21:00Z"/>
        </w:trPr>
        <w:tc>
          <w:tcPr>
            <w:tcW w:w="0" w:type="auto"/>
            <w:tcBorders>
              <w:top w:val="nil"/>
              <w:left w:val="nil"/>
              <w:bottom w:val="nil"/>
              <w:right w:val="nil"/>
            </w:tcBorders>
            <w:shd w:val="clear" w:color="auto" w:fill="auto"/>
            <w:noWrap/>
            <w:vAlign w:val="bottom"/>
            <w:hideMark/>
          </w:tcPr>
          <w:p w14:paraId="6E6CD51F" w14:textId="77777777" w:rsidR="00DC2757" w:rsidRPr="00DC2757" w:rsidRDefault="00DC2757" w:rsidP="00DC2757">
            <w:pPr>
              <w:spacing w:after="0" w:line="240" w:lineRule="auto"/>
              <w:rPr>
                <w:ins w:id="5471" w:author="Commodore, Sarah" w:date="2023-03-22T16:21:00Z"/>
                <w:rFonts w:ascii="Calibri" w:eastAsia="Times New Roman" w:hAnsi="Calibri" w:cs="Calibri"/>
                <w:color w:val="000000"/>
                <w:sz w:val="20"/>
                <w:szCs w:val="20"/>
              </w:rPr>
            </w:pPr>
            <w:ins w:id="5472" w:author="Commodore, Sarah" w:date="2023-03-22T16:21:00Z">
              <w:r w:rsidRPr="00DC2757">
                <w:rPr>
                  <w:rFonts w:ascii="Calibri" w:eastAsia="Times New Roman" w:hAnsi="Calibri" w:cs="Calibri"/>
                  <w:color w:val="000000"/>
                  <w:sz w:val="20"/>
                  <w:szCs w:val="20"/>
                </w:rPr>
                <w:t>ENSG00000189051.5</w:t>
              </w:r>
            </w:ins>
          </w:p>
        </w:tc>
        <w:tc>
          <w:tcPr>
            <w:tcW w:w="0" w:type="auto"/>
            <w:tcBorders>
              <w:top w:val="nil"/>
              <w:left w:val="nil"/>
              <w:bottom w:val="nil"/>
              <w:right w:val="nil"/>
            </w:tcBorders>
            <w:shd w:val="clear" w:color="auto" w:fill="auto"/>
            <w:noWrap/>
            <w:vAlign w:val="bottom"/>
            <w:hideMark/>
          </w:tcPr>
          <w:p w14:paraId="60390BC8" w14:textId="77777777" w:rsidR="00DC2757" w:rsidRPr="00DC2757" w:rsidRDefault="00DC2757" w:rsidP="00DC2757">
            <w:pPr>
              <w:spacing w:after="0" w:line="240" w:lineRule="auto"/>
              <w:rPr>
                <w:ins w:id="5473" w:author="Commodore, Sarah" w:date="2023-03-22T16:21:00Z"/>
                <w:rFonts w:ascii="Calibri" w:eastAsia="Times New Roman" w:hAnsi="Calibri" w:cs="Calibri"/>
                <w:color w:val="000000"/>
                <w:sz w:val="20"/>
                <w:szCs w:val="20"/>
              </w:rPr>
            </w:pPr>
            <w:ins w:id="5474" w:author="Commodore, Sarah" w:date="2023-03-22T16:21:00Z">
              <w:r w:rsidRPr="00DC2757">
                <w:rPr>
                  <w:rFonts w:ascii="Calibri" w:eastAsia="Times New Roman" w:hAnsi="Calibri" w:cs="Calibri"/>
                  <w:color w:val="000000"/>
                  <w:sz w:val="20"/>
                  <w:szCs w:val="20"/>
                </w:rPr>
                <w:t>RNF222</w:t>
              </w:r>
            </w:ins>
          </w:p>
        </w:tc>
        <w:tc>
          <w:tcPr>
            <w:tcW w:w="0" w:type="auto"/>
            <w:tcBorders>
              <w:top w:val="nil"/>
              <w:left w:val="nil"/>
              <w:bottom w:val="nil"/>
              <w:right w:val="nil"/>
            </w:tcBorders>
            <w:shd w:val="clear" w:color="auto" w:fill="auto"/>
            <w:noWrap/>
            <w:vAlign w:val="bottom"/>
            <w:hideMark/>
          </w:tcPr>
          <w:p w14:paraId="0785EBE0" w14:textId="77777777" w:rsidR="00DC2757" w:rsidRPr="00DC2757" w:rsidRDefault="00DC2757" w:rsidP="00DC2757">
            <w:pPr>
              <w:spacing w:after="0" w:line="240" w:lineRule="auto"/>
              <w:jc w:val="center"/>
              <w:rPr>
                <w:ins w:id="5475" w:author="Commodore, Sarah" w:date="2023-03-22T16:21:00Z"/>
                <w:rFonts w:ascii="Calibri" w:eastAsia="Times New Roman" w:hAnsi="Calibri" w:cs="Calibri"/>
                <w:color w:val="000000"/>
                <w:sz w:val="20"/>
                <w:szCs w:val="20"/>
              </w:rPr>
            </w:pPr>
            <w:ins w:id="547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B69949" w14:textId="77777777" w:rsidR="00DC2757" w:rsidRPr="00DC2757" w:rsidRDefault="00DC2757" w:rsidP="00DC2757">
            <w:pPr>
              <w:spacing w:after="0" w:line="240" w:lineRule="auto"/>
              <w:jc w:val="center"/>
              <w:rPr>
                <w:ins w:id="5477" w:author="Commodore, Sarah" w:date="2023-03-22T16:21:00Z"/>
                <w:rFonts w:ascii="Calibri" w:eastAsia="Times New Roman" w:hAnsi="Calibri" w:cs="Calibri"/>
                <w:color w:val="000000"/>
                <w:sz w:val="20"/>
                <w:szCs w:val="20"/>
              </w:rPr>
            </w:pPr>
            <w:ins w:id="5478"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73236619" w14:textId="77777777" w:rsidR="00DC2757" w:rsidRPr="00DC2757" w:rsidRDefault="00DC2757" w:rsidP="00DC2757">
            <w:pPr>
              <w:spacing w:after="0" w:line="240" w:lineRule="auto"/>
              <w:jc w:val="center"/>
              <w:rPr>
                <w:ins w:id="5479" w:author="Commodore, Sarah" w:date="2023-03-22T16:21:00Z"/>
                <w:rFonts w:ascii="Calibri" w:eastAsia="Times New Roman" w:hAnsi="Calibri" w:cs="Calibri"/>
                <w:color w:val="000000"/>
                <w:sz w:val="20"/>
                <w:szCs w:val="20"/>
              </w:rPr>
            </w:pPr>
            <w:ins w:id="5480" w:author="Commodore, Sarah" w:date="2023-03-22T16:21:00Z">
              <w:r w:rsidRPr="00DC2757">
                <w:rPr>
                  <w:rFonts w:ascii="Calibri" w:eastAsia="Times New Roman" w:hAnsi="Calibri" w:cs="Calibri"/>
                  <w:color w:val="000000"/>
                  <w:sz w:val="20"/>
                  <w:szCs w:val="20"/>
                </w:rPr>
                <w:t>6.5E-05</w:t>
              </w:r>
            </w:ins>
          </w:p>
        </w:tc>
        <w:tc>
          <w:tcPr>
            <w:tcW w:w="0" w:type="auto"/>
            <w:tcBorders>
              <w:top w:val="nil"/>
              <w:left w:val="nil"/>
              <w:bottom w:val="nil"/>
              <w:right w:val="nil"/>
            </w:tcBorders>
            <w:shd w:val="clear" w:color="auto" w:fill="auto"/>
            <w:noWrap/>
            <w:vAlign w:val="bottom"/>
            <w:hideMark/>
          </w:tcPr>
          <w:p w14:paraId="3010D275" w14:textId="77777777" w:rsidR="00DC2757" w:rsidRPr="00DC2757" w:rsidRDefault="00DC2757" w:rsidP="00DC2757">
            <w:pPr>
              <w:spacing w:after="0" w:line="240" w:lineRule="auto"/>
              <w:jc w:val="center"/>
              <w:rPr>
                <w:ins w:id="5481" w:author="Commodore, Sarah" w:date="2023-03-22T16:21:00Z"/>
                <w:rFonts w:ascii="Calibri" w:eastAsia="Times New Roman" w:hAnsi="Calibri" w:cs="Calibri"/>
                <w:color w:val="000000"/>
                <w:sz w:val="20"/>
                <w:szCs w:val="20"/>
              </w:rPr>
            </w:pPr>
            <w:ins w:id="5482" w:author="Commodore, Sarah" w:date="2023-03-22T16:21:00Z">
              <w:r w:rsidRPr="00DC2757">
                <w:rPr>
                  <w:rFonts w:ascii="Calibri" w:eastAsia="Times New Roman" w:hAnsi="Calibri" w:cs="Calibri"/>
                  <w:color w:val="000000"/>
                  <w:sz w:val="20"/>
                  <w:szCs w:val="20"/>
                </w:rPr>
                <w:t>*</w:t>
              </w:r>
            </w:ins>
          </w:p>
        </w:tc>
      </w:tr>
      <w:tr w:rsidR="00DC2757" w:rsidRPr="00DC2757" w14:paraId="1C3C6763" w14:textId="77777777" w:rsidTr="00DC2757">
        <w:trPr>
          <w:trHeight w:val="260"/>
          <w:ins w:id="5483" w:author="Commodore, Sarah" w:date="2023-03-22T16:21:00Z"/>
        </w:trPr>
        <w:tc>
          <w:tcPr>
            <w:tcW w:w="0" w:type="auto"/>
            <w:tcBorders>
              <w:top w:val="nil"/>
              <w:left w:val="nil"/>
              <w:bottom w:val="nil"/>
              <w:right w:val="nil"/>
            </w:tcBorders>
            <w:shd w:val="clear" w:color="auto" w:fill="auto"/>
            <w:noWrap/>
            <w:vAlign w:val="bottom"/>
            <w:hideMark/>
          </w:tcPr>
          <w:p w14:paraId="4A062AA5" w14:textId="77777777" w:rsidR="00DC2757" w:rsidRPr="00DC2757" w:rsidRDefault="00DC2757" w:rsidP="00DC2757">
            <w:pPr>
              <w:spacing w:after="0" w:line="240" w:lineRule="auto"/>
              <w:rPr>
                <w:ins w:id="5484" w:author="Commodore, Sarah" w:date="2023-03-22T16:21:00Z"/>
                <w:rFonts w:ascii="Calibri" w:eastAsia="Times New Roman" w:hAnsi="Calibri" w:cs="Calibri"/>
                <w:color w:val="000000"/>
                <w:sz w:val="20"/>
                <w:szCs w:val="20"/>
              </w:rPr>
            </w:pPr>
            <w:ins w:id="5485" w:author="Commodore, Sarah" w:date="2023-03-22T16:21:00Z">
              <w:r w:rsidRPr="00DC2757">
                <w:rPr>
                  <w:rFonts w:ascii="Calibri" w:eastAsia="Times New Roman" w:hAnsi="Calibri" w:cs="Calibri"/>
                  <w:color w:val="000000"/>
                  <w:sz w:val="20"/>
                  <w:szCs w:val="20"/>
                </w:rPr>
                <w:t>ENSG00000241163.8</w:t>
              </w:r>
            </w:ins>
          </w:p>
        </w:tc>
        <w:tc>
          <w:tcPr>
            <w:tcW w:w="0" w:type="auto"/>
            <w:tcBorders>
              <w:top w:val="nil"/>
              <w:left w:val="nil"/>
              <w:bottom w:val="nil"/>
              <w:right w:val="nil"/>
            </w:tcBorders>
            <w:shd w:val="clear" w:color="auto" w:fill="auto"/>
            <w:noWrap/>
            <w:vAlign w:val="bottom"/>
            <w:hideMark/>
          </w:tcPr>
          <w:p w14:paraId="699EE404" w14:textId="77777777" w:rsidR="00DC2757" w:rsidRPr="00DC2757" w:rsidRDefault="00DC2757" w:rsidP="00DC2757">
            <w:pPr>
              <w:spacing w:after="0" w:line="240" w:lineRule="auto"/>
              <w:rPr>
                <w:ins w:id="5486" w:author="Commodore, Sarah" w:date="2023-03-22T16:21:00Z"/>
                <w:rFonts w:ascii="Calibri" w:eastAsia="Times New Roman" w:hAnsi="Calibri" w:cs="Calibri"/>
                <w:color w:val="000000"/>
                <w:sz w:val="20"/>
                <w:szCs w:val="20"/>
              </w:rPr>
            </w:pPr>
            <w:ins w:id="5487" w:author="Commodore, Sarah" w:date="2023-03-22T16:21:00Z">
              <w:r w:rsidRPr="00DC2757">
                <w:rPr>
                  <w:rFonts w:ascii="Calibri" w:eastAsia="Times New Roman" w:hAnsi="Calibri" w:cs="Calibri"/>
                  <w:color w:val="000000"/>
                  <w:sz w:val="20"/>
                  <w:szCs w:val="20"/>
                </w:rPr>
                <w:t>LINC00877</w:t>
              </w:r>
            </w:ins>
          </w:p>
        </w:tc>
        <w:tc>
          <w:tcPr>
            <w:tcW w:w="0" w:type="auto"/>
            <w:tcBorders>
              <w:top w:val="nil"/>
              <w:left w:val="nil"/>
              <w:bottom w:val="nil"/>
              <w:right w:val="nil"/>
            </w:tcBorders>
            <w:shd w:val="clear" w:color="auto" w:fill="auto"/>
            <w:noWrap/>
            <w:vAlign w:val="bottom"/>
            <w:hideMark/>
          </w:tcPr>
          <w:p w14:paraId="0F9E52C2" w14:textId="77777777" w:rsidR="00DC2757" w:rsidRPr="00DC2757" w:rsidRDefault="00DC2757" w:rsidP="00DC2757">
            <w:pPr>
              <w:spacing w:after="0" w:line="240" w:lineRule="auto"/>
              <w:jc w:val="center"/>
              <w:rPr>
                <w:ins w:id="5488" w:author="Commodore, Sarah" w:date="2023-03-22T16:21:00Z"/>
                <w:rFonts w:ascii="Calibri" w:eastAsia="Times New Roman" w:hAnsi="Calibri" w:cs="Calibri"/>
                <w:color w:val="000000"/>
                <w:sz w:val="20"/>
                <w:szCs w:val="20"/>
              </w:rPr>
            </w:pPr>
            <w:ins w:id="548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D9A622" w14:textId="77777777" w:rsidR="00DC2757" w:rsidRPr="00DC2757" w:rsidRDefault="00DC2757" w:rsidP="00DC2757">
            <w:pPr>
              <w:spacing w:after="0" w:line="240" w:lineRule="auto"/>
              <w:jc w:val="center"/>
              <w:rPr>
                <w:ins w:id="5490" w:author="Commodore, Sarah" w:date="2023-03-22T16:21:00Z"/>
                <w:rFonts w:ascii="Calibri" w:eastAsia="Times New Roman" w:hAnsi="Calibri" w:cs="Calibri"/>
                <w:color w:val="000000"/>
                <w:sz w:val="20"/>
                <w:szCs w:val="20"/>
              </w:rPr>
            </w:pPr>
            <w:ins w:id="5491" w:author="Commodore, Sarah" w:date="2023-03-22T16:21:00Z">
              <w:r w:rsidRPr="00DC2757">
                <w:rPr>
                  <w:rFonts w:ascii="Calibri" w:eastAsia="Times New Roman" w:hAnsi="Calibri" w:cs="Calibri"/>
                  <w:color w:val="000000"/>
                  <w:sz w:val="20"/>
                  <w:szCs w:val="20"/>
                </w:rPr>
                <w:t>7.3E-06</w:t>
              </w:r>
            </w:ins>
          </w:p>
        </w:tc>
        <w:tc>
          <w:tcPr>
            <w:tcW w:w="0" w:type="auto"/>
            <w:tcBorders>
              <w:top w:val="nil"/>
              <w:left w:val="nil"/>
              <w:bottom w:val="nil"/>
              <w:right w:val="nil"/>
            </w:tcBorders>
            <w:shd w:val="clear" w:color="auto" w:fill="auto"/>
            <w:noWrap/>
            <w:vAlign w:val="bottom"/>
            <w:hideMark/>
          </w:tcPr>
          <w:p w14:paraId="03C72F09" w14:textId="77777777" w:rsidR="00DC2757" w:rsidRPr="00DC2757" w:rsidRDefault="00DC2757" w:rsidP="00DC2757">
            <w:pPr>
              <w:spacing w:after="0" w:line="240" w:lineRule="auto"/>
              <w:jc w:val="center"/>
              <w:rPr>
                <w:ins w:id="5492" w:author="Commodore, Sarah" w:date="2023-03-22T16:21:00Z"/>
                <w:rFonts w:ascii="Calibri" w:eastAsia="Times New Roman" w:hAnsi="Calibri" w:cs="Calibri"/>
                <w:color w:val="000000"/>
                <w:sz w:val="20"/>
                <w:szCs w:val="20"/>
              </w:rPr>
            </w:pPr>
            <w:ins w:id="5493"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B642717" w14:textId="77777777" w:rsidR="00DC2757" w:rsidRPr="00DC2757" w:rsidRDefault="00DC2757" w:rsidP="00DC2757">
            <w:pPr>
              <w:spacing w:after="0" w:line="240" w:lineRule="auto"/>
              <w:jc w:val="center"/>
              <w:rPr>
                <w:ins w:id="5494" w:author="Commodore, Sarah" w:date="2023-03-22T16:21:00Z"/>
                <w:rFonts w:ascii="Calibri" w:eastAsia="Times New Roman" w:hAnsi="Calibri" w:cs="Calibri"/>
                <w:color w:val="000000"/>
                <w:sz w:val="20"/>
                <w:szCs w:val="20"/>
              </w:rPr>
            </w:pPr>
            <w:ins w:id="5495" w:author="Commodore, Sarah" w:date="2023-03-22T16:21:00Z">
              <w:r w:rsidRPr="00DC2757">
                <w:rPr>
                  <w:rFonts w:ascii="Calibri" w:eastAsia="Times New Roman" w:hAnsi="Calibri" w:cs="Calibri"/>
                  <w:color w:val="000000"/>
                  <w:sz w:val="20"/>
                  <w:szCs w:val="20"/>
                </w:rPr>
                <w:t>*</w:t>
              </w:r>
            </w:ins>
          </w:p>
        </w:tc>
      </w:tr>
      <w:tr w:rsidR="00DC2757" w:rsidRPr="00DC2757" w14:paraId="10C2DBE3" w14:textId="77777777" w:rsidTr="00DC2757">
        <w:trPr>
          <w:trHeight w:val="260"/>
          <w:ins w:id="5496" w:author="Commodore, Sarah" w:date="2023-03-22T16:21:00Z"/>
        </w:trPr>
        <w:tc>
          <w:tcPr>
            <w:tcW w:w="0" w:type="auto"/>
            <w:tcBorders>
              <w:top w:val="nil"/>
              <w:left w:val="nil"/>
              <w:bottom w:val="nil"/>
              <w:right w:val="nil"/>
            </w:tcBorders>
            <w:shd w:val="clear" w:color="auto" w:fill="auto"/>
            <w:noWrap/>
            <w:vAlign w:val="bottom"/>
            <w:hideMark/>
          </w:tcPr>
          <w:p w14:paraId="5457061F" w14:textId="77777777" w:rsidR="00DC2757" w:rsidRPr="00DC2757" w:rsidRDefault="00DC2757" w:rsidP="00DC2757">
            <w:pPr>
              <w:spacing w:after="0" w:line="240" w:lineRule="auto"/>
              <w:rPr>
                <w:ins w:id="5497" w:author="Commodore, Sarah" w:date="2023-03-22T16:21:00Z"/>
                <w:rFonts w:ascii="Calibri" w:eastAsia="Times New Roman" w:hAnsi="Calibri" w:cs="Calibri"/>
                <w:color w:val="000000"/>
                <w:sz w:val="20"/>
                <w:szCs w:val="20"/>
              </w:rPr>
            </w:pPr>
            <w:ins w:id="5498" w:author="Commodore, Sarah" w:date="2023-03-22T16:21:00Z">
              <w:r w:rsidRPr="00DC2757">
                <w:rPr>
                  <w:rFonts w:ascii="Calibri" w:eastAsia="Times New Roman" w:hAnsi="Calibri" w:cs="Calibri"/>
                  <w:color w:val="000000"/>
                  <w:sz w:val="20"/>
                  <w:szCs w:val="20"/>
                </w:rPr>
                <w:t>ENSG00000067646.12</w:t>
              </w:r>
            </w:ins>
          </w:p>
        </w:tc>
        <w:tc>
          <w:tcPr>
            <w:tcW w:w="0" w:type="auto"/>
            <w:tcBorders>
              <w:top w:val="nil"/>
              <w:left w:val="nil"/>
              <w:bottom w:val="nil"/>
              <w:right w:val="nil"/>
            </w:tcBorders>
            <w:shd w:val="clear" w:color="auto" w:fill="auto"/>
            <w:noWrap/>
            <w:vAlign w:val="bottom"/>
            <w:hideMark/>
          </w:tcPr>
          <w:p w14:paraId="2992C634" w14:textId="77777777" w:rsidR="00DC2757" w:rsidRPr="00DC2757" w:rsidRDefault="00DC2757" w:rsidP="00DC2757">
            <w:pPr>
              <w:spacing w:after="0" w:line="240" w:lineRule="auto"/>
              <w:rPr>
                <w:ins w:id="5499" w:author="Commodore, Sarah" w:date="2023-03-22T16:21:00Z"/>
                <w:rFonts w:ascii="Calibri" w:eastAsia="Times New Roman" w:hAnsi="Calibri" w:cs="Calibri"/>
                <w:color w:val="000000"/>
                <w:sz w:val="20"/>
                <w:szCs w:val="20"/>
              </w:rPr>
            </w:pPr>
            <w:ins w:id="5500" w:author="Commodore, Sarah" w:date="2023-03-22T16:21:00Z">
              <w:r w:rsidRPr="00DC2757">
                <w:rPr>
                  <w:rFonts w:ascii="Calibri" w:eastAsia="Times New Roman" w:hAnsi="Calibri" w:cs="Calibri"/>
                  <w:color w:val="000000"/>
                  <w:sz w:val="20"/>
                  <w:szCs w:val="20"/>
                </w:rPr>
                <w:t>ZFY</w:t>
              </w:r>
            </w:ins>
          </w:p>
        </w:tc>
        <w:tc>
          <w:tcPr>
            <w:tcW w:w="0" w:type="auto"/>
            <w:tcBorders>
              <w:top w:val="nil"/>
              <w:left w:val="nil"/>
              <w:bottom w:val="nil"/>
              <w:right w:val="nil"/>
            </w:tcBorders>
            <w:shd w:val="clear" w:color="auto" w:fill="auto"/>
            <w:noWrap/>
            <w:vAlign w:val="bottom"/>
            <w:hideMark/>
          </w:tcPr>
          <w:p w14:paraId="7ECA84CA" w14:textId="77777777" w:rsidR="00DC2757" w:rsidRPr="00DC2757" w:rsidRDefault="00DC2757" w:rsidP="00DC2757">
            <w:pPr>
              <w:spacing w:after="0" w:line="240" w:lineRule="auto"/>
              <w:jc w:val="center"/>
              <w:rPr>
                <w:ins w:id="5501" w:author="Commodore, Sarah" w:date="2023-03-22T16:21:00Z"/>
                <w:rFonts w:ascii="Calibri" w:eastAsia="Times New Roman" w:hAnsi="Calibri" w:cs="Calibri"/>
                <w:color w:val="000000"/>
                <w:sz w:val="20"/>
                <w:szCs w:val="20"/>
              </w:rPr>
            </w:pPr>
            <w:ins w:id="550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5539A9" w14:textId="77777777" w:rsidR="00DC2757" w:rsidRPr="00DC2757" w:rsidRDefault="00DC2757" w:rsidP="00DC2757">
            <w:pPr>
              <w:spacing w:after="0" w:line="240" w:lineRule="auto"/>
              <w:jc w:val="center"/>
              <w:rPr>
                <w:ins w:id="5503" w:author="Commodore, Sarah" w:date="2023-03-22T16:21:00Z"/>
                <w:rFonts w:ascii="Calibri" w:eastAsia="Times New Roman" w:hAnsi="Calibri" w:cs="Calibri"/>
                <w:color w:val="000000"/>
                <w:sz w:val="20"/>
                <w:szCs w:val="20"/>
              </w:rPr>
            </w:pPr>
            <w:ins w:id="5504"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7291E108" w14:textId="77777777" w:rsidR="00DC2757" w:rsidRPr="00DC2757" w:rsidRDefault="00DC2757" w:rsidP="00DC2757">
            <w:pPr>
              <w:spacing w:after="0" w:line="240" w:lineRule="auto"/>
              <w:jc w:val="center"/>
              <w:rPr>
                <w:ins w:id="5505" w:author="Commodore, Sarah" w:date="2023-03-22T16:21:00Z"/>
                <w:rFonts w:ascii="Calibri" w:eastAsia="Times New Roman" w:hAnsi="Calibri" w:cs="Calibri"/>
                <w:color w:val="000000"/>
                <w:sz w:val="20"/>
                <w:szCs w:val="20"/>
              </w:rPr>
            </w:pPr>
            <w:ins w:id="5506"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6172EB89" w14:textId="77777777" w:rsidR="00DC2757" w:rsidRPr="00DC2757" w:rsidRDefault="00DC2757" w:rsidP="00DC2757">
            <w:pPr>
              <w:spacing w:after="0" w:line="240" w:lineRule="auto"/>
              <w:jc w:val="center"/>
              <w:rPr>
                <w:ins w:id="5507" w:author="Commodore, Sarah" w:date="2023-03-22T16:21:00Z"/>
                <w:rFonts w:ascii="Calibri" w:eastAsia="Times New Roman" w:hAnsi="Calibri" w:cs="Calibri"/>
                <w:color w:val="000000"/>
                <w:sz w:val="20"/>
                <w:szCs w:val="20"/>
              </w:rPr>
            </w:pPr>
            <w:ins w:id="5508" w:author="Commodore, Sarah" w:date="2023-03-22T16:21:00Z">
              <w:r w:rsidRPr="00DC2757">
                <w:rPr>
                  <w:rFonts w:ascii="Calibri" w:eastAsia="Times New Roman" w:hAnsi="Calibri" w:cs="Calibri"/>
                  <w:color w:val="000000"/>
                  <w:sz w:val="20"/>
                  <w:szCs w:val="20"/>
                </w:rPr>
                <w:t>*</w:t>
              </w:r>
            </w:ins>
          </w:p>
        </w:tc>
      </w:tr>
      <w:tr w:rsidR="00DC2757" w:rsidRPr="00DC2757" w14:paraId="57A3FE36" w14:textId="77777777" w:rsidTr="00DC2757">
        <w:trPr>
          <w:trHeight w:val="260"/>
          <w:ins w:id="5509" w:author="Commodore, Sarah" w:date="2023-03-22T16:21:00Z"/>
        </w:trPr>
        <w:tc>
          <w:tcPr>
            <w:tcW w:w="0" w:type="auto"/>
            <w:tcBorders>
              <w:top w:val="nil"/>
              <w:left w:val="nil"/>
              <w:bottom w:val="nil"/>
              <w:right w:val="nil"/>
            </w:tcBorders>
            <w:shd w:val="clear" w:color="auto" w:fill="auto"/>
            <w:noWrap/>
            <w:vAlign w:val="bottom"/>
            <w:hideMark/>
          </w:tcPr>
          <w:p w14:paraId="1E7A4345" w14:textId="77777777" w:rsidR="00DC2757" w:rsidRPr="00DC2757" w:rsidRDefault="00DC2757" w:rsidP="00DC2757">
            <w:pPr>
              <w:spacing w:after="0" w:line="240" w:lineRule="auto"/>
              <w:rPr>
                <w:ins w:id="5510" w:author="Commodore, Sarah" w:date="2023-03-22T16:21:00Z"/>
                <w:rFonts w:ascii="Calibri" w:eastAsia="Times New Roman" w:hAnsi="Calibri" w:cs="Calibri"/>
                <w:color w:val="000000"/>
                <w:sz w:val="20"/>
                <w:szCs w:val="20"/>
              </w:rPr>
            </w:pPr>
            <w:ins w:id="5511" w:author="Commodore, Sarah" w:date="2023-03-22T16:21:00Z">
              <w:r w:rsidRPr="00DC2757">
                <w:rPr>
                  <w:rFonts w:ascii="Calibri" w:eastAsia="Times New Roman" w:hAnsi="Calibri" w:cs="Calibri"/>
                  <w:color w:val="000000"/>
                  <w:sz w:val="20"/>
                  <w:szCs w:val="20"/>
                </w:rPr>
                <w:t>ENSG00000186642.16</w:t>
              </w:r>
            </w:ins>
          </w:p>
        </w:tc>
        <w:tc>
          <w:tcPr>
            <w:tcW w:w="0" w:type="auto"/>
            <w:tcBorders>
              <w:top w:val="nil"/>
              <w:left w:val="nil"/>
              <w:bottom w:val="nil"/>
              <w:right w:val="nil"/>
            </w:tcBorders>
            <w:shd w:val="clear" w:color="auto" w:fill="auto"/>
            <w:noWrap/>
            <w:vAlign w:val="bottom"/>
            <w:hideMark/>
          </w:tcPr>
          <w:p w14:paraId="5373838F" w14:textId="77777777" w:rsidR="00DC2757" w:rsidRPr="00DC2757" w:rsidRDefault="00DC2757" w:rsidP="00DC2757">
            <w:pPr>
              <w:spacing w:after="0" w:line="240" w:lineRule="auto"/>
              <w:rPr>
                <w:ins w:id="5512" w:author="Commodore, Sarah" w:date="2023-03-22T16:21:00Z"/>
                <w:rFonts w:ascii="Calibri" w:eastAsia="Times New Roman" w:hAnsi="Calibri" w:cs="Calibri"/>
                <w:color w:val="000000"/>
                <w:sz w:val="20"/>
                <w:szCs w:val="20"/>
              </w:rPr>
            </w:pPr>
            <w:ins w:id="5513" w:author="Commodore, Sarah" w:date="2023-03-22T16:21:00Z">
              <w:r w:rsidRPr="00DC2757">
                <w:rPr>
                  <w:rFonts w:ascii="Calibri" w:eastAsia="Times New Roman" w:hAnsi="Calibri" w:cs="Calibri"/>
                  <w:color w:val="000000"/>
                  <w:sz w:val="20"/>
                  <w:szCs w:val="20"/>
                </w:rPr>
                <w:t>PDE2A</w:t>
              </w:r>
            </w:ins>
          </w:p>
        </w:tc>
        <w:tc>
          <w:tcPr>
            <w:tcW w:w="0" w:type="auto"/>
            <w:tcBorders>
              <w:top w:val="nil"/>
              <w:left w:val="nil"/>
              <w:bottom w:val="nil"/>
              <w:right w:val="nil"/>
            </w:tcBorders>
            <w:shd w:val="clear" w:color="auto" w:fill="auto"/>
            <w:noWrap/>
            <w:vAlign w:val="bottom"/>
            <w:hideMark/>
          </w:tcPr>
          <w:p w14:paraId="118AE875" w14:textId="77777777" w:rsidR="00DC2757" w:rsidRPr="00DC2757" w:rsidRDefault="00DC2757" w:rsidP="00DC2757">
            <w:pPr>
              <w:spacing w:after="0" w:line="240" w:lineRule="auto"/>
              <w:jc w:val="center"/>
              <w:rPr>
                <w:ins w:id="5514" w:author="Commodore, Sarah" w:date="2023-03-22T16:21:00Z"/>
                <w:rFonts w:ascii="Calibri" w:eastAsia="Times New Roman" w:hAnsi="Calibri" w:cs="Calibri"/>
                <w:color w:val="000000"/>
                <w:sz w:val="20"/>
                <w:szCs w:val="20"/>
              </w:rPr>
            </w:pPr>
            <w:ins w:id="551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048C60" w14:textId="77777777" w:rsidR="00DC2757" w:rsidRPr="00DC2757" w:rsidRDefault="00DC2757" w:rsidP="00DC2757">
            <w:pPr>
              <w:spacing w:after="0" w:line="240" w:lineRule="auto"/>
              <w:jc w:val="center"/>
              <w:rPr>
                <w:ins w:id="5516" w:author="Commodore, Sarah" w:date="2023-03-22T16:21:00Z"/>
                <w:rFonts w:ascii="Calibri" w:eastAsia="Times New Roman" w:hAnsi="Calibri" w:cs="Calibri"/>
                <w:color w:val="000000"/>
                <w:sz w:val="20"/>
                <w:szCs w:val="20"/>
              </w:rPr>
            </w:pPr>
            <w:ins w:id="5517" w:author="Commodore, Sarah" w:date="2023-03-22T16:21:00Z">
              <w:r w:rsidRPr="00DC2757">
                <w:rPr>
                  <w:rFonts w:ascii="Calibri" w:eastAsia="Times New Roman" w:hAnsi="Calibri" w:cs="Calibri"/>
                  <w:color w:val="000000"/>
                  <w:sz w:val="20"/>
                  <w:szCs w:val="20"/>
                </w:rPr>
                <w:t>6.5E-07</w:t>
              </w:r>
            </w:ins>
          </w:p>
        </w:tc>
        <w:tc>
          <w:tcPr>
            <w:tcW w:w="0" w:type="auto"/>
            <w:tcBorders>
              <w:top w:val="nil"/>
              <w:left w:val="nil"/>
              <w:bottom w:val="nil"/>
              <w:right w:val="nil"/>
            </w:tcBorders>
            <w:shd w:val="clear" w:color="auto" w:fill="auto"/>
            <w:noWrap/>
            <w:vAlign w:val="bottom"/>
            <w:hideMark/>
          </w:tcPr>
          <w:p w14:paraId="5E89F75F" w14:textId="77777777" w:rsidR="00DC2757" w:rsidRPr="00DC2757" w:rsidRDefault="00DC2757" w:rsidP="00DC2757">
            <w:pPr>
              <w:spacing w:after="0" w:line="240" w:lineRule="auto"/>
              <w:jc w:val="center"/>
              <w:rPr>
                <w:ins w:id="5518" w:author="Commodore, Sarah" w:date="2023-03-22T16:21:00Z"/>
                <w:rFonts w:ascii="Calibri" w:eastAsia="Times New Roman" w:hAnsi="Calibri" w:cs="Calibri"/>
                <w:color w:val="000000"/>
                <w:sz w:val="20"/>
                <w:szCs w:val="20"/>
              </w:rPr>
            </w:pPr>
            <w:ins w:id="5519" w:author="Commodore, Sarah" w:date="2023-03-22T16:21:00Z">
              <w:r w:rsidRPr="00DC2757">
                <w:rPr>
                  <w:rFonts w:ascii="Calibri" w:eastAsia="Times New Roman" w:hAnsi="Calibri" w:cs="Calibri"/>
                  <w:color w:val="000000"/>
                  <w:sz w:val="20"/>
                  <w:szCs w:val="20"/>
                </w:rPr>
                <w:t>5.9E-06</w:t>
              </w:r>
            </w:ins>
          </w:p>
        </w:tc>
        <w:tc>
          <w:tcPr>
            <w:tcW w:w="0" w:type="auto"/>
            <w:tcBorders>
              <w:top w:val="nil"/>
              <w:left w:val="nil"/>
              <w:bottom w:val="nil"/>
              <w:right w:val="nil"/>
            </w:tcBorders>
            <w:shd w:val="clear" w:color="auto" w:fill="auto"/>
            <w:noWrap/>
            <w:vAlign w:val="bottom"/>
            <w:hideMark/>
          </w:tcPr>
          <w:p w14:paraId="6DE3CFB3" w14:textId="77777777" w:rsidR="00DC2757" w:rsidRPr="00DC2757" w:rsidRDefault="00DC2757" w:rsidP="00DC2757">
            <w:pPr>
              <w:spacing w:after="0" w:line="240" w:lineRule="auto"/>
              <w:jc w:val="center"/>
              <w:rPr>
                <w:ins w:id="5520" w:author="Commodore, Sarah" w:date="2023-03-22T16:21:00Z"/>
                <w:rFonts w:ascii="Calibri" w:eastAsia="Times New Roman" w:hAnsi="Calibri" w:cs="Calibri"/>
                <w:color w:val="000000"/>
                <w:sz w:val="20"/>
                <w:szCs w:val="20"/>
              </w:rPr>
            </w:pPr>
            <w:ins w:id="5521" w:author="Commodore, Sarah" w:date="2023-03-22T16:21:00Z">
              <w:r w:rsidRPr="00DC2757">
                <w:rPr>
                  <w:rFonts w:ascii="Calibri" w:eastAsia="Times New Roman" w:hAnsi="Calibri" w:cs="Calibri"/>
                  <w:color w:val="000000"/>
                  <w:sz w:val="20"/>
                  <w:szCs w:val="20"/>
                </w:rPr>
                <w:t>*</w:t>
              </w:r>
            </w:ins>
          </w:p>
        </w:tc>
      </w:tr>
      <w:tr w:rsidR="00DC2757" w:rsidRPr="00DC2757" w14:paraId="5C8FEEAD" w14:textId="77777777" w:rsidTr="00DC2757">
        <w:trPr>
          <w:trHeight w:val="260"/>
          <w:ins w:id="5522" w:author="Commodore, Sarah" w:date="2023-03-22T16:21:00Z"/>
        </w:trPr>
        <w:tc>
          <w:tcPr>
            <w:tcW w:w="0" w:type="auto"/>
            <w:tcBorders>
              <w:top w:val="nil"/>
              <w:left w:val="nil"/>
              <w:bottom w:val="nil"/>
              <w:right w:val="nil"/>
            </w:tcBorders>
            <w:shd w:val="clear" w:color="auto" w:fill="auto"/>
            <w:noWrap/>
            <w:vAlign w:val="bottom"/>
            <w:hideMark/>
          </w:tcPr>
          <w:p w14:paraId="495C44F1" w14:textId="77777777" w:rsidR="00DC2757" w:rsidRPr="00DC2757" w:rsidRDefault="00DC2757" w:rsidP="00DC2757">
            <w:pPr>
              <w:spacing w:after="0" w:line="240" w:lineRule="auto"/>
              <w:rPr>
                <w:ins w:id="5523" w:author="Commodore, Sarah" w:date="2023-03-22T16:21:00Z"/>
                <w:rFonts w:ascii="Calibri" w:eastAsia="Times New Roman" w:hAnsi="Calibri" w:cs="Calibri"/>
                <w:color w:val="000000"/>
                <w:sz w:val="20"/>
                <w:szCs w:val="20"/>
              </w:rPr>
            </w:pPr>
            <w:ins w:id="5524" w:author="Commodore, Sarah" w:date="2023-03-22T16:21:00Z">
              <w:r w:rsidRPr="00DC2757">
                <w:rPr>
                  <w:rFonts w:ascii="Calibri" w:eastAsia="Times New Roman" w:hAnsi="Calibri" w:cs="Calibri"/>
                  <w:color w:val="000000"/>
                  <w:sz w:val="20"/>
                  <w:szCs w:val="20"/>
                </w:rPr>
                <w:t>ENSG00000260943.1</w:t>
              </w:r>
            </w:ins>
          </w:p>
        </w:tc>
        <w:tc>
          <w:tcPr>
            <w:tcW w:w="0" w:type="auto"/>
            <w:tcBorders>
              <w:top w:val="nil"/>
              <w:left w:val="nil"/>
              <w:bottom w:val="nil"/>
              <w:right w:val="nil"/>
            </w:tcBorders>
            <w:shd w:val="clear" w:color="auto" w:fill="auto"/>
            <w:noWrap/>
            <w:vAlign w:val="bottom"/>
            <w:hideMark/>
          </w:tcPr>
          <w:p w14:paraId="73CDBDE5" w14:textId="77777777" w:rsidR="00DC2757" w:rsidRPr="00DC2757" w:rsidRDefault="00DC2757" w:rsidP="00DC2757">
            <w:pPr>
              <w:spacing w:after="0" w:line="240" w:lineRule="auto"/>
              <w:rPr>
                <w:ins w:id="5525" w:author="Commodore, Sarah" w:date="2023-03-22T16:21:00Z"/>
                <w:rFonts w:ascii="Calibri" w:eastAsia="Times New Roman" w:hAnsi="Calibri" w:cs="Calibri"/>
                <w:color w:val="000000"/>
                <w:sz w:val="20"/>
                <w:szCs w:val="20"/>
              </w:rPr>
            </w:pPr>
            <w:ins w:id="5526" w:author="Commodore, Sarah" w:date="2023-03-22T16:21:00Z">
              <w:r w:rsidRPr="00DC2757">
                <w:rPr>
                  <w:rFonts w:ascii="Calibri" w:eastAsia="Times New Roman" w:hAnsi="Calibri" w:cs="Calibri"/>
                  <w:color w:val="000000"/>
                  <w:sz w:val="20"/>
                  <w:szCs w:val="20"/>
                </w:rPr>
                <w:t>LINC02555</w:t>
              </w:r>
            </w:ins>
          </w:p>
        </w:tc>
        <w:tc>
          <w:tcPr>
            <w:tcW w:w="0" w:type="auto"/>
            <w:tcBorders>
              <w:top w:val="nil"/>
              <w:left w:val="nil"/>
              <w:bottom w:val="nil"/>
              <w:right w:val="nil"/>
            </w:tcBorders>
            <w:shd w:val="clear" w:color="auto" w:fill="auto"/>
            <w:noWrap/>
            <w:vAlign w:val="bottom"/>
            <w:hideMark/>
          </w:tcPr>
          <w:p w14:paraId="36FAED0F" w14:textId="77777777" w:rsidR="00DC2757" w:rsidRPr="00DC2757" w:rsidRDefault="00DC2757" w:rsidP="00DC2757">
            <w:pPr>
              <w:spacing w:after="0" w:line="240" w:lineRule="auto"/>
              <w:jc w:val="center"/>
              <w:rPr>
                <w:ins w:id="5527" w:author="Commodore, Sarah" w:date="2023-03-22T16:21:00Z"/>
                <w:rFonts w:ascii="Calibri" w:eastAsia="Times New Roman" w:hAnsi="Calibri" w:cs="Calibri"/>
                <w:color w:val="000000"/>
                <w:sz w:val="20"/>
                <w:szCs w:val="20"/>
              </w:rPr>
            </w:pPr>
            <w:ins w:id="552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651D75" w14:textId="77777777" w:rsidR="00DC2757" w:rsidRPr="00DC2757" w:rsidRDefault="00DC2757" w:rsidP="00DC2757">
            <w:pPr>
              <w:spacing w:after="0" w:line="240" w:lineRule="auto"/>
              <w:jc w:val="center"/>
              <w:rPr>
                <w:ins w:id="5529" w:author="Commodore, Sarah" w:date="2023-03-22T16:21:00Z"/>
                <w:rFonts w:ascii="Calibri" w:eastAsia="Times New Roman" w:hAnsi="Calibri" w:cs="Calibri"/>
                <w:color w:val="000000"/>
                <w:sz w:val="20"/>
                <w:szCs w:val="20"/>
              </w:rPr>
            </w:pPr>
            <w:ins w:id="5530"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6927F681" w14:textId="77777777" w:rsidR="00DC2757" w:rsidRPr="00DC2757" w:rsidRDefault="00DC2757" w:rsidP="00DC2757">
            <w:pPr>
              <w:spacing w:after="0" w:line="240" w:lineRule="auto"/>
              <w:jc w:val="center"/>
              <w:rPr>
                <w:ins w:id="5531" w:author="Commodore, Sarah" w:date="2023-03-22T16:21:00Z"/>
                <w:rFonts w:ascii="Calibri" w:eastAsia="Times New Roman" w:hAnsi="Calibri" w:cs="Calibri"/>
                <w:color w:val="000000"/>
                <w:sz w:val="20"/>
                <w:szCs w:val="20"/>
              </w:rPr>
            </w:pPr>
            <w:ins w:id="5532"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3D28AD5F" w14:textId="77777777" w:rsidR="00DC2757" w:rsidRPr="00DC2757" w:rsidRDefault="00DC2757" w:rsidP="00DC2757">
            <w:pPr>
              <w:spacing w:after="0" w:line="240" w:lineRule="auto"/>
              <w:jc w:val="center"/>
              <w:rPr>
                <w:ins w:id="5533" w:author="Commodore, Sarah" w:date="2023-03-22T16:21:00Z"/>
                <w:rFonts w:ascii="Calibri" w:eastAsia="Times New Roman" w:hAnsi="Calibri" w:cs="Calibri"/>
                <w:color w:val="000000"/>
                <w:sz w:val="20"/>
                <w:szCs w:val="20"/>
              </w:rPr>
            </w:pPr>
            <w:ins w:id="5534" w:author="Commodore, Sarah" w:date="2023-03-22T16:21:00Z">
              <w:r w:rsidRPr="00DC2757">
                <w:rPr>
                  <w:rFonts w:ascii="Calibri" w:eastAsia="Times New Roman" w:hAnsi="Calibri" w:cs="Calibri"/>
                  <w:color w:val="000000"/>
                  <w:sz w:val="20"/>
                  <w:szCs w:val="20"/>
                </w:rPr>
                <w:t>*</w:t>
              </w:r>
            </w:ins>
          </w:p>
        </w:tc>
      </w:tr>
      <w:tr w:rsidR="00DC2757" w:rsidRPr="00DC2757" w14:paraId="2C9B5543" w14:textId="77777777" w:rsidTr="00DC2757">
        <w:trPr>
          <w:trHeight w:val="260"/>
          <w:ins w:id="5535" w:author="Commodore, Sarah" w:date="2023-03-22T16:21:00Z"/>
        </w:trPr>
        <w:tc>
          <w:tcPr>
            <w:tcW w:w="0" w:type="auto"/>
            <w:tcBorders>
              <w:top w:val="nil"/>
              <w:left w:val="nil"/>
              <w:bottom w:val="nil"/>
              <w:right w:val="nil"/>
            </w:tcBorders>
            <w:shd w:val="clear" w:color="auto" w:fill="auto"/>
            <w:noWrap/>
            <w:vAlign w:val="bottom"/>
            <w:hideMark/>
          </w:tcPr>
          <w:p w14:paraId="18C44289" w14:textId="77777777" w:rsidR="00DC2757" w:rsidRPr="00DC2757" w:rsidRDefault="00DC2757" w:rsidP="00DC2757">
            <w:pPr>
              <w:spacing w:after="0" w:line="240" w:lineRule="auto"/>
              <w:rPr>
                <w:ins w:id="5536" w:author="Commodore, Sarah" w:date="2023-03-22T16:21:00Z"/>
                <w:rFonts w:ascii="Calibri" w:eastAsia="Times New Roman" w:hAnsi="Calibri" w:cs="Calibri"/>
                <w:color w:val="000000"/>
                <w:sz w:val="20"/>
                <w:szCs w:val="20"/>
              </w:rPr>
            </w:pPr>
            <w:ins w:id="5537" w:author="Commodore, Sarah" w:date="2023-03-22T16:21:00Z">
              <w:r w:rsidRPr="00DC2757">
                <w:rPr>
                  <w:rFonts w:ascii="Calibri" w:eastAsia="Times New Roman" w:hAnsi="Calibri" w:cs="Calibri"/>
                  <w:color w:val="000000"/>
                  <w:sz w:val="20"/>
                  <w:szCs w:val="20"/>
                </w:rPr>
                <w:t>ENSG00000203785.9</w:t>
              </w:r>
            </w:ins>
          </w:p>
        </w:tc>
        <w:tc>
          <w:tcPr>
            <w:tcW w:w="0" w:type="auto"/>
            <w:tcBorders>
              <w:top w:val="nil"/>
              <w:left w:val="nil"/>
              <w:bottom w:val="nil"/>
              <w:right w:val="nil"/>
            </w:tcBorders>
            <w:shd w:val="clear" w:color="auto" w:fill="auto"/>
            <w:noWrap/>
            <w:vAlign w:val="bottom"/>
            <w:hideMark/>
          </w:tcPr>
          <w:p w14:paraId="3C393386" w14:textId="77777777" w:rsidR="00DC2757" w:rsidRPr="00DC2757" w:rsidRDefault="00DC2757" w:rsidP="00DC2757">
            <w:pPr>
              <w:spacing w:after="0" w:line="240" w:lineRule="auto"/>
              <w:rPr>
                <w:ins w:id="5538" w:author="Commodore, Sarah" w:date="2023-03-22T16:21:00Z"/>
                <w:rFonts w:ascii="Calibri" w:eastAsia="Times New Roman" w:hAnsi="Calibri" w:cs="Calibri"/>
                <w:color w:val="000000"/>
                <w:sz w:val="20"/>
                <w:szCs w:val="20"/>
              </w:rPr>
            </w:pPr>
            <w:ins w:id="5539" w:author="Commodore, Sarah" w:date="2023-03-22T16:21:00Z">
              <w:r w:rsidRPr="00DC2757">
                <w:rPr>
                  <w:rFonts w:ascii="Calibri" w:eastAsia="Times New Roman" w:hAnsi="Calibri" w:cs="Calibri"/>
                  <w:color w:val="000000"/>
                  <w:sz w:val="20"/>
                  <w:szCs w:val="20"/>
                </w:rPr>
                <w:t>SPRR2E</w:t>
              </w:r>
            </w:ins>
          </w:p>
        </w:tc>
        <w:tc>
          <w:tcPr>
            <w:tcW w:w="0" w:type="auto"/>
            <w:tcBorders>
              <w:top w:val="nil"/>
              <w:left w:val="nil"/>
              <w:bottom w:val="nil"/>
              <w:right w:val="nil"/>
            </w:tcBorders>
            <w:shd w:val="clear" w:color="auto" w:fill="auto"/>
            <w:noWrap/>
            <w:vAlign w:val="bottom"/>
            <w:hideMark/>
          </w:tcPr>
          <w:p w14:paraId="797A6688" w14:textId="77777777" w:rsidR="00DC2757" w:rsidRPr="00DC2757" w:rsidRDefault="00DC2757" w:rsidP="00DC2757">
            <w:pPr>
              <w:spacing w:after="0" w:line="240" w:lineRule="auto"/>
              <w:jc w:val="center"/>
              <w:rPr>
                <w:ins w:id="5540" w:author="Commodore, Sarah" w:date="2023-03-22T16:21:00Z"/>
                <w:rFonts w:ascii="Calibri" w:eastAsia="Times New Roman" w:hAnsi="Calibri" w:cs="Calibri"/>
                <w:color w:val="000000"/>
                <w:sz w:val="20"/>
                <w:szCs w:val="20"/>
              </w:rPr>
            </w:pPr>
            <w:ins w:id="554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BC5ADA" w14:textId="77777777" w:rsidR="00DC2757" w:rsidRPr="00DC2757" w:rsidRDefault="00DC2757" w:rsidP="00DC2757">
            <w:pPr>
              <w:spacing w:after="0" w:line="240" w:lineRule="auto"/>
              <w:jc w:val="center"/>
              <w:rPr>
                <w:ins w:id="5542" w:author="Commodore, Sarah" w:date="2023-03-22T16:21:00Z"/>
                <w:rFonts w:ascii="Calibri" w:eastAsia="Times New Roman" w:hAnsi="Calibri" w:cs="Calibri"/>
                <w:color w:val="000000"/>
                <w:sz w:val="20"/>
                <w:szCs w:val="20"/>
              </w:rPr>
            </w:pPr>
            <w:ins w:id="5543" w:author="Commodore, Sarah" w:date="2023-03-22T16:21:00Z">
              <w:r w:rsidRPr="00DC2757">
                <w:rPr>
                  <w:rFonts w:ascii="Calibri" w:eastAsia="Times New Roman" w:hAnsi="Calibri" w:cs="Calibri"/>
                  <w:color w:val="000000"/>
                  <w:sz w:val="20"/>
                  <w:szCs w:val="20"/>
                </w:rPr>
                <w:t>4.0E-04</w:t>
              </w:r>
            </w:ins>
          </w:p>
        </w:tc>
        <w:tc>
          <w:tcPr>
            <w:tcW w:w="0" w:type="auto"/>
            <w:tcBorders>
              <w:top w:val="nil"/>
              <w:left w:val="nil"/>
              <w:bottom w:val="nil"/>
              <w:right w:val="nil"/>
            </w:tcBorders>
            <w:shd w:val="clear" w:color="auto" w:fill="auto"/>
            <w:noWrap/>
            <w:vAlign w:val="bottom"/>
            <w:hideMark/>
          </w:tcPr>
          <w:p w14:paraId="3FF64951" w14:textId="77777777" w:rsidR="00DC2757" w:rsidRPr="00DC2757" w:rsidRDefault="00DC2757" w:rsidP="00DC2757">
            <w:pPr>
              <w:spacing w:after="0" w:line="240" w:lineRule="auto"/>
              <w:jc w:val="center"/>
              <w:rPr>
                <w:ins w:id="5544" w:author="Commodore, Sarah" w:date="2023-03-22T16:21:00Z"/>
                <w:rFonts w:ascii="Calibri" w:eastAsia="Times New Roman" w:hAnsi="Calibri" w:cs="Calibri"/>
                <w:color w:val="000000"/>
                <w:sz w:val="20"/>
                <w:szCs w:val="20"/>
              </w:rPr>
            </w:pPr>
            <w:ins w:id="5545"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6678662" w14:textId="77777777" w:rsidR="00DC2757" w:rsidRPr="00DC2757" w:rsidRDefault="00DC2757" w:rsidP="00DC2757">
            <w:pPr>
              <w:spacing w:after="0" w:line="240" w:lineRule="auto"/>
              <w:jc w:val="center"/>
              <w:rPr>
                <w:ins w:id="5546" w:author="Commodore, Sarah" w:date="2023-03-22T16:21:00Z"/>
                <w:rFonts w:ascii="Calibri" w:eastAsia="Times New Roman" w:hAnsi="Calibri" w:cs="Calibri"/>
                <w:color w:val="000000"/>
                <w:sz w:val="20"/>
                <w:szCs w:val="20"/>
              </w:rPr>
            </w:pPr>
            <w:ins w:id="5547" w:author="Commodore, Sarah" w:date="2023-03-22T16:21:00Z">
              <w:r w:rsidRPr="00DC2757">
                <w:rPr>
                  <w:rFonts w:ascii="Calibri" w:eastAsia="Times New Roman" w:hAnsi="Calibri" w:cs="Calibri"/>
                  <w:color w:val="000000"/>
                  <w:sz w:val="20"/>
                  <w:szCs w:val="20"/>
                </w:rPr>
                <w:t>*</w:t>
              </w:r>
            </w:ins>
          </w:p>
        </w:tc>
      </w:tr>
      <w:tr w:rsidR="00DC2757" w:rsidRPr="00DC2757" w14:paraId="733F1079" w14:textId="77777777" w:rsidTr="00DC2757">
        <w:trPr>
          <w:trHeight w:val="260"/>
          <w:ins w:id="5548" w:author="Commodore, Sarah" w:date="2023-03-22T16:21:00Z"/>
        </w:trPr>
        <w:tc>
          <w:tcPr>
            <w:tcW w:w="0" w:type="auto"/>
            <w:tcBorders>
              <w:top w:val="nil"/>
              <w:left w:val="nil"/>
              <w:bottom w:val="nil"/>
              <w:right w:val="nil"/>
            </w:tcBorders>
            <w:shd w:val="clear" w:color="auto" w:fill="auto"/>
            <w:noWrap/>
            <w:vAlign w:val="bottom"/>
            <w:hideMark/>
          </w:tcPr>
          <w:p w14:paraId="5E22C840" w14:textId="77777777" w:rsidR="00DC2757" w:rsidRPr="00DC2757" w:rsidRDefault="00DC2757" w:rsidP="00DC2757">
            <w:pPr>
              <w:spacing w:after="0" w:line="240" w:lineRule="auto"/>
              <w:rPr>
                <w:ins w:id="5549" w:author="Commodore, Sarah" w:date="2023-03-22T16:21:00Z"/>
                <w:rFonts w:ascii="Calibri" w:eastAsia="Times New Roman" w:hAnsi="Calibri" w:cs="Calibri"/>
                <w:color w:val="000000"/>
                <w:sz w:val="20"/>
                <w:szCs w:val="20"/>
              </w:rPr>
            </w:pPr>
            <w:ins w:id="5550" w:author="Commodore, Sarah" w:date="2023-03-22T16:21:00Z">
              <w:r w:rsidRPr="00DC2757">
                <w:rPr>
                  <w:rFonts w:ascii="Calibri" w:eastAsia="Times New Roman" w:hAnsi="Calibri" w:cs="Calibri"/>
                  <w:color w:val="000000"/>
                  <w:sz w:val="20"/>
                  <w:szCs w:val="20"/>
                </w:rPr>
                <w:t>ENSG00000167755.15</w:t>
              </w:r>
            </w:ins>
          </w:p>
        </w:tc>
        <w:tc>
          <w:tcPr>
            <w:tcW w:w="0" w:type="auto"/>
            <w:tcBorders>
              <w:top w:val="nil"/>
              <w:left w:val="nil"/>
              <w:bottom w:val="nil"/>
              <w:right w:val="nil"/>
            </w:tcBorders>
            <w:shd w:val="clear" w:color="auto" w:fill="auto"/>
            <w:noWrap/>
            <w:vAlign w:val="bottom"/>
            <w:hideMark/>
          </w:tcPr>
          <w:p w14:paraId="77692214" w14:textId="77777777" w:rsidR="00DC2757" w:rsidRPr="00DC2757" w:rsidRDefault="00DC2757" w:rsidP="00DC2757">
            <w:pPr>
              <w:spacing w:after="0" w:line="240" w:lineRule="auto"/>
              <w:rPr>
                <w:ins w:id="5551" w:author="Commodore, Sarah" w:date="2023-03-22T16:21:00Z"/>
                <w:rFonts w:ascii="Calibri" w:eastAsia="Times New Roman" w:hAnsi="Calibri" w:cs="Calibri"/>
                <w:color w:val="000000"/>
                <w:sz w:val="20"/>
                <w:szCs w:val="20"/>
              </w:rPr>
            </w:pPr>
            <w:ins w:id="5552" w:author="Commodore, Sarah" w:date="2023-03-22T16:21:00Z">
              <w:r w:rsidRPr="00DC2757">
                <w:rPr>
                  <w:rFonts w:ascii="Calibri" w:eastAsia="Times New Roman" w:hAnsi="Calibri" w:cs="Calibri"/>
                  <w:color w:val="000000"/>
                  <w:sz w:val="20"/>
                  <w:szCs w:val="20"/>
                </w:rPr>
                <w:t>KLK6</w:t>
              </w:r>
            </w:ins>
          </w:p>
        </w:tc>
        <w:tc>
          <w:tcPr>
            <w:tcW w:w="0" w:type="auto"/>
            <w:tcBorders>
              <w:top w:val="nil"/>
              <w:left w:val="nil"/>
              <w:bottom w:val="nil"/>
              <w:right w:val="nil"/>
            </w:tcBorders>
            <w:shd w:val="clear" w:color="auto" w:fill="auto"/>
            <w:noWrap/>
            <w:vAlign w:val="bottom"/>
            <w:hideMark/>
          </w:tcPr>
          <w:p w14:paraId="174D4983" w14:textId="77777777" w:rsidR="00DC2757" w:rsidRPr="00DC2757" w:rsidRDefault="00DC2757" w:rsidP="00DC2757">
            <w:pPr>
              <w:spacing w:after="0" w:line="240" w:lineRule="auto"/>
              <w:jc w:val="center"/>
              <w:rPr>
                <w:ins w:id="5553" w:author="Commodore, Sarah" w:date="2023-03-22T16:21:00Z"/>
                <w:rFonts w:ascii="Calibri" w:eastAsia="Times New Roman" w:hAnsi="Calibri" w:cs="Calibri"/>
                <w:color w:val="000000"/>
                <w:sz w:val="20"/>
                <w:szCs w:val="20"/>
              </w:rPr>
            </w:pPr>
            <w:ins w:id="555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09DDF7" w14:textId="77777777" w:rsidR="00DC2757" w:rsidRPr="00DC2757" w:rsidRDefault="00DC2757" w:rsidP="00DC2757">
            <w:pPr>
              <w:spacing w:after="0" w:line="240" w:lineRule="auto"/>
              <w:jc w:val="center"/>
              <w:rPr>
                <w:ins w:id="5555" w:author="Commodore, Sarah" w:date="2023-03-22T16:21:00Z"/>
                <w:rFonts w:ascii="Calibri" w:eastAsia="Times New Roman" w:hAnsi="Calibri" w:cs="Calibri"/>
                <w:color w:val="000000"/>
                <w:sz w:val="20"/>
                <w:szCs w:val="20"/>
              </w:rPr>
            </w:pPr>
            <w:ins w:id="5556" w:author="Commodore, Sarah" w:date="2023-03-22T16:21:00Z">
              <w:r w:rsidRPr="00DC2757">
                <w:rPr>
                  <w:rFonts w:ascii="Calibri" w:eastAsia="Times New Roman" w:hAnsi="Calibri" w:cs="Calibri"/>
                  <w:color w:val="000000"/>
                  <w:sz w:val="20"/>
                  <w:szCs w:val="20"/>
                </w:rPr>
                <w:t>5.9E-05</w:t>
              </w:r>
            </w:ins>
          </w:p>
        </w:tc>
        <w:tc>
          <w:tcPr>
            <w:tcW w:w="0" w:type="auto"/>
            <w:tcBorders>
              <w:top w:val="nil"/>
              <w:left w:val="nil"/>
              <w:bottom w:val="nil"/>
              <w:right w:val="nil"/>
            </w:tcBorders>
            <w:shd w:val="clear" w:color="auto" w:fill="auto"/>
            <w:noWrap/>
            <w:vAlign w:val="bottom"/>
            <w:hideMark/>
          </w:tcPr>
          <w:p w14:paraId="14950920" w14:textId="77777777" w:rsidR="00DC2757" w:rsidRPr="00DC2757" w:rsidRDefault="00DC2757" w:rsidP="00DC2757">
            <w:pPr>
              <w:spacing w:after="0" w:line="240" w:lineRule="auto"/>
              <w:jc w:val="center"/>
              <w:rPr>
                <w:ins w:id="5557" w:author="Commodore, Sarah" w:date="2023-03-22T16:21:00Z"/>
                <w:rFonts w:ascii="Calibri" w:eastAsia="Times New Roman" w:hAnsi="Calibri" w:cs="Calibri"/>
                <w:color w:val="000000"/>
                <w:sz w:val="20"/>
                <w:szCs w:val="20"/>
              </w:rPr>
            </w:pPr>
            <w:ins w:id="5558" w:author="Commodore, Sarah" w:date="2023-03-22T16:21:00Z">
              <w:r w:rsidRPr="00DC2757">
                <w:rPr>
                  <w:rFonts w:ascii="Calibri" w:eastAsia="Times New Roman" w:hAnsi="Calibri" w:cs="Calibri"/>
                  <w:color w:val="000000"/>
                  <w:sz w:val="20"/>
                  <w:szCs w:val="20"/>
                </w:rPr>
                <w:t>3.2E-04</w:t>
              </w:r>
            </w:ins>
          </w:p>
        </w:tc>
        <w:tc>
          <w:tcPr>
            <w:tcW w:w="0" w:type="auto"/>
            <w:tcBorders>
              <w:top w:val="nil"/>
              <w:left w:val="nil"/>
              <w:bottom w:val="nil"/>
              <w:right w:val="nil"/>
            </w:tcBorders>
            <w:shd w:val="clear" w:color="auto" w:fill="auto"/>
            <w:noWrap/>
            <w:vAlign w:val="bottom"/>
            <w:hideMark/>
          </w:tcPr>
          <w:p w14:paraId="348BD389" w14:textId="77777777" w:rsidR="00DC2757" w:rsidRPr="00DC2757" w:rsidRDefault="00DC2757" w:rsidP="00DC2757">
            <w:pPr>
              <w:spacing w:after="0" w:line="240" w:lineRule="auto"/>
              <w:jc w:val="center"/>
              <w:rPr>
                <w:ins w:id="5559" w:author="Commodore, Sarah" w:date="2023-03-22T16:21:00Z"/>
                <w:rFonts w:ascii="Calibri" w:eastAsia="Times New Roman" w:hAnsi="Calibri" w:cs="Calibri"/>
                <w:color w:val="000000"/>
                <w:sz w:val="20"/>
                <w:szCs w:val="20"/>
              </w:rPr>
            </w:pPr>
            <w:ins w:id="5560" w:author="Commodore, Sarah" w:date="2023-03-22T16:21:00Z">
              <w:r w:rsidRPr="00DC2757">
                <w:rPr>
                  <w:rFonts w:ascii="Calibri" w:eastAsia="Times New Roman" w:hAnsi="Calibri" w:cs="Calibri"/>
                  <w:color w:val="000000"/>
                  <w:sz w:val="20"/>
                  <w:szCs w:val="20"/>
                </w:rPr>
                <w:t>*</w:t>
              </w:r>
            </w:ins>
          </w:p>
        </w:tc>
      </w:tr>
      <w:tr w:rsidR="00DC2757" w:rsidRPr="00DC2757" w14:paraId="1D98360A" w14:textId="77777777" w:rsidTr="00DC2757">
        <w:trPr>
          <w:trHeight w:val="260"/>
          <w:ins w:id="5561" w:author="Commodore, Sarah" w:date="2023-03-22T16:21:00Z"/>
        </w:trPr>
        <w:tc>
          <w:tcPr>
            <w:tcW w:w="0" w:type="auto"/>
            <w:tcBorders>
              <w:top w:val="nil"/>
              <w:left w:val="nil"/>
              <w:bottom w:val="nil"/>
              <w:right w:val="nil"/>
            </w:tcBorders>
            <w:shd w:val="clear" w:color="auto" w:fill="auto"/>
            <w:noWrap/>
            <w:vAlign w:val="bottom"/>
            <w:hideMark/>
          </w:tcPr>
          <w:p w14:paraId="5567ECC3" w14:textId="77777777" w:rsidR="00DC2757" w:rsidRPr="00DC2757" w:rsidRDefault="00DC2757" w:rsidP="00DC2757">
            <w:pPr>
              <w:spacing w:after="0" w:line="240" w:lineRule="auto"/>
              <w:rPr>
                <w:ins w:id="5562" w:author="Commodore, Sarah" w:date="2023-03-22T16:21:00Z"/>
                <w:rFonts w:ascii="Calibri" w:eastAsia="Times New Roman" w:hAnsi="Calibri" w:cs="Calibri"/>
                <w:color w:val="000000"/>
                <w:sz w:val="20"/>
                <w:szCs w:val="20"/>
              </w:rPr>
            </w:pPr>
            <w:ins w:id="5563" w:author="Commodore, Sarah" w:date="2023-03-22T16:21:00Z">
              <w:r w:rsidRPr="00DC2757">
                <w:rPr>
                  <w:rFonts w:ascii="Calibri" w:eastAsia="Times New Roman" w:hAnsi="Calibri" w:cs="Calibri"/>
                  <w:color w:val="000000"/>
                  <w:sz w:val="20"/>
                  <w:szCs w:val="20"/>
                </w:rPr>
                <w:t>ENSG00000170956.17</w:t>
              </w:r>
            </w:ins>
          </w:p>
        </w:tc>
        <w:tc>
          <w:tcPr>
            <w:tcW w:w="0" w:type="auto"/>
            <w:tcBorders>
              <w:top w:val="nil"/>
              <w:left w:val="nil"/>
              <w:bottom w:val="nil"/>
              <w:right w:val="nil"/>
            </w:tcBorders>
            <w:shd w:val="clear" w:color="auto" w:fill="auto"/>
            <w:noWrap/>
            <w:vAlign w:val="bottom"/>
            <w:hideMark/>
          </w:tcPr>
          <w:p w14:paraId="0EF2E9F5" w14:textId="77777777" w:rsidR="00DC2757" w:rsidRPr="00DC2757" w:rsidRDefault="00DC2757" w:rsidP="00DC2757">
            <w:pPr>
              <w:spacing w:after="0" w:line="240" w:lineRule="auto"/>
              <w:rPr>
                <w:ins w:id="5564" w:author="Commodore, Sarah" w:date="2023-03-22T16:21:00Z"/>
                <w:rFonts w:ascii="Calibri" w:eastAsia="Times New Roman" w:hAnsi="Calibri" w:cs="Calibri"/>
                <w:color w:val="000000"/>
                <w:sz w:val="20"/>
                <w:szCs w:val="20"/>
              </w:rPr>
            </w:pPr>
            <w:ins w:id="5565" w:author="Commodore, Sarah" w:date="2023-03-22T16:21:00Z">
              <w:r w:rsidRPr="00DC2757">
                <w:rPr>
                  <w:rFonts w:ascii="Calibri" w:eastAsia="Times New Roman" w:hAnsi="Calibri" w:cs="Calibri"/>
                  <w:color w:val="000000"/>
                  <w:sz w:val="20"/>
                  <w:szCs w:val="20"/>
                </w:rPr>
                <w:t>CEACAM3</w:t>
              </w:r>
            </w:ins>
          </w:p>
        </w:tc>
        <w:tc>
          <w:tcPr>
            <w:tcW w:w="0" w:type="auto"/>
            <w:tcBorders>
              <w:top w:val="nil"/>
              <w:left w:val="nil"/>
              <w:bottom w:val="nil"/>
              <w:right w:val="nil"/>
            </w:tcBorders>
            <w:shd w:val="clear" w:color="auto" w:fill="auto"/>
            <w:noWrap/>
            <w:vAlign w:val="bottom"/>
            <w:hideMark/>
          </w:tcPr>
          <w:p w14:paraId="18060BD0" w14:textId="77777777" w:rsidR="00DC2757" w:rsidRPr="00DC2757" w:rsidRDefault="00DC2757" w:rsidP="00DC2757">
            <w:pPr>
              <w:spacing w:after="0" w:line="240" w:lineRule="auto"/>
              <w:jc w:val="center"/>
              <w:rPr>
                <w:ins w:id="5566" w:author="Commodore, Sarah" w:date="2023-03-22T16:21:00Z"/>
                <w:rFonts w:ascii="Calibri" w:eastAsia="Times New Roman" w:hAnsi="Calibri" w:cs="Calibri"/>
                <w:color w:val="000000"/>
                <w:sz w:val="20"/>
                <w:szCs w:val="20"/>
              </w:rPr>
            </w:pPr>
            <w:ins w:id="556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FFD9B1" w14:textId="77777777" w:rsidR="00DC2757" w:rsidRPr="00DC2757" w:rsidRDefault="00DC2757" w:rsidP="00DC2757">
            <w:pPr>
              <w:spacing w:after="0" w:line="240" w:lineRule="auto"/>
              <w:jc w:val="center"/>
              <w:rPr>
                <w:ins w:id="5568" w:author="Commodore, Sarah" w:date="2023-03-22T16:21:00Z"/>
                <w:rFonts w:ascii="Calibri" w:eastAsia="Times New Roman" w:hAnsi="Calibri" w:cs="Calibri"/>
                <w:color w:val="000000"/>
                <w:sz w:val="20"/>
                <w:szCs w:val="20"/>
              </w:rPr>
            </w:pPr>
            <w:ins w:id="5569"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044F3ECF" w14:textId="77777777" w:rsidR="00DC2757" w:rsidRPr="00DC2757" w:rsidRDefault="00DC2757" w:rsidP="00DC2757">
            <w:pPr>
              <w:spacing w:after="0" w:line="240" w:lineRule="auto"/>
              <w:jc w:val="center"/>
              <w:rPr>
                <w:ins w:id="5570" w:author="Commodore, Sarah" w:date="2023-03-22T16:21:00Z"/>
                <w:rFonts w:ascii="Calibri" w:eastAsia="Times New Roman" w:hAnsi="Calibri" w:cs="Calibri"/>
                <w:color w:val="000000"/>
                <w:sz w:val="20"/>
                <w:szCs w:val="20"/>
              </w:rPr>
            </w:pPr>
            <w:ins w:id="5571"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F294710" w14:textId="77777777" w:rsidR="00DC2757" w:rsidRPr="00DC2757" w:rsidRDefault="00DC2757" w:rsidP="00DC2757">
            <w:pPr>
              <w:spacing w:after="0" w:line="240" w:lineRule="auto"/>
              <w:jc w:val="center"/>
              <w:rPr>
                <w:ins w:id="5572" w:author="Commodore, Sarah" w:date="2023-03-22T16:21:00Z"/>
                <w:rFonts w:ascii="Calibri" w:eastAsia="Times New Roman" w:hAnsi="Calibri" w:cs="Calibri"/>
                <w:color w:val="000000"/>
                <w:sz w:val="20"/>
                <w:szCs w:val="20"/>
              </w:rPr>
            </w:pPr>
            <w:ins w:id="5573" w:author="Commodore, Sarah" w:date="2023-03-22T16:21:00Z">
              <w:r w:rsidRPr="00DC2757">
                <w:rPr>
                  <w:rFonts w:ascii="Calibri" w:eastAsia="Times New Roman" w:hAnsi="Calibri" w:cs="Calibri"/>
                  <w:color w:val="000000"/>
                  <w:sz w:val="20"/>
                  <w:szCs w:val="20"/>
                </w:rPr>
                <w:t>*</w:t>
              </w:r>
            </w:ins>
          </w:p>
        </w:tc>
      </w:tr>
      <w:tr w:rsidR="00DC2757" w:rsidRPr="00DC2757" w14:paraId="105E2FD6" w14:textId="77777777" w:rsidTr="00DC2757">
        <w:trPr>
          <w:trHeight w:val="260"/>
          <w:ins w:id="5574" w:author="Commodore, Sarah" w:date="2023-03-22T16:21:00Z"/>
        </w:trPr>
        <w:tc>
          <w:tcPr>
            <w:tcW w:w="0" w:type="auto"/>
            <w:tcBorders>
              <w:top w:val="nil"/>
              <w:left w:val="nil"/>
              <w:bottom w:val="nil"/>
              <w:right w:val="nil"/>
            </w:tcBorders>
            <w:shd w:val="clear" w:color="auto" w:fill="auto"/>
            <w:noWrap/>
            <w:vAlign w:val="bottom"/>
            <w:hideMark/>
          </w:tcPr>
          <w:p w14:paraId="735DCF9B" w14:textId="77777777" w:rsidR="00DC2757" w:rsidRPr="00DC2757" w:rsidRDefault="00DC2757" w:rsidP="00DC2757">
            <w:pPr>
              <w:spacing w:after="0" w:line="240" w:lineRule="auto"/>
              <w:rPr>
                <w:ins w:id="5575" w:author="Commodore, Sarah" w:date="2023-03-22T16:21:00Z"/>
                <w:rFonts w:ascii="Calibri" w:eastAsia="Times New Roman" w:hAnsi="Calibri" w:cs="Calibri"/>
                <w:color w:val="000000"/>
                <w:sz w:val="20"/>
                <w:szCs w:val="20"/>
              </w:rPr>
            </w:pPr>
            <w:ins w:id="5576" w:author="Commodore, Sarah" w:date="2023-03-22T16:21:00Z">
              <w:r w:rsidRPr="00DC2757">
                <w:rPr>
                  <w:rFonts w:ascii="Calibri" w:eastAsia="Times New Roman" w:hAnsi="Calibri" w:cs="Calibri"/>
                  <w:color w:val="000000"/>
                  <w:sz w:val="20"/>
                  <w:szCs w:val="20"/>
                </w:rPr>
                <w:t>ENSG00000115008.6</w:t>
              </w:r>
            </w:ins>
          </w:p>
        </w:tc>
        <w:tc>
          <w:tcPr>
            <w:tcW w:w="0" w:type="auto"/>
            <w:tcBorders>
              <w:top w:val="nil"/>
              <w:left w:val="nil"/>
              <w:bottom w:val="nil"/>
              <w:right w:val="nil"/>
            </w:tcBorders>
            <w:shd w:val="clear" w:color="auto" w:fill="auto"/>
            <w:noWrap/>
            <w:vAlign w:val="bottom"/>
            <w:hideMark/>
          </w:tcPr>
          <w:p w14:paraId="70F2736D" w14:textId="77777777" w:rsidR="00DC2757" w:rsidRPr="00DC2757" w:rsidRDefault="00DC2757" w:rsidP="00DC2757">
            <w:pPr>
              <w:spacing w:after="0" w:line="240" w:lineRule="auto"/>
              <w:rPr>
                <w:ins w:id="5577" w:author="Commodore, Sarah" w:date="2023-03-22T16:21:00Z"/>
                <w:rFonts w:ascii="Calibri" w:eastAsia="Times New Roman" w:hAnsi="Calibri" w:cs="Calibri"/>
                <w:color w:val="000000"/>
                <w:sz w:val="20"/>
                <w:szCs w:val="20"/>
              </w:rPr>
            </w:pPr>
            <w:ins w:id="5578"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20432232" w14:textId="77777777" w:rsidR="00DC2757" w:rsidRPr="00DC2757" w:rsidRDefault="00DC2757" w:rsidP="00DC2757">
            <w:pPr>
              <w:spacing w:after="0" w:line="240" w:lineRule="auto"/>
              <w:jc w:val="center"/>
              <w:rPr>
                <w:ins w:id="5579" w:author="Commodore, Sarah" w:date="2023-03-22T16:21:00Z"/>
                <w:rFonts w:ascii="Calibri" w:eastAsia="Times New Roman" w:hAnsi="Calibri" w:cs="Calibri"/>
                <w:color w:val="000000"/>
                <w:sz w:val="20"/>
                <w:szCs w:val="20"/>
              </w:rPr>
            </w:pPr>
            <w:ins w:id="558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83ACE8" w14:textId="77777777" w:rsidR="00DC2757" w:rsidRPr="00DC2757" w:rsidRDefault="00DC2757" w:rsidP="00DC2757">
            <w:pPr>
              <w:spacing w:after="0" w:line="240" w:lineRule="auto"/>
              <w:jc w:val="center"/>
              <w:rPr>
                <w:ins w:id="5581" w:author="Commodore, Sarah" w:date="2023-03-22T16:21:00Z"/>
                <w:rFonts w:ascii="Calibri" w:eastAsia="Times New Roman" w:hAnsi="Calibri" w:cs="Calibri"/>
                <w:color w:val="000000"/>
                <w:sz w:val="20"/>
                <w:szCs w:val="20"/>
              </w:rPr>
            </w:pPr>
            <w:ins w:id="5582"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388D2AD4" w14:textId="77777777" w:rsidR="00DC2757" w:rsidRPr="00DC2757" w:rsidRDefault="00DC2757" w:rsidP="00DC2757">
            <w:pPr>
              <w:spacing w:after="0" w:line="240" w:lineRule="auto"/>
              <w:jc w:val="center"/>
              <w:rPr>
                <w:ins w:id="5583" w:author="Commodore, Sarah" w:date="2023-03-22T16:21:00Z"/>
                <w:rFonts w:ascii="Calibri" w:eastAsia="Times New Roman" w:hAnsi="Calibri" w:cs="Calibri"/>
                <w:color w:val="000000"/>
                <w:sz w:val="20"/>
                <w:szCs w:val="20"/>
              </w:rPr>
            </w:pPr>
            <w:ins w:id="5584"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1AB0EC19" w14:textId="77777777" w:rsidR="00DC2757" w:rsidRPr="00DC2757" w:rsidRDefault="00DC2757" w:rsidP="00DC2757">
            <w:pPr>
              <w:spacing w:after="0" w:line="240" w:lineRule="auto"/>
              <w:jc w:val="center"/>
              <w:rPr>
                <w:ins w:id="5585" w:author="Commodore, Sarah" w:date="2023-03-22T16:21:00Z"/>
                <w:rFonts w:ascii="Calibri" w:eastAsia="Times New Roman" w:hAnsi="Calibri" w:cs="Calibri"/>
                <w:color w:val="000000"/>
                <w:sz w:val="20"/>
                <w:szCs w:val="20"/>
              </w:rPr>
            </w:pPr>
            <w:ins w:id="5586" w:author="Commodore, Sarah" w:date="2023-03-22T16:21:00Z">
              <w:r w:rsidRPr="00DC2757">
                <w:rPr>
                  <w:rFonts w:ascii="Calibri" w:eastAsia="Times New Roman" w:hAnsi="Calibri" w:cs="Calibri"/>
                  <w:color w:val="000000"/>
                  <w:sz w:val="20"/>
                  <w:szCs w:val="20"/>
                </w:rPr>
                <w:t>*</w:t>
              </w:r>
            </w:ins>
          </w:p>
        </w:tc>
      </w:tr>
      <w:tr w:rsidR="00DC2757" w:rsidRPr="00DC2757" w14:paraId="6C929BFA" w14:textId="77777777" w:rsidTr="00DC2757">
        <w:trPr>
          <w:trHeight w:val="260"/>
          <w:ins w:id="5587" w:author="Commodore, Sarah" w:date="2023-03-22T16:21:00Z"/>
        </w:trPr>
        <w:tc>
          <w:tcPr>
            <w:tcW w:w="0" w:type="auto"/>
            <w:tcBorders>
              <w:top w:val="nil"/>
              <w:left w:val="nil"/>
              <w:bottom w:val="nil"/>
              <w:right w:val="nil"/>
            </w:tcBorders>
            <w:shd w:val="clear" w:color="auto" w:fill="auto"/>
            <w:noWrap/>
            <w:vAlign w:val="bottom"/>
            <w:hideMark/>
          </w:tcPr>
          <w:p w14:paraId="085DD36D" w14:textId="77777777" w:rsidR="00DC2757" w:rsidRPr="00DC2757" w:rsidRDefault="00DC2757" w:rsidP="00DC2757">
            <w:pPr>
              <w:spacing w:after="0" w:line="240" w:lineRule="auto"/>
              <w:rPr>
                <w:ins w:id="5588" w:author="Commodore, Sarah" w:date="2023-03-22T16:21:00Z"/>
                <w:rFonts w:ascii="Calibri" w:eastAsia="Times New Roman" w:hAnsi="Calibri" w:cs="Calibri"/>
                <w:color w:val="000000"/>
                <w:sz w:val="20"/>
                <w:szCs w:val="20"/>
              </w:rPr>
            </w:pPr>
            <w:ins w:id="5589" w:author="Commodore, Sarah" w:date="2023-03-22T16:21:00Z">
              <w:r w:rsidRPr="00DC2757">
                <w:rPr>
                  <w:rFonts w:ascii="Calibri" w:eastAsia="Times New Roman" w:hAnsi="Calibri" w:cs="Calibri"/>
                  <w:color w:val="000000"/>
                  <w:sz w:val="20"/>
                  <w:szCs w:val="20"/>
                </w:rPr>
                <w:t>ENSG00000113749.7</w:t>
              </w:r>
            </w:ins>
          </w:p>
        </w:tc>
        <w:tc>
          <w:tcPr>
            <w:tcW w:w="0" w:type="auto"/>
            <w:tcBorders>
              <w:top w:val="nil"/>
              <w:left w:val="nil"/>
              <w:bottom w:val="nil"/>
              <w:right w:val="nil"/>
            </w:tcBorders>
            <w:shd w:val="clear" w:color="auto" w:fill="auto"/>
            <w:noWrap/>
            <w:vAlign w:val="bottom"/>
            <w:hideMark/>
          </w:tcPr>
          <w:p w14:paraId="1284B64C" w14:textId="77777777" w:rsidR="00DC2757" w:rsidRPr="00DC2757" w:rsidRDefault="00DC2757" w:rsidP="00DC2757">
            <w:pPr>
              <w:spacing w:after="0" w:line="240" w:lineRule="auto"/>
              <w:rPr>
                <w:ins w:id="5590" w:author="Commodore, Sarah" w:date="2023-03-22T16:21:00Z"/>
                <w:rFonts w:ascii="Calibri" w:eastAsia="Times New Roman" w:hAnsi="Calibri" w:cs="Calibri"/>
                <w:color w:val="000000"/>
                <w:sz w:val="20"/>
                <w:szCs w:val="20"/>
              </w:rPr>
            </w:pPr>
            <w:ins w:id="5591" w:author="Commodore, Sarah" w:date="2023-03-22T16:21:00Z">
              <w:r w:rsidRPr="00DC2757">
                <w:rPr>
                  <w:rFonts w:ascii="Calibri" w:eastAsia="Times New Roman" w:hAnsi="Calibri" w:cs="Calibri"/>
                  <w:color w:val="000000"/>
                  <w:sz w:val="20"/>
                  <w:szCs w:val="20"/>
                </w:rPr>
                <w:t>HRH2</w:t>
              </w:r>
            </w:ins>
          </w:p>
        </w:tc>
        <w:tc>
          <w:tcPr>
            <w:tcW w:w="0" w:type="auto"/>
            <w:tcBorders>
              <w:top w:val="nil"/>
              <w:left w:val="nil"/>
              <w:bottom w:val="nil"/>
              <w:right w:val="nil"/>
            </w:tcBorders>
            <w:shd w:val="clear" w:color="auto" w:fill="auto"/>
            <w:noWrap/>
            <w:vAlign w:val="bottom"/>
            <w:hideMark/>
          </w:tcPr>
          <w:p w14:paraId="08522FD8" w14:textId="77777777" w:rsidR="00DC2757" w:rsidRPr="00DC2757" w:rsidRDefault="00DC2757" w:rsidP="00DC2757">
            <w:pPr>
              <w:spacing w:after="0" w:line="240" w:lineRule="auto"/>
              <w:jc w:val="center"/>
              <w:rPr>
                <w:ins w:id="5592" w:author="Commodore, Sarah" w:date="2023-03-22T16:21:00Z"/>
                <w:rFonts w:ascii="Calibri" w:eastAsia="Times New Roman" w:hAnsi="Calibri" w:cs="Calibri"/>
                <w:color w:val="000000"/>
                <w:sz w:val="20"/>
                <w:szCs w:val="20"/>
              </w:rPr>
            </w:pPr>
            <w:ins w:id="559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0227B7" w14:textId="77777777" w:rsidR="00DC2757" w:rsidRPr="00DC2757" w:rsidRDefault="00DC2757" w:rsidP="00DC2757">
            <w:pPr>
              <w:spacing w:after="0" w:line="240" w:lineRule="auto"/>
              <w:jc w:val="center"/>
              <w:rPr>
                <w:ins w:id="5594" w:author="Commodore, Sarah" w:date="2023-03-22T16:21:00Z"/>
                <w:rFonts w:ascii="Calibri" w:eastAsia="Times New Roman" w:hAnsi="Calibri" w:cs="Calibri"/>
                <w:color w:val="000000"/>
                <w:sz w:val="20"/>
                <w:szCs w:val="20"/>
              </w:rPr>
            </w:pPr>
            <w:ins w:id="5595"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71BA84CC" w14:textId="77777777" w:rsidR="00DC2757" w:rsidRPr="00DC2757" w:rsidRDefault="00DC2757" w:rsidP="00DC2757">
            <w:pPr>
              <w:spacing w:after="0" w:line="240" w:lineRule="auto"/>
              <w:jc w:val="center"/>
              <w:rPr>
                <w:ins w:id="5596" w:author="Commodore, Sarah" w:date="2023-03-22T16:21:00Z"/>
                <w:rFonts w:ascii="Calibri" w:eastAsia="Times New Roman" w:hAnsi="Calibri" w:cs="Calibri"/>
                <w:color w:val="000000"/>
                <w:sz w:val="20"/>
                <w:szCs w:val="20"/>
              </w:rPr>
            </w:pPr>
            <w:ins w:id="5597" w:author="Commodore, Sarah" w:date="2023-03-22T16:21:00Z">
              <w:r w:rsidRPr="00DC2757">
                <w:rPr>
                  <w:rFonts w:ascii="Calibri" w:eastAsia="Times New Roman" w:hAnsi="Calibri" w:cs="Calibri"/>
                  <w:color w:val="000000"/>
                  <w:sz w:val="20"/>
                  <w:szCs w:val="20"/>
                </w:rPr>
                <w:t>3.0E-07</w:t>
              </w:r>
            </w:ins>
          </w:p>
        </w:tc>
        <w:tc>
          <w:tcPr>
            <w:tcW w:w="0" w:type="auto"/>
            <w:tcBorders>
              <w:top w:val="nil"/>
              <w:left w:val="nil"/>
              <w:bottom w:val="nil"/>
              <w:right w:val="nil"/>
            </w:tcBorders>
            <w:shd w:val="clear" w:color="auto" w:fill="auto"/>
            <w:noWrap/>
            <w:vAlign w:val="bottom"/>
            <w:hideMark/>
          </w:tcPr>
          <w:p w14:paraId="1B8586D7" w14:textId="77777777" w:rsidR="00DC2757" w:rsidRPr="00DC2757" w:rsidRDefault="00DC2757" w:rsidP="00DC2757">
            <w:pPr>
              <w:spacing w:after="0" w:line="240" w:lineRule="auto"/>
              <w:jc w:val="center"/>
              <w:rPr>
                <w:ins w:id="5598" w:author="Commodore, Sarah" w:date="2023-03-22T16:21:00Z"/>
                <w:rFonts w:ascii="Calibri" w:eastAsia="Times New Roman" w:hAnsi="Calibri" w:cs="Calibri"/>
                <w:color w:val="000000"/>
                <w:sz w:val="20"/>
                <w:szCs w:val="20"/>
              </w:rPr>
            </w:pPr>
            <w:ins w:id="5599" w:author="Commodore, Sarah" w:date="2023-03-22T16:21:00Z">
              <w:r w:rsidRPr="00DC2757">
                <w:rPr>
                  <w:rFonts w:ascii="Calibri" w:eastAsia="Times New Roman" w:hAnsi="Calibri" w:cs="Calibri"/>
                  <w:color w:val="000000"/>
                  <w:sz w:val="20"/>
                  <w:szCs w:val="20"/>
                </w:rPr>
                <w:t>*</w:t>
              </w:r>
            </w:ins>
          </w:p>
        </w:tc>
      </w:tr>
      <w:tr w:rsidR="00DC2757" w:rsidRPr="00DC2757" w14:paraId="07E44EE0" w14:textId="77777777" w:rsidTr="00DC2757">
        <w:trPr>
          <w:trHeight w:val="260"/>
          <w:ins w:id="5600" w:author="Commodore, Sarah" w:date="2023-03-22T16:21:00Z"/>
        </w:trPr>
        <w:tc>
          <w:tcPr>
            <w:tcW w:w="0" w:type="auto"/>
            <w:tcBorders>
              <w:top w:val="nil"/>
              <w:left w:val="nil"/>
              <w:bottom w:val="nil"/>
              <w:right w:val="nil"/>
            </w:tcBorders>
            <w:shd w:val="clear" w:color="auto" w:fill="auto"/>
            <w:noWrap/>
            <w:vAlign w:val="bottom"/>
            <w:hideMark/>
          </w:tcPr>
          <w:p w14:paraId="4F76B6A9" w14:textId="77777777" w:rsidR="00DC2757" w:rsidRPr="00DC2757" w:rsidRDefault="00DC2757" w:rsidP="00DC2757">
            <w:pPr>
              <w:spacing w:after="0" w:line="240" w:lineRule="auto"/>
              <w:rPr>
                <w:ins w:id="5601" w:author="Commodore, Sarah" w:date="2023-03-22T16:21:00Z"/>
                <w:rFonts w:ascii="Calibri" w:eastAsia="Times New Roman" w:hAnsi="Calibri" w:cs="Calibri"/>
                <w:color w:val="000000"/>
                <w:sz w:val="20"/>
                <w:szCs w:val="20"/>
              </w:rPr>
            </w:pPr>
            <w:ins w:id="5602" w:author="Commodore, Sarah" w:date="2023-03-22T16:21:00Z">
              <w:r w:rsidRPr="00DC2757">
                <w:rPr>
                  <w:rFonts w:ascii="Calibri" w:eastAsia="Times New Roman" w:hAnsi="Calibri" w:cs="Calibri"/>
                  <w:color w:val="000000"/>
                  <w:sz w:val="20"/>
                  <w:szCs w:val="20"/>
                </w:rPr>
                <w:t>ENSG00000160883.11</w:t>
              </w:r>
            </w:ins>
          </w:p>
        </w:tc>
        <w:tc>
          <w:tcPr>
            <w:tcW w:w="0" w:type="auto"/>
            <w:tcBorders>
              <w:top w:val="nil"/>
              <w:left w:val="nil"/>
              <w:bottom w:val="nil"/>
              <w:right w:val="nil"/>
            </w:tcBorders>
            <w:shd w:val="clear" w:color="auto" w:fill="auto"/>
            <w:noWrap/>
            <w:vAlign w:val="bottom"/>
            <w:hideMark/>
          </w:tcPr>
          <w:p w14:paraId="184A6084" w14:textId="77777777" w:rsidR="00DC2757" w:rsidRPr="00DC2757" w:rsidRDefault="00DC2757" w:rsidP="00DC2757">
            <w:pPr>
              <w:spacing w:after="0" w:line="240" w:lineRule="auto"/>
              <w:rPr>
                <w:ins w:id="5603" w:author="Commodore, Sarah" w:date="2023-03-22T16:21:00Z"/>
                <w:rFonts w:ascii="Calibri" w:eastAsia="Times New Roman" w:hAnsi="Calibri" w:cs="Calibri"/>
                <w:color w:val="000000"/>
                <w:sz w:val="20"/>
                <w:szCs w:val="20"/>
              </w:rPr>
            </w:pPr>
            <w:ins w:id="5604" w:author="Commodore, Sarah" w:date="2023-03-22T16:21:00Z">
              <w:r w:rsidRPr="00DC2757">
                <w:rPr>
                  <w:rFonts w:ascii="Calibri" w:eastAsia="Times New Roman" w:hAnsi="Calibri" w:cs="Calibri"/>
                  <w:color w:val="000000"/>
                  <w:sz w:val="20"/>
                  <w:szCs w:val="20"/>
                </w:rPr>
                <w:t>HK3</w:t>
              </w:r>
            </w:ins>
          </w:p>
        </w:tc>
        <w:tc>
          <w:tcPr>
            <w:tcW w:w="0" w:type="auto"/>
            <w:tcBorders>
              <w:top w:val="nil"/>
              <w:left w:val="nil"/>
              <w:bottom w:val="nil"/>
              <w:right w:val="nil"/>
            </w:tcBorders>
            <w:shd w:val="clear" w:color="auto" w:fill="auto"/>
            <w:noWrap/>
            <w:vAlign w:val="bottom"/>
            <w:hideMark/>
          </w:tcPr>
          <w:p w14:paraId="786569BD" w14:textId="77777777" w:rsidR="00DC2757" w:rsidRPr="00DC2757" w:rsidRDefault="00DC2757" w:rsidP="00DC2757">
            <w:pPr>
              <w:spacing w:after="0" w:line="240" w:lineRule="auto"/>
              <w:jc w:val="center"/>
              <w:rPr>
                <w:ins w:id="5605" w:author="Commodore, Sarah" w:date="2023-03-22T16:21:00Z"/>
                <w:rFonts w:ascii="Calibri" w:eastAsia="Times New Roman" w:hAnsi="Calibri" w:cs="Calibri"/>
                <w:color w:val="000000"/>
                <w:sz w:val="20"/>
                <w:szCs w:val="20"/>
              </w:rPr>
            </w:pPr>
            <w:ins w:id="560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59663EE" w14:textId="77777777" w:rsidR="00DC2757" w:rsidRPr="00DC2757" w:rsidRDefault="00DC2757" w:rsidP="00DC2757">
            <w:pPr>
              <w:spacing w:after="0" w:line="240" w:lineRule="auto"/>
              <w:jc w:val="center"/>
              <w:rPr>
                <w:ins w:id="5607" w:author="Commodore, Sarah" w:date="2023-03-22T16:21:00Z"/>
                <w:rFonts w:ascii="Calibri" w:eastAsia="Times New Roman" w:hAnsi="Calibri" w:cs="Calibri"/>
                <w:color w:val="000000"/>
                <w:sz w:val="20"/>
                <w:szCs w:val="20"/>
              </w:rPr>
            </w:pPr>
            <w:ins w:id="5608"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55848D6E" w14:textId="77777777" w:rsidR="00DC2757" w:rsidRPr="00DC2757" w:rsidRDefault="00DC2757" w:rsidP="00DC2757">
            <w:pPr>
              <w:spacing w:after="0" w:line="240" w:lineRule="auto"/>
              <w:jc w:val="center"/>
              <w:rPr>
                <w:ins w:id="5609" w:author="Commodore, Sarah" w:date="2023-03-22T16:21:00Z"/>
                <w:rFonts w:ascii="Calibri" w:eastAsia="Times New Roman" w:hAnsi="Calibri" w:cs="Calibri"/>
                <w:color w:val="000000"/>
                <w:sz w:val="20"/>
                <w:szCs w:val="20"/>
              </w:rPr>
            </w:pPr>
            <w:ins w:id="5610"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5932AB59" w14:textId="77777777" w:rsidR="00DC2757" w:rsidRPr="00DC2757" w:rsidRDefault="00DC2757" w:rsidP="00DC2757">
            <w:pPr>
              <w:spacing w:after="0" w:line="240" w:lineRule="auto"/>
              <w:jc w:val="center"/>
              <w:rPr>
                <w:ins w:id="5611" w:author="Commodore, Sarah" w:date="2023-03-22T16:21:00Z"/>
                <w:rFonts w:ascii="Calibri" w:eastAsia="Times New Roman" w:hAnsi="Calibri" w:cs="Calibri"/>
                <w:color w:val="000000"/>
                <w:sz w:val="20"/>
                <w:szCs w:val="20"/>
              </w:rPr>
            </w:pPr>
            <w:ins w:id="5612" w:author="Commodore, Sarah" w:date="2023-03-22T16:21:00Z">
              <w:r w:rsidRPr="00DC2757">
                <w:rPr>
                  <w:rFonts w:ascii="Calibri" w:eastAsia="Times New Roman" w:hAnsi="Calibri" w:cs="Calibri"/>
                  <w:color w:val="000000"/>
                  <w:sz w:val="20"/>
                  <w:szCs w:val="20"/>
                </w:rPr>
                <w:t>*</w:t>
              </w:r>
            </w:ins>
          </w:p>
        </w:tc>
      </w:tr>
      <w:tr w:rsidR="00DC2757" w:rsidRPr="00DC2757" w14:paraId="69E04C10" w14:textId="77777777" w:rsidTr="00DC2757">
        <w:trPr>
          <w:trHeight w:val="260"/>
          <w:ins w:id="5613" w:author="Commodore, Sarah" w:date="2023-03-22T16:21:00Z"/>
        </w:trPr>
        <w:tc>
          <w:tcPr>
            <w:tcW w:w="0" w:type="auto"/>
            <w:tcBorders>
              <w:top w:val="nil"/>
              <w:left w:val="nil"/>
              <w:bottom w:val="nil"/>
              <w:right w:val="nil"/>
            </w:tcBorders>
            <w:shd w:val="clear" w:color="auto" w:fill="auto"/>
            <w:noWrap/>
            <w:vAlign w:val="bottom"/>
            <w:hideMark/>
          </w:tcPr>
          <w:p w14:paraId="5CB29D2C" w14:textId="77777777" w:rsidR="00DC2757" w:rsidRPr="00DC2757" w:rsidRDefault="00DC2757" w:rsidP="00DC2757">
            <w:pPr>
              <w:spacing w:after="0" w:line="240" w:lineRule="auto"/>
              <w:rPr>
                <w:ins w:id="5614" w:author="Commodore, Sarah" w:date="2023-03-22T16:21:00Z"/>
                <w:rFonts w:ascii="Calibri" w:eastAsia="Times New Roman" w:hAnsi="Calibri" w:cs="Calibri"/>
                <w:color w:val="000000"/>
                <w:sz w:val="20"/>
                <w:szCs w:val="20"/>
              </w:rPr>
            </w:pPr>
            <w:ins w:id="5615" w:author="Commodore, Sarah" w:date="2023-03-22T16:21:00Z">
              <w:r w:rsidRPr="00DC2757">
                <w:rPr>
                  <w:rFonts w:ascii="Calibri" w:eastAsia="Times New Roman" w:hAnsi="Calibri" w:cs="Calibri"/>
                  <w:color w:val="000000"/>
                  <w:sz w:val="20"/>
                  <w:szCs w:val="20"/>
                </w:rPr>
                <w:t>ENSG00000154734.16</w:t>
              </w:r>
            </w:ins>
          </w:p>
        </w:tc>
        <w:tc>
          <w:tcPr>
            <w:tcW w:w="0" w:type="auto"/>
            <w:tcBorders>
              <w:top w:val="nil"/>
              <w:left w:val="nil"/>
              <w:bottom w:val="nil"/>
              <w:right w:val="nil"/>
            </w:tcBorders>
            <w:shd w:val="clear" w:color="auto" w:fill="auto"/>
            <w:noWrap/>
            <w:vAlign w:val="bottom"/>
            <w:hideMark/>
          </w:tcPr>
          <w:p w14:paraId="4B448ADC" w14:textId="77777777" w:rsidR="00DC2757" w:rsidRPr="00DC2757" w:rsidRDefault="00DC2757" w:rsidP="00DC2757">
            <w:pPr>
              <w:spacing w:after="0" w:line="240" w:lineRule="auto"/>
              <w:rPr>
                <w:ins w:id="5616" w:author="Commodore, Sarah" w:date="2023-03-22T16:21:00Z"/>
                <w:rFonts w:ascii="Calibri" w:eastAsia="Times New Roman" w:hAnsi="Calibri" w:cs="Calibri"/>
                <w:color w:val="000000"/>
                <w:sz w:val="20"/>
                <w:szCs w:val="20"/>
              </w:rPr>
            </w:pPr>
            <w:ins w:id="5617" w:author="Commodore, Sarah" w:date="2023-03-22T16:21:00Z">
              <w:r w:rsidRPr="00DC2757">
                <w:rPr>
                  <w:rFonts w:ascii="Calibri" w:eastAsia="Times New Roman" w:hAnsi="Calibri" w:cs="Calibri"/>
                  <w:color w:val="000000"/>
                  <w:sz w:val="20"/>
                  <w:szCs w:val="20"/>
                </w:rPr>
                <w:t>ADAMTS1</w:t>
              </w:r>
            </w:ins>
          </w:p>
        </w:tc>
        <w:tc>
          <w:tcPr>
            <w:tcW w:w="0" w:type="auto"/>
            <w:tcBorders>
              <w:top w:val="nil"/>
              <w:left w:val="nil"/>
              <w:bottom w:val="nil"/>
              <w:right w:val="nil"/>
            </w:tcBorders>
            <w:shd w:val="clear" w:color="auto" w:fill="auto"/>
            <w:noWrap/>
            <w:vAlign w:val="bottom"/>
            <w:hideMark/>
          </w:tcPr>
          <w:p w14:paraId="1F8FE6A7" w14:textId="77777777" w:rsidR="00DC2757" w:rsidRPr="00DC2757" w:rsidRDefault="00DC2757" w:rsidP="00DC2757">
            <w:pPr>
              <w:spacing w:after="0" w:line="240" w:lineRule="auto"/>
              <w:jc w:val="center"/>
              <w:rPr>
                <w:ins w:id="5618" w:author="Commodore, Sarah" w:date="2023-03-22T16:21:00Z"/>
                <w:rFonts w:ascii="Calibri" w:eastAsia="Times New Roman" w:hAnsi="Calibri" w:cs="Calibri"/>
                <w:color w:val="000000"/>
                <w:sz w:val="20"/>
                <w:szCs w:val="20"/>
              </w:rPr>
            </w:pPr>
            <w:ins w:id="561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904824" w14:textId="77777777" w:rsidR="00DC2757" w:rsidRPr="00DC2757" w:rsidRDefault="00DC2757" w:rsidP="00DC2757">
            <w:pPr>
              <w:spacing w:after="0" w:line="240" w:lineRule="auto"/>
              <w:jc w:val="center"/>
              <w:rPr>
                <w:ins w:id="5620" w:author="Commodore, Sarah" w:date="2023-03-22T16:21:00Z"/>
                <w:rFonts w:ascii="Calibri" w:eastAsia="Times New Roman" w:hAnsi="Calibri" w:cs="Calibri"/>
                <w:color w:val="000000"/>
                <w:sz w:val="20"/>
                <w:szCs w:val="20"/>
              </w:rPr>
            </w:pPr>
            <w:ins w:id="5621" w:author="Commodore, Sarah" w:date="2023-03-22T16:21:00Z">
              <w:r w:rsidRPr="00DC2757">
                <w:rPr>
                  <w:rFonts w:ascii="Calibri" w:eastAsia="Times New Roman" w:hAnsi="Calibri" w:cs="Calibri"/>
                  <w:color w:val="000000"/>
                  <w:sz w:val="20"/>
                  <w:szCs w:val="20"/>
                </w:rPr>
                <w:t>3.4E-04</w:t>
              </w:r>
            </w:ins>
          </w:p>
        </w:tc>
        <w:tc>
          <w:tcPr>
            <w:tcW w:w="0" w:type="auto"/>
            <w:tcBorders>
              <w:top w:val="nil"/>
              <w:left w:val="nil"/>
              <w:bottom w:val="nil"/>
              <w:right w:val="nil"/>
            </w:tcBorders>
            <w:shd w:val="clear" w:color="auto" w:fill="auto"/>
            <w:noWrap/>
            <w:vAlign w:val="bottom"/>
            <w:hideMark/>
          </w:tcPr>
          <w:p w14:paraId="302C851D" w14:textId="77777777" w:rsidR="00DC2757" w:rsidRPr="00DC2757" w:rsidRDefault="00DC2757" w:rsidP="00DC2757">
            <w:pPr>
              <w:spacing w:after="0" w:line="240" w:lineRule="auto"/>
              <w:jc w:val="center"/>
              <w:rPr>
                <w:ins w:id="5622" w:author="Commodore, Sarah" w:date="2023-03-22T16:21:00Z"/>
                <w:rFonts w:ascii="Calibri" w:eastAsia="Times New Roman" w:hAnsi="Calibri" w:cs="Calibri"/>
                <w:color w:val="000000"/>
                <w:sz w:val="20"/>
                <w:szCs w:val="20"/>
              </w:rPr>
            </w:pPr>
            <w:ins w:id="5623"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6FB8313" w14:textId="77777777" w:rsidR="00DC2757" w:rsidRPr="00DC2757" w:rsidRDefault="00DC2757" w:rsidP="00DC2757">
            <w:pPr>
              <w:spacing w:after="0" w:line="240" w:lineRule="auto"/>
              <w:jc w:val="center"/>
              <w:rPr>
                <w:ins w:id="5624" w:author="Commodore, Sarah" w:date="2023-03-22T16:21:00Z"/>
                <w:rFonts w:ascii="Calibri" w:eastAsia="Times New Roman" w:hAnsi="Calibri" w:cs="Calibri"/>
                <w:color w:val="000000"/>
                <w:sz w:val="20"/>
                <w:szCs w:val="20"/>
              </w:rPr>
            </w:pPr>
            <w:ins w:id="5625" w:author="Commodore, Sarah" w:date="2023-03-22T16:21:00Z">
              <w:r w:rsidRPr="00DC2757">
                <w:rPr>
                  <w:rFonts w:ascii="Calibri" w:eastAsia="Times New Roman" w:hAnsi="Calibri" w:cs="Calibri"/>
                  <w:color w:val="000000"/>
                  <w:sz w:val="20"/>
                  <w:szCs w:val="20"/>
                </w:rPr>
                <w:t>*</w:t>
              </w:r>
            </w:ins>
          </w:p>
        </w:tc>
      </w:tr>
      <w:tr w:rsidR="00DC2757" w:rsidRPr="00DC2757" w14:paraId="23FDE39D" w14:textId="77777777" w:rsidTr="00DC2757">
        <w:trPr>
          <w:trHeight w:val="260"/>
          <w:ins w:id="5626" w:author="Commodore, Sarah" w:date="2023-03-22T16:21:00Z"/>
        </w:trPr>
        <w:tc>
          <w:tcPr>
            <w:tcW w:w="0" w:type="auto"/>
            <w:tcBorders>
              <w:top w:val="nil"/>
              <w:left w:val="nil"/>
              <w:bottom w:val="nil"/>
              <w:right w:val="nil"/>
            </w:tcBorders>
            <w:shd w:val="clear" w:color="auto" w:fill="auto"/>
            <w:noWrap/>
            <w:vAlign w:val="bottom"/>
            <w:hideMark/>
          </w:tcPr>
          <w:p w14:paraId="5CD2EBAF" w14:textId="77777777" w:rsidR="00DC2757" w:rsidRPr="00DC2757" w:rsidRDefault="00DC2757" w:rsidP="00DC2757">
            <w:pPr>
              <w:spacing w:after="0" w:line="240" w:lineRule="auto"/>
              <w:rPr>
                <w:ins w:id="5627" w:author="Commodore, Sarah" w:date="2023-03-22T16:21:00Z"/>
                <w:rFonts w:ascii="Calibri" w:eastAsia="Times New Roman" w:hAnsi="Calibri" w:cs="Calibri"/>
                <w:color w:val="000000"/>
                <w:sz w:val="20"/>
                <w:szCs w:val="20"/>
              </w:rPr>
            </w:pPr>
            <w:ins w:id="5628" w:author="Commodore, Sarah" w:date="2023-03-22T16:21:00Z">
              <w:r w:rsidRPr="00DC2757">
                <w:rPr>
                  <w:rFonts w:ascii="Calibri" w:eastAsia="Times New Roman" w:hAnsi="Calibri" w:cs="Calibri"/>
                  <w:color w:val="000000"/>
                  <w:sz w:val="20"/>
                  <w:szCs w:val="20"/>
                </w:rPr>
                <w:t>ENSG00000128917.8</w:t>
              </w:r>
            </w:ins>
          </w:p>
        </w:tc>
        <w:tc>
          <w:tcPr>
            <w:tcW w:w="0" w:type="auto"/>
            <w:tcBorders>
              <w:top w:val="nil"/>
              <w:left w:val="nil"/>
              <w:bottom w:val="nil"/>
              <w:right w:val="nil"/>
            </w:tcBorders>
            <w:shd w:val="clear" w:color="auto" w:fill="auto"/>
            <w:noWrap/>
            <w:vAlign w:val="bottom"/>
            <w:hideMark/>
          </w:tcPr>
          <w:p w14:paraId="22A88BAB" w14:textId="77777777" w:rsidR="00DC2757" w:rsidRPr="00DC2757" w:rsidRDefault="00DC2757" w:rsidP="00DC2757">
            <w:pPr>
              <w:spacing w:after="0" w:line="240" w:lineRule="auto"/>
              <w:rPr>
                <w:ins w:id="5629" w:author="Commodore, Sarah" w:date="2023-03-22T16:21:00Z"/>
                <w:rFonts w:ascii="Calibri" w:eastAsia="Times New Roman" w:hAnsi="Calibri" w:cs="Calibri"/>
                <w:color w:val="000000"/>
                <w:sz w:val="20"/>
                <w:szCs w:val="20"/>
              </w:rPr>
            </w:pPr>
            <w:ins w:id="5630" w:author="Commodore, Sarah" w:date="2023-03-22T16:21:00Z">
              <w:r w:rsidRPr="00DC2757">
                <w:rPr>
                  <w:rFonts w:ascii="Calibri" w:eastAsia="Times New Roman" w:hAnsi="Calibri" w:cs="Calibri"/>
                  <w:color w:val="000000"/>
                  <w:sz w:val="20"/>
                  <w:szCs w:val="20"/>
                </w:rPr>
                <w:t>DLL4</w:t>
              </w:r>
            </w:ins>
          </w:p>
        </w:tc>
        <w:tc>
          <w:tcPr>
            <w:tcW w:w="0" w:type="auto"/>
            <w:tcBorders>
              <w:top w:val="nil"/>
              <w:left w:val="nil"/>
              <w:bottom w:val="nil"/>
              <w:right w:val="nil"/>
            </w:tcBorders>
            <w:shd w:val="clear" w:color="auto" w:fill="auto"/>
            <w:noWrap/>
            <w:vAlign w:val="bottom"/>
            <w:hideMark/>
          </w:tcPr>
          <w:p w14:paraId="3702D299" w14:textId="77777777" w:rsidR="00DC2757" w:rsidRPr="00DC2757" w:rsidRDefault="00DC2757" w:rsidP="00DC2757">
            <w:pPr>
              <w:spacing w:after="0" w:line="240" w:lineRule="auto"/>
              <w:jc w:val="center"/>
              <w:rPr>
                <w:ins w:id="5631" w:author="Commodore, Sarah" w:date="2023-03-22T16:21:00Z"/>
                <w:rFonts w:ascii="Calibri" w:eastAsia="Times New Roman" w:hAnsi="Calibri" w:cs="Calibri"/>
                <w:color w:val="000000"/>
                <w:sz w:val="20"/>
                <w:szCs w:val="20"/>
              </w:rPr>
            </w:pPr>
            <w:ins w:id="563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2560942" w14:textId="77777777" w:rsidR="00DC2757" w:rsidRPr="00DC2757" w:rsidRDefault="00DC2757" w:rsidP="00DC2757">
            <w:pPr>
              <w:spacing w:after="0" w:line="240" w:lineRule="auto"/>
              <w:jc w:val="center"/>
              <w:rPr>
                <w:ins w:id="5633" w:author="Commodore, Sarah" w:date="2023-03-22T16:21:00Z"/>
                <w:rFonts w:ascii="Calibri" w:eastAsia="Times New Roman" w:hAnsi="Calibri" w:cs="Calibri"/>
                <w:color w:val="000000"/>
                <w:sz w:val="20"/>
                <w:szCs w:val="20"/>
              </w:rPr>
            </w:pPr>
            <w:ins w:id="5634"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39ADDC01" w14:textId="77777777" w:rsidR="00DC2757" w:rsidRPr="00DC2757" w:rsidRDefault="00DC2757" w:rsidP="00DC2757">
            <w:pPr>
              <w:spacing w:after="0" w:line="240" w:lineRule="auto"/>
              <w:jc w:val="center"/>
              <w:rPr>
                <w:ins w:id="5635" w:author="Commodore, Sarah" w:date="2023-03-22T16:21:00Z"/>
                <w:rFonts w:ascii="Calibri" w:eastAsia="Times New Roman" w:hAnsi="Calibri" w:cs="Calibri"/>
                <w:color w:val="000000"/>
                <w:sz w:val="20"/>
                <w:szCs w:val="20"/>
              </w:rPr>
            </w:pPr>
            <w:ins w:id="5636"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5DDDE097" w14:textId="77777777" w:rsidR="00DC2757" w:rsidRPr="00DC2757" w:rsidRDefault="00DC2757" w:rsidP="00DC2757">
            <w:pPr>
              <w:spacing w:after="0" w:line="240" w:lineRule="auto"/>
              <w:jc w:val="center"/>
              <w:rPr>
                <w:ins w:id="5637" w:author="Commodore, Sarah" w:date="2023-03-22T16:21:00Z"/>
                <w:rFonts w:ascii="Calibri" w:eastAsia="Times New Roman" w:hAnsi="Calibri" w:cs="Calibri"/>
                <w:color w:val="000000"/>
                <w:sz w:val="20"/>
                <w:szCs w:val="20"/>
              </w:rPr>
            </w:pPr>
            <w:ins w:id="5638" w:author="Commodore, Sarah" w:date="2023-03-22T16:21:00Z">
              <w:r w:rsidRPr="00DC2757">
                <w:rPr>
                  <w:rFonts w:ascii="Calibri" w:eastAsia="Times New Roman" w:hAnsi="Calibri" w:cs="Calibri"/>
                  <w:color w:val="000000"/>
                  <w:sz w:val="20"/>
                  <w:szCs w:val="20"/>
                </w:rPr>
                <w:t>*</w:t>
              </w:r>
            </w:ins>
          </w:p>
        </w:tc>
      </w:tr>
      <w:tr w:rsidR="00DC2757" w:rsidRPr="00DC2757" w14:paraId="401641A3" w14:textId="77777777" w:rsidTr="00DC2757">
        <w:trPr>
          <w:trHeight w:val="260"/>
          <w:ins w:id="5639" w:author="Commodore, Sarah" w:date="2023-03-22T16:21:00Z"/>
        </w:trPr>
        <w:tc>
          <w:tcPr>
            <w:tcW w:w="0" w:type="auto"/>
            <w:tcBorders>
              <w:top w:val="nil"/>
              <w:left w:val="nil"/>
              <w:bottom w:val="nil"/>
              <w:right w:val="nil"/>
            </w:tcBorders>
            <w:shd w:val="clear" w:color="auto" w:fill="auto"/>
            <w:noWrap/>
            <w:vAlign w:val="bottom"/>
            <w:hideMark/>
          </w:tcPr>
          <w:p w14:paraId="5E11C0F2" w14:textId="77777777" w:rsidR="00DC2757" w:rsidRPr="00DC2757" w:rsidRDefault="00DC2757" w:rsidP="00DC2757">
            <w:pPr>
              <w:spacing w:after="0" w:line="240" w:lineRule="auto"/>
              <w:rPr>
                <w:ins w:id="5640" w:author="Commodore, Sarah" w:date="2023-03-22T16:21:00Z"/>
                <w:rFonts w:ascii="Calibri" w:eastAsia="Times New Roman" w:hAnsi="Calibri" w:cs="Calibri"/>
                <w:color w:val="000000"/>
                <w:sz w:val="20"/>
                <w:szCs w:val="20"/>
              </w:rPr>
            </w:pPr>
            <w:ins w:id="5641" w:author="Commodore, Sarah" w:date="2023-03-22T16:21:00Z">
              <w:r w:rsidRPr="00DC2757">
                <w:rPr>
                  <w:rFonts w:ascii="Calibri" w:eastAsia="Times New Roman" w:hAnsi="Calibri" w:cs="Calibri"/>
                  <w:color w:val="000000"/>
                  <w:sz w:val="20"/>
                  <w:szCs w:val="20"/>
                </w:rPr>
                <w:t>ENSG00000105501.12</w:t>
              </w:r>
            </w:ins>
          </w:p>
        </w:tc>
        <w:tc>
          <w:tcPr>
            <w:tcW w:w="0" w:type="auto"/>
            <w:tcBorders>
              <w:top w:val="nil"/>
              <w:left w:val="nil"/>
              <w:bottom w:val="nil"/>
              <w:right w:val="nil"/>
            </w:tcBorders>
            <w:shd w:val="clear" w:color="auto" w:fill="auto"/>
            <w:noWrap/>
            <w:vAlign w:val="bottom"/>
            <w:hideMark/>
          </w:tcPr>
          <w:p w14:paraId="6A23E59E" w14:textId="77777777" w:rsidR="00DC2757" w:rsidRPr="00DC2757" w:rsidRDefault="00DC2757" w:rsidP="00DC2757">
            <w:pPr>
              <w:spacing w:after="0" w:line="240" w:lineRule="auto"/>
              <w:rPr>
                <w:ins w:id="5642" w:author="Commodore, Sarah" w:date="2023-03-22T16:21:00Z"/>
                <w:rFonts w:ascii="Calibri" w:eastAsia="Times New Roman" w:hAnsi="Calibri" w:cs="Calibri"/>
                <w:color w:val="000000"/>
                <w:sz w:val="20"/>
                <w:szCs w:val="20"/>
              </w:rPr>
            </w:pPr>
            <w:ins w:id="5643" w:author="Commodore, Sarah" w:date="2023-03-22T16:21:00Z">
              <w:r w:rsidRPr="00DC2757">
                <w:rPr>
                  <w:rFonts w:ascii="Calibri" w:eastAsia="Times New Roman" w:hAnsi="Calibri" w:cs="Calibri"/>
                  <w:color w:val="000000"/>
                  <w:sz w:val="20"/>
                  <w:szCs w:val="20"/>
                </w:rPr>
                <w:t>SIGLEC5</w:t>
              </w:r>
            </w:ins>
          </w:p>
        </w:tc>
        <w:tc>
          <w:tcPr>
            <w:tcW w:w="0" w:type="auto"/>
            <w:tcBorders>
              <w:top w:val="nil"/>
              <w:left w:val="nil"/>
              <w:bottom w:val="nil"/>
              <w:right w:val="nil"/>
            </w:tcBorders>
            <w:shd w:val="clear" w:color="auto" w:fill="auto"/>
            <w:noWrap/>
            <w:vAlign w:val="bottom"/>
            <w:hideMark/>
          </w:tcPr>
          <w:p w14:paraId="7E2CD934" w14:textId="77777777" w:rsidR="00DC2757" w:rsidRPr="00DC2757" w:rsidRDefault="00DC2757" w:rsidP="00DC2757">
            <w:pPr>
              <w:spacing w:after="0" w:line="240" w:lineRule="auto"/>
              <w:jc w:val="center"/>
              <w:rPr>
                <w:ins w:id="5644" w:author="Commodore, Sarah" w:date="2023-03-22T16:21:00Z"/>
                <w:rFonts w:ascii="Calibri" w:eastAsia="Times New Roman" w:hAnsi="Calibri" w:cs="Calibri"/>
                <w:color w:val="000000"/>
                <w:sz w:val="20"/>
                <w:szCs w:val="20"/>
              </w:rPr>
            </w:pPr>
            <w:ins w:id="564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9594EE" w14:textId="77777777" w:rsidR="00DC2757" w:rsidRPr="00DC2757" w:rsidRDefault="00DC2757" w:rsidP="00DC2757">
            <w:pPr>
              <w:spacing w:after="0" w:line="240" w:lineRule="auto"/>
              <w:jc w:val="center"/>
              <w:rPr>
                <w:ins w:id="5646" w:author="Commodore, Sarah" w:date="2023-03-22T16:21:00Z"/>
                <w:rFonts w:ascii="Calibri" w:eastAsia="Times New Roman" w:hAnsi="Calibri" w:cs="Calibri"/>
                <w:color w:val="000000"/>
                <w:sz w:val="20"/>
                <w:szCs w:val="20"/>
              </w:rPr>
            </w:pPr>
            <w:ins w:id="5647"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A7F3DD0" w14:textId="77777777" w:rsidR="00DC2757" w:rsidRPr="00DC2757" w:rsidRDefault="00DC2757" w:rsidP="00DC2757">
            <w:pPr>
              <w:spacing w:after="0" w:line="240" w:lineRule="auto"/>
              <w:jc w:val="center"/>
              <w:rPr>
                <w:ins w:id="5648" w:author="Commodore, Sarah" w:date="2023-03-22T16:21:00Z"/>
                <w:rFonts w:ascii="Calibri" w:eastAsia="Times New Roman" w:hAnsi="Calibri" w:cs="Calibri"/>
                <w:color w:val="000000"/>
                <w:sz w:val="20"/>
                <w:szCs w:val="20"/>
              </w:rPr>
            </w:pPr>
            <w:ins w:id="5649"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E7315C1" w14:textId="77777777" w:rsidR="00DC2757" w:rsidRPr="00DC2757" w:rsidRDefault="00DC2757" w:rsidP="00DC2757">
            <w:pPr>
              <w:spacing w:after="0" w:line="240" w:lineRule="auto"/>
              <w:jc w:val="center"/>
              <w:rPr>
                <w:ins w:id="5650" w:author="Commodore, Sarah" w:date="2023-03-22T16:21:00Z"/>
                <w:rFonts w:ascii="Calibri" w:eastAsia="Times New Roman" w:hAnsi="Calibri" w:cs="Calibri"/>
                <w:color w:val="000000"/>
                <w:sz w:val="20"/>
                <w:szCs w:val="20"/>
              </w:rPr>
            </w:pPr>
            <w:ins w:id="5651" w:author="Commodore, Sarah" w:date="2023-03-22T16:21:00Z">
              <w:r w:rsidRPr="00DC2757">
                <w:rPr>
                  <w:rFonts w:ascii="Calibri" w:eastAsia="Times New Roman" w:hAnsi="Calibri" w:cs="Calibri"/>
                  <w:color w:val="000000"/>
                  <w:sz w:val="20"/>
                  <w:szCs w:val="20"/>
                </w:rPr>
                <w:t>*</w:t>
              </w:r>
            </w:ins>
          </w:p>
        </w:tc>
      </w:tr>
      <w:tr w:rsidR="00DC2757" w:rsidRPr="00DC2757" w14:paraId="7D53F19A" w14:textId="77777777" w:rsidTr="00DC2757">
        <w:trPr>
          <w:trHeight w:val="260"/>
          <w:ins w:id="5652" w:author="Commodore, Sarah" w:date="2023-03-22T16:21:00Z"/>
        </w:trPr>
        <w:tc>
          <w:tcPr>
            <w:tcW w:w="0" w:type="auto"/>
            <w:tcBorders>
              <w:top w:val="nil"/>
              <w:left w:val="nil"/>
              <w:bottom w:val="nil"/>
              <w:right w:val="nil"/>
            </w:tcBorders>
            <w:shd w:val="clear" w:color="auto" w:fill="auto"/>
            <w:noWrap/>
            <w:vAlign w:val="bottom"/>
            <w:hideMark/>
          </w:tcPr>
          <w:p w14:paraId="30E0F0B8" w14:textId="77777777" w:rsidR="00DC2757" w:rsidRPr="00DC2757" w:rsidRDefault="00DC2757" w:rsidP="00DC2757">
            <w:pPr>
              <w:spacing w:after="0" w:line="240" w:lineRule="auto"/>
              <w:rPr>
                <w:ins w:id="5653" w:author="Commodore, Sarah" w:date="2023-03-22T16:21:00Z"/>
                <w:rFonts w:ascii="Calibri" w:eastAsia="Times New Roman" w:hAnsi="Calibri" w:cs="Calibri"/>
                <w:color w:val="000000"/>
                <w:sz w:val="20"/>
                <w:szCs w:val="20"/>
              </w:rPr>
            </w:pPr>
            <w:ins w:id="5654" w:author="Commodore, Sarah" w:date="2023-03-22T16:21:00Z">
              <w:r w:rsidRPr="00DC2757">
                <w:rPr>
                  <w:rFonts w:ascii="Calibri" w:eastAsia="Times New Roman" w:hAnsi="Calibri" w:cs="Calibri"/>
                  <w:color w:val="000000"/>
                  <w:sz w:val="20"/>
                  <w:szCs w:val="20"/>
                </w:rPr>
                <w:t>ENSG00000112195.9</w:t>
              </w:r>
            </w:ins>
          </w:p>
        </w:tc>
        <w:tc>
          <w:tcPr>
            <w:tcW w:w="0" w:type="auto"/>
            <w:tcBorders>
              <w:top w:val="nil"/>
              <w:left w:val="nil"/>
              <w:bottom w:val="nil"/>
              <w:right w:val="nil"/>
            </w:tcBorders>
            <w:shd w:val="clear" w:color="auto" w:fill="auto"/>
            <w:noWrap/>
            <w:vAlign w:val="bottom"/>
            <w:hideMark/>
          </w:tcPr>
          <w:p w14:paraId="407F88E7" w14:textId="77777777" w:rsidR="00DC2757" w:rsidRPr="00DC2757" w:rsidRDefault="00DC2757" w:rsidP="00DC2757">
            <w:pPr>
              <w:spacing w:after="0" w:line="240" w:lineRule="auto"/>
              <w:rPr>
                <w:ins w:id="5655" w:author="Commodore, Sarah" w:date="2023-03-22T16:21:00Z"/>
                <w:rFonts w:ascii="Calibri" w:eastAsia="Times New Roman" w:hAnsi="Calibri" w:cs="Calibri"/>
                <w:color w:val="000000"/>
                <w:sz w:val="20"/>
                <w:szCs w:val="20"/>
              </w:rPr>
            </w:pPr>
            <w:ins w:id="5656" w:author="Commodore, Sarah" w:date="2023-03-22T16:21:00Z">
              <w:r w:rsidRPr="00DC2757">
                <w:rPr>
                  <w:rFonts w:ascii="Calibri" w:eastAsia="Times New Roman" w:hAnsi="Calibri" w:cs="Calibri"/>
                  <w:color w:val="000000"/>
                  <w:sz w:val="20"/>
                  <w:szCs w:val="20"/>
                </w:rPr>
                <w:t>TREML2</w:t>
              </w:r>
            </w:ins>
          </w:p>
        </w:tc>
        <w:tc>
          <w:tcPr>
            <w:tcW w:w="0" w:type="auto"/>
            <w:tcBorders>
              <w:top w:val="nil"/>
              <w:left w:val="nil"/>
              <w:bottom w:val="nil"/>
              <w:right w:val="nil"/>
            </w:tcBorders>
            <w:shd w:val="clear" w:color="auto" w:fill="auto"/>
            <w:noWrap/>
            <w:vAlign w:val="bottom"/>
            <w:hideMark/>
          </w:tcPr>
          <w:p w14:paraId="77B3D963" w14:textId="77777777" w:rsidR="00DC2757" w:rsidRPr="00DC2757" w:rsidRDefault="00DC2757" w:rsidP="00DC2757">
            <w:pPr>
              <w:spacing w:after="0" w:line="240" w:lineRule="auto"/>
              <w:jc w:val="center"/>
              <w:rPr>
                <w:ins w:id="5657" w:author="Commodore, Sarah" w:date="2023-03-22T16:21:00Z"/>
                <w:rFonts w:ascii="Calibri" w:eastAsia="Times New Roman" w:hAnsi="Calibri" w:cs="Calibri"/>
                <w:color w:val="000000"/>
                <w:sz w:val="20"/>
                <w:szCs w:val="20"/>
              </w:rPr>
            </w:pPr>
            <w:ins w:id="565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9A79224" w14:textId="77777777" w:rsidR="00DC2757" w:rsidRPr="00DC2757" w:rsidRDefault="00DC2757" w:rsidP="00DC2757">
            <w:pPr>
              <w:spacing w:after="0" w:line="240" w:lineRule="auto"/>
              <w:jc w:val="center"/>
              <w:rPr>
                <w:ins w:id="5659" w:author="Commodore, Sarah" w:date="2023-03-22T16:21:00Z"/>
                <w:rFonts w:ascii="Calibri" w:eastAsia="Times New Roman" w:hAnsi="Calibri" w:cs="Calibri"/>
                <w:color w:val="000000"/>
                <w:sz w:val="20"/>
                <w:szCs w:val="20"/>
              </w:rPr>
            </w:pPr>
            <w:ins w:id="5660"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3C9E4D90" w14:textId="77777777" w:rsidR="00DC2757" w:rsidRPr="00DC2757" w:rsidRDefault="00DC2757" w:rsidP="00DC2757">
            <w:pPr>
              <w:spacing w:after="0" w:line="240" w:lineRule="auto"/>
              <w:jc w:val="center"/>
              <w:rPr>
                <w:ins w:id="5661" w:author="Commodore, Sarah" w:date="2023-03-22T16:21:00Z"/>
                <w:rFonts w:ascii="Calibri" w:eastAsia="Times New Roman" w:hAnsi="Calibri" w:cs="Calibri"/>
                <w:color w:val="000000"/>
                <w:sz w:val="20"/>
                <w:szCs w:val="20"/>
              </w:rPr>
            </w:pPr>
            <w:ins w:id="5662"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20126907" w14:textId="77777777" w:rsidR="00DC2757" w:rsidRPr="00DC2757" w:rsidRDefault="00DC2757" w:rsidP="00DC2757">
            <w:pPr>
              <w:spacing w:after="0" w:line="240" w:lineRule="auto"/>
              <w:jc w:val="center"/>
              <w:rPr>
                <w:ins w:id="5663" w:author="Commodore, Sarah" w:date="2023-03-22T16:21:00Z"/>
                <w:rFonts w:ascii="Calibri" w:eastAsia="Times New Roman" w:hAnsi="Calibri" w:cs="Calibri"/>
                <w:color w:val="000000"/>
                <w:sz w:val="20"/>
                <w:szCs w:val="20"/>
              </w:rPr>
            </w:pPr>
            <w:ins w:id="5664" w:author="Commodore, Sarah" w:date="2023-03-22T16:21:00Z">
              <w:r w:rsidRPr="00DC2757">
                <w:rPr>
                  <w:rFonts w:ascii="Calibri" w:eastAsia="Times New Roman" w:hAnsi="Calibri" w:cs="Calibri"/>
                  <w:color w:val="000000"/>
                  <w:sz w:val="20"/>
                  <w:szCs w:val="20"/>
                </w:rPr>
                <w:t>*</w:t>
              </w:r>
            </w:ins>
          </w:p>
        </w:tc>
      </w:tr>
      <w:tr w:rsidR="00DC2757" w:rsidRPr="00DC2757" w14:paraId="66857F4B" w14:textId="77777777" w:rsidTr="00DC2757">
        <w:trPr>
          <w:trHeight w:val="260"/>
          <w:ins w:id="5665" w:author="Commodore, Sarah" w:date="2023-03-22T16:21:00Z"/>
        </w:trPr>
        <w:tc>
          <w:tcPr>
            <w:tcW w:w="0" w:type="auto"/>
            <w:tcBorders>
              <w:top w:val="nil"/>
              <w:left w:val="nil"/>
              <w:bottom w:val="nil"/>
              <w:right w:val="nil"/>
            </w:tcBorders>
            <w:shd w:val="clear" w:color="auto" w:fill="auto"/>
            <w:noWrap/>
            <w:vAlign w:val="bottom"/>
            <w:hideMark/>
          </w:tcPr>
          <w:p w14:paraId="1868ACC4" w14:textId="77777777" w:rsidR="00DC2757" w:rsidRPr="00DC2757" w:rsidRDefault="00DC2757" w:rsidP="00DC2757">
            <w:pPr>
              <w:spacing w:after="0" w:line="240" w:lineRule="auto"/>
              <w:rPr>
                <w:ins w:id="5666" w:author="Commodore, Sarah" w:date="2023-03-22T16:21:00Z"/>
                <w:rFonts w:ascii="Calibri" w:eastAsia="Times New Roman" w:hAnsi="Calibri" w:cs="Calibri"/>
                <w:color w:val="000000"/>
                <w:sz w:val="20"/>
                <w:szCs w:val="20"/>
              </w:rPr>
            </w:pPr>
            <w:ins w:id="5667" w:author="Commodore, Sarah" w:date="2023-03-22T16:21:00Z">
              <w:r w:rsidRPr="00DC2757">
                <w:rPr>
                  <w:rFonts w:ascii="Calibri" w:eastAsia="Times New Roman" w:hAnsi="Calibri" w:cs="Calibri"/>
                  <w:color w:val="000000"/>
                  <w:sz w:val="20"/>
                  <w:szCs w:val="20"/>
                </w:rPr>
                <w:t>ENSG00000143631.11</w:t>
              </w:r>
            </w:ins>
          </w:p>
        </w:tc>
        <w:tc>
          <w:tcPr>
            <w:tcW w:w="0" w:type="auto"/>
            <w:tcBorders>
              <w:top w:val="nil"/>
              <w:left w:val="nil"/>
              <w:bottom w:val="nil"/>
              <w:right w:val="nil"/>
            </w:tcBorders>
            <w:shd w:val="clear" w:color="auto" w:fill="auto"/>
            <w:noWrap/>
            <w:vAlign w:val="bottom"/>
            <w:hideMark/>
          </w:tcPr>
          <w:p w14:paraId="02B88C96" w14:textId="77777777" w:rsidR="00DC2757" w:rsidRPr="00DC2757" w:rsidRDefault="00DC2757" w:rsidP="00DC2757">
            <w:pPr>
              <w:spacing w:after="0" w:line="240" w:lineRule="auto"/>
              <w:rPr>
                <w:ins w:id="5668" w:author="Commodore, Sarah" w:date="2023-03-22T16:21:00Z"/>
                <w:rFonts w:ascii="Calibri" w:eastAsia="Times New Roman" w:hAnsi="Calibri" w:cs="Calibri"/>
                <w:color w:val="000000"/>
                <w:sz w:val="20"/>
                <w:szCs w:val="20"/>
              </w:rPr>
            </w:pPr>
            <w:ins w:id="5669" w:author="Commodore, Sarah" w:date="2023-03-22T16:21:00Z">
              <w:r w:rsidRPr="00DC2757">
                <w:rPr>
                  <w:rFonts w:ascii="Calibri" w:eastAsia="Times New Roman" w:hAnsi="Calibri" w:cs="Calibri"/>
                  <w:color w:val="000000"/>
                  <w:sz w:val="20"/>
                  <w:szCs w:val="20"/>
                </w:rPr>
                <w:t>FLG</w:t>
              </w:r>
            </w:ins>
          </w:p>
        </w:tc>
        <w:tc>
          <w:tcPr>
            <w:tcW w:w="0" w:type="auto"/>
            <w:tcBorders>
              <w:top w:val="nil"/>
              <w:left w:val="nil"/>
              <w:bottom w:val="nil"/>
              <w:right w:val="nil"/>
            </w:tcBorders>
            <w:shd w:val="clear" w:color="auto" w:fill="auto"/>
            <w:noWrap/>
            <w:vAlign w:val="bottom"/>
            <w:hideMark/>
          </w:tcPr>
          <w:p w14:paraId="7CF5FE80" w14:textId="77777777" w:rsidR="00DC2757" w:rsidRPr="00DC2757" w:rsidRDefault="00DC2757" w:rsidP="00DC2757">
            <w:pPr>
              <w:spacing w:after="0" w:line="240" w:lineRule="auto"/>
              <w:jc w:val="center"/>
              <w:rPr>
                <w:ins w:id="5670" w:author="Commodore, Sarah" w:date="2023-03-22T16:21:00Z"/>
                <w:rFonts w:ascii="Calibri" w:eastAsia="Times New Roman" w:hAnsi="Calibri" w:cs="Calibri"/>
                <w:color w:val="000000"/>
                <w:sz w:val="20"/>
                <w:szCs w:val="20"/>
              </w:rPr>
            </w:pPr>
            <w:ins w:id="567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431748F" w14:textId="77777777" w:rsidR="00DC2757" w:rsidRPr="00DC2757" w:rsidRDefault="00DC2757" w:rsidP="00DC2757">
            <w:pPr>
              <w:spacing w:after="0" w:line="240" w:lineRule="auto"/>
              <w:jc w:val="center"/>
              <w:rPr>
                <w:ins w:id="5672" w:author="Commodore, Sarah" w:date="2023-03-22T16:21:00Z"/>
                <w:rFonts w:ascii="Calibri" w:eastAsia="Times New Roman" w:hAnsi="Calibri" w:cs="Calibri"/>
                <w:color w:val="000000"/>
                <w:sz w:val="20"/>
                <w:szCs w:val="20"/>
              </w:rPr>
            </w:pPr>
            <w:ins w:id="5673"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8514652" w14:textId="77777777" w:rsidR="00DC2757" w:rsidRPr="00DC2757" w:rsidRDefault="00DC2757" w:rsidP="00DC2757">
            <w:pPr>
              <w:spacing w:after="0" w:line="240" w:lineRule="auto"/>
              <w:jc w:val="center"/>
              <w:rPr>
                <w:ins w:id="5674" w:author="Commodore, Sarah" w:date="2023-03-22T16:21:00Z"/>
                <w:rFonts w:ascii="Calibri" w:eastAsia="Times New Roman" w:hAnsi="Calibri" w:cs="Calibri"/>
                <w:color w:val="000000"/>
                <w:sz w:val="20"/>
                <w:szCs w:val="20"/>
              </w:rPr>
            </w:pPr>
            <w:ins w:id="5675"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6103B6B7" w14:textId="77777777" w:rsidR="00DC2757" w:rsidRPr="00DC2757" w:rsidRDefault="00DC2757" w:rsidP="00DC2757">
            <w:pPr>
              <w:spacing w:after="0" w:line="240" w:lineRule="auto"/>
              <w:jc w:val="center"/>
              <w:rPr>
                <w:ins w:id="5676" w:author="Commodore, Sarah" w:date="2023-03-22T16:21:00Z"/>
                <w:rFonts w:ascii="Calibri" w:eastAsia="Times New Roman" w:hAnsi="Calibri" w:cs="Calibri"/>
                <w:color w:val="000000"/>
                <w:sz w:val="20"/>
                <w:szCs w:val="20"/>
              </w:rPr>
            </w:pPr>
            <w:ins w:id="5677" w:author="Commodore, Sarah" w:date="2023-03-22T16:21:00Z">
              <w:r w:rsidRPr="00DC2757">
                <w:rPr>
                  <w:rFonts w:ascii="Calibri" w:eastAsia="Times New Roman" w:hAnsi="Calibri" w:cs="Calibri"/>
                  <w:color w:val="000000"/>
                  <w:sz w:val="20"/>
                  <w:szCs w:val="20"/>
                </w:rPr>
                <w:t>*</w:t>
              </w:r>
            </w:ins>
          </w:p>
        </w:tc>
      </w:tr>
      <w:tr w:rsidR="00DC2757" w:rsidRPr="00DC2757" w14:paraId="45E1E273" w14:textId="77777777" w:rsidTr="00DC2757">
        <w:trPr>
          <w:trHeight w:val="260"/>
          <w:ins w:id="5678" w:author="Commodore, Sarah" w:date="2023-03-22T16:21:00Z"/>
        </w:trPr>
        <w:tc>
          <w:tcPr>
            <w:tcW w:w="0" w:type="auto"/>
            <w:tcBorders>
              <w:top w:val="nil"/>
              <w:left w:val="nil"/>
              <w:bottom w:val="nil"/>
              <w:right w:val="nil"/>
            </w:tcBorders>
            <w:shd w:val="clear" w:color="auto" w:fill="auto"/>
            <w:noWrap/>
            <w:vAlign w:val="bottom"/>
            <w:hideMark/>
          </w:tcPr>
          <w:p w14:paraId="2A7140E8" w14:textId="77777777" w:rsidR="00DC2757" w:rsidRPr="00DC2757" w:rsidRDefault="00DC2757" w:rsidP="00DC2757">
            <w:pPr>
              <w:spacing w:after="0" w:line="240" w:lineRule="auto"/>
              <w:rPr>
                <w:ins w:id="5679" w:author="Commodore, Sarah" w:date="2023-03-22T16:21:00Z"/>
                <w:rFonts w:ascii="Calibri" w:eastAsia="Times New Roman" w:hAnsi="Calibri" w:cs="Calibri"/>
                <w:color w:val="000000"/>
                <w:sz w:val="20"/>
                <w:szCs w:val="20"/>
              </w:rPr>
            </w:pPr>
            <w:ins w:id="5680" w:author="Commodore, Sarah" w:date="2023-03-22T16:21:00Z">
              <w:r w:rsidRPr="00DC2757">
                <w:rPr>
                  <w:rFonts w:ascii="Calibri" w:eastAsia="Times New Roman" w:hAnsi="Calibri" w:cs="Calibri"/>
                  <w:color w:val="000000"/>
                  <w:sz w:val="20"/>
                  <w:szCs w:val="20"/>
                </w:rPr>
                <w:t>ENSG00000100368.14</w:t>
              </w:r>
            </w:ins>
          </w:p>
        </w:tc>
        <w:tc>
          <w:tcPr>
            <w:tcW w:w="0" w:type="auto"/>
            <w:tcBorders>
              <w:top w:val="nil"/>
              <w:left w:val="nil"/>
              <w:bottom w:val="nil"/>
              <w:right w:val="nil"/>
            </w:tcBorders>
            <w:shd w:val="clear" w:color="auto" w:fill="auto"/>
            <w:noWrap/>
            <w:vAlign w:val="bottom"/>
            <w:hideMark/>
          </w:tcPr>
          <w:p w14:paraId="55D3C3E5" w14:textId="77777777" w:rsidR="00DC2757" w:rsidRPr="00DC2757" w:rsidRDefault="00DC2757" w:rsidP="00DC2757">
            <w:pPr>
              <w:spacing w:after="0" w:line="240" w:lineRule="auto"/>
              <w:rPr>
                <w:ins w:id="5681" w:author="Commodore, Sarah" w:date="2023-03-22T16:21:00Z"/>
                <w:rFonts w:ascii="Calibri" w:eastAsia="Times New Roman" w:hAnsi="Calibri" w:cs="Calibri"/>
                <w:color w:val="000000"/>
                <w:sz w:val="20"/>
                <w:szCs w:val="20"/>
              </w:rPr>
            </w:pPr>
            <w:ins w:id="5682" w:author="Commodore, Sarah" w:date="2023-03-22T16:21:00Z">
              <w:r w:rsidRPr="00DC2757">
                <w:rPr>
                  <w:rFonts w:ascii="Calibri" w:eastAsia="Times New Roman" w:hAnsi="Calibri" w:cs="Calibri"/>
                  <w:color w:val="000000"/>
                  <w:sz w:val="20"/>
                  <w:szCs w:val="20"/>
                </w:rPr>
                <w:t>CSF2RB</w:t>
              </w:r>
            </w:ins>
          </w:p>
        </w:tc>
        <w:tc>
          <w:tcPr>
            <w:tcW w:w="0" w:type="auto"/>
            <w:tcBorders>
              <w:top w:val="nil"/>
              <w:left w:val="nil"/>
              <w:bottom w:val="nil"/>
              <w:right w:val="nil"/>
            </w:tcBorders>
            <w:shd w:val="clear" w:color="auto" w:fill="auto"/>
            <w:noWrap/>
            <w:vAlign w:val="bottom"/>
            <w:hideMark/>
          </w:tcPr>
          <w:p w14:paraId="380F0A33" w14:textId="77777777" w:rsidR="00DC2757" w:rsidRPr="00DC2757" w:rsidRDefault="00DC2757" w:rsidP="00DC2757">
            <w:pPr>
              <w:spacing w:after="0" w:line="240" w:lineRule="auto"/>
              <w:jc w:val="center"/>
              <w:rPr>
                <w:ins w:id="5683" w:author="Commodore, Sarah" w:date="2023-03-22T16:21:00Z"/>
                <w:rFonts w:ascii="Calibri" w:eastAsia="Times New Roman" w:hAnsi="Calibri" w:cs="Calibri"/>
                <w:color w:val="000000"/>
                <w:sz w:val="20"/>
                <w:szCs w:val="20"/>
              </w:rPr>
            </w:pPr>
            <w:ins w:id="568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407107C" w14:textId="77777777" w:rsidR="00DC2757" w:rsidRPr="00DC2757" w:rsidRDefault="00DC2757" w:rsidP="00DC2757">
            <w:pPr>
              <w:spacing w:after="0" w:line="240" w:lineRule="auto"/>
              <w:jc w:val="center"/>
              <w:rPr>
                <w:ins w:id="5685" w:author="Commodore, Sarah" w:date="2023-03-22T16:21:00Z"/>
                <w:rFonts w:ascii="Calibri" w:eastAsia="Times New Roman" w:hAnsi="Calibri" w:cs="Calibri"/>
                <w:color w:val="000000"/>
                <w:sz w:val="20"/>
                <w:szCs w:val="20"/>
              </w:rPr>
            </w:pPr>
            <w:ins w:id="5686" w:author="Commodore, Sarah" w:date="2023-03-22T16:21:00Z">
              <w:r w:rsidRPr="00DC2757">
                <w:rPr>
                  <w:rFonts w:ascii="Calibri" w:eastAsia="Times New Roman" w:hAnsi="Calibri" w:cs="Calibri"/>
                  <w:color w:val="000000"/>
                  <w:sz w:val="20"/>
                  <w:szCs w:val="20"/>
                </w:rPr>
                <w:t>6.1E-07</w:t>
              </w:r>
            </w:ins>
          </w:p>
        </w:tc>
        <w:tc>
          <w:tcPr>
            <w:tcW w:w="0" w:type="auto"/>
            <w:tcBorders>
              <w:top w:val="nil"/>
              <w:left w:val="nil"/>
              <w:bottom w:val="nil"/>
              <w:right w:val="nil"/>
            </w:tcBorders>
            <w:shd w:val="clear" w:color="auto" w:fill="auto"/>
            <w:noWrap/>
            <w:vAlign w:val="bottom"/>
            <w:hideMark/>
          </w:tcPr>
          <w:p w14:paraId="0E10233E" w14:textId="77777777" w:rsidR="00DC2757" w:rsidRPr="00DC2757" w:rsidRDefault="00DC2757" w:rsidP="00DC2757">
            <w:pPr>
              <w:spacing w:after="0" w:line="240" w:lineRule="auto"/>
              <w:jc w:val="center"/>
              <w:rPr>
                <w:ins w:id="5687" w:author="Commodore, Sarah" w:date="2023-03-22T16:21:00Z"/>
                <w:rFonts w:ascii="Calibri" w:eastAsia="Times New Roman" w:hAnsi="Calibri" w:cs="Calibri"/>
                <w:color w:val="000000"/>
                <w:sz w:val="20"/>
                <w:szCs w:val="20"/>
              </w:rPr>
            </w:pPr>
            <w:ins w:id="5688"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1C24ABDC" w14:textId="77777777" w:rsidR="00DC2757" w:rsidRPr="00DC2757" w:rsidRDefault="00DC2757" w:rsidP="00DC2757">
            <w:pPr>
              <w:spacing w:after="0" w:line="240" w:lineRule="auto"/>
              <w:jc w:val="center"/>
              <w:rPr>
                <w:ins w:id="5689" w:author="Commodore, Sarah" w:date="2023-03-22T16:21:00Z"/>
                <w:rFonts w:ascii="Calibri" w:eastAsia="Times New Roman" w:hAnsi="Calibri" w:cs="Calibri"/>
                <w:color w:val="000000"/>
                <w:sz w:val="20"/>
                <w:szCs w:val="20"/>
              </w:rPr>
            </w:pPr>
            <w:ins w:id="5690" w:author="Commodore, Sarah" w:date="2023-03-22T16:21:00Z">
              <w:r w:rsidRPr="00DC2757">
                <w:rPr>
                  <w:rFonts w:ascii="Calibri" w:eastAsia="Times New Roman" w:hAnsi="Calibri" w:cs="Calibri"/>
                  <w:color w:val="000000"/>
                  <w:sz w:val="20"/>
                  <w:szCs w:val="20"/>
                </w:rPr>
                <w:t>*</w:t>
              </w:r>
            </w:ins>
          </w:p>
        </w:tc>
      </w:tr>
      <w:tr w:rsidR="00DC2757" w:rsidRPr="00DC2757" w14:paraId="6A931616" w14:textId="77777777" w:rsidTr="00DC2757">
        <w:trPr>
          <w:trHeight w:val="260"/>
          <w:ins w:id="5691" w:author="Commodore, Sarah" w:date="2023-03-22T16:21:00Z"/>
        </w:trPr>
        <w:tc>
          <w:tcPr>
            <w:tcW w:w="0" w:type="auto"/>
            <w:tcBorders>
              <w:top w:val="nil"/>
              <w:left w:val="nil"/>
              <w:bottom w:val="nil"/>
              <w:right w:val="nil"/>
            </w:tcBorders>
            <w:shd w:val="clear" w:color="auto" w:fill="auto"/>
            <w:noWrap/>
            <w:vAlign w:val="bottom"/>
            <w:hideMark/>
          </w:tcPr>
          <w:p w14:paraId="05B93338" w14:textId="77777777" w:rsidR="00DC2757" w:rsidRPr="00DC2757" w:rsidRDefault="00DC2757" w:rsidP="00DC2757">
            <w:pPr>
              <w:spacing w:after="0" w:line="240" w:lineRule="auto"/>
              <w:rPr>
                <w:ins w:id="5692" w:author="Commodore, Sarah" w:date="2023-03-22T16:21:00Z"/>
                <w:rFonts w:ascii="Calibri" w:eastAsia="Times New Roman" w:hAnsi="Calibri" w:cs="Calibri"/>
                <w:color w:val="000000"/>
                <w:sz w:val="20"/>
                <w:szCs w:val="20"/>
              </w:rPr>
            </w:pPr>
            <w:ins w:id="5693" w:author="Commodore, Sarah" w:date="2023-03-22T16:21:00Z">
              <w:r w:rsidRPr="00DC2757">
                <w:rPr>
                  <w:rFonts w:ascii="Calibri" w:eastAsia="Times New Roman" w:hAnsi="Calibri" w:cs="Calibri"/>
                  <w:color w:val="000000"/>
                  <w:sz w:val="20"/>
                  <w:szCs w:val="20"/>
                </w:rPr>
                <w:t>ENSG00000163823.4</w:t>
              </w:r>
            </w:ins>
          </w:p>
        </w:tc>
        <w:tc>
          <w:tcPr>
            <w:tcW w:w="0" w:type="auto"/>
            <w:tcBorders>
              <w:top w:val="nil"/>
              <w:left w:val="nil"/>
              <w:bottom w:val="nil"/>
              <w:right w:val="nil"/>
            </w:tcBorders>
            <w:shd w:val="clear" w:color="auto" w:fill="auto"/>
            <w:noWrap/>
            <w:vAlign w:val="bottom"/>
            <w:hideMark/>
          </w:tcPr>
          <w:p w14:paraId="2CEE8BDD" w14:textId="77777777" w:rsidR="00DC2757" w:rsidRPr="00DC2757" w:rsidRDefault="00DC2757" w:rsidP="00DC2757">
            <w:pPr>
              <w:spacing w:after="0" w:line="240" w:lineRule="auto"/>
              <w:rPr>
                <w:ins w:id="5694" w:author="Commodore, Sarah" w:date="2023-03-22T16:21:00Z"/>
                <w:rFonts w:ascii="Calibri" w:eastAsia="Times New Roman" w:hAnsi="Calibri" w:cs="Calibri"/>
                <w:color w:val="000000"/>
                <w:sz w:val="20"/>
                <w:szCs w:val="20"/>
              </w:rPr>
            </w:pPr>
            <w:ins w:id="5695" w:author="Commodore, Sarah" w:date="2023-03-22T16:21:00Z">
              <w:r w:rsidRPr="00DC2757">
                <w:rPr>
                  <w:rFonts w:ascii="Calibri" w:eastAsia="Times New Roman" w:hAnsi="Calibri" w:cs="Calibri"/>
                  <w:color w:val="000000"/>
                  <w:sz w:val="20"/>
                  <w:szCs w:val="20"/>
                </w:rPr>
                <w:t>CCR1</w:t>
              </w:r>
            </w:ins>
          </w:p>
        </w:tc>
        <w:tc>
          <w:tcPr>
            <w:tcW w:w="0" w:type="auto"/>
            <w:tcBorders>
              <w:top w:val="nil"/>
              <w:left w:val="nil"/>
              <w:bottom w:val="nil"/>
              <w:right w:val="nil"/>
            </w:tcBorders>
            <w:shd w:val="clear" w:color="auto" w:fill="auto"/>
            <w:noWrap/>
            <w:vAlign w:val="bottom"/>
            <w:hideMark/>
          </w:tcPr>
          <w:p w14:paraId="567870AE" w14:textId="77777777" w:rsidR="00DC2757" w:rsidRPr="00DC2757" w:rsidRDefault="00DC2757" w:rsidP="00DC2757">
            <w:pPr>
              <w:spacing w:after="0" w:line="240" w:lineRule="auto"/>
              <w:jc w:val="center"/>
              <w:rPr>
                <w:ins w:id="5696" w:author="Commodore, Sarah" w:date="2023-03-22T16:21:00Z"/>
                <w:rFonts w:ascii="Calibri" w:eastAsia="Times New Roman" w:hAnsi="Calibri" w:cs="Calibri"/>
                <w:color w:val="000000"/>
                <w:sz w:val="20"/>
                <w:szCs w:val="20"/>
              </w:rPr>
            </w:pPr>
            <w:ins w:id="569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587A36B" w14:textId="77777777" w:rsidR="00DC2757" w:rsidRPr="00DC2757" w:rsidRDefault="00DC2757" w:rsidP="00DC2757">
            <w:pPr>
              <w:spacing w:after="0" w:line="240" w:lineRule="auto"/>
              <w:jc w:val="center"/>
              <w:rPr>
                <w:ins w:id="5698" w:author="Commodore, Sarah" w:date="2023-03-22T16:21:00Z"/>
                <w:rFonts w:ascii="Calibri" w:eastAsia="Times New Roman" w:hAnsi="Calibri" w:cs="Calibri"/>
                <w:color w:val="000000"/>
                <w:sz w:val="20"/>
                <w:szCs w:val="20"/>
              </w:rPr>
            </w:pPr>
            <w:ins w:id="5699"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1F952267" w14:textId="77777777" w:rsidR="00DC2757" w:rsidRPr="00DC2757" w:rsidRDefault="00DC2757" w:rsidP="00DC2757">
            <w:pPr>
              <w:spacing w:after="0" w:line="240" w:lineRule="auto"/>
              <w:jc w:val="center"/>
              <w:rPr>
                <w:ins w:id="5700" w:author="Commodore, Sarah" w:date="2023-03-22T16:21:00Z"/>
                <w:rFonts w:ascii="Calibri" w:eastAsia="Times New Roman" w:hAnsi="Calibri" w:cs="Calibri"/>
                <w:color w:val="000000"/>
                <w:sz w:val="20"/>
                <w:szCs w:val="20"/>
              </w:rPr>
            </w:pPr>
            <w:ins w:id="5701"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37559DCA" w14:textId="77777777" w:rsidR="00DC2757" w:rsidRPr="00DC2757" w:rsidRDefault="00DC2757" w:rsidP="00DC2757">
            <w:pPr>
              <w:spacing w:after="0" w:line="240" w:lineRule="auto"/>
              <w:jc w:val="center"/>
              <w:rPr>
                <w:ins w:id="5702" w:author="Commodore, Sarah" w:date="2023-03-22T16:21:00Z"/>
                <w:rFonts w:ascii="Calibri" w:eastAsia="Times New Roman" w:hAnsi="Calibri" w:cs="Calibri"/>
                <w:color w:val="000000"/>
                <w:sz w:val="20"/>
                <w:szCs w:val="20"/>
              </w:rPr>
            </w:pPr>
            <w:ins w:id="5703" w:author="Commodore, Sarah" w:date="2023-03-22T16:21:00Z">
              <w:r w:rsidRPr="00DC2757">
                <w:rPr>
                  <w:rFonts w:ascii="Calibri" w:eastAsia="Times New Roman" w:hAnsi="Calibri" w:cs="Calibri"/>
                  <w:color w:val="000000"/>
                  <w:sz w:val="20"/>
                  <w:szCs w:val="20"/>
                </w:rPr>
                <w:t>*</w:t>
              </w:r>
            </w:ins>
          </w:p>
        </w:tc>
      </w:tr>
      <w:tr w:rsidR="00DC2757" w:rsidRPr="00DC2757" w14:paraId="4A1A99C4" w14:textId="77777777" w:rsidTr="00DC2757">
        <w:trPr>
          <w:trHeight w:val="260"/>
          <w:ins w:id="5704" w:author="Commodore, Sarah" w:date="2023-03-22T16:21:00Z"/>
        </w:trPr>
        <w:tc>
          <w:tcPr>
            <w:tcW w:w="0" w:type="auto"/>
            <w:tcBorders>
              <w:top w:val="nil"/>
              <w:left w:val="nil"/>
              <w:bottom w:val="nil"/>
              <w:right w:val="nil"/>
            </w:tcBorders>
            <w:shd w:val="clear" w:color="auto" w:fill="auto"/>
            <w:noWrap/>
            <w:vAlign w:val="bottom"/>
            <w:hideMark/>
          </w:tcPr>
          <w:p w14:paraId="27C343AD" w14:textId="77777777" w:rsidR="00DC2757" w:rsidRPr="00DC2757" w:rsidRDefault="00DC2757" w:rsidP="00DC2757">
            <w:pPr>
              <w:spacing w:after="0" w:line="240" w:lineRule="auto"/>
              <w:rPr>
                <w:ins w:id="5705" w:author="Commodore, Sarah" w:date="2023-03-22T16:21:00Z"/>
                <w:rFonts w:ascii="Calibri" w:eastAsia="Times New Roman" w:hAnsi="Calibri" w:cs="Calibri"/>
                <w:color w:val="000000"/>
                <w:sz w:val="20"/>
                <w:szCs w:val="20"/>
              </w:rPr>
            </w:pPr>
            <w:ins w:id="5706" w:author="Commodore, Sarah" w:date="2023-03-22T16:21:00Z">
              <w:r w:rsidRPr="00DC2757">
                <w:rPr>
                  <w:rFonts w:ascii="Calibri" w:eastAsia="Times New Roman" w:hAnsi="Calibri" w:cs="Calibri"/>
                  <w:color w:val="000000"/>
                  <w:sz w:val="20"/>
                  <w:szCs w:val="20"/>
                </w:rPr>
                <w:t>ENSG00000244094.2</w:t>
              </w:r>
            </w:ins>
          </w:p>
        </w:tc>
        <w:tc>
          <w:tcPr>
            <w:tcW w:w="0" w:type="auto"/>
            <w:tcBorders>
              <w:top w:val="nil"/>
              <w:left w:val="nil"/>
              <w:bottom w:val="nil"/>
              <w:right w:val="nil"/>
            </w:tcBorders>
            <w:shd w:val="clear" w:color="auto" w:fill="auto"/>
            <w:noWrap/>
            <w:vAlign w:val="bottom"/>
            <w:hideMark/>
          </w:tcPr>
          <w:p w14:paraId="09081D17" w14:textId="77777777" w:rsidR="00DC2757" w:rsidRPr="00DC2757" w:rsidRDefault="00DC2757" w:rsidP="00DC2757">
            <w:pPr>
              <w:spacing w:after="0" w:line="240" w:lineRule="auto"/>
              <w:rPr>
                <w:ins w:id="5707" w:author="Commodore, Sarah" w:date="2023-03-22T16:21:00Z"/>
                <w:rFonts w:ascii="Calibri" w:eastAsia="Times New Roman" w:hAnsi="Calibri" w:cs="Calibri"/>
                <w:color w:val="000000"/>
                <w:sz w:val="20"/>
                <w:szCs w:val="20"/>
              </w:rPr>
            </w:pPr>
            <w:ins w:id="5708" w:author="Commodore, Sarah" w:date="2023-03-22T16:21:00Z">
              <w:r w:rsidRPr="00DC2757">
                <w:rPr>
                  <w:rFonts w:ascii="Calibri" w:eastAsia="Times New Roman" w:hAnsi="Calibri" w:cs="Calibri"/>
                  <w:color w:val="000000"/>
                  <w:sz w:val="20"/>
                  <w:szCs w:val="20"/>
                </w:rPr>
                <w:t>SPRR2F</w:t>
              </w:r>
            </w:ins>
          </w:p>
        </w:tc>
        <w:tc>
          <w:tcPr>
            <w:tcW w:w="0" w:type="auto"/>
            <w:tcBorders>
              <w:top w:val="nil"/>
              <w:left w:val="nil"/>
              <w:bottom w:val="nil"/>
              <w:right w:val="nil"/>
            </w:tcBorders>
            <w:shd w:val="clear" w:color="auto" w:fill="auto"/>
            <w:noWrap/>
            <w:vAlign w:val="bottom"/>
            <w:hideMark/>
          </w:tcPr>
          <w:p w14:paraId="1750BBA6" w14:textId="77777777" w:rsidR="00DC2757" w:rsidRPr="00DC2757" w:rsidRDefault="00DC2757" w:rsidP="00DC2757">
            <w:pPr>
              <w:spacing w:after="0" w:line="240" w:lineRule="auto"/>
              <w:jc w:val="center"/>
              <w:rPr>
                <w:ins w:id="5709" w:author="Commodore, Sarah" w:date="2023-03-22T16:21:00Z"/>
                <w:rFonts w:ascii="Calibri" w:eastAsia="Times New Roman" w:hAnsi="Calibri" w:cs="Calibri"/>
                <w:color w:val="000000"/>
                <w:sz w:val="20"/>
                <w:szCs w:val="20"/>
              </w:rPr>
            </w:pPr>
            <w:ins w:id="571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F3B7CF0" w14:textId="77777777" w:rsidR="00DC2757" w:rsidRPr="00DC2757" w:rsidRDefault="00DC2757" w:rsidP="00DC2757">
            <w:pPr>
              <w:spacing w:after="0" w:line="240" w:lineRule="auto"/>
              <w:jc w:val="center"/>
              <w:rPr>
                <w:ins w:id="5711" w:author="Commodore, Sarah" w:date="2023-03-22T16:21:00Z"/>
                <w:rFonts w:ascii="Calibri" w:eastAsia="Times New Roman" w:hAnsi="Calibri" w:cs="Calibri"/>
                <w:color w:val="000000"/>
                <w:sz w:val="20"/>
                <w:szCs w:val="20"/>
              </w:rPr>
            </w:pPr>
            <w:ins w:id="5712" w:author="Commodore, Sarah" w:date="2023-03-22T16:21:00Z">
              <w:r w:rsidRPr="00DC2757">
                <w:rPr>
                  <w:rFonts w:ascii="Calibri" w:eastAsia="Times New Roman" w:hAnsi="Calibri" w:cs="Calibri"/>
                  <w:color w:val="000000"/>
                  <w:sz w:val="20"/>
                  <w:szCs w:val="20"/>
                </w:rPr>
                <w:t>8.5E-04</w:t>
              </w:r>
            </w:ins>
          </w:p>
        </w:tc>
        <w:tc>
          <w:tcPr>
            <w:tcW w:w="0" w:type="auto"/>
            <w:tcBorders>
              <w:top w:val="nil"/>
              <w:left w:val="nil"/>
              <w:bottom w:val="nil"/>
              <w:right w:val="nil"/>
            </w:tcBorders>
            <w:shd w:val="clear" w:color="auto" w:fill="auto"/>
            <w:noWrap/>
            <w:vAlign w:val="bottom"/>
            <w:hideMark/>
          </w:tcPr>
          <w:p w14:paraId="7834CE6A" w14:textId="77777777" w:rsidR="00DC2757" w:rsidRPr="00DC2757" w:rsidRDefault="00DC2757" w:rsidP="00DC2757">
            <w:pPr>
              <w:spacing w:after="0" w:line="240" w:lineRule="auto"/>
              <w:jc w:val="center"/>
              <w:rPr>
                <w:ins w:id="5713" w:author="Commodore, Sarah" w:date="2023-03-22T16:21:00Z"/>
                <w:rFonts w:ascii="Calibri" w:eastAsia="Times New Roman" w:hAnsi="Calibri" w:cs="Calibri"/>
                <w:color w:val="000000"/>
                <w:sz w:val="20"/>
                <w:szCs w:val="20"/>
              </w:rPr>
            </w:pPr>
            <w:ins w:id="5714"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CDFA070" w14:textId="77777777" w:rsidR="00DC2757" w:rsidRPr="00DC2757" w:rsidRDefault="00DC2757" w:rsidP="00DC2757">
            <w:pPr>
              <w:spacing w:after="0" w:line="240" w:lineRule="auto"/>
              <w:jc w:val="center"/>
              <w:rPr>
                <w:ins w:id="5715" w:author="Commodore, Sarah" w:date="2023-03-22T16:21:00Z"/>
                <w:rFonts w:ascii="Calibri" w:eastAsia="Times New Roman" w:hAnsi="Calibri" w:cs="Calibri"/>
                <w:color w:val="000000"/>
                <w:sz w:val="20"/>
                <w:szCs w:val="20"/>
              </w:rPr>
            </w:pPr>
            <w:ins w:id="5716" w:author="Commodore, Sarah" w:date="2023-03-22T16:21:00Z">
              <w:r w:rsidRPr="00DC2757">
                <w:rPr>
                  <w:rFonts w:ascii="Calibri" w:eastAsia="Times New Roman" w:hAnsi="Calibri" w:cs="Calibri"/>
                  <w:color w:val="000000"/>
                  <w:sz w:val="20"/>
                  <w:szCs w:val="20"/>
                </w:rPr>
                <w:t>*</w:t>
              </w:r>
            </w:ins>
          </w:p>
        </w:tc>
      </w:tr>
      <w:tr w:rsidR="00DC2757" w:rsidRPr="00DC2757" w14:paraId="17FB2CAF" w14:textId="77777777" w:rsidTr="00DC2757">
        <w:trPr>
          <w:trHeight w:val="260"/>
          <w:ins w:id="5717" w:author="Commodore, Sarah" w:date="2023-03-22T16:21:00Z"/>
        </w:trPr>
        <w:tc>
          <w:tcPr>
            <w:tcW w:w="0" w:type="auto"/>
            <w:tcBorders>
              <w:top w:val="nil"/>
              <w:left w:val="nil"/>
              <w:bottom w:val="nil"/>
              <w:right w:val="nil"/>
            </w:tcBorders>
            <w:shd w:val="clear" w:color="auto" w:fill="auto"/>
            <w:noWrap/>
            <w:vAlign w:val="bottom"/>
            <w:hideMark/>
          </w:tcPr>
          <w:p w14:paraId="7989CD11" w14:textId="77777777" w:rsidR="00DC2757" w:rsidRPr="00DC2757" w:rsidRDefault="00DC2757" w:rsidP="00DC2757">
            <w:pPr>
              <w:spacing w:after="0" w:line="240" w:lineRule="auto"/>
              <w:rPr>
                <w:ins w:id="5718" w:author="Commodore, Sarah" w:date="2023-03-22T16:21:00Z"/>
                <w:rFonts w:ascii="Calibri" w:eastAsia="Times New Roman" w:hAnsi="Calibri" w:cs="Calibri"/>
                <w:color w:val="000000"/>
                <w:sz w:val="20"/>
                <w:szCs w:val="20"/>
              </w:rPr>
            </w:pPr>
            <w:ins w:id="5719" w:author="Commodore, Sarah" w:date="2023-03-22T16:21:00Z">
              <w:r w:rsidRPr="00DC2757">
                <w:rPr>
                  <w:rFonts w:ascii="Calibri" w:eastAsia="Times New Roman" w:hAnsi="Calibri" w:cs="Calibri"/>
                  <w:color w:val="000000"/>
                  <w:sz w:val="20"/>
                  <w:szCs w:val="20"/>
                </w:rPr>
                <w:t>ENSG00000143369.15</w:t>
              </w:r>
            </w:ins>
          </w:p>
        </w:tc>
        <w:tc>
          <w:tcPr>
            <w:tcW w:w="0" w:type="auto"/>
            <w:tcBorders>
              <w:top w:val="nil"/>
              <w:left w:val="nil"/>
              <w:bottom w:val="nil"/>
              <w:right w:val="nil"/>
            </w:tcBorders>
            <w:shd w:val="clear" w:color="auto" w:fill="auto"/>
            <w:noWrap/>
            <w:vAlign w:val="bottom"/>
            <w:hideMark/>
          </w:tcPr>
          <w:p w14:paraId="368CEF5A" w14:textId="77777777" w:rsidR="00DC2757" w:rsidRPr="00DC2757" w:rsidRDefault="00DC2757" w:rsidP="00DC2757">
            <w:pPr>
              <w:spacing w:after="0" w:line="240" w:lineRule="auto"/>
              <w:rPr>
                <w:ins w:id="5720" w:author="Commodore, Sarah" w:date="2023-03-22T16:21:00Z"/>
                <w:rFonts w:ascii="Calibri" w:eastAsia="Times New Roman" w:hAnsi="Calibri" w:cs="Calibri"/>
                <w:color w:val="000000"/>
                <w:sz w:val="20"/>
                <w:szCs w:val="20"/>
              </w:rPr>
            </w:pPr>
            <w:ins w:id="5721" w:author="Commodore, Sarah" w:date="2023-03-22T16:21:00Z">
              <w:r w:rsidRPr="00DC2757">
                <w:rPr>
                  <w:rFonts w:ascii="Calibri" w:eastAsia="Times New Roman" w:hAnsi="Calibri" w:cs="Calibri"/>
                  <w:color w:val="000000"/>
                  <w:sz w:val="20"/>
                  <w:szCs w:val="20"/>
                </w:rPr>
                <w:t>ECM1</w:t>
              </w:r>
            </w:ins>
          </w:p>
        </w:tc>
        <w:tc>
          <w:tcPr>
            <w:tcW w:w="0" w:type="auto"/>
            <w:tcBorders>
              <w:top w:val="nil"/>
              <w:left w:val="nil"/>
              <w:bottom w:val="nil"/>
              <w:right w:val="nil"/>
            </w:tcBorders>
            <w:shd w:val="clear" w:color="auto" w:fill="auto"/>
            <w:noWrap/>
            <w:vAlign w:val="bottom"/>
            <w:hideMark/>
          </w:tcPr>
          <w:p w14:paraId="57C71201" w14:textId="77777777" w:rsidR="00DC2757" w:rsidRPr="00DC2757" w:rsidRDefault="00DC2757" w:rsidP="00DC2757">
            <w:pPr>
              <w:spacing w:after="0" w:line="240" w:lineRule="auto"/>
              <w:jc w:val="center"/>
              <w:rPr>
                <w:ins w:id="5722" w:author="Commodore, Sarah" w:date="2023-03-22T16:21:00Z"/>
                <w:rFonts w:ascii="Calibri" w:eastAsia="Times New Roman" w:hAnsi="Calibri" w:cs="Calibri"/>
                <w:color w:val="000000"/>
                <w:sz w:val="20"/>
                <w:szCs w:val="20"/>
              </w:rPr>
            </w:pPr>
            <w:ins w:id="572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B0AA70E" w14:textId="77777777" w:rsidR="00DC2757" w:rsidRPr="00DC2757" w:rsidRDefault="00DC2757" w:rsidP="00DC2757">
            <w:pPr>
              <w:spacing w:after="0" w:line="240" w:lineRule="auto"/>
              <w:jc w:val="center"/>
              <w:rPr>
                <w:ins w:id="5724" w:author="Commodore, Sarah" w:date="2023-03-22T16:21:00Z"/>
                <w:rFonts w:ascii="Calibri" w:eastAsia="Times New Roman" w:hAnsi="Calibri" w:cs="Calibri"/>
                <w:color w:val="000000"/>
                <w:sz w:val="20"/>
                <w:szCs w:val="20"/>
              </w:rPr>
            </w:pPr>
            <w:ins w:id="5725"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32B76CC6" w14:textId="77777777" w:rsidR="00DC2757" w:rsidRPr="00DC2757" w:rsidRDefault="00DC2757" w:rsidP="00DC2757">
            <w:pPr>
              <w:spacing w:after="0" w:line="240" w:lineRule="auto"/>
              <w:jc w:val="center"/>
              <w:rPr>
                <w:ins w:id="5726" w:author="Commodore, Sarah" w:date="2023-03-22T16:21:00Z"/>
                <w:rFonts w:ascii="Calibri" w:eastAsia="Times New Roman" w:hAnsi="Calibri" w:cs="Calibri"/>
                <w:color w:val="000000"/>
                <w:sz w:val="20"/>
                <w:szCs w:val="20"/>
              </w:rPr>
            </w:pPr>
            <w:ins w:id="5727"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41D4B39C" w14:textId="77777777" w:rsidR="00DC2757" w:rsidRPr="00DC2757" w:rsidRDefault="00DC2757" w:rsidP="00DC2757">
            <w:pPr>
              <w:spacing w:after="0" w:line="240" w:lineRule="auto"/>
              <w:jc w:val="center"/>
              <w:rPr>
                <w:ins w:id="5728" w:author="Commodore, Sarah" w:date="2023-03-22T16:21:00Z"/>
                <w:rFonts w:ascii="Calibri" w:eastAsia="Times New Roman" w:hAnsi="Calibri" w:cs="Calibri"/>
                <w:color w:val="000000"/>
                <w:sz w:val="20"/>
                <w:szCs w:val="20"/>
              </w:rPr>
            </w:pPr>
            <w:ins w:id="5729" w:author="Commodore, Sarah" w:date="2023-03-22T16:21:00Z">
              <w:r w:rsidRPr="00DC2757">
                <w:rPr>
                  <w:rFonts w:ascii="Calibri" w:eastAsia="Times New Roman" w:hAnsi="Calibri" w:cs="Calibri"/>
                  <w:color w:val="000000"/>
                  <w:sz w:val="20"/>
                  <w:szCs w:val="20"/>
                </w:rPr>
                <w:t>*</w:t>
              </w:r>
            </w:ins>
          </w:p>
        </w:tc>
      </w:tr>
      <w:tr w:rsidR="00DC2757" w:rsidRPr="00DC2757" w14:paraId="143E3188" w14:textId="77777777" w:rsidTr="00DC2757">
        <w:trPr>
          <w:trHeight w:val="260"/>
          <w:ins w:id="5730" w:author="Commodore, Sarah" w:date="2023-03-22T16:21:00Z"/>
        </w:trPr>
        <w:tc>
          <w:tcPr>
            <w:tcW w:w="0" w:type="auto"/>
            <w:tcBorders>
              <w:top w:val="nil"/>
              <w:left w:val="nil"/>
              <w:bottom w:val="nil"/>
              <w:right w:val="nil"/>
            </w:tcBorders>
            <w:shd w:val="clear" w:color="auto" w:fill="auto"/>
            <w:noWrap/>
            <w:vAlign w:val="bottom"/>
            <w:hideMark/>
          </w:tcPr>
          <w:p w14:paraId="19EDF438" w14:textId="77777777" w:rsidR="00DC2757" w:rsidRPr="00DC2757" w:rsidRDefault="00DC2757" w:rsidP="00DC2757">
            <w:pPr>
              <w:spacing w:after="0" w:line="240" w:lineRule="auto"/>
              <w:rPr>
                <w:ins w:id="5731" w:author="Commodore, Sarah" w:date="2023-03-22T16:21:00Z"/>
                <w:rFonts w:ascii="Calibri" w:eastAsia="Times New Roman" w:hAnsi="Calibri" w:cs="Calibri"/>
                <w:color w:val="000000"/>
                <w:sz w:val="20"/>
                <w:szCs w:val="20"/>
              </w:rPr>
            </w:pPr>
            <w:ins w:id="5732" w:author="Commodore, Sarah" w:date="2023-03-22T16:21:00Z">
              <w:r w:rsidRPr="00DC2757">
                <w:rPr>
                  <w:rFonts w:ascii="Calibri" w:eastAsia="Times New Roman" w:hAnsi="Calibri" w:cs="Calibri"/>
                  <w:color w:val="000000"/>
                  <w:sz w:val="20"/>
                  <w:szCs w:val="20"/>
                </w:rPr>
                <w:t>ENSG00000151948.12</w:t>
              </w:r>
            </w:ins>
          </w:p>
        </w:tc>
        <w:tc>
          <w:tcPr>
            <w:tcW w:w="0" w:type="auto"/>
            <w:tcBorders>
              <w:top w:val="nil"/>
              <w:left w:val="nil"/>
              <w:bottom w:val="nil"/>
              <w:right w:val="nil"/>
            </w:tcBorders>
            <w:shd w:val="clear" w:color="auto" w:fill="auto"/>
            <w:noWrap/>
            <w:vAlign w:val="bottom"/>
            <w:hideMark/>
          </w:tcPr>
          <w:p w14:paraId="58BEB620" w14:textId="77777777" w:rsidR="00DC2757" w:rsidRPr="00DC2757" w:rsidRDefault="00DC2757" w:rsidP="00DC2757">
            <w:pPr>
              <w:spacing w:after="0" w:line="240" w:lineRule="auto"/>
              <w:rPr>
                <w:ins w:id="5733" w:author="Commodore, Sarah" w:date="2023-03-22T16:21:00Z"/>
                <w:rFonts w:ascii="Calibri" w:eastAsia="Times New Roman" w:hAnsi="Calibri" w:cs="Calibri"/>
                <w:color w:val="000000"/>
                <w:sz w:val="20"/>
                <w:szCs w:val="20"/>
              </w:rPr>
            </w:pPr>
            <w:ins w:id="5734" w:author="Commodore, Sarah" w:date="2023-03-22T16:21:00Z">
              <w:r w:rsidRPr="00DC2757">
                <w:rPr>
                  <w:rFonts w:ascii="Calibri" w:eastAsia="Times New Roman" w:hAnsi="Calibri" w:cs="Calibri"/>
                  <w:color w:val="000000"/>
                  <w:sz w:val="20"/>
                  <w:szCs w:val="20"/>
                </w:rPr>
                <w:t>GLT1D1</w:t>
              </w:r>
            </w:ins>
          </w:p>
        </w:tc>
        <w:tc>
          <w:tcPr>
            <w:tcW w:w="0" w:type="auto"/>
            <w:tcBorders>
              <w:top w:val="nil"/>
              <w:left w:val="nil"/>
              <w:bottom w:val="nil"/>
              <w:right w:val="nil"/>
            </w:tcBorders>
            <w:shd w:val="clear" w:color="auto" w:fill="auto"/>
            <w:noWrap/>
            <w:vAlign w:val="bottom"/>
            <w:hideMark/>
          </w:tcPr>
          <w:p w14:paraId="275DC2CB" w14:textId="77777777" w:rsidR="00DC2757" w:rsidRPr="00DC2757" w:rsidRDefault="00DC2757" w:rsidP="00DC2757">
            <w:pPr>
              <w:spacing w:after="0" w:line="240" w:lineRule="auto"/>
              <w:jc w:val="center"/>
              <w:rPr>
                <w:ins w:id="5735" w:author="Commodore, Sarah" w:date="2023-03-22T16:21:00Z"/>
                <w:rFonts w:ascii="Calibri" w:eastAsia="Times New Roman" w:hAnsi="Calibri" w:cs="Calibri"/>
                <w:color w:val="000000"/>
                <w:sz w:val="20"/>
                <w:szCs w:val="20"/>
              </w:rPr>
            </w:pPr>
            <w:ins w:id="573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3069F11" w14:textId="77777777" w:rsidR="00DC2757" w:rsidRPr="00DC2757" w:rsidRDefault="00DC2757" w:rsidP="00DC2757">
            <w:pPr>
              <w:spacing w:after="0" w:line="240" w:lineRule="auto"/>
              <w:jc w:val="center"/>
              <w:rPr>
                <w:ins w:id="5737" w:author="Commodore, Sarah" w:date="2023-03-22T16:21:00Z"/>
                <w:rFonts w:ascii="Calibri" w:eastAsia="Times New Roman" w:hAnsi="Calibri" w:cs="Calibri"/>
                <w:color w:val="000000"/>
                <w:sz w:val="20"/>
                <w:szCs w:val="20"/>
              </w:rPr>
            </w:pPr>
            <w:ins w:id="5738"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4011274B" w14:textId="77777777" w:rsidR="00DC2757" w:rsidRPr="00DC2757" w:rsidRDefault="00DC2757" w:rsidP="00DC2757">
            <w:pPr>
              <w:spacing w:after="0" w:line="240" w:lineRule="auto"/>
              <w:jc w:val="center"/>
              <w:rPr>
                <w:ins w:id="5739" w:author="Commodore, Sarah" w:date="2023-03-22T16:21:00Z"/>
                <w:rFonts w:ascii="Calibri" w:eastAsia="Times New Roman" w:hAnsi="Calibri" w:cs="Calibri"/>
                <w:color w:val="000000"/>
                <w:sz w:val="20"/>
                <w:szCs w:val="20"/>
              </w:rPr>
            </w:pPr>
            <w:ins w:id="5740"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6D1D3319" w14:textId="77777777" w:rsidR="00DC2757" w:rsidRPr="00DC2757" w:rsidRDefault="00DC2757" w:rsidP="00DC2757">
            <w:pPr>
              <w:spacing w:after="0" w:line="240" w:lineRule="auto"/>
              <w:jc w:val="center"/>
              <w:rPr>
                <w:ins w:id="5741" w:author="Commodore, Sarah" w:date="2023-03-22T16:21:00Z"/>
                <w:rFonts w:ascii="Calibri" w:eastAsia="Times New Roman" w:hAnsi="Calibri" w:cs="Calibri"/>
                <w:color w:val="000000"/>
                <w:sz w:val="20"/>
                <w:szCs w:val="20"/>
              </w:rPr>
            </w:pPr>
            <w:ins w:id="5742" w:author="Commodore, Sarah" w:date="2023-03-22T16:21:00Z">
              <w:r w:rsidRPr="00DC2757">
                <w:rPr>
                  <w:rFonts w:ascii="Calibri" w:eastAsia="Times New Roman" w:hAnsi="Calibri" w:cs="Calibri"/>
                  <w:color w:val="000000"/>
                  <w:sz w:val="20"/>
                  <w:szCs w:val="20"/>
                </w:rPr>
                <w:t>*</w:t>
              </w:r>
            </w:ins>
          </w:p>
        </w:tc>
      </w:tr>
      <w:tr w:rsidR="00DC2757" w:rsidRPr="00DC2757" w14:paraId="4E6FDD01" w14:textId="77777777" w:rsidTr="00DC2757">
        <w:trPr>
          <w:trHeight w:val="260"/>
          <w:ins w:id="5743" w:author="Commodore, Sarah" w:date="2023-03-22T16:21:00Z"/>
        </w:trPr>
        <w:tc>
          <w:tcPr>
            <w:tcW w:w="0" w:type="auto"/>
            <w:tcBorders>
              <w:top w:val="nil"/>
              <w:left w:val="nil"/>
              <w:bottom w:val="nil"/>
              <w:right w:val="nil"/>
            </w:tcBorders>
            <w:shd w:val="clear" w:color="auto" w:fill="auto"/>
            <w:noWrap/>
            <w:vAlign w:val="bottom"/>
            <w:hideMark/>
          </w:tcPr>
          <w:p w14:paraId="30FEF42A" w14:textId="77777777" w:rsidR="00DC2757" w:rsidRPr="00DC2757" w:rsidRDefault="00DC2757" w:rsidP="00DC2757">
            <w:pPr>
              <w:spacing w:after="0" w:line="240" w:lineRule="auto"/>
              <w:rPr>
                <w:ins w:id="5744" w:author="Commodore, Sarah" w:date="2023-03-22T16:21:00Z"/>
                <w:rFonts w:ascii="Calibri" w:eastAsia="Times New Roman" w:hAnsi="Calibri" w:cs="Calibri"/>
                <w:color w:val="000000"/>
                <w:sz w:val="20"/>
                <w:szCs w:val="20"/>
              </w:rPr>
            </w:pPr>
            <w:ins w:id="5745" w:author="Commodore, Sarah" w:date="2023-03-22T16:21:00Z">
              <w:r w:rsidRPr="00DC2757">
                <w:rPr>
                  <w:rFonts w:ascii="Calibri" w:eastAsia="Times New Roman" w:hAnsi="Calibri" w:cs="Calibri"/>
                  <w:color w:val="000000"/>
                  <w:sz w:val="20"/>
                  <w:szCs w:val="20"/>
                </w:rPr>
                <w:t>ENSG00000277452.1</w:t>
              </w:r>
            </w:ins>
          </w:p>
        </w:tc>
        <w:tc>
          <w:tcPr>
            <w:tcW w:w="0" w:type="auto"/>
            <w:tcBorders>
              <w:top w:val="nil"/>
              <w:left w:val="nil"/>
              <w:bottom w:val="nil"/>
              <w:right w:val="nil"/>
            </w:tcBorders>
            <w:shd w:val="clear" w:color="auto" w:fill="auto"/>
            <w:noWrap/>
            <w:vAlign w:val="bottom"/>
            <w:hideMark/>
          </w:tcPr>
          <w:p w14:paraId="3FE9CD38" w14:textId="77777777" w:rsidR="00DC2757" w:rsidRPr="00DC2757" w:rsidRDefault="00DC2757" w:rsidP="00DC2757">
            <w:pPr>
              <w:spacing w:after="0" w:line="240" w:lineRule="auto"/>
              <w:rPr>
                <w:ins w:id="5746" w:author="Commodore, Sarah" w:date="2023-03-22T16:21:00Z"/>
                <w:rFonts w:ascii="Calibri" w:eastAsia="Times New Roman" w:hAnsi="Calibri" w:cs="Calibri"/>
                <w:color w:val="000000"/>
                <w:sz w:val="20"/>
                <w:szCs w:val="20"/>
              </w:rPr>
            </w:pPr>
            <w:ins w:id="5747" w:author="Commodore, Sarah" w:date="2023-03-22T16:21:00Z">
              <w:r w:rsidRPr="00DC2757">
                <w:rPr>
                  <w:rFonts w:ascii="Calibri" w:eastAsia="Times New Roman" w:hAnsi="Calibri" w:cs="Calibri"/>
                  <w:color w:val="000000"/>
                  <w:sz w:val="20"/>
                  <w:szCs w:val="20"/>
                </w:rPr>
                <w:t>RN7SL473P</w:t>
              </w:r>
            </w:ins>
          </w:p>
        </w:tc>
        <w:tc>
          <w:tcPr>
            <w:tcW w:w="0" w:type="auto"/>
            <w:tcBorders>
              <w:top w:val="nil"/>
              <w:left w:val="nil"/>
              <w:bottom w:val="nil"/>
              <w:right w:val="nil"/>
            </w:tcBorders>
            <w:shd w:val="clear" w:color="auto" w:fill="auto"/>
            <w:noWrap/>
            <w:vAlign w:val="bottom"/>
            <w:hideMark/>
          </w:tcPr>
          <w:p w14:paraId="0772AEA5" w14:textId="77777777" w:rsidR="00DC2757" w:rsidRPr="00DC2757" w:rsidRDefault="00DC2757" w:rsidP="00DC2757">
            <w:pPr>
              <w:spacing w:after="0" w:line="240" w:lineRule="auto"/>
              <w:jc w:val="center"/>
              <w:rPr>
                <w:ins w:id="5748" w:author="Commodore, Sarah" w:date="2023-03-22T16:21:00Z"/>
                <w:rFonts w:ascii="Calibri" w:eastAsia="Times New Roman" w:hAnsi="Calibri" w:cs="Calibri"/>
                <w:color w:val="000000"/>
                <w:sz w:val="20"/>
                <w:szCs w:val="20"/>
              </w:rPr>
            </w:pPr>
            <w:ins w:id="574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A2A67D" w14:textId="77777777" w:rsidR="00DC2757" w:rsidRPr="00DC2757" w:rsidRDefault="00DC2757" w:rsidP="00DC2757">
            <w:pPr>
              <w:spacing w:after="0" w:line="240" w:lineRule="auto"/>
              <w:jc w:val="center"/>
              <w:rPr>
                <w:ins w:id="5750" w:author="Commodore, Sarah" w:date="2023-03-22T16:21:00Z"/>
                <w:rFonts w:ascii="Calibri" w:eastAsia="Times New Roman" w:hAnsi="Calibri" w:cs="Calibri"/>
                <w:color w:val="000000"/>
                <w:sz w:val="20"/>
                <w:szCs w:val="20"/>
              </w:rPr>
            </w:pPr>
            <w:ins w:id="5751"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5BD9EC3D" w14:textId="77777777" w:rsidR="00DC2757" w:rsidRPr="00DC2757" w:rsidRDefault="00DC2757" w:rsidP="00DC2757">
            <w:pPr>
              <w:spacing w:after="0" w:line="240" w:lineRule="auto"/>
              <w:jc w:val="center"/>
              <w:rPr>
                <w:ins w:id="5752" w:author="Commodore, Sarah" w:date="2023-03-22T16:21:00Z"/>
                <w:rFonts w:ascii="Calibri" w:eastAsia="Times New Roman" w:hAnsi="Calibri" w:cs="Calibri"/>
                <w:color w:val="000000"/>
                <w:sz w:val="20"/>
                <w:szCs w:val="20"/>
              </w:rPr>
            </w:pPr>
            <w:ins w:id="5753"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5248D067" w14:textId="77777777" w:rsidR="00DC2757" w:rsidRPr="00DC2757" w:rsidRDefault="00DC2757" w:rsidP="00DC2757">
            <w:pPr>
              <w:spacing w:after="0" w:line="240" w:lineRule="auto"/>
              <w:jc w:val="center"/>
              <w:rPr>
                <w:ins w:id="5754" w:author="Commodore, Sarah" w:date="2023-03-22T16:21:00Z"/>
                <w:rFonts w:ascii="Calibri" w:eastAsia="Times New Roman" w:hAnsi="Calibri" w:cs="Calibri"/>
                <w:color w:val="000000"/>
                <w:sz w:val="20"/>
                <w:szCs w:val="20"/>
              </w:rPr>
            </w:pPr>
            <w:ins w:id="5755" w:author="Commodore, Sarah" w:date="2023-03-22T16:21:00Z">
              <w:r w:rsidRPr="00DC2757">
                <w:rPr>
                  <w:rFonts w:ascii="Calibri" w:eastAsia="Times New Roman" w:hAnsi="Calibri" w:cs="Calibri"/>
                  <w:color w:val="000000"/>
                  <w:sz w:val="20"/>
                  <w:szCs w:val="20"/>
                </w:rPr>
                <w:t>*</w:t>
              </w:r>
            </w:ins>
          </w:p>
        </w:tc>
      </w:tr>
      <w:tr w:rsidR="00DC2757" w:rsidRPr="00DC2757" w14:paraId="2FD68420" w14:textId="77777777" w:rsidTr="00DC2757">
        <w:trPr>
          <w:trHeight w:val="260"/>
          <w:ins w:id="5756" w:author="Commodore, Sarah" w:date="2023-03-22T16:21:00Z"/>
        </w:trPr>
        <w:tc>
          <w:tcPr>
            <w:tcW w:w="0" w:type="auto"/>
            <w:tcBorders>
              <w:top w:val="nil"/>
              <w:left w:val="nil"/>
              <w:bottom w:val="nil"/>
              <w:right w:val="nil"/>
            </w:tcBorders>
            <w:shd w:val="clear" w:color="auto" w:fill="auto"/>
            <w:noWrap/>
            <w:vAlign w:val="bottom"/>
            <w:hideMark/>
          </w:tcPr>
          <w:p w14:paraId="347E442F" w14:textId="77777777" w:rsidR="00DC2757" w:rsidRPr="00DC2757" w:rsidRDefault="00DC2757" w:rsidP="00DC2757">
            <w:pPr>
              <w:spacing w:after="0" w:line="240" w:lineRule="auto"/>
              <w:rPr>
                <w:ins w:id="5757" w:author="Commodore, Sarah" w:date="2023-03-22T16:21:00Z"/>
                <w:rFonts w:ascii="Calibri" w:eastAsia="Times New Roman" w:hAnsi="Calibri" w:cs="Calibri"/>
                <w:color w:val="000000"/>
                <w:sz w:val="20"/>
                <w:szCs w:val="20"/>
              </w:rPr>
            </w:pPr>
            <w:ins w:id="5758" w:author="Commodore, Sarah" w:date="2023-03-22T16:21:00Z">
              <w:r w:rsidRPr="00DC2757">
                <w:rPr>
                  <w:rFonts w:ascii="Calibri" w:eastAsia="Times New Roman" w:hAnsi="Calibri" w:cs="Calibri"/>
                  <w:color w:val="000000"/>
                  <w:sz w:val="20"/>
                  <w:szCs w:val="20"/>
                </w:rPr>
                <w:t>ENSG00000204577.11</w:t>
              </w:r>
            </w:ins>
          </w:p>
        </w:tc>
        <w:tc>
          <w:tcPr>
            <w:tcW w:w="0" w:type="auto"/>
            <w:tcBorders>
              <w:top w:val="nil"/>
              <w:left w:val="nil"/>
              <w:bottom w:val="nil"/>
              <w:right w:val="nil"/>
            </w:tcBorders>
            <w:shd w:val="clear" w:color="auto" w:fill="auto"/>
            <w:noWrap/>
            <w:vAlign w:val="bottom"/>
            <w:hideMark/>
          </w:tcPr>
          <w:p w14:paraId="6B0A8A3A" w14:textId="77777777" w:rsidR="00DC2757" w:rsidRPr="00DC2757" w:rsidRDefault="00DC2757" w:rsidP="00DC2757">
            <w:pPr>
              <w:spacing w:after="0" w:line="240" w:lineRule="auto"/>
              <w:rPr>
                <w:ins w:id="5759" w:author="Commodore, Sarah" w:date="2023-03-22T16:21:00Z"/>
                <w:rFonts w:ascii="Calibri" w:eastAsia="Times New Roman" w:hAnsi="Calibri" w:cs="Calibri"/>
                <w:color w:val="000000"/>
                <w:sz w:val="20"/>
                <w:szCs w:val="20"/>
              </w:rPr>
            </w:pPr>
            <w:ins w:id="5760" w:author="Commodore, Sarah" w:date="2023-03-22T16:21:00Z">
              <w:r w:rsidRPr="00DC2757">
                <w:rPr>
                  <w:rFonts w:ascii="Calibri" w:eastAsia="Times New Roman" w:hAnsi="Calibri" w:cs="Calibri"/>
                  <w:color w:val="000000"/>
                  <w:sz w:val="20"/>
                  <w:szCs w:val="20"/>
                </w:rPr>
                <w:t>LILRB3</w:t>
              </w:r>
            </w:ins>
          </w:p>
        </w:tc>
        <w:tc>
          <w:tcPr>
            <w:tcW w:w="0" w:type="auto"/>
            <w:tcBorders>
              <w:top w:val="nil"/>
              <w:left w:val="nil"/>
              <w:bottom w:val="nil"/>
              <w:right w:val="nil"/>
            </w:tcBorders>
            <w:shd w:val="clear" w:color="auto" w:fill="auto"/>
            <w:noWrap/>
            <w:vAlign w:val="bottom"/>
            <w:hideMark/>
          </w:tcPr>
          <w:p w14:paraId="0E65B408" w14:textId="77777777" w:rsidR="00DC2757" w:rsidRPr="00DC2757" w:rsidRDefault="00DC2757" w:rsidP="00DC2757">
            <w:pPr>
              <w:spacing w:after="0" w:line="240" w:lineRule="auto"/>
              <w:jc w:val="center"/>
              <w:rPr>
                <w:ins w:id="5761" w:author="Commodore, Sarah" w:date="2023-03-22T16:21:00Z"/>
                <w:rFonts w:ascii="Calibri" w:eastAsia="Times New Roman" w:hAnsi="Calibri" w:cs="Calibri"/>
                <w:color w:val="000000"/>
                <w:sz w:val="20"/>
                <w:szCs w:val="20"/>
              </w:rPr>
            </w:pPr>
            <w:ins w:id="576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EB84C2E" w14:textId="77777777" w:rsidR="00DC2757" w:rsidRPr="00DC2757" w:rsidRDefault="00DC2757" w:rsidP="00DC2757">
            <w:pPr>
              <w:spacing w:after="0" w:line="240" w:lineRule="auto"/>
              <w:jc w:val="center"/>
              <w:rPr>
                <w:ins w:id="5763" w:author="Commodore, Sarah" w:date="2023-03-22T16:21:00Z"/>
                <w:rFonts w:ascii="Calibri" w:eastAsia="Times New Roman" w:hAnsi="Calibri" w:cs="Calibri"/>
                <w:color w:val="000000"/>
                <w:sz w:val="20"/>
                <w:szCs w:val="20"/>
              </w:rPr>
            </w:pPr>
            <w:ins w:id="5764"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2F4F602C" w14:textId="77777777" w:rsidR="00DC2757" w:rsidRPr="00DC2757" w:rsidRDefault="00DC2757" w:rsidP="00DC2757">
            <w:pPr>
              <w:spacing w:after="0" w:line="240" w:lineRule="auto"/>
              <w:jc w:val="center"/>
              <w:rPr>
                <w:ins w:id="5765" w:author="Commodore, Sarah" w:date="2023-03-22T16:21:00Z"/>
                <w:rFonts w:ascii="Calibri" w:eastAsia="Times New Roman" w:hAnsi="Calibri" w:cs="Calibri"/>
                <w:color w:val="000000"/>
                <w:sz w:val="20"/>
                <w:szCs w:val="20"/>
              </w:rPr>
            </w:pPr>
            <w:ins w:id="5766"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3293B59" w14:textId="77777777" w:rsidR="00DC2757" w:rsidRPr="00DC2757" w:rsidRDefault="00DC2757" w:rsidP="00DC2757">
            <w:pPr>
              <w:spacing w:after="0" w:line="240" w:lineRule="auto"/>
              <w:jc w:val="center"/>
              <w:rPr>
                <w:ins w:id="5767" w:author="Commodore, Sarah" w:date="2023-03-22T16:21:00Z"/>
                <w:rFonts w:ascii="Calibri" w:eastAsia="Times New Roman" w:hAnsi="Calibri" w:cs="Calibri"/>
                <w:color w:val="000000"/>
                <w:sz w:val="20"/>
                <w:szCs w:val="20"/>
              </w:rPr>
            </w:pPr>
            <w:ins w:id="5768" w:author="Commodore, Sarah" w:date="2023-03-22T16:21:00Z">
              <w:r w:rsidRPr="00DC2757">
                <w:rPr>
                  <w:rFonts w:ascii="Calibri" w:eastAsia="Times New Roman" w:hAnsi="Calibri" w:cs="Calibri"/>
                  <w:color w:val="000000"/>
                  <w:sz w:val="20"/>
                  <w:szCs w:val="20"/>
                </w:rPr>
                <w:t>*</w:t>
              </w:r>
            </w:ins>
          </w:p>
        </w:tc>
      </w:tr>
      <w:tr w:rsidR="00DC2757" w:rsidRPr="00DC2757" w14:paraId="4DDB46FA" w14:textId="77777777" w:rsidTr="00DC2757">
        <w:trPr>
          <w:trHeight w:val="260"/>
          <w:ins w:id="5769" w:author="Commodore, Sarah" w:date="2023-03-22T16:21:00Z"/>
        </w:trPr>
        <w:tc>
          <w:tcPr>
            <w:tcW w:w="0" w:type="auto"/>
            <w:tcBorders>
              <w:top w:val="nil"/>
              <w:left w:val="nil"/>
              <w:bottom w:val="nil"/>
              <w:right w:val="nil"/>
            </w:tcBorders>
            <w:shd w:val="clear" w:color="auto" w:fill="auto"/>
            <w:noWrap/>
            <w:vAlign w:val="bottom"/>
            <w:hideMark/>
          </w:tcPr>
          <w:p w14:paraId="53977B58" w14:textId="77777777" w:rsidR="00DC2757" w:rsidRPr="00DC2757" w:rsidRDefault="00DC2757" w:rsidP="00DC2757">
            <w:pPr>
              <w:spacing w:after="0" w:line="240" w:lineRule="auto"/>
              <w:rPr>
                <w:ins w:id="5770" w:author="Commodore, Sarah" w:date="2023-03-22T16:21:00Z"/>
                <w:rFonts w:ascii="Calibri" w:eastAsia="Times New Roman" w:hAnsi="Calibri" w:cs="Calibri"/>
                <w:color w:val="000000"/>
                <w:sz w:val="20"/>
                <w:szCs w:val="20"/>
              </w:rPr>
            </w:pPr>
            <w:ins w:id="5771" w:author="Commodore, Sarah" w:date="2023-03-22T16:21:00Z">
              <w:r w:rsidRPr="00DC2757">
                <w:rPr>
                  <w:rFonts w:ascii="Calibri" w:eastAsia="Times New Roman" w:hAnsi="Calibri" w:cs="Calibri"/>
                  <w:color w:val="000000"/>
                  <w:sz w:val="20"/>
                  <w:szCs w:val="20"/>
                </w:rPr>
                <w:t>ENSG00000108342.13</w:t>
              </w:r>
            </w:ins>
          </w:p>
        </w:tc>
        <w:tc>
          <w:tcPr>
            <w:tcW w:w="0" w:type="auto"/>
            <w:tcBorders>
              <w:top w:val="nil"/>
              <w:left w:val="nil"/>
              <w:bottom w:val="nil"/>
              <w:right w:val="nil"/>
            </w:tcBorders>
            <w:shd w:val="clear" w:color="auto" w:fill="auto"/>
            <w:noWrap/>
            <w:vAlign w:val="bottom"/>
            <w:hideMark/>
          </w:tcPr>
          <w:p w14:paraId="7563AFE3" w14:textId="77777777" w:rsidR="00DC2757" w:rsidRPr="00DC2757" w:rsidRDefault="00DC2757" w:rsidP="00DC2757">
            <w:pPr>
              <w:spacing w:after="0" w:line="240" w:lineRule="auto"/>
              <w:rPr>
                <w:ins w:id="5772" w:author="Commodore, Sarah" w:date="2023-03-22T16:21:00Z"/>
                <w:rFonts w:ascii="Calibri" w:eastAsia="Times New Roman" w:hAnsi="Calibri" w:cs="Calibri"/>
                <w:color w:val="000000"/>
                <w:sz w:val="20"/>
                <w:szCs w:val="20"/>
              </w:rPr>
            </w:pPr>
            <w:ins w:id="5773" w:author="Commodore, Sarah" w:date="2023-03-22T16:21:00Z">
              <w:r w:rsidRPr="00DC2757">
                <w:rPr>
                  <w:rFonts w:ascii="Calibri" w:eastAsia="Times New Roman" w:hAnsi="Calibri" w:cs="Calibri"/>
                  <w:color w:val="000000"/>
                  <w:sz w:val="20"/>
                  <w:szCs w:val="20"/>
                </w:rPr>
                <w:t>CSF3</w:t>
              </w:r>
            </w:ins>
          </w:p>
        </w:tc>
        <w:tc>
          <w:tcPr>
            <w:tcW w:w="0" w:type="auto"/>
            <w:tcBorders>
              <w:top w:val="nil"/>
              <w:left w:val="nil"/>
              <w:bottom w:val="nil"/>
              <w:right w:val="nil"/>
            </w:tcBorders>
            <w:shd w:val="clear" w:color="auto" w:fill="auto"/>
            <w:noWrap/>
            <w:vAlign w:val="bottom"/>
            <w:hideMark/>
          </w:tcPr>
          <w:p w14:paraId="0C5F9E44" w14:textId="77777777" w:rsidR="00DC2757" w:rsidRPr="00DC2757" w:rsidRDefault="00DC2757" w:rsidP="00DC2757">
            <w:pPr>
              <w:spacing w:after="0" w:line="240" w:lineRule="auto"/>
              <w:jc w:val="center"/>
              <w:rPr>
                <w:ins w:id="5774" w:author="Commodore, Sarah" w:date="2023-03-22T16:21:00Z"/>
                <w:rFonts w:ascii="Calibri" w:eastAsia="Times New Roman" w:hAnsi="Calibri" w:cs="Calibri"/>
                <w:color w:val="000000"/>
                <w:sz w:val="20"/>
                <w:szCs w:val="20"/>
              </w:rPr>
            </w:pPr>
            <w:ins w:id="577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B47417D" w14:textId="77777777" w:rsidR="00DC2757" w:rsidRPr="00DC2757" w:rsidRDefault="00DC2757" w:rsidP="00DC2757">
            <w:pPr>
              <w:spacing w:after="0" w:line="240" w:lineRule="auto"/>
              <w:jc w:val="center"/>
              <w:rPr>
                <w:ins w:id="5776" w:author="Commodore, Sarah" w:date="2023-03-22T16:21:00Z"/>
                <w:rFonts w:ascii="Calibri" w:eastAsia="Times New Roman" w:hAnsi="Calibri" w:cs="Calibri"/>
                <w:color w:val="000000"/>
                <w:sz w:val="20"/>
                <w:szCs w:val="20"/>
              </w:rPr>
            </w:pPr>
            <w:ins w:id="5777"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7A82763" w14:textId="77777777" w:rsidR="00DC2757" w:rsidRPr="00DC2757" w:rsidRDefault="00DC2757" w:rsidP="00DC2757">
            <w:pPr>
              <w:spacing w:after="0" w:line="240" w:lineRule="auto"/>
              <w:jc w:val="center"/>
              <w:rPr>
                <w:ins w:id="5778" w:author="Commodore, Sarah" w:date="2023-03-22T16:21:00Z"/>
                <w:rFonts w:ascii="Calibri" w:eastAsia="Times New Roman" w:hAnsi="Calibri" w:cs="Calibri"/>
                <w:color w:val="000000"/>
                <w:sz w:val="20"/>
                <w:szCs w:val="20"/>
              </w:rPr>
            </w:pPr>
            <w:ins w:id="5779"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58FBC5AC" w14:textId="77777777" w:rsidR="00DC2757" w:rsidRPr="00DC2757" w:rsidRDefault="00DC2757" w:rsidP="00DC2757">
            <w:pPr>
              <w:spacing w:after="0" w:line="240" w:lineRule="auto"/>
              <w:jc w:val="center"/>
              <w:rPr>
                <w:ins w:id="5780" w:author="Commodore, Sarah" w:date="2023-03-22T16:21:00Z"/>
                <w:rFonts w:ascii="Calibri" w:eastAsia="Times New Roman" w:hAnsi="Calibri" w:cs="Calibri"/>
                <w:color w:val="000000"/>
                <w:sz w:val="20"/>
                <w:szCs w:val="20"/>
              </w:rPr>
            </w:pPr>
            <w:ins w:id="5781" w:author="Commodore, Sarah" w:date="2023-03-22T16:21:00Z">
              <w:r w:rsidRPr="00DC2757">
                <w:rPr>
                  <w:rFonts w:ascii="Calibri" w:eastAsia="Times New Roman" w:hAnsi="Calibri" w:cs="Calibri"/>
                  <w:color w:val="000000"/>
                  <w:sz w:val="20"/>
                  <w:szCs w:val="20"/>
                </w:rPr>
                <w:t>*</w:t>
              </w:r>
            </w:ins>
          </w:p>
        </w:tc>
      </w:tr>
      <w:tr w:rsidR="00DC2757" w:rsidRPr="00DC2757" w14:paraId="1F9A9B9A" w14:textId="77777777" w:rsidTr="00DC2757">
        <w:trPr>
          <w:trHeight w:val="260"/>
          <w:ins w:id="5782" w:author="Commodore, Sarah" w:date="2023-03-22T16:21:00Z"/>
        </w:trPr>
        <w:tc>
          <w:tcPr>
            <w:tcW w:w="0" w:type="auto"/>
            <w:tcBorders>
              <w:top w:val="nil"/>
              <w:left w:val="nil"/>
              <w:bottom w:val="nil"/>
              <w:right w:val="nil"/>
            </w:tcBorders>
            <w:shd w:val="clear" w:color="auto" w:fill="auto"/>
            <w:noWrap/>
            <w:vAlign w:val="bottom"/>
            <w:hideMark/>
          </w:tcPr>
          <w:p w14:paraId="703EC972" w14:textId="77777777" w:rsidR="00DC2757" w:rsidRPr="00DC2757" w:rsidRDefault="00DC2757" w:rsidP="00DC2757">
            <w:pPr>
              <w:spacing w:after="0" w:line="240" w:lineRule="auto"/>
              <w:rPr>
                <w:ins w:id="5783" w:author="Commodore, Sarah" w:date="2023-03-22T16:21:00Z"/>
                <w:rFonts w:ascii="Calibri" w:eastAsia="Times New Roman" w:hAnsi="Calibri" w:cs="Calibri"/>
                <w:color w:val="000000"/>
                <w:sz w:val="20"/>
                <w:szCs w:val="20"/>
              </w:rPr>
            </w:pPr>
            <w:ins w:id="5784" w:author="Commodore, Sarah" w:date="2023-03-22T16:21:00Z">
              <w:r w:rsidRPr="00DC2757">
                <w:rPr>
                  <w:rFonts w:ascii="Calibri" w:eastAsia="Times New Roman" w:hAnsi="Calibri" w:cs="Calibri"/>
                  <w:color w:val="000000"/>
                  <w:sz w:val="20"/>
                  <w:szCs w:val="20"/>
                </w:rPr>
                <w:t>ENSG00000264204.2</w:t>
              </w:r>
            </w:ins>
          </w:p>
        </w:tc>
        <w:tc>
          <w:tcPr>
            <w:tcW w:w="0" w:type="auto"/>
            <w:tcBorders>
              <w:top w:val="nil"/>
              <w:left w:val="nil"/>
              <w:bottom w:val="nil"/>
              <w:right w:val="nil"/>
            </w:tcBorders>
            <w:shd w:val="clear" w:color="auto" w:fill="auto"/>
            <w:noWrap/>
            <w:vAlign w:val="bottom"/>
            <w:hideMark/>
          </w:tcPr>
          <w:p w14:paraId="33C31872" w14:textId="77777777" w:rsidR="00DC2757" w:rsidRPr="00DC2757" w:rsidRDefault="00DC2757" w:rsidP="00DC2757">
            <w:pPr>
              <w:spacing w:after="0" w:line="240" w:lineRule="auto"/>
              <w:rPr>
                <w:ins w:id="5785" w:author="Commodore, Sarah" w:date="2023-03-22T16:21:00Z"/>
                <w:rFonts w:ascii="Calibri" w:eastAsia="Times New Roman" w:hAnsi="Calibri" w:cs="Calibri"/>
                <w:color w:val="000000"/>
                <w:sz w:val="20"/>
                <w:szCs w:val="20"/>
              </w:rPr>
            </w:pPr>
            <w:ins w:id="5786" w:author="Commodore, Sarah" w:date="2023-03-22T16:21:00Z">
              <w:r w:rsidRPr="00DC2757">
                <w:rPr>
                  <w:rFonts w:ascii="Calibri" w:eastAsia="Times New Roman" w:hAnsi="Calibri" w:cs="Calibri"/>
                  <w:color w:val="000000"/>
                  <w:sz w:val="20"/>
                  <w:szCs w:val="20"/>
                </w:rPr>
                <w:t>AGAP7P</w:t>
              </w:r>
            </w:ins>
          </w:p>
        </w:tc>
        <w:tc>
          <w:tcPr>
            <w:tcW w:w="0" w:type="auto"/>
            <w:tcBorders>
              <w:top w:val="nil"/>
              <w:left w:val="nil"/>
              <w:bottom w:val="nil"/>
              <w:right w:val="nil"/>
            </w:tcBorders>
            <w:shd w:val="clear" w:color="auto" w:fill="auto"/>
            <w:noWrap/>
            <w:vAlign w:val="bottom"/>
            <w:hideMark/>
          </w:tcPr>
          <w:p w14:paraId="5E8D94F8" w14:textId="77777777" w:rsidR="00DC2757" w:rsidRPr="00DC2757" w:rsidRDefault="00DC2757" w:rsidP="00DC2757">
            <w:pPr>
              <w:spacing w:after="0" w:line="240" w:lineRule="auto"/>
              <w:jc w:val="center"/>
              <w:rPr>
                <w:ins w:id="5787" w:author="Commodore, Sarah" w:date="2023-03-22T16:21:00Z"/>
                <w:rFonts w:ascii="Calibri" w:eastAsia="Times New Roman" w:hAnsi="Calibri" w:cs="Calibri"/>
                <w:color w:val="000000"/>
                <w:sz w:val="20"/>
                <w:szCs w:val="20"/>
              </w:rPr>
            </w:pPr>
            <w:ins w:id="578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898D9D6" w14:textId="77777777" w:rsidR="00DC2757" w:rsidRPr="00DC2757" w:rsidRDefault="00DC2757" w:rsidP="00DC2757">
            <w:pPr>
              <w:spacing w:after="0" w:line="240" w:lineRule="auto"/>
              <w:jc w:val="center"/>
              <w:rPr>
                <w:ins w:id="5789" w:author="Commodore, Sarah" w:date="2023-03-22T16:21:00Z"/>
                <w:rFonts w:ascii="Calibri" w:eastAsia="Times New Roman" w:hAnsi="Calibri" w:cs="Calibri"/>
                <w:color w:val="000000"/>
                <w:sz w:val="20"/>
                <w:szCs w:val="20"/>
              </w:rPr>
            </w:pPr>
            <w:ins w:id="5790"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AE9EE97" w14:textId="77777777" w:rsidR="00DC2757" w:rsidRPr="00DC2757" w:rsidRDefault="00DC2757" w:rsidP="00DC2757">
            <w:pPr>
              <w:spacing w:after="0" w:line="240" w:lineRule="auto"/>
              <w:jc w:val="center"/>
              <w:rPr>
                <w:ins w:id="5791" w:author="Commodore, Sarah" w:date="2023-03-22T16:21:00Z"/>
                <w:rFonts w:ascii="Calibri" w:eastAsia="Times New Roman" w:hAnsi="Calibri" w:cs="Calibri"/>
                <w:color w:val="000000"/>
                <w:sz w:val="20"/>
                <w:szCs w:val="20"/>
              </w:rPr>
            </w:pPr>
            <w:ins w:id="5792"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1B72D679" w14:textId="77777777" w:rsidR="00DC2757" w:rsidRPr="00DC2757" w:rsidRDefault="00DC2757" w:rsidP="00DC2757">
            <w:pPr>
              <w:spacing w:after="0" w:line="240" w:lineRule="auto"/>
              <w:jc w:val="center"/>
              <w:rPr>
                <w:ins w:id="5793" w:author="Commodore, Sarah" w:date="2023-03-22T16:21:00Z"/>
                <w:rFonts w:ascii="Calibri" w:eastAsia="Times New Roman" w:hAnsi="Calibri" w:cs="Calibri"/>
                <w:color w:val="000000"/>
                <w:sz w:val="20"/>
                <w:szCs w:val="20"/>
              </w:rPr>
            </w:pPr>
            <w:ins w:id="5794" w:author="Commodore, Sarah" w:date="2023-03-22T16:21:00Z">
              <w:r w:rsidRPr="00DC2757">
                <w:rPr>
                  <w:rFonts w:ascii="Calibri" w:eastAsia="Times New Roman" w:hAnsi="Calibri" w:cs="Calibri"/>
                  <w:color w:val="000000"/>
                  <w:sz w:val="20"/>
                  <w:szCs w:val="20"/>
                </w:rPr>
                <w:t>*</w:t>
              </w:r>
            </w:ins>
          </w:p>
        </w:tc>
      </w:tr>
      <w:tr w:rsidR="00DC2757" w:rsidRPr="00DC2757" w14:paraId="194D0701" w14:textId="77777777" w:rsidTr="00DC2757">
        <w:trPr>
          <w:trHeight w:val="260"/>
          <w:ins w:id="5795" w:author="Commodore, Sarah" w:date="2023-03-22T16:21:00Z"/>
        </w:trPr>
        <w:tc>
          <w:tcPr>
            <w:tcW w:w="0" w:type="auto"/>
            <w:tcBorders>
              <w:top w:val="nil"/>
              <w:left w:val="nil"/>
              <w:bottom w:val="nil"/>
              <w:right w:val="nil"/>
            </w:tcBorders>
            <w:shd w:val="clear" w:color="auto" w:fill="auto"/>
            <w:noWrap/>
            <w:vAlign w:val="bottom"/>
            <w:hideMark/>
          </w:tcPr>
          <w:p w14:paraId="09502CE7" w14:textId="77777777" w:rsidR="00DC2757" w:rsidRPr="00DC2757" w:rsidRDefault="00DC2757" w:rsidP="00DC2757">
            <w:pPr>
              <w:spacing w:after="0" w:line="240" w:lineRule="auto"/>
              <w:rPr>
                <w:ins w:id="5796" w:author="Commodore, Sarah" w:date="2023-03-22T16:21:00Z"/>
                <w:rFonts w:ascii="Calibri" w:eastAsia="Times New Roman" w:hAnsi="Calibri" w:cs="Calibri"/>
                <w:color w:val="000000"/>
                <w:sz w:val="20"/>
                <w:szCs w:val="20"/>
              </w:rPr>
            </w:pPr>
            <w:ins w:id="5797" w:author="Commodore, Sarah" w:date="2023-03-22T16:21:00Z">
              <w:r w:rsidRPr="00DC2757">
                <w:rPr>
                  <w:rFonts w:ascii="Calibri" w:eastAsia="Times New Roman" w:hAnsi="Calibri" w:cs="Calibri"/>
                  <w:color w:val="000000"/>
                  <w:sz w:val="20"/>
                  <w:szCs w:val="20"/>
                </w:rPr>
                <w:lastRenderedPageBreak/>
                <w:t>ENSG00000239998.6</w:t>
              </w:r>
            </w:ins>
          </w:p>
        </w:tc>
        <w:tc>
          <w:tcPr>
            <w:tcW w:w="0" w:type="auto"/>
            <w:tcBorders>
              <w:top w:val="nil"/>
              <w:left w:val="nil"/>
              <w:bottom w:val="nil"/>
              <w:right w:val="nil"/>
            </w:tcBorders>
            <w:shd w:val="clear" w:color="auto" w:fill="auto"/>
            <w:noWrap/>
            <w:vAlign w:val="bottom"/>
            <w:hideMark/>
          </w:tcPr>
          <w:p w14:paraId="63D7581B" w14:textId="77777777" w:rsidR="00DC2757" w:rsidRPr="00DC2757" w:rsidRDefault="00DC2757" w:rsidP="00DC2757">
            <w:pPr>
              <w:spacing w:after="0" w:line="240" w:lineRule="auto"/>
              <w:rPr>
                <w:ins w:id="5798" w:author="Commodore, Sarah" w:date="2023-03-22T16:21:00Z"/>
                <w:rFonts w:ascii="Calibri" w:eastAsia="Times New Roman" w:hAnsi="Calibri" w:cs="Calibri"/>
                <w:color w:val="000000"/>
                <w:sz w:val="20"/>
                <w:szCs w:val="20"/>
              </w:rPr>
            </w:pPr>
            <w:ins w:id="5799" w:author="Commodore, Sarah" w:date="2023-03-22T16:21:00Z">
              <w:r w:rsidRPr="00DC2757">
                <w:rPr>
                  <w:rFonts w:ascii="Calibri" w:eastAsia="Times New Roman" w:hAnsi="Calibri" w:cs="Calibri"/>
                  <w:color w:val="000000"/>
                  <w:sz w:val="20"/>
                  <w:szCs w:val="20"/>
                </w:rPr>
                <w:t>LILRA2</w:t>
              </w:r>
            </w:ins>
          </w:p>
        </w:tc>
        <w:tc>
          <w:tcPr>
            <w:tcW w:w="0" w:type="auto"/>
            <w:tcBorders>
              <w:top w:val="nil"/>
              <w:left w:val="nil"/>
              <w:bottom w:val="nil"/>
              <w:right w:val="nil"/>
            </w:tcBorders>
            <w:shd w:val="clear" w:color="auto" w:fill="auto"/>
            <w:noWrap/>
            <w:vAlign w:val="bottom"/>
            <w:hideMark/>
          </w:tcPr>
          <w:p w14:paraId="575BFADE" w14:textId="77777777" w:rsidR="00DC2757" w:rsidRPr="00DC2757" w:rsidRDefault="00DC2757" w:rsidP="00DC2757">
            <w:pPr>
              <w:spacing w:after="0" w:line="240" w:lineRule="auto"/>
              <w:jc w:val="center"/>
              <w:rPr>
                <w:ins w:id="5800" w:author="Commodore, Sarah" w:date="2023-03-22T16:21:00Z"/>
                <w:rFonts w:ascii="Calibri" w:eastAsia="Times New Roman" w:hAnsi="Calibri" w:cs="Calibri"/>
                <w:color w:val="000000"/>
                <w:sz w:val="20"/>
                <w:szCs w:val="20"/>
              </w:rPr>
            </w:pPr>
            <w:ins w:id="580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EB40889" w14:textId="77777777" w:rsidR="00DC2757" w:rsidRPr="00DC2757" w:rsidRDefault="00DC2757" w:rsidP="00DC2757">
            <w:pPr>
              <w:spacing w:after="0" w:line="240" w:lineRule="auto"/>
              <w:jc w:val="center"/>
              <w:rPr>
                <w:ins w:id="5802" w:author="Commodore, Sarah" w:date="2023-03-22T16:21:00Z"/>
                <w:rFonts w:ascii="Calibri" w:eastAsia="Times New Roman" w:hAnsi="Calibri" w:cs="Calibri"/>
                <w:color w:val="000000"/>
                <w:sz w:val="20"/>
                <w:szCs w:val="20"/>
              </w:rPr>
            </w:pPr>
            <w:ins w:id="5803"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5BB87391" w14:textId="77777777" w:rsidR="00DC2757" w:rsidRPr="00DC2757" w:rsidRDefault="00DC2757" w:rsidP="00DC2757">
            <w:pPr>
              <w:spacing w:after="0" w:line="240" w:lineRule="auto"/>
              <w:jc w:val="center"/>
              <w:rPr>
                <w:ins w:id="5804" w:author="Commodore, Sarah" w:date="2023-03-22T16:21:00Z"/>
                <w:rFonts w:ascii="Calibri" w:eastAsia="Times New Roman" w:hAnsi="Calibri" w:cs="Calibri"/>
                <w:color w:val="000000"/>
                <w:sz w:val="20"/>
                <w:szCs w:val="20"/>
              </w:rPr>
            </w:pPr>
            <w:ins w:id="5805"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4E366EFF" w14:textId="77777777" w:rsidR="00DC2757" w:rsidRPr="00DC2757" w:rsidRDefault="00DC2757" w:rsidP="00DC2757">
            <w:pPr>
              <w:spacing w:after="0" w:line="240" w:lineRule="auto"/>
              <w:jc w:val="center"/>
              <w:rPr>
                <w:ins w:id="5806" w:author="Commodore, Sarah" w:date="2023-03-22T16:21:00Z"/>
                <w:rFonts w:ascii="Calibri" w:eastAsia="Times New Roman" w:hAnsi="Calibri" w:cs="Calibri"/>
                <w:color w:val="000000"/>
                <w:sz w:val="20"/>
                <w:szCs w:val="20"/>
              </w:rPr>
            </w:pPr>
            <w:ins w:id="5807" w:author="Commodore, Sarah" w:date="2023-03-22T16:21:00Z">
              <w:r w:rsidRPr="00DC2757">
                <w:rPr>
                  <w:rFonts w:ascii="Calibri" w:eastAsia="Times New Roman" w:hAnsi="Calibri" w:cs="Calibri"/>
                  <w:color w:val="000000"/>
                  <w:sz w:val="20"/>
                  <w:szCs w:val="20"/>
                </w:rPr>
                <w:t>*</w:t>
              </w:r>
            </w:ins>
          </w:p>
        </w:tc>
      </w:tr>
      <w:tr w:rsidR="00DC2757" w:rsidRPr="00DC2757" w14:paraId="06B1F5C0" w14:textId="77777777" w:rsidTr="00DC2757">
        <w:trPr>
          <w:trHeight w:val="260"/>
          <w:ins w:id="5808" w:author="Commodore, Sarah" w:date="2023-03-22T16:21:00Z"/>
        </w:trPr>
        <w:tc>
          <w:tcPr>
            <w:tcW w:w="0" w:type="auto"/>
            <w:tcBorders>
              <w:top w:val="nil"/>
              <w:left w:val="nil"/>
              <w:bottom w:val="nil"/>
              <w:right w:val="nil"/>
            </w:tcBorders>
            <w:shd w:val="clear" w:color="auto" w:fill="auto"/>
            <w:noWrap/>
            <w:vAlign w:val="bottom"/>
            <w:hideMark/>
          </w:tcPr>
          <w:p w14:paraId="3B126716" w14:textId="77777777" w:rsidR="00DC2757" w:rsidRPr="00DC2757" w:rsidRDefault="00DC2757" w:rsidP="00DC2757">
            <w:pPr>
              <w:spacing w:after="0" w:line="240" w:lineRule="auto"/>
              <w:rPr>
                <w:ins w:id="5809" w:author="Commodore, Sarah" w:date="2023-03-22T16:21:00Z"/>
                <w:rFonts w:ascii="Calibri" w:eastAsia="Times New Roman" w:hAnsi="Calibri" w:cs="Calibri"/>
                <w:color w:val="000000"/>
                <w:sz w:val="20"/>
                <w:szCs w:val="20"/>
              </w:rPr>
            </w:pPr>
            <w:ins w:id="5810" w:author="Commodore, Sarah" w:date="2023-03-22T16:21:00Z">
              <w:r w:rsidRPr="00DC2757">
                <w:rPr>
                  <w:rFonts w:ascii="Calibri" w:eastAsia="Times New Roman" w:hAnsi="Calibri" w:cs="Calibri"/>
                  <w:color w:val="000000"/>
                  <w:sz w:val="20"/>
                  <w:szCs w:val="20"/>
                </w:rPr>
                <w:t>ENSG00000189001.11</w:t>
              </w:r>
            </w:ins>
          </w:p>
        </w:tc>
        <w:tc>
          <w:tcPr>
            <w:tcW w:w="0" w:type="auto"/>
            <w:tcBorders>
              <w:top w:val="nil"/>
              <w:left w:val="nil"/>
              <w:bottom w:val="nil"/>
              <w:right w:val="nil"/>
            </w:tcBorders>
            <w:shd w:val="clear" w:color="auto" w:fill="auto"/>
            <w:noWrap/>
            <w:vAlign w:val="bottom"/>
            <w:hideMark/>
          </w:tcPr>
          <w:p w14:paraId="4C0999E6" w14:textId="77777777" w:rsidR="00DC2757" w:rsidRPr="00DC2757" w:rsidRDefault="00DC2757" w:rsidP="00DC2757">
            <w:pPr>
              <w:spacing w:after="0" w:line="240" w:lineRule="auto"/>
              <w:rPr>
                <w:ins w:id="5811" w:author="Commodore, Sarah" w:date="2023-03-22T16:21:00Z"/>
                <w:rFonts w:ascii="Calibri" w:eastAsia="Times New Roman" w:hAnsi="Calibri" w:cs="Calibri"/>
                <w:color w:val="000000"/>
                <w:sz w:val="20"/>
                <w:szCs w:val="20"/>
              </w:rPr>
            </w:pPr>
            <w:ins w:id="5812" w:author="Commodore, Sarah" w:date="2023-03-22T16:21:00Z">
              <w:r w:rsidRPr="00DC2757">
                <w:rPr>
                  <w:rFonts w:ascii="Calibri" w:eastAsia="Times New Roman" w:hAnsi="Calibri" w:cs="Calibri"/>
                  <w:color w:val="000000"/>
                  <w:sz w:val="20"/>
                  <w:szCs w:val="20"/>
                </w:rPr>
                <w:t>SBSN</w:t>
              </w:r>
            </w:ins>
          </w:p>
        </w:tc>
        <w:tc>
          <w:tcPr>
            <w:tcW w:w="0" w:type="auto"/>
            <w:tcBorders>
              <w:top w:val="nil"/>
              <w:left w:val="nil"/>
              <w:bottom w:val="nil"/>
              <w:right w:val="nil"/>
            </w:tcBorders>
            <w:shd w:val="clear" w:color="auto" w:fill="auto"/>
            <w:noWrap/>
            <w:vAlign w:val="bottom"/>
            <w:hideMark/>
          </w:tcPr>
          <w:p w14:paraId="2761DD67" w14:textId="77777777" w:rsidR="00DC2757" w:rsidRPr="00DC2757" w:rsidRDefault="00DC2757" w:rsidP="00DC2757">
            <w:pPr>
              <w:spacing w:after="0" w:line="240" w:lineRule="auto"/>
              <w:jc w:val="center"/>
              <w:rPr>
                <w:ins w:id="5813" w:author="Commodore, Sarah" w:date="2023-03-22T16:21:00Z"/>
                <w:rFonts w:ascii="Calibri" w:eastAsia="Times New Roman" w:hAnsi="Calibri" w:cs="Calibri"/>
                <w:color w:val="000000"/>
                <w:sz w:val="20"/>
                <w:szCs w:val="20"/>
              </w:rPr>
            </w:pPr>
            <w:ins w:id="581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7791E1" w14:textId="77777777" w:rsidR="00DC2757" w:rsidRPr="00DC2757" w:rsidRDefault="00DC2757" w:rsidP="00DC2757">
            <w:pPr>
              <w:spacing w:after="0" w:line="240" w:lineRule="auto"/>
              <w:jc w:val="center"/>
              <w:rPr>
                <w:ins w:id="5815" w:author="Commodore, Sarah" w:date="2023-03-22T16:21:00Z"/>
                <w:rFonts w:ascii="Calibri" w:eastAsia="Times New Roman" w:hAnsi="Calibri" w:cs="Calibri"/>
                <w:color w:val="000000"/>
                <w:sz w:val="20"/>
                <w:szCs w:val="20"/>
              </w:rPr>
            </w:pPr>
            <w:ins w:id="5816"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3624604C" w14:textId="77777777" w:rsidR="00DC2757" w:rsidRPr="00DC2757" w:rsidRDefault="00DC2757" w:rsidP="00DC2757">
            <w:pPr>
              <w:spacing w:after="0" w:line="240" w:lineRule="auto"/>
              <w:jc w:val="center"/>
              <w:rPr>
                <w:ins w:id="5817" w:author="Commodore, Sarah" w:date="2023-03-22T16:21:00Z"/>
                <w:rFonts w:ascii="Calibri" w:eastAsia="Times New Roman" w:hAnsi="Calibri" w:cs="Calibri"/>
                <w:color w:val="000000"/>
                <w:sz w:val="20"/>
                <w:szCs w:val="20"/>
              </w:rPr>
            </w:pPr>
            <w:ins w:id="5818"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2C8F0B51" w14:textId="77777777" w:rsidR="00DC2757" w:rsidRPr="00DC2757" w:rsidRDefault="00DC2757" w:rsidP="00DC2757">
            <w:pPr>
              <w:spacing w:after="0" w:line="240" w:lineRule="auto"/>
              <w:jc w:val="center"/>
              <w:rPr>
                <w:ins w:id="5819" w:author="Commodore, Sarah" w:date="2023-03-22T16:21:00Z"/>
                <w:rFonts w:ascii="Calibri" w:eastAsia="Times New Roman" w:hAnsi="Calibri" w:cs="Calibri"/>
                <w:color w:val="000000"/>
                <w:sz w:val="20"/>
                <w:szCs w:val="20"/>
              </w:rPr>
            </w:pPr>
            <w:ins w:id="5820" w:author="Commodore, Sarah" w:date="2023-03-22T16:21:00Z">
              <w:r w:rsidRPr="00DC2757">
                <w:rPr>
                  <w:rFonts w:ascii="Calibri" w:eastAsia="Times New Roman" w:hAnsi="Calibri" w:cs="Calibri"/>
                  <w:color w:val="000000"/>
                  <w:sz w:val="20"/>
                  <w:szCs w:val="20"/>
                </w:rPr>
                <w:t>*</w:t>
              </w:r>
            </w:ins>
          </w:p>
        </w:tc>
      </w:tr>
      <w:tr w:rsidR="00DC2757" w:rsidRPr="00DC2757" w14:paraId="67C33DB5" w14:textId="77777777" w:rsidTr="00DC2757">
        <w:trPr>
          <w:trHeight w:val="260"/>
          <w:ins w:id="5821" w:author="Commodore, Sarah" w:date="2023-03-22T16:21:00Z"/>
        </w:trPr>
        <w:tc>
          <w:tcPr>
            <w:tcW w:w="0" w:type="auto"/>
            <w:tcBorders>
              <w:top w:val="nil"/>
              <w:left w:val="nil"/>
              <w:bottom w:val="nil"/>
              <w:right w:val="nil"/>
            </w:tcBorders>
            <w:shd w:val="clear" w:color="auto" w:fill="auto"/>
            <w:noWrap/>
            <w:vAlign w:val="bottom"/>
            <w:hideMark/>
          </w:tcPr>
          <w:p w14:paraId="742D79A0" w14:textId="77777777" w:rsidR="00DC2757" w:rsidRPr="00DC2757" w:rsidRDefault="00DC2757" w:rsidP="00DC2757">
            <w:pPr>
              <w:spacing w:after="0" w:line="240" w:lineRule="auto"/>
              <w:rPr>
                <w:ins w:id="5822" w:author="Commodore, Sarah" w:date="2023-03-22T16:21:00Z"/>
                <w:rFonts w:ascii="Calibri" w:eastAsia="Times New Roman" w:hAnsi="Calibri" w:cs="Calibri"/>
                <w:color w:val="000000"/>
                <w:sz w:val="20"/>
                <w:szCs w:val="20"/>
              </w:rPr>
            </w:pPr>
            <w:ins w:id="5823" w:author="Commodore, Sarah" w:date="2023-03-22T16:21:00Z">
              <w:r w:rsidRPr="00DC2757">
                <w:rPr>
                  <w:rFonts w:ascii="Calibri" w:eastAsia="Times New Roman" w:hAnsi="Calibri" w:cs="Calibri"/>
                  <w:color w:val="000000"/>
                  <w:sz w:val="20"/>
                  <w:szCs w:val="20"/>
                </w:rPr>
                <w:t>ENSG00000196136.18</w:t>
              </w:r>
            </w:ins>
          </w:p>
        </w:tc>
        <w:tc>
          <w:tcPr>
            <w:tcW w:w="0" w:type="auto"/>
            <w:tcBorders>
              <w:top w:val="nil"/>
              <w:left w:val="nil"/>
              <w:bottom w:val="nil"/>
              <w:right w:val="nil"/>
            </w:tcBorders>
            <w:shd w:val="clear" w:color="auto" w:fill="auto"/>
            <w:noWrap/>
            <w:vAlign w:val="bottom"/>
            <w:hideMark/>
          </w:tcPr>
          <w:p w14:paraId="0F9FD5C8" w14:textId="77777777" w:rsidR="00DC2757" w:rsidRPr="00DC2757" w:rsidRDefault="00DC2757" w:rsidP="00DC2757">
            <w:pPr>
              <w:spacing w:after="0" w:line="240" w:lineRule="auto"/>
              <w:rPr>
                <w:ins w:id="5824" w:author="Commodore, Sarah" w:date="2023-03-22T16:21:00Z"/>
                <w:rFonts w:ascii="Calibri" w:eastAsia="Times New Roman" w:hAnsi="Calibri" w:cs="Calibri"/>
                <w:color w:val="000000"/>
                <w:sz w:val="20"/>
                <w:szCs w:val="20"/>
              </w:rPr>
            </w:pPr>
            <w:ins w:id="5825" w:author="Commodore, Sarah" w:date="2023-03-22T16:21:00Z">
              <w:r w:rsidRPr="00DC2757">
                <w:rPr>
                  <w:rFonts w:ascii="Calibri" w:eastAsia="Times New Roman" w:hAnsi="Calibri" w:cs="Calibri"/>
                  <w:color w:val="000000"/>
                  <w:sz w:val="20"/>
                  <w:szCs w:val="20"/>
                </w:rPr>
                <w:t>SERPINA3</w:t>
              </w:r>
            </w:ins>
          </w:p>
        </w:tc>
        <w:tc>
          <w:tcPr>
            <w:tcW w:w="0" w:type="auto"/>
            <w:tcBorders>
              <w:top w:val="nil"/>
              <w:left w:val="nil"/>
              <w:bottom w:val="nil"/>
              <w:right w:val="nil"/>
            </w:tcBorders>
            <w:shd w:val="clear" w:color="auto" w:fill="auto"/>
            <w:noWrap/>
            <w:vAlign w:val="bottom"/>
            <w:hideMark/>
          </w:tcPr>
          <w:p w14:paraId="01D90771" w14:textId="77777777" w:rsidR="00DC2757" w:rsidRPr="00DC2757" w:rsidRDefault="00DC2757" w:rsidP="00DC2757">
            <w:pPr>
              <w:spacing w:after="0" w:line="240" w:lineRule="auto"/>
              <w:jc w:val="center"/>
              <w:rPr>
                <w:ins w:id="5826" w:author="Commodore, Sarah" w:date="2023-03-22T16:21:00Z"/>
                <w:rFonts w:ascii="Calibri" w:eastAsia="Times New Roman" w:hAnsi="Calibri" w:cs="Calibri"/>
                <w:color w:val="000000"/>
                <w:sz w:val="20"/>
                <w:szCs w:val="20"/>
              </w:rPr>
            </w:pPr>
            <w:ins w:id="582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FF2CD9" w14:textId="77777777" w:rsidR="00DC2757" w:rsidRPr="00DC2757" w:rsidRDefault="00DC2757" w:rsidP="00DC2757">
            <w:pPr>
              <w:spacing w:after="0" w:line="240" w:lineRule="auto"/>
              <w:jc w:val="center"/>
              <w:rPr>
                <w:ins w:id="5828" w:author="Commodore, Sarah" w:date="2023-03-22T16:21:00Z"/>
                <w:rFonts w:ascii="Calibri" w:eastAsia="Times New Roman" w:hAnsi="Calibri" w:cs="Calibri"/>
                <w:color w:val="000000"/>
                <w:sz w:val="20"/>
                <w:szCs w:val="20"/>
              </w:rPr>
            </w:pPr>
            <w:ins w:id="5829"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416886E2" w14:textId="77777777" w:rsidR="00DC2757" w:rsidRPr="00DC2757" w:rsidRDefault="00DC2757" w:rsidP="00DC2757">
            <w:pPr>
              <w:spacing w:after="0" w:line="240" w:lineRule="auto"/>
              <w:jc w:val="center"/>
              <w:rPr>
                <w:ins w:id="5830" w:author="Commodore, Sarah" w:date="2023-03-22T16:21:00Z"/>
                <w:rFonts w:ascii="Calibri" w:eastAsia="Times New Roman" w:hAnsi="Calibri" w:cs="Calibri"/>
                <w:color w:val="000000"/>
                <w:sz w:val="20"/>
                <w:szCs w:val="20"/>
              </w:rPr>
            </w:pPr>
            <w:ins w:id="5831" w:author="Commodore, Sarah" w:date="2023-03-22T16:21:00Z">
              <w:r w:rsidRPr="00DC2757">
                <w:rPr>
                  <w:rFonts w:ascii="Calibri" w:eastAsia="Times New Roman" w:hAnsi="Calibri" w:cs="Calibri"/>
                  <w:color w:val="000000"/>
                  <w:sz w:val="20"/>
                  <w:szCs w:val="20"/>
                </w:rPr>
                <w:t>1.3E-02</w:t>
              </w:r>
            </w:ins>
          </w:p>
        </w:tc>
        <w:tc>
          <w:tcPr>
            <w:tcW w:w="0" w:type="auto"/>
            <w:tcBorders>
              <w:top w:val="nil"/>
              <w:left w:val="nil"/>
              <w:bottom w:val="nil"/>
              <w:right w:val="nil"/>
            </w:tcBorders>
            <w:shd w:val="clear" w:color="auto" w:fill="auto"/>
            <w:noWrap/>
            <w:vAlign w:val="bottom"/>
            <w:hideMark/>
          </w:tcPr>
          <w:p w14:paraId="620B54DB" w14:textId="77777777" w:rsidR="00DC2757" w:rsidRPr="00DC2757" w:rsidRDefault="00DC2757" w:rsidP="00DC2757">
            <w:pPr>
              <w:spacing w:after="0" w:line="240" w:lineRule="auto"/>
              <w:jc w:val="center"/>
              <w:rPr>
                <w:ins w:id="5832" w:author="Commodore, Sarah" w:date="2023-03-22T16:21:00Z"/>
                <w:rFonts w:ascii="Calibri" w:eastAsia="Times New Roman" w:hAnsi="Calibri" w:cs="Calibri"/>
                <w:color w:val="000000"/>
                <w:sz w:val="20"/>
                <w:szCs w:val="20"/>
              </w:rPr>
            </w:pPr>
            <w:ins w:id="5833" w:author="Commodore, Sarah" w:date="2023-03-22T16:21:00Z">
              <w:r w:rsidRPr="00DC2757">
                <w:rPr>
                  <w:rFonts w:ascii="Calibri" w:eastAsia="Times New Roman" w:hAnsi="Calibri" w:cs="Calibri"/>
                  <w:color w:val="000000"/>
                  <w:sz w:val="20"/>
                  <w:szCs w:val="20"/>
                </w:rPr>
                <w:t>*</w:t>
              </w:r>
            </w:ins>
          </w:p>
        </w:tc>
      </w:tr>
      <w:tr w:rsidR="00DC2757" w:rsidRPr="00DC2757" w14:paraId="22459A8D" w14:textId="77777777" w:rsidTr="00DC2757">
        <w:trPr>
          <w:trHeight w:val="260"/>
          <w:ins w:id="5834" w:author="Commodore, Sarah" w:date="2023-03-22T16:21:00Z"/>
        </w:trPr>
        <w:tc>
          <w:tcPr>
            <w:tcW w:w="0" w:type="auto"/>
            <w:tcBorders>
              <w:top w:val="nil"/>
              <w:left w:val="nil"/>
              <w:bottom w:val="nil"/>
              <w:right w:val="nil"/>
            </w:tcBorders>
            <w:shd w:val="clear" w:color="auto" w:fill="auto"/>
            <w:noWrap/>
            <w:vAlign w:val="bottom"/>
            <w:hideMark/>
          </w:tcPr>
          <w:p w14:paraId="48233506" w14:textId="77777777" w:rsidR="00DC2757" w:rsidRPr="00DC2757" w:rsidRDefault="00DC2757" w:rsidP="00DC2757">
            <w:pPr>
              <w:spacing w:after="0" w:line="240" w:lineRule="auto"/>
              <w:rPr>
                <w:ins w:id="5835" w:author="Commodore, Sarah" w:date="2023-03-22T16:21:00Z"/>
                <w:rFonts w:ascii="Calibri" w:eastAsia="Times New Roman" w:hAnsi="Calibri" w:cs="Calibri"/>
                <w:color w:val="000000"/>
                <w:sz w:val="20"/>
                <w:szCs w:val="20"/>
              </w:rPr>
            </w:pPr>
            <w:ins w:id="5836" w:author="Commodore, Sarah" w:date="2023-03-22T16:21:00Z">
              <w:r w:rsidRPr="00DC2757">
                <w:rPr>
                  <w:rFonts w:ascii="Calibri" w:eastAsia="Times New Roman" w:hAnsi="Calibri" w:cs="Calibri"/>
                  <w:color w:val="000000"/>
                  <w:sz w:val="20"/>
                  <w:szCs w:val="20"/>
                </w:rPr>
                <w:t>ENSG00000101916.12</w:t>
              </w:r>
            </w:ins>
          </w:p>
        </w:tc>
        <w:tc>
          <w:tcPr>
            <w:tcW w:w="0" w:type="auto"/>
            <w:tcBorders>
              <w:top w:val="nil"/>
              <w:left w:val="nil"/>
              <w:bottom w:val="nil"/>
              <w:right w:val="nil"/>
            </w:tcBorders>
            <w:shd w:val="clear" w:color="auto" w:fill="auto"/>
            <w:noWrap/>
            <w:vAlign w:val="bottom"/>
            <w:hideMark/>
          </w:tcPr>
          <w:p w14:paraId="09B61314" w14:textId="77777777" w:rsidR="00DC2757" w:rsidRPr="00DC2757" w:rsidRDefault="00DC2757" w:rsidP="00DC2757">
            <w:pPr>
              <w:spacing w:after="0" w:line="240" w:lineRule="auto"/>
              <w:rPr>
                <w:ins w:id="5837" w:author="Commodore, Sarah" w:date="2023-03-22T16:21:00Z"/>
                <w:rFonts w:ascii="Calibri" w:eastAsia="Times New Roman" w:hAnsi="Calibri" w:cs="Calibri"/>
                <w:color w:val="000000"/>
                <w:sz w:val="20"/>
                <w:szCs w:val="20"/>
              </w:rPr>
            </w:pPr>
            <w:ins w:id="5838" w:author="Commodore, Sarah" w:date="2023-03-22T16:21:00Z">
              <w:r w:rsidRPr="00DC2757">
                <w:rPr>
                  <w:rFonts w:ascii="Calibri" w:eastAsia="Times New Roman" w:hAnsi="Calibri" w:cs="Calibri"/>
                  <w:color w:val="000000"/>
                  <w:sz w:val="20"/>
                  <w:szCs w:val="20"/>
                </w:rPr>
                <w:t>TLR8</w:t>
              </w:r>
            </w:ins>
          </w:p>
        </w:tc>
        <w:tc>
          <w:tcPr>
            <w:tcW w:w="0" w:type="auto"/>
            <w:tcBorders>
              <w:top w:val="nil"/>
              <w:left w:val="nil"/>
              <w:bottom w:val="nil"/>
              <w:right w:val="nil"/>
            </w:tcBorders>
            <w:shd w:val="clear" w:color="auto" w:fill="auto"/>
            <w:noWrap/>
            <w:vAlign w:val="bottom"/>
            <w:hideMark/>
          </w:tcPr>
          <w:p w14:paraId="2906AF53" w14:textId="77777777" w:rsidR="00DC2757" w:rsidRPr="00DC2757" w:rsidRDefault="00DC2757" w:rsidP="00DC2757">
            <w:pPr>
              <w:spacing w:after="0" w:line="240" w:lineRule="auto"/>
              <w:jc w:val="center"/>
              <w:rPr>
                <w:ins w:id="5839" w:author="Commodore, Sarah" w:date="2023-03-22T16:21:00Z"/>
                <w:rFonts w:ascii="Calibri" w:eastAsia="Times New Roman" w:hAnsi="Calibri" w:cs="Calibri"/>
                <w:color w:val="000000"/>
                <w:sz w:val="20"/>
                <w:szCs w:val="20"/>
              </w:rPr>
            </w:pPr>
            <w:ins w:id="584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80BA74" w14:textId="77777777" w:rsidR="00DC2757" w:rsidRPr="00DC2757" w:rsidRDefault="00DC2757" w:rsidP="00DC2757">
            <w:pPr>
              <w:spacing w:after="0" w:line="240" w:lineRule="auto"/>
              <w:jc w:val="center"/>
              <w:rPr>
                <w:ins w:id="5841" w:author="Commodore, Sarah" w:date="2023-03-22T16:21:00Z"/>
                <w:rFonts w:ascii="Calibri" w:eastAsia="Times New Roman" w:hAnsi="Calibri" w:cs="Calibri"/>
                <w:color w:val="000000"/>
                <w:sz w:val="20"/>
                <w:szCs w:val="20"/>
              </w:rPr>
            </w:pPr>
            <w:ins w:id="5842" w:author="Commodore, Sarah" w:date="2023-03-22T16:21:00Z">
              <w:r w:rsidRPr="00DC2757">
                <w:rPr>
                  <w:rFonts w:ascii="Calibri" w:eastAsia="Times New Roman" w:hAnsi="Calibri" w:cs="Calibri"/>
                  <w:color w:val="000000"/>
                  <w:sz w:val="20"/>
                  <w:szCs w:val="20"/>
                </w:rPr>
                <w:t>3.0E-06</w:t>
              </w:r>
            </w:ins>
          </w:p>
        </w:tc>
        <w:tc>
          <w:tcPr>
            <w:tcW w:w="0" w:type="auto"/>
            <w:tcBorders>
              <w:top w:val="nil"/>
              <w:left w:val="nil"/>
              <w:bottom w:val="nil"/>
              <w:right w:val="nil"/>
            </w:tcBorders>
            <w:shd w:val="clear" w:color="auto" w:fill="auto"/>
            <w:noWrap/>
            <w:vAlign w:val="bottom"/>
            <w:hideMark/>
          </w:tcPr>
          <w:p w14:paraId="657DA990" w14:textId="77777777" w:rsidR="00DC2757" w:rsidRPr="00DC2757" w:rsidRDefault="00DC2757" w:rsidP="00DC2757">
            <w:pPr>
              <w:spacing w:after="0" w:line="240" w:lineRule="auto"/>
              <w:jc w:val="center"/>
              <w:rPr>
                <w:ins w:id="5843" w:author="Commodore, Sarah" w:date="2023-03-22T16:21:00Z"/>
                <w:rFonts w:ascii="Calibri" w:eastAsia="Times New Roman" w:hAnsi="Calibri" w:cs="Calibri"/>
                <w:color w:val="000000"/>
                <w:sz w:val="20"/>
                <w:szCs w:val="20"/>
              </w:rPr>
            </w:pPr>
            <w:ins w:id="5844" w:author="Commodore, Sarah" w:date="2023-03-22T16:21:00Z">
              <w:r w:rsidRPr="00DC2757">
                <w:rPr>
                  <w:rFonts w:ascii="Calibri" w:eastAsia="Times New Roman" w:hAnsi="Calibri" w:cs="Calibri"/>
                  <w:color w:val="000000"/>
                  <w:sz w:val="20"/>
                  <w:szCs w:val="20"/>
                </w:rPr>
                <w:t>2.3E-05</w:t>
              </w:r>
            </w:ins>
          </w:p>
        </w:tc>
        <w:tc>
          <w:tcPr>
            <w:tcW w:w="0" w:type="auto"/>
            <w:tcBorders>
              <w:top w:val="nil"/>
              <w:left w:val="nil"/>
              <w:bottom w:val="nil"/>
              <w:right w:val="nil"/>
            </w:tcBorders>
            <w:shd w:val="clear" w:color="auto" w:fill="auto"/>
            <w:noWrap/>
            <w:vAlign w:val="bottom"/>
            <w:hideMark/>
          </w:tcPr>
          <w:p w14:paraId="20DEE6B6" w14:textId="77777777" w:rsidR="00DC2757" w:rsidRPr="00DC2757" w:rsidRDefault="00DC2757" w:rsidP="00DC2757">
            <w:pPr>
              <w:spacing w:after="0" w:line="240" w:lineRule="auto"/>
              <w:jc w:val="center"/>
              <w:rPr>
                <w:ins w:id="5845" w:author="Commodore, Sarah" w:date="2023-03-22T16:21:00Z"/>
                <w:rFonts w:ascii="Calibri" w:eastAsia="Times New Roman" w:hAnsi="Calibri" w:cs="Calibri"/>
                <w:color w:val="000000"/>
                <w:sz w:val="20"/>
                <w:szCs w:val="20"/>
              </w:rPr>
            </w:pPr>
            <w:ins w:id="5846" w:author="Commodore, Sarah" w:date="2023-03-22T16:21:00Z">
              <w:r w:rsidRPr="00DC2757">
                <w:rPr>
                  <w:rFonts w:ascii="Calibri" w:eastAsia="Times New Roman" w:hAnsi="Calibri" w:cs="Calibri"/>
                  <w:color w:val="000000"/>
                  <w:sz w:val="20"/>
                  <w:szCs w:val="20"/>
                </w:rPr>
                <w:t>*</w:t>
              </w:r>
            </w:ins>
          </w:p>
        </w:tc>
      </w:tr>
      <w:tr w:rsidR="00DC2757" w:rsidRPr="00DC2757" w14:paraId="70FA1A91" w14:textId="77777777" w:rsidTr="00DC2757">
        <w:trPr>
          <w:trHeight w:val="260"/>
          <w:ins w:id="5847" w:author="Commodore, Sarah" w:date="2023-03-22T16:21:00Z"/>
        </w:trPr>
        <w:tc>
          <w:tcPr>
            <w:tcW w:w="0" w:type="auto"/>
            <w:tcBorders>
              <w:top w:val="nil"/>
              <w:left w:val="nil"/>
              <w:bottom w:val="nil"/>
              <w:right w:val="nil"/>
            </w:tcBorders>
            <w:shd w:val="clear" w:color="auto" w:fill="auto"/>
            <w:noWrap/>
            <w:vAlign w:val="bottom"/>
            <w:hideMark/>
          </w:tcPr>
          <w:p w14:paraId="6346E32B" w14:textId="77777777" w:rsidR="00DC2757" w:rsidRPr="00DC2757" w:rsidRDefault="00DC2757" w:rsidP="00DC2757">
            <w:pPr>
              <w:spacing w:after="0" w:line="240" w:lineRule="auto"/>
              <w:rPr>
                <w:ins w:id="5848" w:author="Commodore, Sarah" w:date="2023-03-22T16:21:00Z"/>
                <w:rFonts w:ascii="Calibri" w:eastAsia="Times New Roman" w:hAnsi="Calibri" w:cs="Calibri"/>
                <w:color w:val="000000"/>
                <w:sz w:val="20"/>
                <w:szCs w:val="20"/>
              </w:rPr>
            </w:pPr>
            <w:ins w:id="5849" w:author="Commodore, Sarah" w:date="2023-03-22T16:21:00Z">
              <w:r w:rsidRPr="00DC2757">
                <w:rPr>
                  <w:rFonts w:ascii="Calibri" w:eastAsia="Times New Roman" w:hAnsi="Calibri" w:cs="Calibri"/>
                  <w:color w:val="000000"/>
                  <w:sz w:val="20"/>
                  <w:szCs w:val="20"/>
                </w:rPr>
                <w:t>ENSG00000263934.5</w:t>
              </w:r>
            </w:ins>
          </w:p>
        </w:tc>
        <w:tc>
          <w:tcPr>
            <w:tcW w:w="0" w:type="auto"/>
            <w:tcBorders>
              <w:top w:val="nil"/>
              <w:left w:val="nil"/>
              <w:bottom w:val="nil"/>
              <w:right w:val="nil"/>
            </w:tcBorders>
            <w:shd w:val="clear" w:color="auto" w:fill="auto"/>
            <w:noWrap/>
            <w:vAlign w:val="bottom"/>
            <w:hideMark/>
          </w:tcPr>
          <w:p w14:paraId="3185E18E" w14:textId="77777777" w:rsidR="00DC2757" w:rsidRPr="00DC2757" w:rsidRDefault="00DC2757" w:rsidP="00DC2757">
            <w:pPr>
              <w:spacing w:after="0" w:line="240" w:lineRule="auto"/>
              <w:rPr>
                <w:ins w:id="5850" w:author="Commodore, Sarah" w:date="2023-03-22T16:21:00Z"/>
                <w:rFonts w:ascii="Calibri" w:eastAsia="Times New Roman" w:hAnsi="Calibri" w:cs="Calibri"/>
                <w:color w:val="000000"/>
                <w:sz w:val="20"/>
                <w:szCs w:val="20"/>
              </w:rPr>
            </w:pPr>
            <w:ins w:id="5851" w:author="Commodore, Sarah" w:date="2023-03-22T16:21:00Z">
              <w:r w:rsidRPr="00DC2757">
                <w:rPr>
                  <w:rFonts w:ascii="Calibri" w:eastAsia="Times New Roman" w:hAnsi="Calibri" w:cs="Calibri"/>
                  <w:color w:val="000000"/>
                  <w:sz w:val="20"/>
                  <w:szCs w:val="20"/>
                </w:rPr>
                <w:t>SNORD3A</w:t>
              </w:r>
            </w:ins>
          </w:p>
        </w:tc>
        <w:tc>
          <w:tcPr>
            <w:tcW w:w="0" w:type="auto"/>
            <w:tcBorders>
              <w:top w:val="nil"/>
              <w:left w:val="nil"/>
              <w:bottom w:val="nil"/>
              <w:right w:val="nil"/>
            </w:tcBorders>
            <w:shd w:val="clear" w:color="auto" w:fill="auto"/>
            <w:noWrap/>
            <w:vAlign w:val="bottom"/>
            <w:hideMark/>
          </w:tcPr>
          <w:p w14:paraId="782AE4DE" w14:textId="77777777" w:rsidR="00DC2757" w:rsidRPr="00DC2757" w:rsidRDefault="00DC2757" w:rsidP="00DC2757">
            <w:pPr>
              <w:spacing w:after="0" w:line="240" w:lineRule="auto"/>
              <w:jc w:val="center"/>
              <w:rPr>
                <w:ins w:id="5852" w:author="Commodore, Sarah" w:date="2023-03-22T16:21:00Z"/>
                <w:rFonts w:ascii="Calibri" w:eastAsia="Times New Roman" w:hAnsi="Calibri" w:cs="Calibri"/>
                <w:color w:val="000000"/>
                <w:sz w:val="20"/>
                <w:szCs w:val="20"/>
              </w:rPr>
            </w:pPr>
            <w:ins w:id="585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9B0226" w14:textId="77777777" w:rsidR="00DC2757" w:rsidRPr="00DC2757" w:rsidRDefault="00DC2757" w:rsidP="00DC2757">
            <w:pPr>
              <w:spacing w:after="0" w:line="240" w:lineRule="auto"/>
              <w:jc w:val="center"/>
              <w:rPr>
                <w:ins w:id="5854" w:author="Commodore, Sarah" w:date="2023-03-22T16:21:00Z"/>
                <w:rFonts w:ascii="Calibri" w:eastAsia="Times New Roman" w:hAnsi="Calibri" w:cs="Calibri"/>
                <w:color w:val="000000"/>
                <w:sz w:val="20"/>
                <w:szCs w:val="20"/>
              </w:rPr>
            </w:pPr>
            <w:ins w:id="5855"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75AE3C0D" w14:textId="77777777" w:rsidR="00DC2757" w:rsidRPr="00DC2757" w:rsidRDefault="00DC2757" w:rsidP="00DC2757">
            <w:pPr>
              <w:spacing w:after="0" w:line="240" w:lineRule="auto"/>
              <w:jc w:val="center"/>
              <w:rPr>
                <w:ins w:id="5856" w:author="Commodore, Sarah" w:date="2023-03-22T16:21:00Z"/>
                <w:rFonts w:ascii="Calibri" w:eastAsia="Times New Roman" w:hAnsi="Calibri" w:cs="Calibri"/>
                <w:color w:val="000000"/>
                <w:sz w:val="20"/>
                <w:szCs w:val="20"/>
              </w:rPr>
            </w:pPr>
            <w:ins w:id="5857"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3842AD2B" w14:textId="77777777" w:rsidR="00DC2757" w:rsidRPr="00DC2757" w:rsidRDefault="00DC2757" w:rsidP="00DC2757">
            <w:pPr>
              <w:spacing w:after="0" w:line="240" w:lineRule="auto"/>
              <w:jc w:val="center"/>
              <w:rPr>
                <w:ins w:id="5858" w:author="Commodore, Sarah" w:date="2023-03-22T16:21:00Z"/>
                <w:rFonts w:ascii="Calibri" w:eastAsia="Times New Roman" w:hAnsi="Calibri" w:cs="Calibri"/>
                <w:color w:val="000000"/>
                <w:sz w:val="20"/>
                <w:szCs w:val="20"/>
              </w:rPr>
            </w:pPr>
            <w:ins w:id="5859" w:author="Commodore, Sarah" w:date="2023-03-22T16:21:00Z">
              <w:r w:rsidRPr="00DC2757">
                <w:rPr>
                  <w:rFonts w:ascii="Calibri" w:eastAsia="Times New Roman" w:hAnsi="Calibri" w:cs="Calibri"/>
                  <w:color w:val="000000"/>
                  <w:sz w:val="20"/>
                  <w:szCs w:val="20"/>
                </w:rPr>
                <w:t>*</w:t>
              </w:r>
            </w:ins>
          </w:p>
        </w:tc>
      </w:tr>
      <w:tr w:rsidR="00DC2757" w:rsidRPr="00DC2757" w14:paraId="4D6CF10C" w14:textId="77777777" w:rsidTr="00DC2757">
        <w:trPr>
          <w:trHeight w:val="260"/>
          <w:ins w:id="5860" w:author="Commodore, Sarah" w:date="2023-03-22T16:21:00Z"/>
        </w:trPr>
        <w:tc>
          <w:tcPr>
            <w:tcW w:w="0" w:type="auto"/>
            <w:tcBorders>
              <w:top w:val="nil"/>
              <w:left w:val="nil"/>
              <w:bottom w:val="nil"/>
              <w:right w:val="nil"/>
            </w:tcBorders>
            <w:shd w:val="clear" w:color="auto" w:fill="auto"/>
            <w:noWrap/>
            <w:vAlign w:val="bottom"/>
            <w:hideMark/>
          </w:tcPr>
          <w:p w14:paraId="45DA259C" w14:textId="77777777" w:rsidR="00DC2757" w:rsidRPr="00DC2757" w:rsidRDefault="00DC2757" w:rsidP="00DC2757">
            <w:pPr>
              <w:spacing w:after="0" w:line="240" w:lineRule="auto"/>
              <w:rPr>
                <w:ins w:id="5861" w:author="Commodore, Sarah" w:date="2023-03-22T16:21:00Z"/>
                <w:rFonts w:ascii="Calibri" w:eastAsia="Times New Roman" w:hAnsi="Calibri" w:cs="Calibri"/>
                <w:color w:val="000000"/>
                <w:sz w:val="20"/>
                <w:szCs w:val="20"/>
              </w:rPr>
            </w:pPr>
            <w:ins w:id="5862" w:author="Commodore, Sarah" w:date="2023-03-22T16:21:00Z">
              <w:r w:rsidRPr="00DC2757">
                <w:rPr>
                  <w:rFonts w:ascii="Calibri" w:eastAsia="Times New Roman" w:hAnsi="Calibri" w:cs="Calibri"/>
                  <w:color w:val="000000"/>
                  <w:sz w:val="20"/>
                  <w:szCs w:val="20"/>
                </w:rPr>
                <w:t>ENSG00000104974.12</w:t>
              </w:r>
            </w:ins>
          </w:p>
        </w:tc>
        <w:tc>
          <w:tcPr>
            <w:tcW w:w="0" w:type="auto"/>
            <w:tcBorders>
              <w:top w:val="nil"/>
              <w:left w:val="nil"/>
              <w:bottom w:val="nil"/>
              <w:right w:val="nil"/>
            </w:tcBorders>
            <w:shd w:val="clear" w:color="auto" w:fill="auto"/>
            <w:noWrap/>
            <w:vAlign w:val="bottom"/>
            <w:hideMark/>
          </w:tcPr>
          <w:p w14:paraId="5CE1B21A" w14:textId="77777777" w:rsidR="00DC2757" w:rsidRPr="00DC2757" w:rsidRDefault="00DC2757" w:rsidP="00DC2757">
            <w:pPr>
              <w:spacing w:after="0" w:line="240" w:lineRule="auto"/>
              <w:rPr>
                <w:ins w:id="5863" w:author="Commodore, Sarah" w:date="2023-03-22T16:21:00Z"/>
                <w:rFonts w:ascii="Calibri" w:eastAsia="Times New Roman" w:hAnsi="Calibri" w:cs="Calibri"/>
                <w:color w:val="000000"/>
                <w:sz w:val="20"/>
                <w:szCs w:val="20"/>
              </w:rPr>
            </w:pPr>
            <w:ins w:id="5864" w:author="Commodore, Sarah" w:date="2023-03-22T16:21:00Z">
              <w:r w:rsidRPr="00DC2757">
                <w:rPr>
                  <w:rFonts w:ascii="Calibri" w:eastAsia="Times New Roman" w:hAnsi="Calibri" w:cs="Calibri"/>
                  <w:color w:val="000000"/>
                  <w:sz w:val="20"/>
                  <w:szCs w:val="20"/>
                </w:rPr>
                <w:t>LILRA1</w:t>
              </w:r>
            </w:ins>
          </w:p>
        </w:tc>
        <w:tc>
          <w:tcPr>
            <w:tcW w:w="0" w:type="auto"/>
            <w:tcBorders>
              <w:top w:val="nil"/>
              <w:left w:val="nil"/>
              <w:bottom w:val="nil"/>
              <w:right w:val="nil"/>
            </w:tcBorders>
            <w:shd w:val="clear" w:color="auto" w:fill="auto"/>
            <w:noWrap/>
            <w:vAlign w:val="bottom"/>
            <w:hideMark/>
          </w:tcPr>
          <w:p w14:paraId="597A86E1" w14:textId="77777777" w:rsidR="00DC2757" w:rsidRPr="00DC2757" w:rsidRDefault="00DC2757" w:rsidP="00DC2757">
            <w:pPr>
              <w:spacing w:after="0" w:line="240" w:lineRule="auto"/>
              <w:jc w:val="center"/>
              <w:rPr>
                <w:ins w:id="5865" w:author="Commodore, Sarah" w:date="2023-03-22T16:21:00Z"/>
                <w:rFonts w:ascii="Calibri" w:eastAsia="Times New Roman" w:hAnsi="Calibri" w:cs="Calibri"/>
                <w:color w:val="000000"/>
                <w:sz w:val="20"/>
                <w:szCs w:val="20"/>
              </w:rPr>
            </w:pPr>
            <w:ins w:id="586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C95541B" w14:textId="77777777" w:rsidR="00DC2757" w:rsidRPr="00DC2757" w:rsidRDefault="00DC2757" w:rsidP="00DC2757">
            <w:pPr>
              <w:spacing w:after="0" w:line="240" w:lineRule="auto"/>
              <w:jc w:val="center"/>
              <w:rPr>
                <w:ins w:id="5867" w:author="Commodore, Sarah" w:date="2023-03-22T16:21:00Z"/>
                <w:rFonts w:ascii="Calibri" w:eastAsia="Times New Roman" w:hAnsi="Calibri" w:cs="Calibri"/>
                <w:color w:val="000000"/>
                <w:sz w:val="20"/>
                <w:szCs w:val="20"/>
              </w:rPr>
            </w:pPr>
            <w:ins w:id="5868" w:author="Commodore, Sarah" w:date="2023-03-22T16:21:00Z">
              <w:r w:rsidRPr="00DC2757">
                <w:rPr>
                  <w:rFonts w:ascii="Calibri" w:eastAsia="Times New Roman" w:hAnsi="Calibri" w:cs="Calibri"/>
                  <w:color w:val="000000"/>
                  <w:sz w:val="20"/>
                  <w:szCs w:val="20"/>
                </w:rPr>
                <w:t>9.9E-08</w:t>
              </w:r>
            </w:ins>
          </w:p>
        </w:tc>
        <w:tc>
          <w:tcPr>
            <w:tcW w:w="0" w:type="auto"/>
            <w:tcBorders>
              <w:top w:val="nil"/>
              <w:left w:val="nil"/>
              <w:bottom w:val="nil"/>
              <w:right w:val="nil"/>
            </w:tcBorders>
            <w:shd w:val="clear" w:color="auto" w:fill="auto"/>
            <w:noWrap/>
            <w:vAlign w:val="bottom"/>
            <w:hideMark/>
          </w:tcPr>
          <w:p w14:paraId="17C87F01" w14:textId="77777777" w:rsidR="00DC2757" w:rsidRPr="00DC2757" w:rsidRDefault="00DC2757" w:rsidP="00DC2757">
            <w:pPr>
              <w:spacing w:after="0" w:line="240" w:lineRule="auto"/>
              <w:jc w:val="center"/>
              <w:rPr>
                <w:ins w:id="5869" w:author="Commodore, Sarah" w:date="2023-03-22T16:21:00Z"/>
                <w:rFonts w:ascii="Calibri" w:eastAsia="Times New Roman" w:hAnsi="Calibri" w:cs="Calibri"/>
                <w:color w:val="000000"/>
                <w:sz w:val="20"/>
                <w:szCs w:val="20"/>
              </w:rPr>
            </w:pPr>
            <w:ins w:id="5870"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01BD121F" w14:textId="77777777" w:rsidR="00DC2757" w:rsidRPr="00DC2757" w:rsidRDefault="00DC2757" w:rsidP="00DC2757">
            <w:pPr>
              <w:spacing w:after="0" w:line="240" w:lineRule="auto"/>
              <w:jc w:val="center"/>
              <w:rPr>
                <w:ins w:id="5871" w:author="Commodore, Sarah" w:date="2023-03-22T16:21:00Z"/>
                <w:rFonts w:ascii="Calibri" w:eastAsia="Times New Roman" w:hAnsi="Calibri" w:cs="Calibri"/>
                <w:color w:val="000000"/>
                <w:sz w:val="20"/>
                <w:szCs w:val="20"/>
              </w:rPr>
            </w:pPr>
            <w:ins w:id="5872" w:author="Commodore, Sarah" w:date="2023-03-22T16:21:00Z">
              <w:r w:rsidRPr="00DC2757">
                <w:rPr>
                  <w:rFonts w:ascii="Calibri" w:eastAsia="Times New Roman" w:hAnsi="Calibri" w:cs="Calibri"/>
                  <w:color w:val="000000"/>
                  <w:sz w:val="20"/>
                  <w:szCs w:val="20"/>
                </w:rPr>
                <w:t>*</w:t>
              </w:r>
            </w:ins>
          </w:p>
        </w:tc>
      </w:tr>
      <w:tr w:rsidR="00DC2757" w:rsidRPr="00DC2757" w14:paraId="44AB5A80" w14:textId="77777777" w:rsidTr="00DC2757">
        <w:trPr>
          <w:trHeight w:val="260"/>
          <w:ins w:id="5873" w:author="Commodore, Sarah" w:date="2023-03-22T16:21:00Z"/>
        </w:trPr>
        <w:tc>
          <w:tcPr>
            <w:tcW w:w="0" w:type="auto"/>
            <w:tcBorders>
              <w:top w:val="nil"/>
              <w:left w:val="nil"/>
              <w:bottom w:val="nil"/>
              <w:right w:val="nil"/>
            </w:tcBorders>
            <w:shd w:val="clear" w:color="auto" w:fill="auto"/>
            <w:noWrap/>
            <w:vAlign w:val="bottom"/>
            <w:hideMark/>
          </w:tcPr>
          <w:p w14:paraId="676845A2" w14:textId="77777777" w:rsidR="00DC2757" w:rsidRPr="00DC2757" w:rsidRDefault="00DC2757" w:rsidP="00DC2757">
            <w:pPr>
              <w:spacing w:after="0" w:line="240" w:lineRule="auto"/>
              <w:rPr>
                <w:ins w:id="5874" w:author="Commodore, Sarah" w:date="2023-03-22T16:21:00Z"/>
                <w:rFonts w:ascii="Calibri" w:eastAsia="Times New Roman" w:hAnsi="Calibri" w:cs="Calibri"/>
                <w:color w:val="000000"/>
                <w:sz w:val="20"/>
                <w:szCs w:val="20"/>
              </w:rPr>
            </w:pPr>
            <w:ins w:id="5875" w:author="Commodore, Sarah" w:date="2023-03-22T16:21:00Z">
              <w:r w:rsidRPr="00DC2757">
                <w:rPr>
                  <w:rFonts w:ascii="Calibri" w:eastAsia="Times New Roman" w:hAnsi="Calibri" w:cs="Calibri"/>
                  <w:color w:val="000000"/>
                  <w:sz w:val="20"/>
                  <w:szCs w:val="20"/>
                </w:rPr>
                <w:t>ENSG00000050730.16</w:t>
              </w:r>
            </w:ins>
          </w:p>
        </w:tc>
        <w:tc>
          <w:tcPr>
            <w:tcW w:w="0" w:type="auto"/>
            <w:tcBorders>
              <w:top w:val="nil"/>
              <w:left w:val="nil"/>
              <w:bottom w:val="nil"/>
              <w:right w:val="nil"/>
            </w:tcBorders>
            <w:shd w:val="clear" w:color="auto" w:fill="auto"/>
            <w:noWrap/>
            <w:vAlign w:val="bottom"/>
            <w:hideMark/>
          </w:tcPr>
          <w:p w14:paraId="26443464" w14:textId="77777777" w:rsidR="00DC2757" w:rsidRPr="00DC2757" w:rsidRDefault="00DC2757" w:rsidP="00DC2757">
            <w:pPr>
              <w:spacing w:after="0" w:line="240" w:lineRule="auto"/>
              <w:rPr>
                <w:ins w:id="5876" w:author="Commodore, Sarah" w:date="2023-03-22T16:21:00Z"/>
                <w:rFonts w:ascii="Calibri" w:eastAsia="Times New Roman" w:hAnsi="Calibri" w:cs="Calibri"/>
                <w:color w:val="000000"/>
                <w:sz w:val="20"/>
                <w:szCs w:val="20"/>
              </w:rPr>
            </w:pPr>
            <w:ins w:id="5877" w:author="Commodore, Sarah" w:date="2023-03-22T16:21:00Z">
              <w:r w:rsidRPr="00DC2757">
                <w:rPr>
                  <w:rFonts w:ascii="Calibri" w:eastAsia="Times New Roman" w:hAnsi="Calibri" w:cs="Calibri"/>
                  <w:color w:val="000000"/>
                  <w:sz w:val="20"/>
                  <w:szCs w:val="20"/>
                </w:rPr>
                <w:t>TNIP3</w:t>
              </w:r>
            </w:ins>
          </w:p>
        </w:tc>
        <w:tc>
          <w:tcPr>
            <w:tcW w:w="0" w:type="auto"/>
            <w:tcBorders>
              <w:top w:val="nil"/>
              <w:left w:val="nil"/>
              <w:bottom w:val="nil"/>
              <w:right w:val="nil"/>
            </w:tcBorders>
            <w:shd w:val="clear" w:color="auto" w:fill="auto"/>
            <w:noWrap/>
            <w:vAlign w:val="bottom"/>
            <w:hideMark/>
          </w:tcPr>
          <w:p w14:paraId="219AA052" w14:textId="77777777" w:rsidR="00DC2757" w:rsidRPr="00DC2757" w:rsidRDefault="00DC2757" w:rsidP="00DC2757">
            <w:pPr>
              <w:spacing w:after="0" w:line="240" w:lineRule="auto"/>
              <w:jc w:val="center"/>
              <w:rPr>
                <w:ins w:id="5878" w:author="Commodore, Sarah" w:date="2023-03-22T16:21:00Z"/>
                <w:rFonts w:ascii="Calibri" w:eastAsia="Times New Roman" w:hAnsi="Calibri" w:cs="Calibri"/>
                <w:color w:val="000000"/>
                <w:sz w:val="20"/>
                <w:szCs w:val="20"/>
              </w:rPr>
            </w:pPr>
            <w:ins w:id="587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0521E9" w14:textId="77777777" w:rsidR="00DC2757" w:rsidRPr="00DC2757" w:rsidRDefault="00DC2757" w:rsidP="00DC2757">
            <w:pPr>
              <w:spacing w:after="0" w:line="240" w:lineRule="auto"/>
              <w:jc w:val="center"/>
              <w:rPr>
                <w:ins w:id="5880" w:author="Commodore, Sarah" w:date="2023-03-22T16:21:00Z"/>
                <w:rFonts w:ascii="Calibri" w:eastAsia="Times New Roman" w:hAnsi="Calibri" w:cs="Calibri"/>
                <w:color w:val="000000"/>
                <w:sz w:val="20"/>
                <w:szCs w:val="20"/>
              </w:rPr>
            </w:pPr>
            <w:ins w:id="5881"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13F2C35C" w14:textId="77777777" w:rsidR="00DC2757" w:rsidRPr="00DC2757" w:rsidRDefault="00DC2757" w:rsidP="00DC2757">
            <w:pPr>
              <w:spacing w:after="0" w:line="240" w:lineRule="auto"/>
              <w:jc w:val="center"/>
              <w:rPr>
                <w:ins w:id="5882" w:author="Commodore, Sarah" w:date="2023-03-22T16:21:00Z"/>
                <w:rFonts w:ascii="Calibri" w:eastAsia="Times New Roman" w:hAnsi="Calibri" w:cs="Calibri"/>
                <w:color w:val="000000"/>
                <w:sz w:val="20"/>
                <w:szCs w:val="20"/>
              </w:rPr>
            </w:pPr>
            <w:ins w:id="5883" w:author="Commodore, Sarah" w:date="2023-03-22T16:21:00Z">
              <w:r w:rsidRPr="00DC2757">
                <w:rPr>
                  <w:rFonts w:ascii="Calibri" w:eastAsia="Times New Roman" w:hAnsi="Calibri" w:cs="Calibri"/>
                  <w:color w:val="000000"/>
                  <w:sz w:val="20"/>
                  <w:szCs w:val="20"/>
                </w:rPr>
                <w:t>3.7E-03</w:t>
              </w:r>
            </w:ins>
          </w:p>
        </w:tc>
        <w:tc>
          <w:tcPr>
            <w:tcW w:w="0" w:type="auto"/>
            <w:tcBorders>
              <w:top w:val="nil"/>
              <w:left w:val="nil"/>
              <w:bottom w:val="nil"/>
              <w:right w:val="nil"/>
            </w:tcBorders>
            <w:shd w:val="clear" w:color="auto" w:fill="auto"/>
            <w:noWrap/>
            <w:vAlign w:val="bottom"/>
            <w:hideMark/>
          </w:tcPr>
          <w:p w14:paraId="633D607C" w14:textId="77777777" w:rsidR="00DC2757" w:rsidRPr="00DC2757" w:rsidRDefault="00DC2757" w:rsidP="00DC2757">
            <w:pPr>
              <w:spacing w:after="0" w:line="240" w:lineRule="auto"/>
              <w:jc w:val="center"/>
              <w:rPr>
                <w:ins w:id="5884" w:author="Commodore, Sarah" w:date="2023-03-22T16:21:00Z"/>
                <w:rFonts w:ascii="Calibri" w:eastAsia="Times New Roman" w:hAnsi="Calibri" w:cs="Calibri"/>
                <w:color w:val="000000"/>
                <w:sz w:val="20"/>
                <w:szCs w:val="20"/>
              </w:rPr>
            </w:pPr>
            <w:ins w:id="5885" w:author="Commodore, Sarah" w:date="2023-03-22T16:21:00Z">
              <w:r w:rsidRPr="00DC2757">
                <w:rPr>
                  <w:rFonts w:ascii="Calibri" w:eastAsia="Times New Roman" w:hAnsi="Calibri" w:cs="Calibri"/>
                  <w:color w:val="000000"/>
                  <w:sz w:val="20"/>
                  <w:szCs w:val="20"/>
                </w:rPr>
                <w:t>*</w:t>
              </w:r>
            </w:ins>
          </w:p>
        </w:tc>
      </w:tr>
      <w:tr w:rsidR="00DC2757" w:rsidRPr="00DC2757" w14:paraId="1853661C" w14:textId="77777777" w:rsidTr="00DC2757">
        <w:trPr>
          <w:trHeight w:val="260"/>
          <w:ins w:id="5886" w:author="Commodore, Sarah" w:date="2023-03-22T16:21:00Z"/>
        </w:trPr>
        <w:tc>
          <w:tcPr>
            <w:tcW w:w="0" w:type="auto"/>
            <w:tcBorders>
              <w:top w:val="nil"/>
              <w:left w:val="nil"/>
              <w:bottom w:val="nil"/>
              <w:right w:val="nil"/>
            </w:tcBorders>
            <w:shd w:val="clear" w:color="auto" w:fill="auto"/>
            <w:noWrap/>
            <w:vAlign w:val="bottom"/>
            <w:hideMark/>
          </w:tcPr>
          <w:p w14:paraId="7CBBB816" w14:textId="77777777" w:rsidR="00DC2757" w:rsidRPr="00DC2757" w:rsidRDefault="00DC2757" w:rsidP="00DC2757">
            <w:pPr>
              <w:spacing w:after="0" w:line="240" w:lineRule="auto"/>
              <w:rPr>
                <w:ins w:id="5887" w:author="Commodore, Sarah" w:date="2023-03-22T16:21:00Z"/>
                <w:rFonts w:ascii="Calibri" w:eastAsia="Times New Roman" w:hAnsi="Calibri" w:cs="Calibri"/>
                <w:color w:val="000000"/>
                <w:sz w:val="20"/>
                <w:szCs w:val="20"/>
              </w:rPr>
            </w:pPr>
            <w:ins w:id="5888" w:author="Commodore, Sarah" w:date="2023-03-22T16:21:00Z">
              <w:r w:rsidRPr="00DC2757">
                <w:rPr>
                  <w:rFonts w:ascii="Calibri" w:eastAsia="Times New Roman" w:hAnsi="Calibri" w:cs="Calibri"/>
                  <w:color w:val="000000"/>
                  <w:sz w:val="20"/>
                  <w:szCs w:val="20"/>
                </w:rPr>
                <w:t>ENSG00000171777.16</w:t>
              </w:r>
            </w:ins>
          </w:p>
        </w:tc>
        <w:tc>
          <w:tcPr>
            <w:tcW w:w="0" w:type="auto"/>
            <w:tcBorders>
              <w:top w:val="nil"/>
              <w:left w:val="nil"/>
              <w:bottom w:val="nil"/>
              <w:right w:val="nil"/>
            </w:tcBorders>
            <w:shd w:val="clear" w:color="auto" w:fill="auto"/>
            <w:noWrap/>
            <w:vAlign w:val="bottom"/>
            <w:hideMark/>
          </w:tcPr>
          <w:p w14:paraId="48923128" w14:textId="77777777" w:rsidR="00DC2757" w:rsidRPr="00DC2757" w:rsidRDefault="00DC2757" w:rsidP="00DC2757">
            <w:pPr>
              <w:spacing w:after="0" w:line="240" w:lineRule="auto"/>
              <w:rPr>
                <w:ins w:id="5889" w:author="Commodore, Sarah" w:date="2023-03-22T16:21:00Z"/>
                <w:rFonts w:ascii="Calibri" w:eastAsia="Times New Roman" w:hAnsi="Calibri" w:cs="Calibri"/>
                <w:color w:val="000000"/>
                <w:sz w:val="20"/>
                <w:szCs w:val="20"/>
              </w:rPr>
            </w:pPr>
            <w:ins w:id="5890" w:author="Commodore, Sarah" w:date="2023-03-22T16:21:00Z">
              <w:r w:rsidRPr="00DC2757">
                <w:rPr>
                  <w:rFonts w:ascii="Calibri" w:eastAsia="Times New Roman" w:hAnsi="Calibri" w:cs="Calibri"/>
                  <w:color w:val="000000"/>
                  <w:sz w:val="20"/>
                  <w:szCs w:val="20"/>
                </w:rPr>
                <w:t>RASGRP4</w:t>
              </w:r>
            </w:ins>
          </w:p>
        </w:tc>
        <w:tc>
          <w:tcPr>
            <w:tcW w:w="0" w:type="auto"/>
            <w:tcBorders>
              <w:top w:val="nil"/>
              <w:left w:val="nil"/>
              <w:bottom w:val="nil"/>
              <w:right w:val="nil"/>
            </w:tcBorders>
            <w:shd w:val="clear" w:color="auto" w:fill="auto"/>
            <w:noWrap/>
            <w:vAlign w:val="bottom"/>
            <w:hideMark/>
          </w:tcPr>
          <w:p w14:paraId="2B74AD77" w14:textId="77777777" w:rsidR="00DC2757" w:rsidRPr="00DC2757" w:rsidRDefault="00DC2757" w:rsidP="00DC2757">
            <w:pPr>
              <w:spacing w:after="0" w:line="240" w:lineRule="auto"/>
              <w:jc w:val="center"/>
              <w:rPr>
                <w:ins w:id="5891" w:author="Commodore, Sarah" w:date="2023-03-22T16:21:00Z"/>
                <w:rFonts w:ascii="Calibri" w:eastAsia="Times New Roman" w:hAnsi="Calibri" w:cs="Calibri"/>
                <w:color w:val="000000"/>
                <w:sz w:val="20"/>
                <w:szCs w:val="20"/>
              </w:rPr>
            </w:pPr>
            <w:ins w:id="589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2F7138" w14:textId="77777777" w:rsidR="00DC2757" w:rsidRPr="00DC2757" w:rsidRDefault="00DC2757" w:rsidP="00DC2757">
            <w:pPr>
              <w:spacing w:after="0" w:line="240" w:lineRule="auto"/>
              <w:jc w:val="center"/>
              <w:rPr>
                <w:ins w:id="5893" w:author="Commodore, Sarah" w:date="2023-03-22T16:21:00Z"/>
                <w:rFonts w:ascii="Calibri" w:eastAsia="Times New Roman" w:hAnsi="Calibri" w:cs="Calibri"/>
                <w:color w:val="000000"/>
                <w:sz w:val="20"/>
                <w:szCs w:val="20"/>
              </w:rPr>
            </w:pPr>
            <w:ins w:id="5894"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551733A8" w14:textId="77777777" w:rsidR="00DC2757" w:rsidRPr="00DC2757" w:rsidRDefault="00DC2757" w:rsidP="00DC2757">
            <w:pPr>
              <w:spacing w:after="0" w:line="240" w:lineRule="auto"/>
              <w:jc w:val="center"/>
              <w:rPr>
                <w:ins w:id="5895" w:author="Commodore, Sarah" w:date="2023-03-22T16:21:00Z"/>
                <w:rFonts w:ascii="Calibri" w:eastAsia="Times New Roman" w:hAnsi="Calibri" w:cs="Calibri"/>
                <w:color w:val="000000"/>
                <w:sz w:val="20"/>
                <w:szCs w:val="20"/>
              </w:rPr>
            </w:pPr>
            <w:ins w:id="5896"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7625845A" w14:textId="77777777" w:rsidR="00DC2757" w:rsidRPr="00DC2757" w:rsidRDefault="00DC2757" w:rsidP="00DC2757">
            <w:pPr>
              <w:spacing w:after="0" w:line="240" w:lineRule="auto"/>
              <w:jc w:val="center"/>
              <w:rPr>
                <w:ins w:id="5897" w:author="Commodore, Sarah" w:date="2023-03-22T16:21:00Z"/>
                <w:rFonts w:ascii="Calibri" w:eastAsia="Times New Roman" w:hAnsi="Calibri" w:cs="Calibri"/>
                <w:color w:val="000000"/>
                <w:sz w:val="20"/>
                <w:szCs w:val="20"/>
              </w:rPr>
            </w:pPr>
            <w:ins w:id="5898" w:author="Commodore, Sarah" w:date="2023-03-22T16:21:00Z">
              <w:r w:rsidRPr="00DC2757">
                <w:rPr>
                  <w:rFonts w:ascii="Calibri" w:eastAsia="Times New Roman" w:hAnsi="Calibri" w:cs="Calibri"/>
                  <w:color w:val="000000"/>
                  <w:sz w:val="20"/>
                  <w:szCs w:val="20"/>
                </w:rPr>
                <w:t>*</w:t>
              </w:r>
            </w:ins>
          </w:p>
        </w:tc>
      </w:tr>
      <w:tr w:rsidR="00DC2757" w:rsidRPr="00DC2757" w14:paraId="23E5C560" w14:textId="77777777" w:rsidTr="00DC2757">
        <w:trPr>
          <w:trHeight w:val="260"/>
          <w:ins w:id="5899" w:author="Commodore, Sarah" w:date="2023-03-22T16:21:00Z"/>
        </w:trPr>
        <w:tc>
          <w:tcPr>
            <w:tcW w:w="0" w:type="auto"/>
            <w:tcBorders>
              <w:top w:val="nil"/>
              <w:left w:val="nil"/>
              <w:bottom w:val="nil"/>
              <w:right w:val="nil"/>
            </w:tcBorders>
            <w:shd w:val="clear" w:color="auto" w:fill="auto"/>
            <w:noWrap/>
            <w:vAlign w:val="bottom"/>
            <w:hideMark/>
          </w:tcPr>
          <w:p w14:paraId="52810BEC" w14:textId="77777777" w:rsidR="00DC2757" w:rsidRPr="00DC2757" w:rsidRDefault="00DC2757" w:rsidP="00DC2757">
            <w:pPr>
              <w:spacing w:after="0" w:line="240" w:lineRule="auto"/>
              <w:rPr>
                <w:ins w:id="5900" w:author="Commodore, Sarah" w:date="2023-03-22T16:21:00Z"/>
                <w:rFonts w:ascii="Calibri" w:eastAsia="Times New Roman" w:hAnsi="Calibri" w:cs="Calibri"/>
                <w:color w:val="000000"/>
                <w:sz w:val="20"/>
                <w:szCs w:val="20"/>
              </w:rPr>
            </w:pPr>
            <w:ins w:id="5901" w:author="Commodore, Sarah" w:date="2023-03-22T16:21:00Z">
              <w:r w:rsidRPr="00DC2757">
                <w:rPr>
                  <w:rFonts w:ascii="Calibri" w:eastAsia="Times New Roman" w:hAnsi="Calibri" w:cs="Calibri"/>
                  <w:color w:val="000000"/>
                  <w:sz w:val="20"/>
                  <w:szCs w:val="20"/>
                </w:rPr>
                <w:t>ENSG00000105352.10</w:t>
              </w:r>
            </w:ins>
          </w:p>
        </w:tc>
        <w:tc>
          <w:tcPr>
            <w:tcW w:w="0" w:type="auto"/>
            <w:tcBorders>
              <w:top w:val="nil"/>
              <w:left w:val="nil"/>
              <w:bottom w:val="nil"/>
              <w:right w:val="nil"/>
            </w:tcBorders>
            <w:shd w:val="clear" w:color="auto" w:fill="auto"/>
            <w:noWrap/>
            <w:vAlign w:val="bottom"/>
            <w:hideMark/>
          </w:tcPr>
          <w:p w14:paraId="3BB34F13" w14:textId="77777777" w:rsidR="00DC2757" w:rsidRPr="00DC2757" w:rsidRDefault="00DC2757" w:rsidP="00DC2757">
            <w:pPr>
              <w:spacing w:after="0" w:line="240" w:lineRule="auto"/>
              <w:rPr>
                <w:ins w:id="5902" w:author="Commodore, Sarah" w:date="2023-03-22T16:21:00Z"/>
                <w:rFonts w:ascii="Calibri" w:eastAsia="Times New Roman" w:hAnsi="Calibri" w:cs="Calibri"/>
                <w:color w:val="000000"/>
                <w:sz w:val="20"/>
                <w:szCs w:val="20"/>
              </w:rPr>
            </w:pPr>
            <w:ins w:id="5903" w:author="Commodore, Sarah" w:date="2023-03-22T16:21:00Z">
              <w:r w:rsidRPr="00DC2757">
                <w:rPr>
                  <w:rFonts w:ascii="Calibri" w:eastAsia="Times New Roman" w:hAnsi="Calibri" w:cs="Calibri"/>
                  <w:color w:val="000000"/>
                  <w:sz w:val="20"/>
                  <w:szCs w:val="20"/>
                </w:rPr>
                <w:t>CEACAM4</w:t>
              </w:r>
            </w:ins>
          </w:p>
        </w:tc>
        <w:tc>
          <w:tcPr>
            <w:tcW w:w="0" w:type="auto"/>
            <w:tcBorders>
              <w:top w:val="nil"/>
              <w:left w:val="nil"/>
              <w:bottom w:val="nil"/>
              <w:right w:val="nil"/>
            </w:tcBorders>
            <w:shd w:val="clear" w:color="auto" w:fill="auto"/>
            <w:noWrap/>
            <w:vAlign w:val="bottom"/>
            <w:hideMark/>
          </w:tcPr>
          <w:p w14:paraId="68ED6CC8" w14:textId="77777777" w:rsidR="00DC2757" w:rsidRPr="00DC2757" w:rsidRDefault="00DC2757" w:rsidP="00DC2757">
            <w:pPr>
              <w:spacing w:after="0" w:line="240" w:lineRule="auto"/>
              <w:jc w:val="center"/>
              <w:rPr>
                <w:ins w:id="5904" w:author="Commodore, Sarah" w:date="2023-03-22T16:21:00Z"/>
                <w:rFonts w:ascii="Calibri" w:eastAsia="Times New Roman" w:hAnsi="Calibri" w:cs="Calibri"/>
                <w:color w:val="000000"/>
                <w:sz w:val="20"/>
                <w:szCs w:val="20"/>
              </w:rPr>
            </w:pPr>
            <w:ins w:id="590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7732F89" w14:textId="77777777" w:rsidR="00DC2757" w:rsidRPr="00DC2757" w:rsidRDefault="00DC2757" w:rsidP="00DC2757">
            <w:pPr>
              <w:spacing w:after="0" w:line="240" w:lineRule="auto"/>
              <w:jc w:val="center"/>
              <w:rPr>
                <w:ins w:id="5906" w:author="Commodore, Sarah" w:date="2023-03-22T16:21:00Z"/>
                <w:rFonts w:ascii="Calibri" w:eastAsia="Times New Roman" w:hAnsi="Calibri" w:cs="Calibri"/>
                <w:color w:val="000000"/>
                <w:sz w:val="20"/>
                <w:szCs w:val="20"/>
              </w:rPr>
            </w:pPr>
            <w:ins w:id="5907" w:author="Commodore, Sarah" w:date="2023-03-22T16:21:00Z">
              <w:r w:rsidRPr="00DC2757">
                <w:rPr>
                  <w:rFonts w:ascii="Calibri" w:eastAsia="Times New Roman" w:hAnsi="Calibri" w:cs="Calibri"/>
                  <w:color w:val="000000"/>
                  <w:sz w:val="20"/>
                  <w:szCs w:val="20"/>
                </w:rPr>
                <w:t>9.0E-10</w:t>
              </w:r>
            </w:ins>
          </w:p>
        </w:tc>
        <w:tc>
          <w:tcPr>
            <w:tcW w:w="0" w:type="auto"/>
            <w:tcBorders>
              <w:top w:val="nil"/>
              <w:left w:val="nil"/>
              <w:bottom w:val="nil"/>
              <w:right w:val="nil"/>
            </w:tcBorders>
            <w:shd w:val="clear" w:color="auto" w:fill="auto"/>
            <w:noWrap/>
            <w:vAlign w:val="bottom"/>
            <w:hideMark/>
          </w:tcPr>
          <w:p w14:paraId="18F396C7" w14:textId="77777777" w:rsidR="00DC2757" w:rsidRPr="00DC2757" w:rsidRDefault="00DC2757" w:rsidP="00DC2757">
            <w:pPr>
              <w:spacing w:after="0" w:line="240" w:lineRule="auto"/>
              <w:jc w:val="center"/>
              <w:rPr>
                <w:ins w:id="5908" w:author="Commodore, Sarah" w:date="2023-03-22T16:21:00Z"/>
                <w:rFonts w:ascii="Calibri" w:eastAsia="Times New Roman" w:hAnsi="Calibri" w:cs="Calibri"/>
                <w:color w:val="000000"/>
                <w:sz w:val="20"/>
                <w:szCs w:val="20"/>
              </w:rPr>
            </w:pPr>
            <w:ins w:id="5909"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3EC1B72" w14:textId="77777777" w:rsidR="00DC2757" w:rsidRPr="00DC2757" w:rsidRDefault="00DC2757" w:rsidP="00DC2757">
            <w:pPr>
              <w:spacing w:after="0" w:line="240" w:lineRule="auto"/>
              <w:jc w:val="center"/>
              <w:rPr>
                <w:ins w:id="5910" w:author="Commodore, Sarah" w:date="2023-03-22T16:21:00Z"/>
                <w:rFonts w:ascii="Calibri" w:eastAsia="Times New Roman" w:hAnsi="Calibri" w:cs="Calibri"/>
                <w:color w:val="000000"/>
                <w:sz w:val="20"/>
                <w:szCs w:val="20"/>
              </w:rPr>
            </w:pPr>
            <w:ins w:id="5911" w:author="Commodore, Sarah" w:date="2023-03-22T16:21:00Z">
              <w:r w:rsidRPr="00DC2757">
                <w:rPr>
                  <w:rFonts w:ascii="Calibri" w:eastAsia="Times New Roman" w:hAnsi="Calibri" w:cs="Calibri"/>
                  <w:color w:val="000000"/>
                  <w:sz w:val="20"/>
                  <w:szCs w:val="20"/>
                </w:rPr>
                <w:t>*</w:t>
              </w:r>
            </w:ins>
          </w:p>
        </w:tc>
      </w:tr>
      <w:tr w:rsidR="00DC2757" w:rsidRPr="00DC2757" w14:paraId="15D00370" w14:textId="77777777" w:rsidTr="00DC2757">
        <w:trPr>
          <w:trHeight w:val="260"/>
          <w:ins w:id="5912" w:author="Commodore, Sarah" w:date="2023-03-22T16:21:00Z"/>
        </w:trPr>
        <w:tc>
          <w:tcPr>
            <w:tcW w:w="0" w:type="auto"/>
            <w:tcBorders>
              <w:top w:val="nil"/>
              <w:left w:val="nil"/>
              <w:bottom w:val="nil"/>
              <w:right w:val="nil"/>
            </w:tcBorders>
            <w:shd w:val="clear" w:color="auto" w:fill="auto"/>
            <w:noWrap/>
            <w:vAlign w:val="bottom"/>
            <w:hideMark/>
          </w:tcPr>
          <w:p w14:paraId="40D1A900" w14:textId="77777777" w:rsidR="00DC2757" w:rsidRPr="00DC2757" w:rsidRDefault="00DC2757" w:rsidP="00DC2757">
            <w:pPr>
              <w:spacing w:after="0" w:line="240" w:lineRule="auto"/>
              <w:rPr>
                <w:ins w:id="5913" w:author="Commodore, Sarah" w:date="2023-03-22T16:21:00Z"/>
                <w:rFonts w:ascii="Calibri" w:eastAsia="Times New Roman" w:hAnsi="Calibri" w:cs="Calibri"/>
                <w:color w:val="000000"/>
                <w:sz w:val="20"/>
                <w:szCs w:val="20"/>
              </w:rPr>
            </w:pPr>
            <w:ins w:id="5914" w:author="Commodore, Sarah" w:date="2023-03-22T16:21:00Z">
              <w:r w:rsidRPr="00DC2757">
                <w:rPr>
                  <w:rFonts w:ascii="Calibri" w:eastAsia="Times New Roman" w:hAnsi="Calibri" w:cs="Calibri"/>
                  <w:color w:val="000000"/>
                  <w:sz w:val="20"/>
                  <w:szCs w:val="20"/>
                </w:rPr>
                <w:t>ENSG00000173868.12</w:t>
              </w:r>
            </w:ins>
          </w:p>
        </w:tc>
        <w:tc>
          <w:tcPr>
            <w:tcW w:w="0" w:type="auto"/>
            <w:tcBorders>
              <w:top w:val="nil"/>
              <w:left w:val="nil"/>
              <w:bottom w:val="nil"/>
              <w:right w:val="nil"/>
            </w:tcBorders>
            <w:shd w:val="clear" w:color="auto" w:fill="auto"/>
            <w:noWrap/>
            <w:vAlign w:val="bottom"/>
            <w:hideMark/>
          </w:tcPr>
          <w:p w14:paraId="464D3686" w14:textId="77777777" w:rsidR="00DC2757" w:rsidRPr="00DC2757" w:rsidRDefault="00DC2757" w:rsidP="00DC2757">
            <w:pPr>
              <w:spacing w:after="0" w:line="240" w:lineRule="auto"/>
              <w:rPr>
                <w:ins w:id="5915" w:author="Commodore, Sarah" w:date="2023-03-22T16:21:00Z"/>
                <w:rFonts w:ascii="Calibri" w:eastAsia="Times New Roman" w:hAnsi="Calibri" w:cs="Calibri"/>
                <w:color w:val="000000"/>
                <w:sz w:val="20"/>
                <w:szCs w:val="20"/>
              </w:rPr>
            </w:pPr>
            <w:ins w:id="5916" w:author="Commodore, Sarah" w:date="2023-03-22T16:21:00Z">
              <w:r w:rsidRPr="00DC2757">
                <w:rPr>
                  <w:rFonts w:ascii="Calibri" w:eastAsia="Times New Roman" w:hAnsi="Calibri" w:cs="Calibri"/>
                  <w:color w:val="000000"/>
                  <w:sz w:val="20"/>
                  <w:szCs w:val="20"/>
                </w:rPr>
                <w:t>PHOSPHO1</w:t>
              </w:r>
            </w:ins>
          </w:p>
        </w:tc>
        <w:tc>
          <w:tcPr>
            <w:tcW w:w="0" w:type="auto"/>
            <w:tcBorders>
              <w:top w:val="nil"/>
              <w:left w:val="nil"/>
              <w:bottom w:val="nil"/>
              <w:right w:val="nil"/>
            </w:tcBorders>
            <w:shd w:val="clear" w:color="auto" w:fill="auto"/>
            <w:noWrap/>
            <w:vAlign w:val="bottom"/>
            <w:hideMark/>
          </w:tcPr>
          <w:p w14:paraId="1B317E23" w14:textId="77777777" w:rsidR="00DC2757" w:rsidRPr="00DC2757" w:rsidRDefault="00DC2757" w:rsidP="00DC2757">
            <w:pPr>
              <w:spacing w:after="0" w:line="240" w:lineRule="auto"/>
              <w:jc w:val="center"/>
              <w:rPr>
                <w:ins w:id="5917" w:author="Commodore, Sarah" w:date="2023-03-22T16:21:00Z"/>
                <w:rFonts w:ascii="Calibri" w:eastAsia="Times New Roman" w:hAnsi="Calibri" w:cs="Calibri"/>
                <w:color w:val="000000"/>
                <w:sz w:val="20"/>
                <w:szCs w:val="20"/>
              </w:rPr>
            </w:pPr>
            <w:ins w:id="591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4C0B4D1" w14:textId="77777777" w:rsidR="00DC2757" w:rsidRPr="00DC2757" w:rsidRDefault="00DC2757" w:rsidP="00DC2757">
            <w:pPr>
              <w:spacing w:after="0" w:line="240" w:lineRule="auto"/>
              <w:jc w:val="center"/>
              <w:rPr>
                <w:ins w:id="5919" w:author="Commodore, Sarah" w:date="2023-03-22T16:21:00Z"/>
                <w:rFonts w:ascii="Calibri" w:eastAsia="Times New Roman" w:hAnsi="Calibri" w:cs="Calibri"/>
                <w:color w:val="000000"/>
                <w:sz w:val="20"/>
                <w:szCs w:val="20"/>
              </w:rPr>
            </w:pPr>
            <w:ins w:id="5920"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7FE5A74A" w14:textId="77777777" w:rsidR="00DC2757" w:rsidRPr="00DC2757" w:rsidRDefault="00DC2757" w:rsidP="00DC2757">
            <w:pPr>
              <w:spacing w:after="0" w:line="240" w:lineRule="auto"/>
              <w:jc w:val="center"/>
              <w:rPr>
                <w:ins w:id="5921" w:author="Commodore, Sarah" w:date="2023-03-22T16:21:00Z"/>
                <w:rFonts w:ascii="Calibri" w:eastAsia="Times New Roman" w:hAnsi="Calibri" w:cs="Calibri"/>
                <w:color w:val="000000"/>
                <w:sz w:val="20"/>
                <w:szCs w:val="20"/>
              </w:rPr>
            </w:pPr>
            <w:ins w:id="5922"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284FBB45" w14:textId="77777777" w:rsidR="00DC2757" w:rsidRPr="00DC2757" w:rsidRDefault="00DC2757" w:rsidP="00DC2757">
            <w:pPr>
              <w:spacing w:after="0" w:line="240" w:lineRule="auto"/>
              <w:jc w:val="center"/>
              <w:rPr>
                <w:ins w:id="5923" w:author="Commodore, Sarah" w:date="2023-03-22T16:21:00Z"/>
                <w:rFonts w:ascii="Calibri" w:eastAsia="Times New Roman" w:hAnsi="Calibri" w:cs="Calibri"/>
                <w:color w:val="000000"/>
                <w:sz w:val="20"/>
                <w:szCs w:val="20"/>
              </w:rPr>
            </w:pPr>
            <w:ins w:id="5924" w:author="Commodore, Sarah" w:date="2023-03-22T16:21:00Z">
              <w:r w:rsidRPr="00DC2757">
                <w:rPr>
                  <w:rFonts w:ascii="Calibri" w:eastAsia="Times New Roman" w:hAnsi="Calibri" w:cs="Calibri"/>
                  <w:color w:val="000000"/>
                  <w:sz w:val="20"/>
                  <w:szCs w:val="20"/>
                </w:rPr>
                <w:t>*</w:t>
              </w:r>
            </w:ins>
          </w:p>
        </w:tc>
      </w:tr>
      <w:tr w:rsidR="00DC2757" w:rsidRPr="00DC2757" w14:paraId="0E96B4A9" w14:textId="77777777" w:rsidTr="00DC2757">
        <w:trPr>
          <w:trHeight w:val="260"/>
          <w:ins w:id="5925" w:author="Commodore, Sarah" w:date="2023-03-22T16:21:00Z"/>
        </w:trPr>
        <w:tc>
          <w:tcPr>
            <w:tcW w:w="0" w:type="auto"/>
            <w:tcBorders>
              <w:top w:val="nil"/>
              <w:left w:val="nil"/>
              <w:bottom w:val="nil"/>
              <w:right w:val="nil"/>
            </w:tcBorders>
            <w:shd w:val="clear" w:color="auto" w:fill="auto"/>
            <w:noWrap/>
            <w:vAlign w:val="bottom"/>
            <w:hideMark/>
          </w:tcPr>
          <w:p w14:paraId="68208A18" w14:textId="77777777" w:rsidR="00DC2757" w:rsidRPr="00DC2757" w:rsidRDefault="00DC2757" w:rsidP="00DC2757">
            <w:pPr>
              <w:spacing w:after="0" w:line="240" w:lineRule="auto"/>
              <w:rPr>
                <w:ins w:id="5926" w:author="Commodore, Sarah" w:date="2023-03-22T16:21:00Z"/>
                <w:rFonts w:ascii="Calibri" w:eastAsia="Times New Roman" w:hAnsi="Calibri" w:cs="Calibri"/>
                <w:color w:val="000000"/>
                <w:sz w:val="20"/>
                <w:szCs w:val="20"/>
              </w:rPr>
            </w:pPr>
            <w:ins w:id="5927" w:author="Commodore, Sarah" w:date="2023-03-22T16:21:00Z">
              <w:r w:rsidRPr="00DC2757">
                <w:rPr>
                  <w:rFonts w:ascii="Calibri" w:eastAsia="Times New Roman" w:hAnsi="Calibri" w:cs="Calibri"/>
                  <w:color w:val="000000"/>
                  <w:sz w:val="20"/>
                  <w:szCs w:val="20"/>
                </w:rPr>
                <w:t>ENSG00000181409.14</w:t>
              </w:r>
            </w:ins>
          </w:p>
        </w:tc>
        <w:tc>
          <w:tcPr>
            <w:tcW w:w="0" w:type="auto"/>
            <w:tcBorders>
              <w:top w:val="nil"/>
              <w:left w:val="nil"/>
              <w:bottom w:val="nil"/>
              <w:right w:val="nil"/>
            </w:tcBorders>
            <w:shd w:val="clear" w:color="auto" w:fill="auto"/>
            <w:noWrap/>
            <w:vAlign w:val="bottom"/>
            <w:hideMark/>
          </w:tcPr>
          <w:p w14:paraId="435EB394" w14:textId="77777777" w:rsidR="00DC2757" w:rsidRPr="00DC2757" w:rsidRDefault="00DC2757" w:rsidP="00DC2757">
            <w:pPr>
              <w:spacing w:after="0" w:line="240" w:lineRule="auto"/>
              <w:rPr>
                <w:ins w:id="5928" w:author="Commodore, Sarah" w:date="2023-03-22T16:21:00Z"/>
                <w:rFonts w:ascii="Calibri" w:eastAsia="Times New Roman" w:hAnsi="Calibri" w:cs="Calibri"/>
                <w:color w:val="000000"/>
                <w:sz w:val="20"/>
                <w:szCs w:val="20"/>
              </w:rPr>
            </w:pPr>
            <w:ins w:id="5929" w:author="Commodore, Sarah" w:date="2023-03-22T16:21:00Z">
              <w:r w:rsidRPr="00DC2757">
                <w:rPr>
                  <w:rFonts w:ascii="Calibri" w:eastAsia="Times New Roman" w:hAnsi="Calibri" w:cs="Calibri"/>
                  <w:color w:val="000000"/>
                  <w:sz w:val="20"/>
                  <w:szCs w:val="20"/>
                </w:rPr>
                <w:t>AATK</w:t>
              </w:r>
            </w:ins>
          </w:p>
        </w:tc>
        <w:tc>
          <w:tcPr>
            <w:tcW w:w="0" w:type="auto"/>
            <w:tcBorders>
              <w:top w:val="nil"/>
              <w:left w:val="nil"/>
              <w:bottom w:val="nil"/>
              <w:right w:val="nil"/>
            </w:tcBorders>
            <w:shd w:val="clear" w:color="auto" w:fill="auto"/>
            <w:noWrap/>
            <w:vAlign w:val="bottom"/>
            <w:hideMark/>
          </w:tcPr>
          <w:p w14:paraId="231C0E15" w14:textId="77777777" w:rsidR="00DC2757" w:rsidRPr="00DC2757" w:rsidRDefault="00DC2757" w:rsidP="00DC2757">
            <w:pPr>
              <w:spacing w:after="0" w:line="240" w:lineRule="auto"/>
              <w:jc w:val="center"/>
              <w:rPr>
                <w:ins w:id="5930" w:author="Commodore, Sarah" w:date="2023-03-22T16:21:00Z"/>
                <w:rFonts w:ascii="Calibri" w:eastAsia="Times New Roman" w:hAnsi="Calibri" w:cs="Calibri"/>
                <w:color w:val="000000"/>
                <w:sz w:val="20"/>
                <w:szCs w:val="20"/>
              </w:rPr>
            </w:pPr>
            <w:ins w:id="593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5502E4" w14:textId="77777777" w:rsidR="00DC2757" w:rsidRPr="00DC2757" w:rsidRDefault="00DC2757" w:rsidP="00DC2757">
            <w:pPr>
              <w:spacing w:after="0" w:line="240" w:lineRule="auto"/>
              <w:jc w:val="center"/>
              <w:rPr>
                <w:ins w:id="5932" w:author="Commodore, Sarah" w:date="2023-03-22T16:21:00Z"/>
                <w:rFonts w:ascii="Calibri" w:eastAsia="Times New Roman" w:hAnsi="Calibri" w:cs="Calibri"/>
                <w:color w:val="000000"/>
                <w:sz w:val="20"/>
                <w:szCs w:val="20"/>
              </w:rPr>
            </w:pPr>
            <w:ins w:id="5933" w:author="Commodore, Sarah" w:date="2023-03-22T16:21:00Z">
              <w:r w:rsidRPr="00DC2757">
                <w:rPr>
                  <w:rFonts w:ascii="Calibri" w:eastAsia="Times New Roman" w:hAnsi="Calibri" w:cs="Calibri"/>
                  <w:color w:val="000000"/>
                  <w:sz w:val="20"/>
                  <w:szCs w:val="20"/>
                </w:rPr>
                <w:t>4.7E-06</w:t>
              </w:r>
            </w:ins>
          </w:p>
        </w:tc>
        <w:tc>
          <w:tcPr>
            <w:tcW w:w="0" w:type="auto"/>
            <w:tcBorders>
              <w:top w:val="nil"/>
              <w:left w:val="nil"/>
              <w:bottom w:val="nil"/>
              <w:right w:val="nil"/>
            </w:tcBorders>
            <w:shd w:val="clear" w:color="auto" w:fill="auto"/>
            <w:noWrap/>
            <w:vAlign w:val="bottom"/>
            <w:hideMark/>
          </w:tcPr>
          <w:p w14:paraId="065C8E58" w14:textId="77777777" w:rsidR="00DC2757" w:rsidRPr="00DC2757" w:rsidRDefault="00DC2757" w:rsidP="00DC2757">
            <w:pPr>
              <w:spacing w:after="0" w:line="240" w:lineRule="auto"/>
              <w:jc w:val="center"/>
              <w:rPr>
                <w:ins w:id="5934" w:author="Commodore, Sarah" w:date="2023-03-22T16:21:00Z"/>
                <w:rFonts w:ascii="Calibri" w:eastAsia="Times New Roman" w:hAnsi="Calibri" w:cs="Calibri"/>
                <w:color w:val="000000"/>
                <w:sz w:val="20"/>
                <w:szCs w:val="20"/>
              </w:rPr>
            </w:pPr>
            <w:ins w:id="5935"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27CD6B36" w14:textId="77777777" w:rsidR="00DC2757" w:rsidRPr="00DC2757" w:rsidRDefault="00DC2757" w:rsidP="00DC2757">
            <w:pPr>
              <w:spacing w:after="0" w:line="240" w:lineRule="auto"/>
              <w:jc w:val="center"/>
              <w:rPr>
                <w:ins w:id="5936" w:author="Commodore, Sarah" w:date="2023-03-22T16:21:00Z"/>
                <w:rFonts w:ascii="Calibri" w:eastAsia="Times New Roman" w:hAnsi="Calibri" w:cs="Calibri"/>
                <w:color w:val="000000"/>
                <w:sz w:val="20"/>
                <w:szCs w:val="20"/>
              </w:rPr>
            </w:pPr>
            <w:ins w:id="5937" w:author="Commodore, Sarah" w:date="2023-03-22T16:21:00Z">
              <w:r w:rsidRPr="00DC2757">
                <w:rPr>
                  <w:rFonts w:ascii="Calibri" w:eastAsia="Times New Roman" w:hAnsi="Calibri" w:cs="Calibri"/>
                  <w:color w:val="000000"/>
                  <w:sz w:val="20"/>
                  <w:szCs w:val="20"/>
                </w:rPr>
                <w:t>*</w:t>
              </w:r>
            </w:ins>
          </w:p>
        </w:tc>
      </w:tr>
      <w:tr w:rsidR="00DC2757" w:rsidRPr="00DC2757" w14:paraId="466BC788" w14:textId="77777777" w:rsidTr="00DC2757">
        <w:trPr>
          <w:trHeight w:val="260"/>
          <w:ins w:id="5938" w:author="Commodore, Sarah" w:date="2023-03-22T16:21:00Z"/>
        </w:trPr>
        <w:tc>
          <w:tcPr>
            <w:tcW w:w="0" w:type="auto"/>
            <w:tcBorders>
              <w:top w:val="nil"/>
              <w:left w:val="nil"/>
              <w:bottom w:val="nil"/>
              <w:right w:val="nil"/>
            </w:tcBorders>
            <w:shd w:val="clear" w:color="auto" w:fill="auto"/>
            <w:noWrap/>
            <w:vAlign w:val="bottom"/>
            <w:hideMark/>
          </w:tcPr>
          <w:p w14:paraId="469D7A28" w14:textId="77777777" w:rsidR="00DC2757" w:rsidRPr="00DC2757" w:rsidRDefault="00DC2757" w:rsidP="00DC2757">
            <w:pPr>
              <w:spacing w:after="0" w:line="240" w:lineRule="auto"/>
              <w:rPr>
                <w:ins w:id="5939" w:author="Commodore, Sarah" w:date="2023-03-22T16:21:00Z"/>
                <w:rFonts w:ascii="Calibri" w:eastAsia="Times New Roman" w:hAnsi="Calibri" w:cs="Calibri"/>
                <w:color w:val="000000"/>
                <w:sz w:val="20"/>
                <w:szCs w:val="20"/>
              </w:rPr>
            </w:pPr>
            <w:ins w:id="5940" w:author="Commodore, Sarah" w:date="2023-03-22T16:21:00Z">
              <w:r w:rsidRPr="00DC2757">
                <w:rPr>
                  <w:rFonts w:ascii="Calibri" w:eastAsia="Times New Roman" w:hAnsi="Calibri" w:cs="Calibri"/>
                  <w:color w:val="000000"/>
                  <w:sz w:val="20"/>
                  <w:szCs w:val="20"/>
                </w:rPr>
                <w:t>ENSG00000171049.9</w:t>
              </w:r>
            </w:ins>
          </w:p>
        </w:tc>
        <w:tc>
          <w:tcPr>
            <w:tcW w:w="0" w:type="auto"/>
            <w:tcBorders>
              <w:top w:val="nil"/>
              <w:left w:val="nil"/>
              <w:bottom w:val="nil"/>
              <w:right w:val="nil"/>
            </w:tcBorders>
            <w:shd w:val="clear" w:color="auto" w:fill="auto"/>
            <w:noWrap/>
            <w:vAlign w:val="bottom"/>
            <w:hideMark/>
          </w:tcPr>
          <w:p w14:paraId="2264244E" w14:textId="77777777" w:rsidR="00DC2757" w:rsidRPr="00DC2757" w:rsidRDefault="00DC2757" w:rsidP="00DC2757">
            <w:pPr>
              <w:spacing w:after="0" w:line="240" w:lineRule="auto"/>
              <w:rPr>
                <w:ins w:id="5941" w:author="Commodore, Sarah" w:date="2023-03-22T16:21:00Z"/>
                <w:rFonts w:ascii="Calibri" w:eastAsia="Times New Roman" w:hAnsi="Calibri" w:cs="Calibri"/>
                <w:color w:val="000000"/>
                <w:sz w:val="20"/>
                <w:szCs w:val="20"/>
              </w:rPr>
            </w:pPr>
            <w:ins w:id="5942" w:author="Commodore, Sarah" w:date="2023-03-22T16:21:00Z">
              <w:r w:rsidRPr="00DC2757">
                <w:rPr>
                  <w:rFonts w:ascii="Calibri" w:eastAsia="Times New Roman" w:hAnsi="Calibri" w:cs="Calibri"/>
                  <w:color w:val="000000"/>
                  <w:sz w:val="20"/>
                  <w:szCs w:val="20"/>
                </w:rPr>
                <w:t>FPR2</w:t>
              </w:r>
            </w:ins>
          </w:p>
        </w:tc>
        <w:tc>
          <w:tcPr>
            <w:tcW w:w="0" w:type="auto"/>
            <w:tcBorders>
              <w:top w:val="nil"/>
              <w:left w:val="nil"/>
              <w:bottom w:val="nil"/>
              <w:right w:val="nil"/>
            </w:tcBorders>
            <w:shd w:val="clear" w:color="auto" w:fill="auto"/>
            <w:noWrap/>
            <w:vAlign w:val="bottom"/>
            <w:hideMark/>
          </w:tcPr>
          <w:p w14:paraId="76D17AA8" w14:textId="77777777" w:rsidR="00DC2757" w:rsidRPr="00DC2757" w:rsidRDefault="00DC2757" w:rsidP="00DC2757">
            <w:pPr>
              <w:spacing w:after="0" w:line="240" w:lineRule="auto"/>
              <w:jc w:val="center"/>
              <w:rPr>
                <w:ins w:id="5943" w:author="Commodore, Sarah" w:date="2023-03-22T16:21:00Z"/>
                <w:rFonts w:ascii="Calibri" w:eastAsia="Times New Roman" w:hAnsi="Calibri" w:cs="Calibri"/>
                <w:color w:val="000000"/>
                <w:sz w:val="20"/>
                <w:szCs w:val="20"/>
              </w:rPr>
            </w:pPr>
            <w:ins w:id="594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D5B7352" w14:textId="77777777" w:rsidR="00DC2757" w:rsidRPr="00DC2757" w:rsidRDefault="00DC2757" w:rsidP="00DC2757">
            <w:pPr>
              <w:spacing w:after="0" w:line="240" w:lineRule="auto"/>
              <w:jc w:val="center"/>
              <w:rPr>
                <w:ins w:id="5945" w:author="Commodore, Sarah" w:date="2023-03-22T16:21:00Z"/>
                <w:rFonts w:ascii="Calibri" w:eastAsia="Times New Roman" w:hAnsi="Calibri" w:cs="Calibri"/>
                <w:color w:val="000000"/>
                <w:sz w:val="20"/>
                <w:szCs w:val="20"/>
              </w:rPr>
            </w:pPr>
            <w:ins w:id="5946"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1863E709" w14:textId="77777777" w:rsidR="00DC2757" w:rsidRPr="00DC2757" w:rsidRDefault="00DC2757" w:rsidP="00DC2757">
            <w:pPr>
              <w:spacing w:after="0" w:line="240" w:lineRule="auto"/>
              <w:jc w:val="center"/>
              <w:rPr>
                <w:ins w:id="5947" w:author="Commodore, Sarah" w:date="2023-03-22T16:21:00Z"/>
                <w:rFonts w:ascii="Calibri" w:eastAsia="Times New Roman" w:hAnsi="Calibri" w:cs="Calibri"/>
                <w:color w:val="000000"/>
                <w:sz w:val="20"/>
                <w:szCs w:val="20"/>
              </w:rPr>
            </w:pPr>
            <w:ins w:id="5948"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BA2FA5E" w14:textId="77777777" w:rsidR="00DC2757" w:rsidRPr="00DC2757" w:rsidRDefault="00DC2757" w:rsidP="00DC2757">
            <w:pPr>
              <w:spacing w:after="0" w:line="240" w:lineRule="auto"/>
              <w:jc w:val="center"/>
              <w:rPr>
                <w:ins w:id="5949" w:author="Commodore, Sarah" w:date="2023-03-22T16:21:00Z"/>
                <w:rFonts w:ascii="Calibri" w:eastAsia="Times New Roman" w:hAnsi="Calibri" w:cs="Calibri"/>
                <w:color w:val="000000"/>
                <w:sz w:val="20"/>
                <w:szCs w:val="20"/>
              </w:rPr>
            </w:pPr>
            <w:ins w:id="5950" w:author="Commodore, Sarah" w:date="2023-03-22T16:21:00Z">
              <w:r w:rsidRPr="00DC2757">
                <w:rPr>
                  <w:rFonts w:ascii="Calibri" w:eastAsia="Times New Roman" w:hAnsi="Calibri" w:cs="Calibri"/>
                  <w:color w:val="000000"/>
                  <w:sz w:val="20"/>
                  <w:szCs w:val="20"/>
                </w:rPr>
                <w:t>*</w:t>
              </w:r>
            </w:ins>
          </w:p>
        </w:tc>
      </w:tr>
      <w:tr w:rsidR="00DC2757" w:rsidRPr="00DC2757" w14:paraId="17AC2679" w14:textId="77777777" w:rsidTr="00DC2757">
        <w:trPr>
          <w:trHeight w:val="260"/>
          <w:ins w:id="5951" w:author="Commodore, Sarah" w:date="2023-03-22T16:21:00Z"/>
        </w:trPr>
        <w:tc>
          <w:tcPr>
            <w:tcW w:w="0" w:type="auto"/>
            <w:tcBorders>
              <w:top w:val="nil"/>
              <w:left w:val="nil"/>
              <w:bottom w:val="nil"/>
              <w:right w:val="nil"/>
            </w:tcBorders>
            <w:shd w:val="clear" w:color="auto" w:fill="auto"/>
            <w:noWrap/>
            <w:vAlign w:val="bottom"/>
            <w:hideMark/>
          </w:tcPr>
          <w:p w14:paraId="2FD28F03" w14:textId="77777777" w:rsidR="00DC2757" w:rsidRPr="00DC2757" w:rsidRDefault="00DC2757" w:rsidP="00DC2757">
            <w:pPr>
              <w:spacing w:after="0" w:line="240" w:lineRule="auto"/>
              <w:rPr>
                <w:ins w:id="5952" w:author="Commodore, Sarah" w:date="2023-03-22T16:21:00Z"/>
                <w:rFonts w:ascii="Calibri" w:eastAsia="Times New Roman" w:hAnsi="Calibri" w:cs="Calibri"/>
                <w:color w:val="000000"/>
                <w:sz w:val="20"/>
                <w:szCs w:val="20"/>
              </w:rPr>
            </w:pPr>
            <w:ins w:id="5953" w:author="Commodore, Sarah" w:date="2023-03-22T16:21:00Z">
              <w:r w:rsidRPr="00DC2757">
                <w:rPr>
                  <w:rFonts w:ascii="Calibri" w:eastAsia="Times New Roman" w:hAnsi="Calibri" w:cs="Calibri"/>
                  <w:color w:val="000000"/>
                  <w:sz w:val="20"/>
                  <w:szCs w:val="20"/>
                </w:rPr>
                <w:t>ENSG00000135636.14</w:t>
              </w:r>
            </w:ins>
          </w:p>
        </w:tc>
        <w:tc>
          <w:tcPr>
            <w:tcW w:w="0" w:type="auto"/>
            <w:tcBorders>
              <w:top w:val="nil"/>
              <w:left w:val="nil"/>
              <w:bottom w:val="nil"/>
              <w:right w:val="nil"/>
            </w:tcBorders>
            <w:shd w:val="clear" w:color="auto" w:fill="auto"/>
            <w:noWrap/>
            <w:vAlign w:val="bottom"/>
            <w:hideMark/>
          </w:tcPr>
          <w:p w14:paraId="3BC5416E" w14:textId="77777777" w:rsidR="00DC2757" w:rsidRPr="00DC2757" w:rsidRDefault="00DC2757" w:rsidP="00DC2757">
            <w:pPr>
              <w:spacing w:after="0" w:line="240" w:lineRule="auto"/>
              <w:rPr>
                <w:ins w:id="5954" w:author="Commodore, Sarah" w:date="2023-03-22T16:21:00Z"/>
                <w:rFonts w:ascii="Calibri" w:eastAsia="Times New Roman" w:hAnsi="Calibri" w:cs="Calibri"/>
                <w:color w:val="000000"/>
                <w:sz w:val="20"/>
                <w:szCs w:val="20"/>
              </w:rPr>
            </w:pPr>
            <w:ins w:id="5955" w:author="Commodore, Sarah" w:date="2023-03-22T16:21:00Z">
              <w:r w:rsidRPr="00DC2757">
                <w:rPr>
                  <w:rFonts w:ascii="Calibri" w:eastAsia="Times New Roman" w:hAnsi="Calibri" w:cs="Calibri"/>
                  <w:color w:val="000000"/>
                  <w:sz w:val="20"/>
                  <w:szCs w:val="20"/>
                </w:rPr>
                <w:t>DYSF</w:t>
              </w:r>
            </w:ins>
          </w:p>
        </w:tc>
        <w:tc>
          <w:tcPr>
            <w:tcW w:w="0" w:type="auto"/>
            <w:tcBorders>
              <w:top w:val="nil"/>
              <w:left w:val="nil"/>
              <w:bottom w:val="nil"/>
              <w:right w:val="nil"/>
            </w:tcBorders>
            <w:shd w:val="clear" w:color="auto" w:fill="auto"/>
            <w:noWrap/>
            <w:vAlign w:val="bottom"/>
            <w:hideMark/>
          </w:tcPr>
          <w:p w14:paraId="196BDC8D" w14:textId="77777777" w:rsidR="00DC2757" w:rsidRPr="00DC2757" w:rsidRDefault="00DC2757" w:rsidP="00DC2757">
            <w:pPr>
              <w:spacing w:after="0" w:line="240" w:lineRule="auto"/>
              <w:jc w:val="center"/>
              <w:rPr>
                <w:ins w:id="5956" w:author="Commodore, Sarah" w:date="2023-03-22T16:21:00Z"/>
                <w:rFonts w:ascii="Calibri" w:eastAsia="Times New Roman" w:hAnsi="Calibri" w:cs="Calibri"/>
                <w:color w:val="000000"/>
                <w:sz w:val="20"/>
                <w:szCs w:val="20"/>
              </w:rPr>
            </w:pPr>
            <w:ins w:id="595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9F8BA8E" w14:textId="77777777" w:rsidR="00DC2757" w:rsidRPr="00DC2757" w:rsidRDefault="00DC2757" w:rsidP="00DC2757">
            <w:pPr>
              <w:spacing w:after="0" w:line="240" w:lineRule="auto"/>
              <w:jc w:val="center"/>
              <w:rPr>
                <w:ins w:id="5958" w:author="Commodore, Sarah" w:date="2023-03-22T16:21:00Z"/>
                <w:rFonts w:ascii="Calibri" w:eastAsia="Times New Roman" w:hAnsi="Calibri" w:cs="Calibri"/>
                <w:color w:val="000000"/>
                <w:sz w:val="20"/>
                <w:szCs w:val="20"/>
              </w:rPr>
            </w:pPr>
            <w:ins w:id="5959" w:author="Commodore, Sarah" w:date="2023-03-22T16:21:00Z">
              <w:r w:rsidRPr="00DC2757">
                <w:rPr>
                  <w:rFonts w:ascii="Calibri" w:eastAsia="Times New Roman" w:hAnsi="Calibri" w:cs="Calibri"/>
                  <w:color w:val="000000"/>
                  <w:sz w:val="20"/>
                  <w:szCs w:val="20"/>
                </w:rPr>
                <w:t>9.8E-08</w:t>
              </w:r>
            </w:ins>
          </w:p>
        </w:tc>
        <w:tc>
          <w:tcPr>
            <w:tcW w:w="0" w:type="auto"/>
            <w:tcBorders>
              <w:top w:val="nil"/>
              <w:left w:val="nil"/>
              <w:bottom w:val="nil"/>
              <w:right w:val="nil"/>
            </w:tcBorders>
            <w:shd w:val="clear" w:color="auto" w:fill="auto"/>
            <w:noWrap/>
            <w:vAlign w:val="bottom"/>
            <w:hideMark/>
          </w:tcPr>
          <w:p w14:paraId="3619AF4E" w14:textId="77777777" w:rsidR="00DC2757" w:rsidRPr="00DC2757" w:rsidRDefault="00DC2757" w:rsidP="00DC2757">
            <w:pPr>
              <w:spacing w:after="0" w:line="240" w:lineRule="auto"/>
              <w:jc w:val="center"/>
              <w:rPr>
                <w:ins w:id="5960" w:author="Commodore, Sarah" w:date="2023-03-22T16:21:00Z"/>
                <w:rFonts w:ascii="Calibri" w:eastAsia="Times New Roman" w:hAnsi="Calibri" w:cs="Calibri"/>
                <w:color w:val="000000"/>
                <w:sz w:val="20"/>
                <w:szCs w:val="20"/>
              </w:rPr>
            </w:pPr>
            <w:ins w:id="5961"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2671563" w14:textId="77777777" w:rsidR="00DC2757" w:rsidRPr="00DC2757" w:rsidRDefault="00DC2757" w:rsidP="00DC2757">
            <w:pPr>
              <w:spacing w:after="0" w:line="240" w:lineRule="auto"/>
              <w:jc w:val="center"/>
              <w:rPr>
                <w:ins w:id="5962" w:author="Commodore, Sarah" w:date="2023-03-22T16:21:00Z"/>
                <w:rFonts w:ascii="Calibri" w:eastAsia="Times New Roman" w:hAnsi="Calibri" w:cs="Calibri"/>
                <w:color w:val="000000"/>
                <w:sz w:val="20"/>
                <w:szCs w:val="20"/>
              </w:rPr>
            </w:pPr>
            <w:ins w:id="5963" w:author="Commodore, Sarah" w:date="2023-03-22T16:21:00Z">
              <w:r w:rsidRPr="00DC2757">
                <w:rPr>
                  <w:rFonts w:ascii="Calibri" w:eastAsia="Times New Roman" w:hAnsi="Calibri" w:cs="Calibri"/>
                  <w:color w:val="000000"/>
                  <w:sz w:val="20"/>
                  <w:szCs w:val="20"/>
                </w:rPr>
                <w:t>*</w:t>
              </w:r>
            </w:ins>
          </w:p>
        </w:tc>
      </w:tr>
      <w:tr w:rsidR="00DC2757" w:rsidRPr="00DC2757" w14:paraId="336C9A9F" w14:textId="77777777" w:rsidTr="00DC2757">
        <w:trPr>
          <w:trHeight w:val="260"/>
          <w:ins w:id="5964" w:author="Commodore, Sarah" w:date="2023-03-22T16:21:00Z"/>
        </w:trPr>
        <w:tc>
          <w:tcPr>
            <w:tcW w:w="0" w:type="auto"/>
            <w:tcBorders>
              <w:top w:val="nil"/>
              <w:left w:val="nil"/>
              <w:bottom w:val="nil"/>
              <w:right w:val="nil"/>
            </w:tcBorders>
            <w:shd w:val="clear" w:color="auto" w:fill="auto"/>
            <w:noWrap/>
            <w:vAlign w:val="bottom"/>
            <w:hideMark/>
          </w:tcPr>
          <w:p w14:paraId="424CA994" w14:textId="77777777" w:rsidR="00DC2757" w:rsidRPr="00DC2757" w:rsidRDefault="00DC2757" w:rsidP="00DC2757">
            <w:pPr>
              <w:spacing w:after="0" w:line="240" w:lineRule="auto"/>
              <w:rPr>
                <w:ins w:id="5965" w:author="Commodore, Sarah" w:date="2023-03-22T16:21:00Z"/>
                <w:rFonts w:ascii="Calibri" w:eastAsia="Times New Roman" w:hAnsi="Calibri" w:cs="Calibri"/>
                <w:color w:val="000000"/>
                <w:sz w:val="20"/>
                <w:szCs w:val="20"/>
              </w:rPr>
            </w:pPr>
            <w:ins w:id="5966" w:author="Commodore, Sarah" w:date="2023-03-22T16:21:00Z">
              <w:r w:rsidRPr="00DC2757">
                <w:rPr>
                  <w:rFonts w:ascii="Calibri" w:eastAsia="Times New Roman" w:hAnsi="Calibri" w:cs="Calibri"/>
                  <w:color w:val="000000"/>
                  <w:sz w:val="20"/>
                  <w:szCs w:val="20"/>
                </w:rPr>
                <w:t>ENSG00000284948.1</w:t>
              </w:r>
            </w:ins>
          </w:p>
        </w:tc>
        <w:tc>
          <w:tcPr>
            <w:tcW w:w="0" w:type="auto"/>
            <w:tcBorders>
              <w:top w:val="nil"/>
              <w:left w:val="nil"/>
              <w:bottom w:val="nil"/>
              <w:right w:val="nil"/>
            </w:tcBorders>
            <w:shd w:val="clear" w:color="auto" w:fill="auto"/>
            <w:noWrap/>
            <w:vAlign w:val="bottom"/>
            <w:hideMark/>
          </w:tcPr>
          <w:p w14:paraId="12126065" w14:textId="77777777" w:rsidR="00DC2757" w:rsidRPr="00DC2757" w:rsidRDefault="00DC2757" w:rsidP="00DC2757">
            <w:pPr>
              <w:spacing w:after="0" w:line="240" w:lineRule="auto"/>
              <w:rPr>
                <w:ins w:id="5967" w:author="Commodore, Sarah" w:date="2023-03-22T16:21:00Z"/>
                <w:rFonts w:ascii="Calibri" w:eastAsia="Times New Roman" w:hAnsi="Calibri" w:cs="Calibri"/>
                <w:color w:val="000000"/>
                <w:sz w:val="20"/>
                <w:szCs w:val="20"/>
              </w:rPr>
            </w:pPr>
            <w:ins w:id="5968" w:author="Commodore, Sarah" w:date="2023-03-22T16:21:00Z">
              <w:r w:rsidRPr="00DC2757">
                <w:rPr>
                  <w:rFonts w:ascii="Calibri" w:eastAsia="Times New Roman" w:hAnsi="Calibri" w:cs="Calibri"/>
                  <w:color w:val="000000"/>
                  <w:sz w:val="20"/>
                  <w:szCs w:val="20"/>
                </w:rPr>
                <w:t>AC107959.4</w:t>
              </w:r>
            </w:ins>
          </w:p>
        </w:tc>
        <w:tc>
          <w:tcPr>
            <w:tcW w:w="0" w:type="auto"/>
            <w:tcBorders>
              <w:top w:val="nil"/>
              <w:left w:val="nil"/>
              <w:bottom w:val="nil"/>
              <w:right w:val="nil"/>
            </w:tcBorders>
            <w:shd w:val="clear" w:color="auto" w:fill="auto"/>
            <w:noWrap/>
            <w:vAlign w:val="bottom"/>
            <w:hideMark/>
          </w:tcPr>
          <w:p w14:paraId="6608BD0F" w14:textId="77777777" w:rsidR="00DC2757" w:rsidRPr="00DC2757" w:rsidRDefault="00DC2757" w:rsidP="00DC2757">
            <w:pPr>
              <w:spacing w:after="0" w:line="240" w:lineRule="auto"/>
              <w:jc w:val="center"/>
              <w:rPr>
                <w:ins w:id="5969" w:author="Commodore, Sarah" w:date="2023-03-22T16:21:00Z"/>
                <w:rFonts w:ascii="Calibri" w:eastAsia="Times New Roman" w:hAnsi="Calibri" w:cs="Calibri"/>
                <w:color w:val="000000"/>
                <w:sz w:val="20"/>
                <w:szCs w:val="20"/>
              </w:rPr>
            </w:pPr>
            <w:ins w:id="597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849D564" w14:textId="77777777" w:rsidR="00DC2757" w:rsidRPr="00DC2757" w:rsidRDefault="00DC2757" w:rsidP="00DC2757">
            <w:pPr>
              <w:spacing w:after="0" w:line="240" w:lineRule="auto"/>
              <w:jc w:val="center"/>
              <w:rPr>
                <w:ins w:id="5971" w:author="Commodore, Sarah" w:date="2023-03-22T16:21:00Z"/>
                <w:rFonts w:ascii="Calibri" w:eastAsia="Times New Roman" w:hAnsi="Calibri" w:cs="Calibri"/>
                <w:color w:val="000000"/>
                <w:sz w:val="20"/>
                <w:szCs w:val="20"/>
              </w:rPr>
            </w:pPr>
            <w:ins w:id="5972"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438C6194" w14:textId="77777777" w:rsidR="00DC2757" w:rsidRPr="00DC2757" w:rsidRDefault="00DC2757" w:rsidP="00DC2757">
            <w:pPr>
              <w:spacing w:after="0" w:line="240" w:lineRule="auto"/>
              <w:jc w:val="center"/>
              <w:rPr>
                <w:ins w:id="5973" w:author="Commodore, Sarah" w:date="2023-03-22T16:21:00Z"/>
                <w:rFonts w:ascii="Calibri" w:eastAsia="Times New Roman" w:hAnsi="Calibri" w:cs="Calibri"/>
                <w:color w:val="000000"/>
                <w:sz w:val="20"/>
                <w:szCs w:val="20"/>
              </w:rPr>
            </w:pPr>
            <w:ins w:id="5974"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7B88352B" w14:textId="77777777" w:rsidR="00DC2757" w:rsidRPr="00DC2757" w:rsidRDefault="00DC2757" w:rsidP="00DC2757">
            <w:pPr>
              <w:spacing w:after="0" w:line="240" w:lineRule="auto"/>
              <w:jc w:val="center"/>
              <w:rPr>
                <w:ins w:id="5975" w:author="Commodore, Sarah" w:date="2023-03-22T16:21:00Z"/>
                <w:rFonts w:ascii="Calibri" w:eastAsia="Times New Roman" w:hAnsi="Calibri" w:cs="Calibri"/>
                <w:color w:val="000000"/>
                <w:sz w:val="20"/>
                <w:szCs w:val="20"/>
              </w:rPr>
            </w:pPr>
            <w:ins w:id="5976" w:author="Commodore, Sarah" w:date="2023-03-22T16:21:00Z">
              <w:r w:rsidRPr="00DC2757">
                <w:rPr>
                  <w:rFonts w:ascii="Calibri" w:eastAsia="Times New Roman" w:hAnsi="Calibri" w:cs="Calibri"/>
                  <w:color w:val="000000"/>
                  <w:sz w:val="20"/>
                  <w:szCs w:val="20"/>
                </w:rPr>
                <w:t>*</w:t>
              </w:r>
            </w:ins>
          </w:p>
        </w:tc>
      </w:tr>
      <w:tr w:rsidR="00DC2757" w:rsidRPr="00DC2757" w14:paraId="1CC2C78E" w14:textId="77777777" w:rsidTr="00DC2757">
        <w:trPr>
          <w:trHeight w:val="260"/>
          <w:ins w:id="5977" w:author="Commodore, Sarah" w:date="2023-03-22T16:21:00Z"/>
        </w:trPr>
        <w:tc>
          <w:tcPr>
            <w:tcW w:w="0" w:type="auto"/>
            <w:tcBorders>
              <w:top w:val="nil"/>
              <w:left w:val="nil"/>
              <w:bottom w:val="nil"/>
              <w:right w:val="nil"/>
            </w:tcBorders>
            <w:shd w:val="clear" w:color="auto" w:fill="auto"/>
            <w:noWrap/>
            <w:vAlign w:val="bottom"/>
            <w:hideMark/>
          </w:tcPr>
          <w:p w14:paraId="6874A418" w14:textId="77777777" w:rsidR="00DC2757" w:rsidRPr="00DC2757" w:rsidRDefault="00DC2757" w:rsidP="00DC2757">
            <w:pPr>
              <w:spacing w:after="0" w:line="240" w:lineRule="auto"/>
              <w:rPr>
                <w:ins w:id="5978" w:author="Commodore, Sarah" w:date="2023-03-22T16:21:00Z"/>
                <w:rFonts w:ascii="Calibri" w:eastAsia="Times New Roman" w:hAnsi="Calibri" w:cs="Calibri"/>
                <w:color w:val="000000"/>
                <w:sz w:val="20"/>
                <w:szCs w:val="20"/>
              </w:rPr>
            </w:pPr>
            <w:ins w:id="5979" w:author="Commodore, Sarah" w:date="2023-03-22T16:21:00Z">
              <w:r w:rsidRPr="00DC2757">
                <w:rPr>
                  <w:rFonts w:ascii="Calibri" w:eastAsia="Times New Roman" w:hAnsi="Calibri" w:cs="Calibri"/>
                  <w:color w:val="000000"/>
                  <w:sz w:val="20"/>
                  <w:szCs w:val="20"/>
                </w:rPr>
                <w:t>ENSG00000008516.18</w:t>
              </w:r>
            </w:ins>
          </w:p>
        </w:tc>
        <w:tc>
          <w:tcPr>
            <w:tcW w:w="0" w:type="auto"/>
            <w:tcBorders>
              <w:top w:val="nil"/>
              <w:left w:val="nil"/>
              <w:bottom w:val="nil"/>
              <w:right w:val="nil"/>
            </w:tcBorders>
            <w:shd w:val="clear" w:color="auto" w:fill="auto"/>
            <w:noWrap/>
            <w:vAlign w:val="bottom"/>
            <w:hideMark/>
          </w:tcPr>
          <w:p w14:paraId="5DC820DB" w14:textId="77777777" w:rsidR="00DC2757" w:rsidRPr="00DC2757" w:rsidRDefault="00DC2757" w:rsidP="00DC2757">
            <w:pPr>
              <w:spacing w:after="0" w:line="240" w:lineRule="auto"/>
              <w:rPr>
                <w:ins w:id="5980" w:author="Commodore, Sarah" w:date="2023-03-22T16:21:00Z"/>
                <w:rFonts w:ascii="Calibri" w:eastAsia="Times New Roman" w:hAnsi="Calibri" w:cs="Calibri"/>
                <w:color w:val="000000"/>
                <w:sz w:val="20"/>
                <w:szCs w:val="20"/>
              </w:rPr>
            </w:pPr>
            <w:ins w:id="5981" w:author="Commodore, Sarah" w:date="2023-03-22T16:21:00Z">
              <w:r w:rsidRPr="00DC2757">
                <w:rPr>
                  <w:rFonts w:ascii="Calibri" w:eastAsia="Times New Roman" w:hAnsi="Calibri" w:cs="Calibri"/>
                  <w:color w:val="000000"/>
                  <w:sz w:val="20"/>
                  <w:szCs w:val="20"/>
                </w:rPr>
                <w:t>MMP25</w:t>
              </w:r>
            </w:ins>
          </w:p>
        </w:tc>
        <w:tc>
          <w:tcPr>
            <w:tcW w:w="0" w:type="auto"/>
            <w:tcBorders>
              <w:top w:val="nil"/>
              <w:left w:val="nil"/>
              <w:bottom w:val="nil"/>
              <w:right w:val="nil"/>
            </w:tcBorders>
            <w:shd w:val="clear" w:color="auto" w:fill="auto"/>
            <w:noWrap/>
            <w:vAlign w:val="bottom"/>
            <w:hideMark/>
          </w:tcPr>
          <w:p w14:paraId="61A1603A" w14:textId="77777777" w:rsidR="00DC2757" w:rsidRPr="00DC2757" w:rsidRDefault="00DC2757" w:rsidP="00DC2757">
            <w:pPr>
              <w:spacing w:after="0" w:line="240" w:lineRule="auto"/>
              <w:jc w:val="center"/>
              <w:rPr>
                <w:ins w:id="5982" w:author="Commodore, Sarah" w:date="2023-03-22T16:21:00Z"/>
                <w:rFonts w:ascii="Calibri" w:eastAsia="Times New Roman" w:hAnsi="Calibri" w:cs="Calibri"/>
                <w:color w:val="000000"/>
                <w:sz w:val="20"/>
                <w:szCs w:val="20"/>
              </w:rPr>
            </w:pPr>
            <w:ins w:id="598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F575C7" w14:textId="77777777" w:rsidR="00DC2757" w:rsidRPr="00DC2757" w:rsidRDefault="00DC2757" w:rsidP="00DC2757">
            <w:pPr>
              <w:spacing w:after="0" w:line="240" w:lineRule="auto"/>
              <w:jc w:val="center"/>
              <w:rPr>
                <w:ins w:id="5984" w:author="Commodore, Sarah" w:date="2023-03-22T16:21:00Z"/>
                <w:rFonts w:ascii="Calibri" w:eastAsia="Times New Roman" w:hAnsi="Calibri" w:cs="Calibri"/>
                <w:color w:val="000000"/>
                <w:sz w:val="20"/>
                <w:szCs w:val="20"/>
              </w:rPr>
            </w:pPr>
            <w:ins w:id="5985"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1B40B91" w14:textId="77777777" w:rsidR="00DC2757" w:rsidRPr="00DC2757" w:rsidRDefault="00DC2757" w:rsidP="00DC2757">
            <w:pPr>
              <w:spacing w:after="0" w:line="240" w:lineRule="auto"/>
              <w:jc w:val="center"/>
              <w:rPr>
                <w:ins w:id="5986" w:author="Commodore, Sarah" w:date="2023-03-22T16:21:00Z"/>
                <w:rFonts w:ascii="Calibri" w:eastAsia="Times New Roman" w:hAnsi="Calibri" w:cs="Calibri"/>
                <w:color w:val="000000"/>
                <w:sz w:val="20"/>
                <w:szCs w:val="20"/>
              </w:rPr>
            </w:pPr>
            <w:ins w:id="5987" w:author="Commodore, Sarah" w:date="2023-03-22T16:21:00Z">
              <w:r w:rsidRPr="00DC2757">
                <w:rPr>
                  <w:rFonts w:ascii="Calibri" w:eastAsia="Times New Roman" w:hAnsi="Calibri" w:cs="Calibri"/>
                  <w:color w:val="000000"/>
                  <w:sz w:val="20"/>
                  <w:szCs w:val="20"/>
                </w:rPr>
                <w:t>7.4E-10</w:t>
              </w:r>
            </w:ins>
          </w:p>
        </w:tc>
        <w:tc>
          <w:tcPr>
            <w:tcW w:w="0" w:type="auto"/>
            <w:tcBorders>
              <w:top w:val="nil"/>
              <w:left w:val="nil"/>
              <w:bottom w:val="nil"/>
              <w:right w:val="nil"/>
            </w:tcBorders>
            <w:shd w:val="clear" w:color="auto" w:fill="auto"/>
            <w:noWrap/>
            <w:vAlign w:val="bottom"/>
            <w:hideMark/>
          </w:tcPr>
          <w:p w14:paraId="432C7CF6" w14:textId="77777777" w:rsidR="00DC2757" w:rsidRPr="00DC2757" w:rsidRDefault="00DC2757" w:rsidP="00DC2757">
            <w:pPr>
              <w:spacing w:after="0" w:line="240" w:lineRule="auto"/>
              <w:jc w:val="center"/>
              <w:rPr>
                <w:ins w:id="5988" w:author="Commodore, Sarah" w:date="2023-03-22T16:21:00Z"/>
                <w:rFonts w:ascii="Calibri" w:eastAsia="Times New Roman" w:hAnsi="Calibri" w:cs="Calibri"/>
                <w:color w:val="000000"/>
                <w:sz w:val="20"/>
                <w:szCs w:val="20"/>
              </w:rPr>
            </w:pPr>
            <w:ins w:id="5989" w:author="Commodore, Sarah" w:date="2023-03-22T16:21:00Z">
              <w:r w:rsidRPr="00DC2757">
                <w:rPr>
                  <w:rFonts w:ascii="Calibri" w:eastAsia="Times New Roman" w:hAnsi="Calibri" w:cs="Calibri"/>
                  <w:color w:val="000000"/>
                  <w:sz w:val="20"/>
                  <w:szCs w:val="20"/>
                </w:rPr>
                <w:t>*</w:t>
              </w:r>
            </w:ins>
          </w:p>
        </w:tc>
      </w:tr>
      <w:tr w:rsidR="00DC2757" w:rsidRPr="00DC2757" w14:paraId="6FD8709B" w14:textId="77777777" w:rsidTr="00DC2757">
        <w:trPr>
          <w:trHeight w:val="260"/>
          <w:ins w:id="5990" w:author="Commodore, Sarah" w:date="2023-03-22T16:21:00Z"/>
        </w:trPr>
        <w:tc>
          <w:tcPr>
            <w:tcW w:w="0" w:type="auto"/>
            <w:tcBorders>
              <w:top w:val="nil"/>
              <w:left w:val="nil"/>
              <w:bottom w:val="nil"/>
              <w:right w:val="nil"/>
            </w:tcBorders>
            <w:shd w:val="clear" w:color="auto" w:fill="auto"/>
            <w:noWrap/>
            <w:vAlign w:val="bottom"/>
            <w:hideMark/>
          </w:tcPr>
          <w:p w14:paraId="776E526C" w14:textId="77777777" w:rsidR="00DC2757" w:rsidRPr="00DC2757" w:rsidRDefault="00DC2757" w:rsidP="00DC2757">
            <w:pPr>
              <w:spacing w:after="0" w:line="240" w:lineRule="auto"/>
              <w:rPr>
                <w:ins w:id="5991" w:author="Commodore, Sarah" w:date="2023-03-22T16:21:00Z"/>
                <w:rFonts w:ascii="Calibri" w:eastAsia="Times New Roman" w:hAnsi="Calibri" w:cs="Calibri"/>
                <w:color w:val="000000"/>
                <w:sz w:val="20"/>
                <w:szCs w:val="20"/>
              </w:rPr>
            </w:pPr>
            <w:ins w:id="5992" w:author="Commodore, Sarah" w:date="2023-03-22T16:21:00Z">
              <w:r w:rsidRPr="00DC2757">
                <w:rPr>
                  <w:rFonts w:ascii="Calibri" w:eastAsia="Times New Roman" w:hAnsi="Calibri" w:cs="Calibri"/>
                  <w:color w:val="000000"/>
                  <w:sz w:val="20"/>
                  <w:szCs w:val="20"/>
                </w:rPr>
                <w:t>ENSG00000180871.8</w:t>
              </w:r>
            </w:ins>
          </w:p>
        </w:tc>
        <w:tc>
          <w:tcPr>
            <w:tcW w:w="0" w:type="auto"/>
            <w:tcBorders>
              <w:top w:val="nil"/>
              <w:left w:val="nil"/>
              <w:bottom w:val="nil"/>
              <w:right w:val="nil"/>
            </w:tcBorders>
            <w:shd w:val="clear" w:color="auto" w:fill="auto"/>
            <w:noWrap/>
            <w:vAlign w:val="bottom"/>
            <w:hideMark/>
          </w:tcPr>
          <w:p w14:paraId="5E5CF025" w14:textId="77777777" w:rsidR="00DC2757" w:rsidRPr="00DC2757" w:rsidRDefault="00DC2757" w:rsidP="00DC2757">
            <w:pPr>
              <w:spacing w:after="0" w:line="240" w:lineRule="auto"/>
              <w:rPr>
                <w:ins w:id="5993" w:author="Commodore, Sarah" w:date="2023-03-22T16:21:00Z"/>
                <w:rFonts w:ascii="Calibri" w:eastAsia="Times New Roman" w:hAnsi="Calibri" w:cs="Calibri"/>
                <w:color w:val="000000"/>
                <w:sz w:val="20"/>
                <w:szCs w:val="20"/>
              </w:rPr>
            </w:pPr>
            <w:ins w:id="5994" w:author="Commodore, Sarah" w:date="2023-03-22T16:21:00Z">
              <w:r w:rsidRPr="00DC2757">
                <w:rPr>
                  <w:rFonts w:ascii="Calibri" w:eastAsia="Times New Roman" w:hAnsi="Calibri" w:cs="Calibri"/>
                  <w:color w:val="000000"/>
                  <w:sz w:val="20"/>
                  <w:szCs w:val="20"/>
                </w:rPr>
                <w:t>CXCR2</w:t>
              </w:r>
            </w:ins>
          </w:p>
        </w:tc>
        <w:tc>
          <w:tcPr>
            <w:tcW w:w="0" w:type="auto"/>
            <w:tcBorders>
              <w:top w:val="nil"/>
              <w:left w:val="nil"/>
              <w:bottom w:val="nil"/>
              <w:right w:val="nil"/>
            </w:tcBorders>
            <w:shd w:val="clear" w:color="auto" w:fill="auto"/>
            <w:noWrap/>
            <w:vAlign w:val="bottom"/>
            <w:hideMark/>
          </w:tcPr>
          <w:p w14:paraId="2E759F79" w14:textId="77777777" w:rsidR="00DC2757" w:rsidRPr="00DC2757" w:rsidRDefault="00DC2757" w:rsidP="00DC2757">
            <w:pPr>
              <w:spacing w:after="0" w:line="240" w:lineRule="auto"/>
              <w:jc w:val="center"/>
              <w:rPr>
                <w:ins w:id="5995" w:author="Commodore, Sarah" w:date="2023-03-22T16:21:00Z"/>
                <w:rFonts w:ascii="Calibri" w:eastAsia="Times New Roman" w:hAnsi="Calibri" w:cs="Calibri"/>
                <w:color w:val="000000"/>
                <w:sz w:val="20"/>
                <w:szCs w:val="20"/>
              </w:rPr>
            </w:pPr>
            <w:ins w:id="599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173AB3D" w14:textId="77777777" w:rsidR="00DC2757" w:rsidRPr="00DC2757" w:rsidRDefault="00DC2757" w:rsidP="00DC2757">
            <w:pPr>
              <w:spacing w:after="0" w:line="240" w:lineRule="auto"/>
              <w:jc w:val="center"/>
              <w:rPr>
                <w:ins w:id="5997" w:author="Commodore, Sarah" w:date="2023-03-22T16:21:00Z"/>
                <w:rFonts w:ascii="Calibri" w:eastAsia="Times New Roman" w:hAnsi="Calibri" w:cs="Calibri"/>
                <w:color w:val="000000"/>
                <w:sz w:val="20"/>
                <w:szCs w:val="20"/>
              </w:rPr>
            </w:pPr>
            <w:ins w:id="5998"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D7D2B88" w14:textId="77777777" w:rsidR="00DC2757" w:rsidRPr="00DC2757" w:rsidRDefault="00DC2757" w:rsidP="00DC2757">
            <w:pPr>
              <w:spacing w:after="0" w:line="240" w:lineRule="auto"/>
              <w:jc w:val="center"/>
              <w:rPr>
                <w:ins w:id="5999" w:author="Commodore, Sarah" w:date="2023-03-22T16:21:00Z"/>
                <w:rFonts w:ascii="Calibri" w:eastAsia="Times New Roman" w:hAnsi="Calibri" w:cs="Calibri"/>
                <w:color w:val="000000"/>
                <w:sz w:val="20"/>
                <w:szCs w:val="20"/>
              </w:rPr>
            </w:pPr>
            <w:ins w:id="6000" w:author="Commodore, Sarah" w:date="2023-03-22T16:21:00Z">
              <w:r w:rsidRPr="00DC2757">
                <w:rPr>
                  <w:rFonts w:ascii="Calibri" w:eastAsia="Times New Roman" w:hAnsi="Calibri" w:cs="Calibri"/>
                  <w:color w:val="000000"/>
                  <w:sz w:val="20"/>
                  <w:szCs w:val="20"/>
                </w:rPr>
                <w:t>6.2E-06</w:t>
              </w:r>
            </w:ins>
          </w:p>
        </w:tc>
        <w:tc>
          <w:tcPr>
            <w:tcW w:w="0" w:type="auto"/>
            <w:tcBorders>
              <w:top w:val="nil"/>
              <w:left w:val="nil"/>
              <w:bottom w:val="nil"/>
              <w:right w:val="nil"/>
            </w:tcBorders>
            <w:shd w:val="clear" w:color="auto" w:fill="auto"/>
            <w:noWrap/>
            <w:vAlign w:val="bottom"/>
            <w:hideMark/>
          </w:tcPr>
          <w:p w14:paraId="45FC01A8" w14:textId="77777777" w:rsidR="00DC2757" w:rsidRPr="00DC2757" w:rsidRDefault="00DC2757" w:rsidP="00DC2757">
            <w:pPr>
              <w:spacing w:after="0" w:line="240" w:lineRule="auto"/>
              <w:jc w:val="center"/>
              <w:rPr>
                <w:ins w:id="6001" w:author="Commodore, Sarah" w:date="2023-03-22T16:21:00Z"/>
                <w:rFonts w:ascii="Calibri" w:eastAsia="Times New Roman" w:hAnsi="Calibri" w:cs="Calibri"/>
                <w:color w:val="000000"/>
                <w:sz w:val="20"/>
                <w:szCs w:val="20"/>
              </w:rPr>
            </w:pPr>
            <w:ins w:id="6002" w:author="Commodore, Sarah" w:date="2023-03-22T16:21:00Z">
              <w:r w:rsidRPr="00DC2757">
                <w:rPr>
                  <w:rFonts w:ascii="Calibri" w:eastAsia="Times New Roman" w:hAnsi="Calibri" w:cs="Calibri"/>
                  <w:color w:val="000000"/>
                  <w:sz w:val="20"/>
                  <w:szCs w:val="20"/>
                </w:rPr>
                <w:t>*</w:t>
              </w:r>
            </w:ins>
          </w:p>
        </w:tc>
      </w:tr>
      <w:tr w:rsidR="00DC2757" w:rsidRPr="00DC2757" w14:paraId="6BA212E8" w14:textId="77777777" w:rsidTr="00DC2757">
        <w:trPr>
          <w:trHeight w:val="260"/>
          <w:ins w:id="6003" w:author="Commodore, Sarah" w:date="2023-03-22T16:21:00Z"/>
        </w:trPr>
        <w:tc>
          <w:tcPr>
            <w:tcW w:w="0" w:type="auto"/>
            <w:tcBorders>
              <w:top w:val="nil"/>
              <w:left w:val="nil"/>
              <w:bottom w:val="nil"/>
              <w:right w:val="nil"/>
            </w:tcBorders>
            <w:shd w:val="clear" w:color="auto" w:fill="auto"/>
            <w:noWrap/>
            <w:vAlign w:val="bottom"/>
            <w:hideMark/>
          </w:tcPr>
          <w:p w14:paraId="5D64DDB2" w14:textId="77777777" w:rsidR="00DC2757" w:rsidRPr="00DC2757" w:rsidRDefault="00DC2757" w:rsidP="00DC2757">
            <w:pPr>
              <w:spacing w:after="0" w:line="240" w:lineRule="auto"/>
              <w:rPr>
                <w:ins w:id="6004" w:author="Commodore, Sarah" w:date="2023-03-22T16:21:00Z"/>
                <w:rFonts w:ascii="Calibri" w:eastAsia="Times New Roman" w:hAnsi="Calibri" w:cs="Calibri"/>
                <w:color w:val="000000"/>
                <w:sz w:val="20"/>
                <w:szCs w:val="20"/>
              </w:rPr>
            </w:pPr>
            <w:ins w:id="6005" w:author="Commodore, Sarah" w:date="2023-03-22T16:21:00Z">
              <w:r w:rsidRPr="00DC2757">
                <w:rPr>
                  <w:rFonts w:ascii="Calibri" w:eastAsia="Times New Roman" w:hAnsi="Calibri" w:cs="Calibri"/>
                  <w:color w:val="000000"/>
                  <w:sz w:val="20"/>
                  <w:szCs w:val="20"/>
                </w:rPr>
                <w:t>ENSG00000233559.2</w:t>
              </w:r>
            </w:ins>
          </w:p>
        </w:tc>
        <w:tc>
          <w:tcPr>
            <w:tcW w:w="0" w:type="auto"/>
            <w:tcBorders>
              <w:top w:val="nil"/>
              <w:left w:val="nil"/>
              <w:bottom w:val="nil"/>
              <w:right w:val="nil"/>
            </w:tcBorders>
            <w:shd w:val="clear" w:color="auto" w:fill="auto"/>
            <w:noWrap/>
            <w:vAlign w:val="bottom"/>
            <w:hideMark/>
          </w:tcPr>
          <w:p w14:paraId="0199EB61" w14:textId="77777777" w:rsidR="00DC2757" w:rsidRPr="00DC2757" w:rsidRDefault="00DC2757" w:rsidP="00DC2757">
            <w:pPr>
              <w:spacing w:after="0" w:line="240" w:lineRule="auto"/>
              <w:rPr>
                <w:ins w:id="6006" w:author="Commodore, Sarah" w:date="2023-03-22T16:21:00Z"/>
                <w:rFonts w:ascii="Calibri" w:eastAsia="Times New Roman" w:hAnsi="Calibri" w:cs="Calibri"/>
                <w:color w:val="000000"/>
                <w:sz w:val="20"/>
                <w:szCs w:val="20"/>
              </w:rPr>
            </w:pPr>
            <w:ins w:id="6007" w:author="Commodore, Sarah" w:date="2023-03-22T16:21:00Z">
              <w:r w:rsidRPr="00DC2757">
                <w:rPr>
                  <w:rFonts w:ascii="Calibri" w:eastAsia="Times New Roman" w:hAnsi="Calibri" w:cs="Calibri"/>
                  <w:color w:val="000000"/>
                  <w:sz w:val="20"/>
                  <w:szCs w:val="20"/>
                </w:rPr>
                <w:t>LINC00513</w:t>
              </w:r>
            </w:ins>
          </w:p>
        </w:tc>
        <w:tc>
          <w:tcPr>
            <w:tcW w:w="0" w:type="auto"/>
            <w:tcBorders>
              <w:top w:val="nil"/>
              <w:left w:val="nil"/>
              <w:bottom w:val="nil"/>
              <w:right w:val="nil"/>
            </w:tcBorders>
            <w:shd w:val="clear" w:color="auto" w:fill="auto"/>
            <w:noWrap/>
            <w:vAlign w:val="bottom"/>
            <w:hideMark/>
          </w:tcPr>
          <w:p w14:paraId="08E7A96E" w14:textId="77777777" w:rsidR="00DC2757" w:rsidRPr="00DC2757" w:rsidRDefault="00DC2757" w:rsidP="00DC2757">
            <w:pPr>
              <w:spacing w:after="0" w:line="240" w:lineRule="auto"/>
              <w:jc w:val="center"/>
              <w:rPr>
                <w:ins w:id="6008" w:author="Commodore, Sarah" w:date="2023-03-22T16:21:00Z"/>
                <w:rFonts w:ascii="Calibri" w:eastAsia="Times New Roman" w:hAnsi="Calibri" w:cs="Calibri"/>
                <w:color w:val="000000"/>
                <w:sz w:val="20"/>
                <w:szCs w:val="20"/>
              </w:rPr>
            </w:pPr>
            <w:ins w:id="600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A5B957D" w14:textId="77777777" w:rsidR="00DC2757" w:rsidRPr="00DC2757" w:rsidRDefault="00DC2757" w:rsidP="00DC2757">
            <w:pPr>
              <w:spacing w:after="0" w:line="240" w:lineRule="auto"/>
              <w:jc w:val="center"/>
              <w:rPr>
                <w:ins w:id="6010" w:author="Commodore, Sarah" w:date="2023-03-22T16:21:00Z"/>
                <w:rFonts w:ascii="Calibri" w:eastAsia="Times New Roman" w:hAnsi="Calibri" w:cs="Calibri"/>
                <w:color w:val="000000"/>
                <w:sz w:val="20"/>
                <w:szCs w:val="20"/>
              </w:rPr>
            </w:pPr>
            <w:ins w:id="6011"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6682A80C" w14:textId="77777777" w:rsidR="00DC2757" w:rsidRPr="00DC2757" w:rsidRDefault="00DC2757" w:rsidP="00DC2757">
            <w:pPr>
              <w:spacing w:after="0" w:line="240" w:lineRule="auto"/>
              <w:jc w:val="center"/>
              <w:rPr>
                <w:ins w:id="6012" w:author="Commodore, Sarah" w:date="2023-03-22T16:21:00Z"/>
                <w:rFonts w:ascii="Calibri" w:eastAsia="Times New Roman" w:hAnsi="Calibri" w:cs="Calibri"/>
                <w:color w:val="000000"/>
                <w:sz w:val="20"/>
                <w:szCs w:val="20"/>
              </w:rPr>
            </w:pPr>
            <w:ins w:id="6013"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D75CF64" w14:textId="77777777" w:rsidR="00DC2757" w:rsidRPr="00DC2757" w:rsidRDefault="00DC2757" w:rsidP="00DC2757">
            <w:pPr>
              <w:spacing w:after="0" w:line="240" w:lineRule="auto"/>
              <w:jc w:val="center"/>
              <w:rPr>
                <w:ins w:id="6014" w:author="Commodore, Sarah" w:date="2023-03-22T16:21:00Z"/>
                <w:rFonts w:ascii="Calibri" w:eastAsia="Times New Roman" w:hAnsi="Calibri" w:cs="Calibri"/>
                <w:color w:val="000000"/>
                <w:sz w:val="20"/>
                <w:szCs w:val="20"/>
              </w:rPr>
            </w:pPr>
            <w:ins w:id="6015" w:author="Commodore, Sarah" w:date="2023-03-22T16:21:00Z">
              <w:r w:rsidRPr="00DC2757">
                <w:rPr>
                  <w:rFonts w:ascii="Calibri" w:eastAsia="Times New Roman" w:hAnsi="Calibri" w:cs="Calibri"/>
                  <w:color w:val="000000"/>
                  <w:sz w:val="20"/>
                  <w:szCs w:val="20"/>
                </w:rPr>
                <w:t>*</w:t>
              </w:r>
            </w:ins>
          </w:p>
        </w:tc>
      </w:tr>
      <w:tr w:rsidR="00DC2757" w:rsidRPr="00DC2757" w14:paraId="45850303" w14:textId="77777777" w:rsidTr="00DC2757">
        <w:trPr>
          <w:trHeight w:val="260"/>
          <w:ins w:id="6016" w:author="Commodore, Sarah" w:date="2023-03-22T16:21:00Z"/>
        </w:trPr>
        <w:tc>
          <w:tcPr>
            <w:tcW w:w="0" w:type="auto"/>
            <w:tcBorders>
              <w:top w:val="nil"/>
              <w:left w:val="nil"/>
              <w:bottom w:val="nil"/>
              <w:right w:val="nil"/>
            </w:tcBorders>
            <w:shd w:val="clear" w:color="auto" w:fill="auto"/>
            <w:noWrap/>
            <w:vAlign w:val="bottom"/>
            <w:hideMark/>
          </w:tcPr>
          <w:p w14:paraId="43BC377B" w14:textId="77777777" w:rsidR="00DC2757" w:rsidRPr="00DC2757" w:rsidRDefault="00DC2757" w:rsidP="00DC2757">
            <w:pPr>
              <w:spacing w:after="0" w:line="240" w:lineRule="auto"/>
              <w:rPr>
                <w:ins w:id="6017" w:author="Commodore, Sarah" w:date="2023-03-22T16:21:00Z"/>
                <w:rFonts w:ascii="Calibri" w:eastAsia="Times New Roman" w:hAnsi="Calibri" w:cs="Calibri"/>
                <w:color w:val="000000"/>
                <w:sz w:val="20"/>
                <w:szCs w:val="20"/>
              </w:rPr>
            </w:pPr>
            <w:ins w:id="6018" w:author="Commodore, Sarah" w:date="2023-03-22T16:21:00Z">
              <w:r w:rsidRPr="00DC2757">
                <w:rPr>
                  <w:rFonts w:ascii="Calibri" w:eastAsia="Times New Roman" w:hAnsi="Calibri" w:cs="Calibri"/>
                  <w:color w:val="000000"/>
                  <w:sz w:val="20"/>
                  <w:szCs w:val="20"/>
                </w:rPr>
                <w:t>ENSG00000131002.12</w:t>
              </w:r>
            </w:ins>
          </w:p>
        </w:tc>
        <w:tc>
          <w:tcPr>
            <w:tcW w:w="0" w:type="auto"/>
            <w:tcBorders>
              <w:top w:val="nil"/>
              <w:left w:val="nil"/>
              <w:bottom w:val="nil"/>
              <w:right w:val="nil"/>
            </w:tcBorders>
            <w:shd w:val="clear" w:color="auto" w:fill="auto"/>
            <w:noWrap/>
            <w:vAlign w:val="bottom"/>
            <w:hideMark/>
          </w:tcPr>
          <w:p w14:paraId="26A9446C" w14:textId="77777777" w:rsidR="00DC2757" w:rsidRPr="00DC2757" w:rsidRDefault="00DC2757" w:rsidP="00DC2757">
            <w:pPr>
              <w:spacing w:after="0" w:line="240" w:lineRule="auto"/>
              <w:rPr>
                <w:ins w:id="6019" w:author="Commodore, Sarah" w:date="2023-03-22T16:21:00Z"/>
                <w:rFonts w:ascii="Calibri" w:eastAsia="Times New Roman" w:hAnsi="Calibri" w:cs="Calibri"/>
                <w:color w:val="000000"/>
                <w:sz w:val="20"/>
                <w:szCs w:val="20"/>
              </w:rPr>
            </w:pPr>
            <w:ins w:id="6020" w:author="Commodore, Sarah" w:date="2023-03-22T16:21:00Z">
              <w:r w:rsidRPr="00DC2757">
                <w:rPr>
                  <w:rFonts w:ascii="Calibri" w:eastAsia="Times New Roman" w:hAnsi="Calibri" w:cs="Calibri"/>
                  <w:color w:val="000000"/>
                  <w:sz w:val="20"/>
                  <w:szCs w:val="20"/>
                </w:rPr>
                <w:t>TXLNGY</w:t>
              </w:r>
            </w:ins>
          </w:p>
        </w:tc>
        <w:tc>
          <w:tcPr>
            <w:tcW w:w="0" w:type="auto"/>
            <w:tcBorders>
              <w:top w:val="nil"/>
              <w:left w:val="nil"/>
              <w:bottom w:val="nil"/>
              <w:right w:val="nil"/>
            </w:tcBorders>
            <w:shd w:val="clear" w:color="auto" w:fill="auto"/>
            <w:noWrap/>
            <w:vAlign w:val="bottom"/>
            <w:hideMark/>
          </w:tcPr>
          <w:p w14:paraId="46B2BBCD" w14:textId="77777777" w:rsidR="00DC2757" w:rsidRPr="00DC2757" w:rsidRDefault="00DC2757" w:rsidP="00DC2757">
            <w:pPr>
              <w:spacing w:after="0" w:line="240" w:lineRule="auto"/>
              <w:jc w:val="center"/>
              <w:rPr>
                <w:ins w:id="6021" w:author="Commodore, Sarah" w:date="2023-03-22T16:21:00Z"/>
                <w:rFonts w:ascii="Calibri" w:eastAsia="Times New Roman" w:hAnsi="Calibri" w:cs="Calibri"/>
                <w:color w:val="000000"/>
                <w:sz w:val="20"/>
                <w:szCs w:val="20"/>
              </w:rPr>
            </w:pPr>
            <w:ins w:id="602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1DB75C6" w14:textId="77777777" w:rsidR="00DC2757" w:rsidRPr="00DC2757" w:rsidRDefault="00DC2757" w:rsidP="00DC2757">
            <w:pPr>
              <w:spacing w:after="0" w:line="240" w:lineRule="auto"/>
              <w:jc w:val="center"/>
              <w:rPr>
                <w:ins w:id="6023" w:author="Commodore, Sarah" w:date="2023-03-22T16:21:00Z"/>
                <w:rFonts w:ascii="Calibri" w:eastAsia="Times New Roman" w:hAnsi="Calibri" w:cs="Calibri"/>
                <w:color w:val="000000"/>
                <w:sz w:val="20"/>
                <w:szCs w:val="20"/>
              </w:rPr>
            </w:pPr>
            <w:ins w:id="6024"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6B41FFA6" w14:textId="77777777" w:rsidR="00DC2757" w:rsidRPr="00DC2757" w:rsidRDefault="00DC2757" w:rsidP="00DC2757">
            <w:pPr>
              <w:spacing w:after="0" w:line="240" w:lineRule="auto"/>
              <w:jc w:val="center"/>
              <w:rPr>
                <w:ins w:id="6025" w:author="Commodore, Sarah" w:date="2023-03-22T16:21:00Z"/>
                <w:rFonts w:ascii="Calibri" w:eastAsia="Times New Roman" w:hAnsi="Calibri" w:cs="Calibri"/>
                <w:color w:val="000000"/>
                <w:sz w:val="20"/>
                <w:szCs w:val="20"/>
              </w:rPr>
            </w:pPr>
            <w:ins w:id="6026"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5DF97186" w14:textId="77777777" w:rsidR="00DC2757" w:rsidRPr="00DC2757" w:rsidRDefault="00DC2757" w:rsidP="00DC2757">
            <w:pPr>
              <w:spacing w:after="0" w:line="240" w:lineRule="auto"/>
              <w:jc w:val="center"/>
              <w:rPr>
                <w:ins w:id="6027" w:author="Commodore, Sarah" w:date="2023-03-22T16:21:00Z"/>
                <w:rFonts w:ascii="Calibri" w:eastAsia="Times New Roman" w:hAnsi="Calibri" w:cs="Calibri"/>
                <w:color w:val="000000"/>
                <w:sz w:val="20"/>
                <w:szCs w:val="20"/>
              </w:rPr>
            </w:pPr>
            <w:ins w:id="6028" w:author="Commodore, Sarah" w:date="2023-03-22T16:21:00Z">
              <w:r w:rsidRPr="00DC2757">
                <w:rPr>
                  <w:rFonts w:ascii="Calibri" w:eastAsia="Times New Roman" w:hAnsi="Calibri" w:cs="Calibri"/>
                  <w:color w:val="000000"/>
                  <w:sz w:val="20"/>
                  <w:szCs w:val="20"/>
                </w:rPr>
                <w:t>*</w:t>
              </w:r>
            </w:ins>
          </w:p>
        </w:tc>
      </w:tr>
      <w:tr w:rsidR="00DC2757" w:rsidRPr="00DC2757" w14:paraId="791666A0" w14:textId="77777777" w:rsidTr="00DC2757">
        <w:trPr>
          <w:trHeight w:val="260"/>
          <w:ins w:id="6029" w:author="Commodore, Sarah" w:date="2023-03-22T16:21:00Z"/>
        </w:trPr>
        <w:tc>
          <w:tcPr>
            <w:tcW w:w="0" w:type="auto"/>
            <w:tcBorders>
              <w:top w:val="nil"/>
              <w:left w:val="nil"/>
              <w:bottom w:val="nil"/>
              <w:right w:val="nil"/>
            </w:tcBorders>
            <w:shd w:val="clear" w:color="auto" w:fill="auto"/>
            <w:noWrap/>
            <w:vAlign w:val="bottom"/>
            <w:hideMark/>
          </w:tcPr>
          <w:p w14:paraId="1AD1620F" w14:textId="77777777" w:rsidR="00DC2757" w:rsidRPr="00DC2757" w:rsidRDefault="00DC2757" w:rsidP="00DC2757">
            <w:pPr>
              <w:spacing w:after="0" w:line="240" w:lineRule="auto"/>
              <w:rPr>
                <w:ins w:id="6030" w:author="Commodore, Sarah" w:date="2023-03-22T16:21:00Z"/>
                <w:rFonts w:ascii="Calibri" w:eastAsia="Times New Roman" w:hAnsi="Calibri" w:cs="Calibri"/>
                <w:color w:val="000000"/>
                <w:sz w:val="20"/>
                <w:szCs w:val="20"/>
              </w:rPr>
            </w:pPr>
            <w:ins w:id="6031" w:author="Commodore, Sarah" w:date="2023-03-22T16:21:00Z">
              <w:r w:rsidRPr="00DC2757">
                <w:rPr>
                  <w:rFonts w:ascii="Calibri" w:eastAsia="Times New Roman" w:hAnsi="Calibri" w:cs="Calibri"/>
                  <w:color w:val="000000"/>
                  <w:sz w:val="20"/>
                  <w:szCs w:val="20"/>
                </w:rPr>
                <w:t>ENSG00000163421.9</w:t>
              </w:r>
            </w:ins>
          </w:p>
        </w:tc>
        <w:tc>
          <w:tcPr>
            <w:tcW w:w="0" w:type="auto"/>
            <w:tcBorders>
              <w:top w:val="nil"/>
              <w:left w:val="nil"/>
              <w:bottom w:val="nil"/>
              <w:right w:val="nil"/>
            </w:tcBorders>
            <w:shd w:val="clear" w:color="auto" w:fill="auto"/>
            <w:noWrap/>
            <w:vAlign w:val="bottom"/>
            <w:hideMark/>
          </w:tcPr>
          <w:p w14:paraId="6DAB965D" w14:textId="77777777" w:rsidR="00DC2757" w:rsidRPr="00DC2757" w:rsidRDefault="00DC2757" w:rsidP="00DC2757">
            <w:pPr>
              <w:spacing w:after="0" w:line="240" w:lineRule="auto"/>
              <w:rPr>
                <w:ins w:id="6032" w:author="Commodore, Sarah" w:date="2023-03-22T16:21:00Z"/>
                <w:rFonts w:ascii="Calibri" w:eastAsia="Times New Roman" w:hAnsi="Calibri" w:cs="Calibri"/>
                <w:color w:val="000000"/>
                <w:sz w:val="20"/>
                <w:szCs w:val="20"/>
              </w:rPr>
            </w:pPr>
            <w:ins w:id="6033" w:author="Commodore, Sarah" w:date="2023-03-22T16:21:00Z">
              <w:r w:rsidRPr="00DC2757">
                <w:rPr>
                  <w:rFonts w:ascii="Calibri" w:eastAsia="Times New Roman" w:hAnsi="Calibri" w:cs="Calibri"/>
                  <w:color w:val="000000"/>
                  <w:sz w:val="20"/>
                  <w:szCs w:val="20"/>
                </w:rPr>
                <w:t>PROK2</w:t>
              </w:r>
            </w:ins>
          </w:p>
        </w:tc>
        <w:tc>
          <w:tcPr>
            <w:tcW w:w="0" w:type="auto"/>
            <w:tcBorders>
              <w:top w:val="nil"/>
              <w:left w:val="nil"/>
              <w:bottom w:val="nil"/>
              <w:right w:val="nil"/>
            </w:tcBorders>
            <w:shd w:val="clear" w:color="auto" w:fill="auto"/>
            <w:noWrap/>
            <w:vAlign w:val="bottom"/>
            <w:hideMark/>
          </w:tcPr>
          <w:p w14:paraId="6AB46179" w14:textId="77777777" w:rsidR="00DC2757" w:rsidRPr="00DC2757" w:rsidRDefault="00DC2757" w:rsidP="00DC2757">
            <w:pPr>
              <w:spacing w:after="0" w:line="240" w:lineRule="auto"/>
              <w:jc w:val="center"/>
              <w:rPr>
                <w:ins w:id="6034" w:author="Commodore, Sarah" w:date="2023-03-22T16:21:00Z"/>
                <w:rFonts w:ascii="Calibri" w:eastAsia="Times New Roman" w:hAnsi="Calibri" w:cs="Calibri"/>
                <w:color w:val="000000"/>
                <w:sz w:val="20"/>
                <w:szCs w:val="20"/>
              </w:rPr>
            </w:pPr>
            <w:ins w:id="603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50C4A2E" w14:textId="77777777" w:rsidR="00DC2757" w:rsidRPr="00DC2757" w:rsidRDefault="00DC2757" w:rsidP="00DC2757">
            <w:pPr>
              <w:spacing w:after="0" w:line="240" w:lineRule="auto"/>
              <w:jc w:val="center"/>
              <w:rPr>
                <w:ins w:id="6036" w:author="Commodore, Sarah" w:date="2023-03-22T16:21:00Z"/>
                <w:rFonts w:ascii="Calibri" w:eastAsia="Times New Roman" w:hAnsi="Calibri" w:cs="Calibri"/>
                <w:color w:val="000000"/>
                <w:sz w:val="20"/>
                <w:szCs w:val="20"/>
              </w:rPr>
            </w:pPr>
            <w:ins w:id="6037" w:author="Commodore, Sarah" w:date="2023-03-22T16:21:00Z">
              <w:r w:rsidRPr="00DC2757">
                <w:rPr>
                  <w:rFonts w:ascii="Calibri" w:eastAsia="Times New Roman" w:hAnsi="Calibri" w:cs="Calibri"/>
                  <w:color w:val="000000"/>
                  <w:sz w:val="20"/>
                  <w:szCs w:val="20"/>
                </w:rPr>
                <w:t>4.9E-04</w:t>
              </w:r>
            </w:ins>
          </w:p>
        </w:tc>
        <w:tc>
          <w:tcPr>
            <w:tcW w:w="0" w:type="auto"/>
            <w:tcBorders>
              <w:top w:val="nil"/>
              <w:left w:val="nil"/>
              <w:bottom w:val="nil"/>
              <w:right w:val="nil"/>
            </w:tcBorders>
            <w:shd w:val="clear" w:color="auto" w:fill="auto"/>
            <w:noWrap/>
            <w:vAlign w:val="bottom"/>
            <w:hideMark/>
          </w:tcPr>
          <w:p w14:paraId="63869DC7" w14:textId="77777777" w:rsidR="00DC2757" w:rsidRPr="00DC2757" w:rsidRDefault="00DC2757" w:rsidP="00DC2757">
            <w:pPr>
              <w:spacing w:after="0" w:line="240" w:lineRule="auto"/>
              <w:jc w:val="center"/>
              <w:rPr>
                <w:ins w:id="6038" w:author="Commodore, Sarah" w:date="2023-03-22T16:21:00Z"/>
                <w:rFonts w:ascii="Calibri" w:eastAsia="Times New Roman" w:hAnsi="Calibri" w:cs="Calibri"/>
                <w:color w:val="000000"/>
                <w:sz w:val="20"/>
                <w:szCs w:val="20"/>
              </w:rPr>
            </w:pPr>
            <w:ins w:id="6039" w:author="Commodore, Sarah" w:date="2023-03-22T16:21:00Z">
              <w:r w:rsidRPr="00DC2757">
                <w:rPr>
                  <w:rFonts w:ascii="Calibri" w:eastAsia="Times New Roman" w:hAnsi="Calibri" w:cs="Calibri"/>
                  <w:color w:val="000000"/>
                  <w:sz w:val="20"/>
                  <w:szCs w:val="20"/>
                </w:rPr>
                <w:t>2.0E-03</w:t>
              </w:r>
            </w:ins>
          </w:p>
        </w:tc>
        <w:tc>
          <w:tcPr>
            <w:tcW w:w="0" w:type="auto"/>
            <w:tcBorders>
              <w:top w:val="nil"/>
              <w:left w:val="nil"/>
              <w:bottom w:val="nil"/>
              <w:right w:val="nil"/>
            </w:tcBorders>
            <w:shd w:val="clear" w:color="auto" w:fill="auto"/>
            <w:noWrap/>
            <w:vAlign w:val="bottom"/>
            <w:hideMark/>
          </w:tcPr>
          <w:p w14:paraId="3E5FB7AE" w14:textId="77777777" w:rsidR="00DC2757" w:rsidRPr="00DC2757" w:rsidRDefault="00DC2757" w:rsidP="00DC2757">
            <w:pPr>
              <w:spacing w:after="0" w:line="240" w:lineRule="auto"/>
              <w:jc w:val="center"/>
              <w:rPr>
                <w:ins w:id="6040" w:author="Commodore, Sarah" w:date="2023-03-22T16:21:00Z"/>
                <w:rFonts w:ascii="Calibri" w:eastAsia="Times New Roman" w:hAnsi="Calibri" w:cs="Calibri"/>
                <w:color w:val="000000"/>
                <w:sz w:val="20"/>
                <w:szCs w:val="20"/>
              </w:rPr>
            </w:pPr>
            <w:ins w:id="6041" w:author="Commodore, Sarah" w:date="2023-03-22T16:21:00Z">
              <w:r w:rsidRPr="00DC2757">
                <w:rPr>
                  <w:rFonts w:ascii="Calibri" w:eastAsia="Times New Roman" w:hAnsi="Calibri" w:cs="Calibri"/>
                  <w:color w:val="000000"/>
                  <w:sz w:val="20"/>
                  <w:szCs w:val="20"/>
                </w:rPr>
                <w:t>*</w:t>
              </w:r>
            </w:ins>
          </w:p>
        </w:tc>
      </w:tr>
      <w:tr w:rsidR="00DC2757" w:rsidRPr="00DC2757" w14:paraId="0B3FFE36" w14:textId="77777777" w:rsidTr="00DC2757">
        <w:trPr>
          <w:trHeight w:val="260"/>
          <w:ins w:id="6042" w:author="Commodore, Sarah" w:date="2023-03-22T16:21:00Z"/>
        </w:trPr>
        <w:tc>
          <w:tcPr>
            <w:tcW w:w="0" w:type="auto"/>
            <w:tcBorders>
              <w:top w:val="nil"/>
              <w:left w:val="nil"/>
              <w:bottom w:val="nil"/>
              <w:right w:val="nil"/>
            </w:tcBorders>
            <w:shd w:val="clear" w:color="auto" w:fill="auto"/>
            <w:noWrap/>
            <w:vAlign w:val="bottom"/>
            <w:hideMark/>
          </w:tcPr>
          <w:p w14:paraId="6B6BEED9" w14:textId="77777777" w:rsidR="00DC2757" w:rsidRPr="00DC2757" w:rsidRDefault="00DC2757" w:rsidP="00DC2757">
            <w:pPr>
              <w:spacing w:after="0" w:line="240" w:lineRule="auto"/>
              <w:rPr>
                <w:ins w:id="6043" w:author="Commodore, Sarah" w:date="2023-03-22T16:21:00Z"/>
                <w:rFonts w:ascii="Calibri" w:eastAsia="Times New Roman" w:hAnsi="Calibri" w:cs="Calibri"/>
                <w:color w:val="000000"/>
                <w:sz w:val="20"/>
                <w:szCs w:val="20"/>
              </w:rPr>
            </w:pPr>
            <w:ins w:id="6044" w:author="Commodore, Sarah" w:date="2023-03-22T16:21:00Z">
              <w:r w:rsidRPr="00DC2757">
                <w:rPr>
                  <w:rFonts w:ascii="Calibri" w:eastAsia="Times New Roman" w:hAnsi="Calibri" w:cs="Calibri"/>
                  <w:color w:val="000000"/>
                  <w:sz w:val="20"/>
                  <w:szCs w:val="20"/>
                </w:rPr>
                <w:t>ENSG00000184557.4</w:t>
              </w:r>
            </w:ins>
          </w:p>
        </w:tc>
        <w:tc>
          <w:tcPr>
            <w:tcW w:w="0" w:type="auto"/>
            <w:tcBorders>
              <w:top w:val="nil"/>
              <w:left w:val="nil"/>
              <w:bottom w:val="nil"/>
              <w:right w:val="nil"/>
            </w:tcBorders>
            <w:shd w:val="clear" w:color="auto" w:fill="auto"/>
            <w:noWrap/>
            <w:vAlign w:val="bottom"/>
            <w:hideMark/>
          </w:tcPr>
          <w:p w14:paraId="26B6FC3C" w14:textId="77777777" w:rsidR="00DC2757" w:rsidRPr="00DC2757" w:rsidRDefault="00DC2757" w:rsidP="00DC2757">
            <w:pPr>
              <w:spacing w:after="0" w:line="240" w:lineRule="auto"/>
              <w:rPr>
                <w:ins w:id="6045" w:author="Commodore, Sarah" w:date="2023-03-22T16:21:00Z"/>
                <w:rFonts w:ascii="Calibri" w:eastAsia="Times New Roman" w:hAnsi="Calibri" w:cs="Calibri"/>
                <w:color w:val="000000"/>
                <w:sz w:val="20"/>
                <w:szCs w:val="20"/>
              </w:rPr>
            </w:pPr>
            <w:ins w:id="6046" w:author="Commodore, Sarah" w:date="2023-03-22T16:21:00Z">
              <w:r w:rsidRPr="00DC2757">
                <w:rPr>
                  <w:rFonts w:ascii="Calibri" w:eastAsia="Times New Roman" w:hAnsi="Calibri" w:cs="Calibri"/>
                  <w:color w:val="000000"/>
                  <w:sz w:val="20"/>
                  <w:szCs w:val="20"/>
                </w:rPr>
                <w:t>SOCS3</w:t>
              </w:r>
            </w:ins>
          </w:p>
        </w:tc>
        <w:tc>
          <w:tcPr>
            <w:tcW w:w="0" w:type="auto"/>
            <w:tcBorders>
              <w:top w:val="nil"/>
              <w:left w:val="nil"/>
              <w:bottom w:val="nil"/>
              <w:right w:val="nil"/>
            </w:tcBorders>
            <w:shd w:val="clear" w:color="auto" w:fill="auto"/>
            <w:noWrap/>
            <w:vAlign w:val="bottom"/>
            <w:hideMark/>
          </w:tcPr>
          <w:p w14:paraId="54F757F2" w14:textId="77777777" w:rsidR="00DC2757" w:rsidRPr="00DC2757" w:rsidRDefault="00DC2757" w:rsidP="00DC2757">
            <w:pPr>
              <w:spacing w:after="0" w:line="240" w:lineRule="auto"/>
              <w:jc w:val="center"/>
              <w:rPr>
                <w:ins w:id="6047" w:author="Commodore, Sarah" w:date="2023-03-22T16:21:00Z"/>
                <w:rFonts w:ascii="Calibri" w:eastAsia="Times New Roman" w:hAnsi="Calibri" w:cs="Calibri"/>
                <w:color w:val="000000"/>
                <w:sz w:val="20"/>
                <w:szCs w:val="20"/>
              </w:rPr>
            </w:pPr>
            <w:ins w:id="604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FF5CA10" w14:textId="77777777" w:rsidR="00DC2757" w:rsidRPr="00DC2757" w:rsidRDefault="00DC2757" w:rsidP="00DC2757">
            <w:pPr>
              <w:spacing w:after="0" w:line="240" w:lineRule="auto"/>
              <w:jc w:val="center"/>
              <w:rPr>
                <w:ins w:id="6049" w:author="Commodore, Sarah" w:date="2023-03-22T16:21:00Z"/>
                <w:rFonts w:ascii="Calibri" w:eastAsia="Times New Roman" w:hAnsi="Calibri" w:cs="Calibri"/>
                <w:color w:val="000000"/>
                <w:sz w:val="20"/>
                <w:szCs w:val="20"/>
              </w:rPr>
            </w:pPr>
            <w:ins w:id="6050"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035597EA" w14:textId="77777777" w:rsidR="00DC2757" w:rsidRPr="00DC2757" w:rsidRDefault="00DC2757" w:rsidP="00DC2757">
            <w:pPr>
              <w:spacing w:after="0" w:line="240" w:lineRule="auto"/>
              <w:jc w:val="center"/>
              <w:rPr>
                <w:ins w:id="6051" w:author="Commodore, Sarah" w:date="2023-03-22T16:21:00Z"/>
                <w:rFonts w:ascii="Calibri" w:eastAsia="Times New Roman" w:hAnsi="Calibri" w:cs="Calibri"/>
                <w:color w:val="000000"/>
                <w:sz w:val="20"/>
                <w:szCs w:val="20"/>
              </w:rPr>
            </w:pPr>
            <w:ins w:id="6052"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05B1A628" w14:textId="77777777" w:rsidR="00DC2757" w:rsidRPr="00DC2757" w:rsidRDefault="00DC2757" w:rsidP="00DC2757">
            <w:pPr>
              <w:spacing w:after="0" w:line="240" w:lineRule="auto"/>
              <w:jc w:val="center"/>
              <w:rPr>
                <w:ins w:id="6053" w:author="Commodore, Sarah" w:date="2023-03-22T16:21:00Z"/>
                <w:rFonts w:ascii="Calibri" w:eastAsia="Times New Roman" w:hAnsi="Calibri" w:cs="Calibri"/>
                <w:color w:val="000000"/>
                <w:sz w:val="20"/>
                <w:szCs w:val="20"/>
              </w:rPr>
            </w:pPr>
            <w:ins w:id="6054" w:author="Commodore, Sarah" w:date="2023-03-22T16:21:00Z">
              <w:r w:rsidRPr="00DC2757">
                <w:rPr>
                  <w:rFonts w:ascii="Calibri" w:eastAsia="Times New Roman" w:hAnsi="Calibri" w:cs="Calibri"/>
                  <w:color w:val="000000"/>
                  <w:sz w:val="20"/>
                  <w:szCs w:val="20"/>
                </w:rPr>
                <w:t>*</w:t>
              </w:r>
            </w:ins>
          </w:p>
        </w:tc>
      </w:tr>
      <w:tr w:rsidR="00DC2757" w:rsidRPr="00DC2757" w14:paraId="4FB8956A" w14:textId="77777777" w:rsidTr="00DC2757">
        <w:trPr>
          <w:trHeight w:val="260"/>
          <w:ins w:id="6055" w:author="Commodore, Sarah" w:date="2023-03-22T16:21:00Z"/>
        </w:trPr>
        <w:tc>
          <w:tcPr>
            <w:tcW w:w="0" w:type="auto"/>
            <w:tcBorders>
              <w:top w:val="nil"/>
              <w:left w:val="nil"/>
              <w:bottom w:val="nil"/>
              <w:right w:val="nil"/>
            </w:tcBorders>
            <w:shd w:val="clear" w:color="auto" w:fill="auto"/>
            <w:noWrap/>
            <w:vAlign w:val="bottom"/>
            <w:hideMark/>
          </w:tcPr>
          <w:p w14:paraId="31082181" w14:textId="77777777" w:rsidR="00DC2757" w:rsidRPr="00DC2757" w:rsidRDefault="00DC2757" w:rsidP="00DC2757">
            <w:pPr>
              <w:spacing w:after="0" w:line="240" w:lineRule="auto"/>
              <w:rPr>
                <w:ins w:id="6056" w:author="Commodore, Sarah" w:date="2023-03-22T16:21:00Z"/>
                <w:rFonts w:ascii="Calibri" w:eastAsia="Times New Roman" w:hAnsi="Calibri" w:cs="Calibri"/>
                <w:color w:val="000000"/>
                <w:sz w:val="20"/>
                <w:szCs w:val="20"/>
              </w:rPr>
            </w:pPr>
            <w:ins w:id="6057" w:author="Commodore, Sarah" w:date="2023-03-22T16:21:00Z">
              <w:r w:rsidRPr="00DC2757">
                <w:rPr>
                  <w:rFonts w:ascii="Calibri" w:eastAsia="Times New Roman" w:hAnsi="Calibri" w:cs="Calibri"/>
                  <w:color w:val="000000"/>
                  <w:sz w:val="20"/>
                  <w:szCs w:val="20"/>
                </w:rPr>
                <w:t>ENSG00000162747.12</w:t>
              </w:r>
            </w:ins>
          </w:p>
        </w:tc>
        <w:tc>
          <w:tcPr>
            <w:tcW w:w="0" w:type="auto"/>
            <w:tcBorders>
              <w:top w:val="nil"/>
              <w:left w:val="nil"/>
              <w:bottom w:val="nil"/>
              <w:right w:val="nil"/>
            </w:tcBorders>
            <w:shd w:val="clear" w:color="auto" w:fill="auto"/>
            <w:noWrap/>
            <w:vAlign w:val="bottom"/>
            <w:hideMark/>
          </w:tcPr>
          <w:p w14:paraId="1FFA1B12" w14:textId="77777777" w:rsidR="00DC2757" w:rsidRPr="00DC2757" w:rsidRDefault="00DC2757" w:rsidP="00DC2757">
            <w:pPr>
              <w:spacing w:after="0" w:line="240" w:lineRule="auto"/>
              <w:rPr>
                <w:ins w:id="6058" w:author="Commodore, Sarah" w:date="2023-03-22T16:21:00Z"/>
                <w:rFonts w:ascii="Calibri" w:eastAsia="Times New Roman" w:hAnsi="Calibri" w:cs="Calibri"/>
                <w:color w:val="000000"/>
                <w:sz w:val="20"/>
                <w:szCs w:val="20"/>
              </w:rPr>
            </w:pPr>
            <w:ins w:id="6059" w:author="Commodore, Sarah" w:date="2023-03-22T16:21:00Z">
              <w:r w:rsidRPr="00DC2757">
                <w:rPr>
                  <w:rFonts w:ascii="Calibri" w:eastAsia="Times New Roman" w:hAnsi="Calibri" w:cs="Calibri"/>
                  <w:color w:val="000000"/>
                  <w:sz w:val="20"/>
                  <w:szCs w:val="20"/>
                </w:rPr>
                <w:t>FCGR3B</w:t>
              </w:r>
            </w:ins>
          </w:p>
        </w:tc>
        <w:tc>
          <w:tcPr>
            <w:tcW w:w="0" w:type="auto"/>
            <w:tcBorders>
              <w:top w:val="nil"/>
              <w:left w:val="nil"/>
              <w:bottom w:val="nil"/>
              <w:right w:val="nil"/>
            </w:tcBorders>
            <w:shd w:val="clear" w:color="auto" w:fill="auto"/>
            <w:noWrap/>
            <w:vAlign w:val="bottom"/>
            <w:hideMark/>
          </w:tcPr>
          <w:p w14:paraId="58ED46C6" w14:textId="77777777" w:rsidR="00DC2757" w:rsidRPr="00DC2757" w:rsidRDefault="00DC2757" w:rsidP="00DC2757">
            <w:pPr>
              <w:spacing w:after="0" w:line="240" w:lineRule="auto"/>
              <w:jc w:val="center"/>
              <w:rPr>
                <w:ins w:id="6060" w:author="Commodore, Sarah" w:date="2023-03-22T16:21:00Z"/>
                <w:rFonts w:ascii="Calibri" w:eastAsia="Times New Roman" w:hAnsi="Calibri" w:cs="Calibri"/>
                <w:color w:val="000000"/>
                <w:sz w:val="20"/>
                <w:szCs w:val="20"/>
              </w:rPr>
            </w:pPr>
            <w:ins w:id="606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C0ED7A" w14:textId="77777777" w:rsidR="00DC2757" w:rsidRPr="00DC2757" w:rsidRDefault="00DC2757" w:rsidP="00DC2757">
            <w:pPr>
              <w:spacing w:after="0" w:line="240" w:lineRule="auto"/>
              <w:jc w:val="center"/>
              <w:rPr>
                <w:ins w:id="6062" w:author="Commodore, Sarah" w:date="2023-03-22T16:21:00Z"/>
                <w:rFonts w:ascii="Calibri" w:eastAsia="Times New Roman" w:hAnsi="Calibri" w:cs="Calibri"/>
                <w:color w:val="000000"/>
                <w:sz w:val="20"/>
                <w:szCs w:val="20"/>
              </w:rPr>
            </w:pPr>
            <w:ins w:id="6063"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163291B" w14:textId="77777777" w:rsidR="00DC2757" w:rsidRPr="00DC2757" w:rsidRDefault="00DC2757" w:rsidP="00DC2757">
            <w:pPr>
              <w:spacing w:after="0" w:line="240" w:lineRule="auto"/>
              <w:jc w:val="center"/>
              <w:rPr>
                <w:ins w:id="6064" w:author="Commodore, Sarah" w:date="2023-03-22T16:21:00Z"/>
                <w:rFonts w:ascii="Calibri" w:eastAsia="Times New Roman" w:hAnsi="Calibri" w:cs="Calibri"/>
                <w:color w:val="000000"/>
                <w:sz w:val="20"/>
                <w:szCs w:val="20"/>
              </w:rPr>
            </w:pPr>
            <w:ins w:id="6065" w:author="Commodore, Sarah" w:date="2023-03-22T16:21:00Z">
              <w:r w:rsidRPr="00DC2757">
                <w:rPr>
                  <w:rFonts w:ascii="Calibri" w:eastAsia="Times New Roman" w:hAnsi="Calibri" w:cs="Calibri"/>
                  <w:color w:val="000000"/>
                  <w:sz w:val="20"/>
                  <w:szCs w:val="20"/>
                </w:rPr>
                <w:t>6.6E-04</w:t>
              </w:r>
            </w:ins>
          </w:p>
        </w:tc>
        <w:tc>
          <w:tcPr>
            <w:tcW w:w="0" w:type="auto"/>
            <w:tcBorders>
              <w:top w:val="nil"/>
              <w:left w:val="nil"/>
              <w:bottom w:val="nil"/>
              <w:right w:val="nil"/>
            </w:tcBorders>
            <w:shd w:val="clear" w:color="auto" w:fill="auto"/>
            <w:noWrap/>
            <w:vAlign w:val="bottom"/>
            <w:hideMark/>
          </w:tcPr>
          <w:p w14:paraId="542CA4BC" w14:textId="77777777" w:rsidR="00DC2757" w:rsidRPr="00DC2757" w:rsidRDefault="00DC2757" w:rsidP="00DC2757">
            <w:pPr>
              <w:spacing w:after="0" w:line="240" w:lineRule="auto"/>
              <w:jc w:val="center"/>
              <w:rPr>
                <w:ins w:id="6066" w:author="Commodore, Sarah" w:date="2023-03-22T16:21:00Z"/>
                <w:rFonts w:ascii="Calibri" w:eastAsia="Times New Roman" w:hAnsi="Calibri" w:cs="Calibri"/>
                <w:color w:val="000000"/>
                <w:sz w:val="20"/>
                <w:szCs w:val="20"/>
              </w:rPr>
            </w:pPr>
            <w:ins w:id="6067" w:author="Commodore, Sarah" w:date="2023-03-22T16:21:00Z">
              <w:r w:rsidRPr="00DC2757">
                <w:rPr>
                  <w:rFonts w:ascii="Calibri" w:eastAsia="Times New Roman" w:hAnsi="Calibri" w:cs="Calibri"/>
                  <w:color w:val="000000"/>
                  <w:sz w:val="20"/>
                  <w:szCs w:val="20"/>
                </w:rPr>
                <w:t>*</w:t>
              </w:r>
            </w:ins>
          </w:p>
        </w:tc>
      </w:tr>
      <w:tr w:rsidR="00DC2757" w:rsidRPr="00DC2757" w14:paraId="2554A012" w14:textId="77777777" w:rsidTr="00DC2757">
        <w:trPr>
          <w:trHeight w:val="260"/>
          <w:ins w:id="6068" w:author="Commodore, Sarah" w:date="2023-03-22T16:21:00Z"/>
        </w:trPr>
        <w:tc>
          <w:tcPr>
            <w:tcW w:w="0" w:type="auto"/>
            <w:tcBorders>
              <w:top w:val="nil"/>
              <w:left w:val="nil"/>
              <w:bottom w:val="nil"/>
              <w:right w:val="nil"/>
            </w:tcBorders>
            <w:shd w:val="clear" w:color="auto" w:fill="auto"/>
            <w:noWrap/>
            <w:vAlign w:val="bottom"/>
            <w:hideMark/>
          </w:tcPr>
          <w:p w14:paraId="7748F5FF" w14:textId="77777777" w:rsidR="00DC2757" w:rsidRPr="00DC2757" w:rsidRDefault="00DC2757" w:rsidP="00DC2757">
            <w:pPr>
              <w:spacing w:after="0" w:line="240" w:lineRule="auto"/>
              <w:rPr>
                <w:ins w:id="6069" w:author="Commodore, Sarah" w:date="2023-03-22T16:21:00Z"/>
                <w:rFonts w:ascii="Calibri" w:eastAsia="Times New Roman" w:hAnsi="Calibri" w:cs="Calibri"/>
                <w:color w:val="000000"/>
                <w:sz w:val="20"/>
                <w:szCs w:val="20"/>
              </w:rPr>
            </w:pPr>
            <w:ins w:id="6070" w:author="Commodore, Sarah" w:date="2023-03-22T16:21:00Z">
              <w:r w:rsidRPr="00DC2757">
                <w:rPr>
                  <w:rFonts w:ascii="Calibri" w:eastAsia="Times New Roman" w:hAnsi="Calibri" w:cs="Calibri"/>
                  <w:color w:val="000000"/>
                  <w:sz w:val="20"/>
                  <w:szCs w:val="20"/>
                </w:rPr>
                <w:t>ENSG00000136244.12</w:t>
              </w:r>
            </w:ins>
          </w:p>
        </w:tc>
        <w:tc>
          <w:tcPr>
            <w:tcW w:w="0" w:type="auto"/>
            <w:tcBorders>
              <w:top w:val="nil"/>
              <w:left w:val="nil"/>
              <w:bottom w:val="nil"/>
              <w:right w:val="nil"/>
            </w:tcBorders>
            <w:shd w:val="clear" w:color="auto" w:fill="auto"/>
            <w:noWrap/>
            <w:vAlign w:val="bottom"/>
            <w:hideMark/>
          </w:tcPr>
          <w:p w14:paraId="45122675" w14:textId="77777777" w:rsidR="00DC2757" w:rsidRPr="00DC2757" w:rsidRDefault="00DC2757" w:rsidP="00DC2757">
            <w:pPr>
              <w:spacing w:after="0" w:line="240" w:lineRule="auto"/>
              <w:rPr>
                <w:ins w:id="6071" w:author="Commodore, Sarah" w:date="2023-03-22T16:21:00Z"/>
                <w:rFonts w:ascii="Calibri" w:eastAsia="Times New Roman" w:hAnsi="Calibri" w:cs="Calibri"/>
                <w:color w:val="000000"/>
                <w:sz w:val="20"/>
                <w:szCs w:val="20"/>
              </w:rPr>
            </w:pPr>
            <w:ins w:id="6072" w:author="Commodore, Sarah" w:date="2023-03-22T16:21:00Z">
              <w:r w:rsidRPr="00DC2757">
                <w:rPr>
                  <w:rFonts w:ascii="Calibri" w:eastAsia="Times New Roman" w:hAnsi="Calibri" w:cs="Calibri"/>
                  <w:color w:val="000000"/>
                  <w:sz w:val="20"/>
                  <w:szCs w:val="20"/>
                </w:rPr>
                <w:t>IL6</w:t>
              </w:r>
            </w:ins>
          </w:p>
        </w:tc>
        <w:tc>
          <w:tcPr>
            <w:tcW w:w="0" w:type="auto"/>
            <w:tcBorders>
              <w:top w:val="nil"/>
              <w:left w:val="nil"/>
              <w:bottom w:val="nil"/>
              <w:right w:val="nil"/>
            </w:tcBorders>
            <w:shd w:val="clear" w:color="auto" w:fill="auto"/>
            <w:noWrap/>
            <w:vAlign w:val="bottom"/>
            <w:hideMark/>
          </w:tcPr>
          <w:p w14:paraId="645A22DB" w14:textId="77777777" w:rsidR="00DC2757" w:rsidRPr="00DC2757" w:rsidRDefault="00DC2757" w:rsidP="00DC2757">
            <w:pPr>
              <w:spacing w:after="0" w:line="240" w:lineRule="auto"/>
              <w:jc w:val="center"/>
              <w:rPr>
                <w:ins w:id="6073" w:author="Commodore, Sarah" w:date="2023-03-22T16:21:00Z"/>
                <w:rFonts w:ascii="Calibri" w:eastAsia="Times New Roman" w:hAnsi="Calibri" w:cs="Calibri"/>
                <w:color w:val="000000"/>
                <w:sz w:val="20"/>
                <w:szCs w:val="20"/>
              </w:rPr>
            </w:pPr>
            <w:ins w:id="607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F808EB" w14:textId="77777777" w:rsidR="00DC2757" w:rsidRPr="00DC2757" w:rsidRDefault="00DC2757" w:rsidP="00DC2757">
            <w:pPr>
              <w:spacing w:after="0" w:line="240" w:lineRule="auto"/>
              <w:jc w:val="center"/>
              <w:rPr>
                <w:ins w:id="6075" w:author="Commodore, Sarah" w:date="2023-03-22T16:21:00Z"/>
                <w:rFonts w:ascii="Calibri" w:eastAsia="Times New Roman" w:hAnsi="Calibri" w:cs="Calibri"/>
                <w:color w:val="000000"/>
                <w:sz w:val="20"/>
                <w:szCs w:val="20"/>
              </w:rPr>
            </w:pPr>
            <w:ins w:id="6076"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767B05A5" w14:textId="77777777" w:rsidR="00DC2757" w:rsidRPr="00DC2757" w:rsidRDefault="00DC2757" w:rsidP="00DC2757">
            <w:pPr>
              <w:spacing w:after="0" w:line="240" w:lineRule="auto"/>
              <w:jc w:val="center"/>
              <w:rPr>
                <w:ins w:id="6077" w:author="Commodore, Sarah" w:date="2023-03-22T16:21:00Z"/>
                <w:rFonts w:ascii="Calibri" w:eastAsia="Times New Roman" w:hAnsi="Calibri" w:cs="Calibri"/>
                <w:color w:val="000000"/>
                <w:sz w:val="20"/>
                <w:szCs w:val="20"/>
              </w:rPr>
            </w:pPr>
            <w:ins w:id="6078"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689488E5" w14:textId="77777777" w:rsidR="00DC2757" w:rsidRPr="00DC2757" w:rsidRDefault="00DC2757" w:rsidP="00DC2757">
            <w:pPr>
              <w:spacing w:after="0" w:line="240" w:lineRule="auto"/>
              <w:jc w:val="center"/>
              <w:rPr>
                <w:ins w:id="6079" w:author="Commodore, Sarah" w:date="2023-03-22T16:21:00Z"/>
                <w:rFonts w:ascii="Calibri" w:eastAsia="Times New Roman" w:hAnsi="Calibri" w:cs="Calibri"/>
                <w:color w:val="000000"/>
                <w:sz w:val="20"/>
                <w:szCs w:val="20"/>
              </w:rPr>
            </w:pPr>
            <w:ins w:id="6080" w:author="Commodore, Sarah" w:date="2023-03-22T16:21:00Z">
              <w:r w:rsidRPr="00DC2757">
                <w:rPr>
                  <w:rFonts w:ascii="Calibri" w:eastAsia="Times New Roman" w:hAnsi="Calibri" w:cs="Calibri"/>
                  <w:color w:val="000000"/>
                  <w:sz w:val="20"/>
                  <w:szCs w:val="20"/>
                </w:rPr>
                <w:t>*</w:t>
              </w:r>
            </w:ins>
          </w:p>
        </w:tc>
      </w:tr>
      <w:tr w:rsidR="00DC2757" w:rsidRPr="00DC2757" w14:paraId="422DA793" w14:textId="77777777" w:rsidTr="00DC2757">
        <w:trPr>
          <w:trHeight w:val="260"/>
          <w:ins w:id="6081" w:author="Commodore, Sarah" w:date="2023-03-22T16:21:00Z"/>
        </w:trPr>
        <w:tc>
          <w:tcPr>
            <w:tcW w:w="0" w:type="auto"/>
            <w:tcBorders>
              <w:top w:val="nil"/>
              <w:left w:val="nil"/>
              <w:bottom w:val="nil"/>
              <w:right w:val="nil"/>
            </w:tcBorders>
            <w:shd w:val="clear" w:color="auto" w:fill="auto"/>
            <w:noWrap/>
            <w:vAlign w:val="bottom"/>
            <w:hideMark/>
          </w:tcPr>
          <w:p w14:paraId="3A8D9513" w14:textId="77777777" w:rsidR="00DC2757" w:rsidRPr="00DC2757" w:rsidRDefault="00DC2757" w:rsidP="00DC2757">
            <w:pPr>
              <w:spacing w:after="0" w:line="240" w:lineRule="auto"/>
              <w:rPr>
                <w:ins w:id="6082" w:author="Commodore, Sarah" w:date="2023-03-22T16:21:00Z"/>
                <w:rFonts w:ascii="Calibri" w:eastAsia="Times New Roman" w:hAnsi="Calibri" w:cs="Calibri"/>
                <w:color w:val="000000"/>
                <w:sz w:val="20"/>
                <w:szCs w:val="20"/>
              </w:rPr>
            </w:pPr>
            <w:ins w:id="6083" w:author="Commodore, Sarah" w:date="2023-03-22T16:21:00Z">
              <w:r w:rsidRPr="00DC2757">
                <w:rPr>
                  <w:rFonts w:ascii="Calibri" w:eastAsia="Times New Roman" w:hAnsi="Calibri" w:cs="Calibri"/>
                  <w:color w:val="000000"/>
                  <w:sz w:val="20"/>
                  <w:szCs w:val="20"/>
                </w:rPr>
                <w:t>ENSG00000119535.18</w:t>
              </w:r>
            </w:ins>
          </w:p>
        </w:tc>
        <w:tc>
          <w:tcPr>
            <w:tcW w:w="0" w:type="auto"/>
            <w:tcBorders>
              <w:top w:val="nil"/>
              <w:left w:val="nil"/>
              <w:bottom w:val="nil"/>
              <w:right w:val="nil"/>
            </w:tcBorders>
            <w:shd w:val="clear" w:color="auto" w:fill="auto"/>
            <w:noWrap/>
            <w:vAlign w:val="bottom"/>
            <w:hideMark/>
          </w:tcPr>
          <w:p w14:paraId="649CDF21" w14:textId="77777777" w:rsidR="00DC2757" w:rsidRPr="00DC2757" w:rsidRDefault="00DC2757" w:rsidP="00DC2757">
            <w:pPr>
              <w:spacing w:after="0" w:line="240" w:lineRule="auto"/>
              <w:rPr>
                <w:ins w:id="6084" w:author="Commodore, Sarah" w:date="2023-03-22T16:21:00Z"/>
                <w:rFonts w:ascii="Calibri" w:eastAsia="Times New Roman" w:hAnsi="Calibri" w:cs="Calibri"/>
                <w:color w:val="000000"/>
                <w:sz w:val="20"/>
                <w:szCs w:val="20"/>
              </w:rPr>
            </w:pPr>
            <w:ins w:id="6085" w:author="Commodore, Sarah" w:date="2023-03-22T16:21:00Z">
              <w:r w:rsidRPr="00DC2757">
                <w:rPr>
                  <w:rFonts w:ascii="Calibri" w:eastAsia="Times New Roman" w:hAnsi="Calibri" w:cs="Calibri"/>
                  <w:color w:val="000000"/>
                  <w:sz w:val="20"/>
                  <w:szCs w:val="20"/>
                </w:rPr>
                <w:t>CSF3R</w:t>
              </w:r>
            </w:ins>
          </w:p>
        </w:tc>
        <w:tc>
          <w:tcPr>
            <w:tcW w:w="0" w:type="auto"/>
            <w:tcBorders>
              <w:top w:val="nil"/>
              <w:left w:val="nil"/>
              <w:bottom w:val="nil"/>
              <w:right w:val="nil"/>
            </w:tcBorders>
            <w:shd w:val="clear" w:color="auto" w:fill="auto"/>
            <w:noWrap/>
            <w:vAlign w:val="bottom"/>
            <w:hideMark/>
          </w:tcPr>
          <w:p w14:paraId="7128DE09" w14:textId="77777777" w:rsidR="00DC2757" w:rsidRPr="00DC2757" w:rsidRDefault="00DC2757" w:rsidP="00DC2757">
            <w:pPr>
              <w:spacing w:after="0" w:line="240" w:lineRule="auto"/>
              <w:jc w:val="center"/>
              <w:rPr>
                <w:ins w:id="6086" w:author="Commodore, Sarah" w:date="2023-03-22T16:21:00Z"/>
                <w:rFonts w:ascii="Calibri" w:eastAsia="Times New Roman" w:hAnsi="Calibri" w:cs="Calibri"/>
                <w:color w:val="000000"/>
                <w:sz w:val="20"/>
                <w:szCs w:val="20"/>
              </w:rPr>
            </w:pPr>
            <w:ins w:id="608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DAF26F" w14:textId="77777777" w:rsidR="00DC2757" w:rsidRPr="00DC2757" w:rsidRDefault="00DC2757" w:rsidP="00DC2757">
            <w:pPr>
              <w:spacing w:after="0" w:line="240" w:lineRule="auto"/>
              <w:jc w:val="center"/>
              <w:rPr>
                <w:ins w:id="6088" w:author="Commodore, Sarah" w:date="2023-03-22T16:21:00Z"/>
                <w:rFonts w:ascii="Calibri" w:eastAsia="Times New Roman" w:hAnsi="Calibri" w:cs="Calibri"/>
                <w:color w:val="000000"/>
                <w:sz w:val="20"/>
                <w:szCs w:val="20"/>
              </w:rPr>
            </w:pPr>
            <w:ins w:id="6089"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35936D35" w14:textId="77777777" w:rsidR="00DC2757" w:rsidRPr="00DC2757" w:rsidRDefault="00DC2757" w:rsidP="00DC2757">
            <w:pPr>
              <w:spacing w:after="0" w:line="240" w:lineRule="auto"/>
              <w:jc w:val="center"/>
              <w:rPr>
                <w:ins w:id="6090" w:author="Commodore, Sarah" w:date="2023-03-22T16:21:00Z"/>
                <w:rFonts w:ascii="Calibri" w:eastAsia="Times New Roman" w:hAnsi="Calibri" w:cs="Calibri"/>
                <w:color w:val="000000"/>
                <w:sz w:val="20"/>
                <w:szCs w:val="20"/>
              </w:rPr>
            </w:pPr>
            <w:ins w:id="6091" w:author="Commodore, Sarah" w:date="2023-03-22T16:21:00Z">
              <w:r w:rsidRPr="00DC2757">
                <w:rPr>
                  <w:rFonts w:ascii="Calibri" w:eastAsia="Times New Roman" w:hAnsi="Calibri" w:cs="Calibri"/>
                  <w:color w:val="000000"/>
                  <w:sz w:val="20"/>
                  <w:szCs w:val="20"/>
                </w:rPr>
                <w:t>3.5E-06</w:t>
              </w:r>
            </w:ins>
          </w:p>
        </w:tc>
        <w:tc>
          <w:tcPr>
            <w:tcW w:w="0" w:type="auto"/>
            <w:tcBorders>
              <w:top w:val="nil"/>
              <w:left w:val="nil"/>
              <w:bottom w:val="nil"/>
              <w:right w:val="nil"/>
            </w:tcBorders>
            <w:shd w:val="clear" w:color="auto" w:fill="auto"/>
            <w:noWrap/>
            <w:vAlign w:val="bottom"/>
            <w:hideMark/>
          </w:tcPr>
          <w:p w14:paraId="73D15EC5" w14:textId="77777777" w:rsidR="00DC2757" w:rsidRPr="00DC2757" w:rsidRDefault="00DC2757" w:rsidP="00DC2757">
            <w:pPr>
              <w:spacing w:after="0" w:line="240" w:lineRule="auto"/>
              <w:jc w:val="center"/>
              <w:rPr>
                <w:ins w:id="6092" w:author="Commodore, Sarah" w:date="2023-03-22T16:21:00Z"/>
                <w:rFonts w:ascii="Calibri" w:eastAsia="Times New Roman" w:hAnsi="Calibri" w:cs="Calibri"/>
                <w:color w:val="000000"/>
                <w:sz w:val="20"/>
                <w:szCs w:val="20"/>
              </w:rPr>
            </w:pPr>
            <w:ins w:id="6093" w:author="Commodore, Sarah" w:date="2023-03-22T16:21:00Z">
              <w:r w:rsidRPr="00DC2757">
                <w:rPr>
                  <w:rFonts w:ascii="Calibri" w:eastAsia="Times New Roman" w:hAnsi="Calibri" w:cs="Calibri"/>
                  <w:color w:val="000000"/>
                  <w:sz w:val="20"/>
                  <w:szCs w:val="20"/>
                </w:rPr>
                <w:t>*</w:t>
              </w:r>
            </w:ins>
          </w:p>
        </w:tc>
      </w:tr>
      <w:tr w:rsidR="00DC2757" w:rsidRPr="00DC2757" w14:paraId="6C1C8AB5" w14:textId="77777777" w:rsidTr="00DC2757">
        <w:trPr>
          <w:trHeight w:val="260"/>
          <w:ins w:id="6094" w:author="Commodore, Sarah" w:date="2023-03-22T16:21:00Z"/>
        </w:trPr>
        <w:tc>
          <w:tcPr>
            <w:tcW w:w="0" w:type="auto"/>
            <w:tcBorders>
              <w:top w:val="nil"/>
              <w:left w:val="nil"/>
              <w:bottom w:val="nil"/>
              <w:right w:val="nil"/>
            </w:tcBorders>
            <w:shd w:val="clear" w:color="auto" w:fill="auto"/>
            <w:noWrap/>
            <w:vAlign w:val="bottom"/>
            <w:hideMark/>
          </w:tcPr>
          <w:p w14:paraId="6C827D8E" w14:textId="77777777" w:rsidR="00DC2757" w:rsidRPr="00DC2757" w:rsidRDefault="00DC2757" w:rsidP="00DC2757">
            <w:pPr>
              <w:spacing w:after="0" w:line="240" w:lineRule="auto"/>
              <w:rPr>
                <w:ins w:id="6095" w:author="Commodore, Sarah" w:date="2023-03-22T16:21:00Z"/>
                <w:rFonts w:ascii="Calibri" w:eastAsia="Times New Roman" w:hAnsi="Calibri" w:cs="Calibri"/>
                <w:color w:val="000000"/>
                <w:sz w:val="20"/>
                <w:szCs w:val="20"/>
              </w:rPr>
            </w:pPr>
            <w:ins w:id="6096" w:author="Commodore, Sarah" w:date="2023-03-22T16:21:00Z">
              <w:r w:rsidRPr="00DC2757">
                <w:rPr>
                  <w:rFonts w:ascii="Calibri" w:eastAsia="Times New Roman" w:hAnsi="Calibri" w:cs="Calibri"/>
                  <w:color w:val="000000"/>
                  <w:sz w:val="20"/>
                  <w:szCs w:val="20"/>
                </w:rPr>
                <w:t>ENSG00000287926.1</w:t>
              </w:r>
            </w:ins>
          </w:p>
        </w:tc>
        <w:tc>
          <w:tcPr>
            <w:tcW w:w="0" w:type="auto"/>
            <w:tcBorders>
              <w:top w:val="nil"/>
              <w:left w:val="nil"/>
              <w:bottom w:val="nil"/>
              <w:right w:val="nil"/>
            </w:tcBorders>
            <w:shd w:val="clear" w:color="auto" w:fill="auto"/>
            <w:noWrap/>
            <w:vAlign w:val="bottom"/>
            <w:hideMark/>
          </w:tcPr>
          <w:p w14:paraId="6517918B" w14:textId="77777777" w:rsidR="00DC2757" w:rsidRPr="00DC2757" w:rsidRDefault="00DC2757" w:rsidP="00DC2757">
            <w:pPr>
              <w:spacing w:after="0" w:line="240" w:lineRule="auto"/>
              <w:rPr>
                <w:ins w:id="6097" w:author="Commodore, Sarah" w:date="2023-03-22T16:21:00Z"/>
                <w:rFonts w:ascii="Calibri" w:eastAsia="Times New Roman" w:hAnsi="Calibri" w:cs="Calibri"/>
                <w:color w:val="000000"/>
                <w:sz w:val="20"/>
                <w:szCs w:val="20"/>
              </w:rPr>
            </w:pPr>
            <w:ins w:id="6098" w:author="Commodore, Sarah" w:date="2023-03-22T16:21:00Z">
              <w:r w:rsidRPr="00DC2757">
                <w:rPr>
                  <w:rFonts w:ascii="Calibri" w:eastAsia="Times New Roman" w:hAnsi="Calibri" w:cs="Calibri"/>
                  <w:color w:val="000000"/>
                  <w:sz w:val="20"/>
                  <w:szCs w:val="20"/>
                </w:rPr>
                <w:t>AC113208.5</w:t>
              </w:r>
            </w:ins>
          </w:p>
        </w:tc>
        <w:tc>
          <w:tcPr>
            <w:tcW w:w="0" w:type="auto"/>
            <w:tcBorders>
              <w:top w:val="nil"/>
              <w:left w:val="nil"/>
              <w:bottom w:val="nil"/>
              <w:right w:val="nil"/>
            </w:tcBorders>
            <w:shd w:val="clear" w:color="auto" w:fill="auto"/>
            <w:noWrap/>
            <w:vAlign w:val="bottom"/>
            <w:hideMark/>
          </w:tcPr>
          <w:p w14:paraId="54375D22" w14:textId="77777777" w:rsidR="00DC2757" w:rsidRPr="00DC2757" w:rsidRDefault="00DC2757" w:rsidP="00DC2757">
            <w:pPr>
              <w:spacing w:after="0" w:line="240" w:lineRule="auto"/>
              <w:jc w:val="center"/>
              <w:rPr>
                <w:ins w:id="6099" w:author="Commodore, Sarah" w:date="2023-03-22T16:21:00Z"/>
                <w:rFonts w:ascii="Calibri" w:eastAsia="Times New Roman" w:hAnsi="Calibri" w:cs="Calibri"/>
                <w:color w:val="000000"/>
                <w:sz w:val="20"/>
                <w:szCs w:val="20"/>
              </w:rPr>
            </w:pPr>
            <w:ins w:id="610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FCC0CF" w14:textId="77777777" w:rsidR="00DC2757" w:rsidRPr="00DC2757" w:rsidRDefault="00DC2757" w:rsidP="00DC2757">
            <w:pPr>
              <w:spacing w:after="0" w:line="240" w:lineRule="auto"/>
              <w:jc w:val="center"/>
              <w:rPr>
                <w:ins w:id="6101" w:author="Commodore, Sarah" w:date="2023-03-22T16:21:00Z"/>
                <w:rFonts w:ascii="Calibri" w:eastAsia="Times New Roman" w:hAnsi="Calibri" w:cs="Calibri"/>
                <w:color w:val="000000"/>
                <w:sz w:val="20"/>
                <w:szCs w:val="20"/>
              </w:rPr>
            </w:pPr>
            <w:ins w:id="6102"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7D7DAEC5" w14:textId="77777777" w:rsidR="00DC2757" w:rsidRPr="00DC2757" w:rsidRDefault="00DC2757" w:rsidP="00DC2757">
            <w:pPr>
              <w:spacing w:after="0" w:line="240" w:lineRule="auto"/>
              <w:jc w:val="center"/>
              <w:rPr>
                <w:ins w:id="6103" w:author="Commodore, Sarah" w:date="2023-03-22T16:21:00Z"/>
                <w:rFonts w:ascii="Calibri" w:eastAsia="Times New Roman" w:hAnsi="Calibri" w:cs="Calibri"/>
                <w:color w:val="000000"/>
                <w:sz w:val="20"/>
                <w:szCs w:val="20"/>
              </w:rPr>
            </w:pPr>
            <w:ins w:id="6104"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59A6B938" w14:textId="77777777" w:rsidR="00DC2757" w:rsidRPr="00DC2757" w:rsidRDefault="00DC2757" w:rsidP="00DC2757">
            <w:pPr>
              <w:spacing w:after="0" w:line="240" w:lineRule="auto"/>
              <w:jc w:val="center"/>
              <w:rPr>
                <w:ins w:id="6105" w:author="Commodore, Sarah" w:date="2023-03-22T16:21:00Z"/>
                <w:rFonts w:ascii="Calibri" w:eastAsia="Times New Roman" w:hAnsi="Calibri" w:cs="Calibri"/>
                <w:color w:val="000000"/>
                <w:sz w:val="20"/>
                <w:szCs w:val="20"/>
              </w:rPr>
            </w:pPr>
            <w:ins w:id="6106" w:author="Commodore, Sarah" w:date="2023-03-22T16:21:00Z">
              <w:r w:rsidRPr="00DC2757">
                <w:rPr>
                  <w:rFonts w:ascii="Calibri" w:eastAsia="Times New Roman" w:hAnsi="Calibri" w:cs="Calibri"/>
                  <w:color w:val="000000"/>
                  <w:sz w:val="20"/>
                  <w:szCs w:val="20"/>
                </w:rPr>
                <w:t>*</w:t>
              </w:r>
            </w:ins>
          </w:p>
        </w:tc>
      </w:tr>
      <w:tr w:rsidR="00DC2757" w:rsidRPr="00DC2757" w14:paraId="2F8B3B1E" w14:textId="77777777" w:rsidTr="00DC2757">
        <w:trPr>
          <w:trHeight w:val="260"/>
          <w:ins w:id="6107" w:author="Commodore, Sarah" w:date="2023-03-22T16:21:00Z"/>
        </w:trPr>
        <w:tc>
          <w:tcPr>
            <w:tcW w:w="0" w:type="auto"/>
            <w:tcBorders>
              <w:top w:val="nil"/>
              <w:left w:val="nil"/>
              <w:bottom w:val="nil"/>
              <w:right w:val="nil"/>
            </w:tcBorders>
            <w:shd w:val="clear" w:color="auto" w:fill="auto"/>
            <w:noWrap/>
            <w:vAlign w:val="bottom"/>
            <w:hideMark/>
          </w:tcPr>
          <w:p w14:paraId="1E023B24" w14:textId="77777777" w:rsidR="00DC2757" w:rsidRPr="00DC2757" w:rsidRDefault="00DC2757" w:rsidP="00DC2757">
            <w:pPr>
              <w:spacing w:after="0" w:line="240" w:lineRule="auto"/>
              <w:rPr>
                <w:ins w:id="6108" w:author="Commodore, Sarah" w:date="2023-03-22T16:21:00Z"/>
                <w:rFonts w:ascii="Calibri" w:eastAsia="Times New Roman" w:hAnsi="Calibri" w:cs="Calibri"/>
                <w:color w:val="000000"/>
                <w:sz w:val="20"/>
                <w:szCs w:val="20"/>
              </w:rPr>
            </w:pPr>
            <w:ins w:id="6109" w:author="Commodore, Sarah" w:date="2023-03-22T16:21:00Z">
              <w:r w:rsidRPr="00DC2757">
                <w:rPr>
                  <w:rFonts w:ascii="Calibri" w:eastAsia="Times New Roman" w:hAnsi="Calibri" w:cs="Calibri"/>
                  <w:color w:val="000000"/>
                  <w:sz w:val="20"/>
                  <w:szCs w:val="20"/>
                </w:rPr>
                <w:t>ENSG00000163464.8</w:t>
              </w:r>
            </w:ins>
          </w:p>
        </w:tc>
        <w:tc>
          <w:tcPr>
            <w:tcW w:w="0" w:type="auto"/>
            <w:tcBorders>
              <w:top w:val="nil"/>
              <w:left w:val="nil"/>
              <w:bottom w:val="nil"/>
              <w:right w:val="nil"/>
            </w:tcBorders>
            <w:shd w:val="clear" w:color="auto" w:fill="auto"/>
            <w:noWrap/>
            <w:vAlign w:val="bottom"/>
            <w:hideMark/>
          </w:tcPr>
          <w:p w14:paraId="56A39171" w14:textId="77777777" w:rsidR="00DC2757" w:rsidRPr="00DC2757" w:rsidRDefault="00DC2757" w:rsidP="00DC2757">
            <w:pPr>
              <w:spacing w:after="0" w:line="240" w:lineRule="auto"/>
              <w:rPr>
                <w:ins w:id="6110" w:author="Commodore, Sarah" w:date="2023-03-22T16:21:00Z"/>
                <w:rFonts w:ascii="Calibri" w:eastAsia="Times New Roman" w:hAnsi="Calibri" w:cs="Calibri"/>
                <w:color w:val="000000"/>
                <w:sz w:val="20"/>
                <w:szCs w:val="20"/>
              </w:rPr>
            </w:pPr>
            <w:ins w:id="6111" w:author="Commodore, Sarah" w:date="2023-03-22T16:21:00Z">
              <w:r w:rsidRPr="00DC2757">
                <w:rPr>
                  <w:rFonts w:ascii="Calibri" w:eastAsia="Times New Roman" w:hAnsi="Calibri" w:cs="Calibri"/>
                  <w:color w:val="000000"/>
                  <w:sz w:val="20"/>
                  <w:szCs w:val="20"/>
                </w:rPr>
                <w:t>CXCR1</w:t>
              </w:r>
            </w:ins>
          </w:p>
        </w:tc>
        <w:tc>
          <w:tcPr>
            <w:tcW w:w="0" w:type="auto"/>
            <w:tcBorders>
              <w:top w:val="nil"/>
              <w:left w:val="nil"/>
              <w:bottom w:val="nil"/>
              <w:right w:val="nil"/>
            </w:tcBorders>
            <w:shd w:val="clear" w:color="auto" w:fill="auto"/>
            <w:noWrap/>
            <w:vAlign w:val="bottom"/>
            <w:hideMark/>
          </w:tcPr>
          <w:p w14:paraId="5C0F932F" w14:textId="77777777" w:rsidR="00DC2757" w:rsidRPr="00DC2757" w:rsidRDefault="00DC2757" w:rsidP="00DC2757">
            <w:pPr>
              <w:spacing w:after="0" w:line="240" w:lineRule="auto"/>
              <w:jc w:val="center"/>
              <w:rPr>
                <w:ins w:id="6112" w:author="Commodore, Sarah" w:date="2023-03-22T16:21:00Z"/>
                <w:rFonts w:ascii="Calibri" w:eastAsia="Times New Roman" w:hAnsi="Calibri" w:cs="Calibri"/>
                <w:color w:val="000000"/>
                <w:sz w:val="20"/>
                <w:szCs w:val="20"/>
              </w:rPr>
            </w:pPr>
            <w:ins w:id="611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C8E6AEF" w14:textId="77777777" w:rsidR="00DC2757" w:rsidRPr="00DC2757" w:rsidRDefault="00DC2757" w:rsidP="00DC2757">
            <w:pPr>
              <w:spacing w:after="0" w:line="240" w:lineRule="auto"/>
              <w:jc w:val="center"/>
              <w:rPr>
                <w:ins w:id="6114" w:author="Commodore, Sarah" w:date="2023-03-22T16:21:00Z"/>
                <w:rFonts w:ascii="Calibri" w:eastAsia="Times New Roman" w:hAnsi="Calibri" w:cs="Calibri"/>
                <w:color w:val="000000"/>
                <w:sz w:val="20"/>
                <w:szCs w:val="20"/>
              </w:rPr>
            </w:pPr>
            <w:ins w:id="6115"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5EA92C23" w14:textId="77777777" w:rsidR="00DC2757" w:rsidRPr="00DC2757" w:rsidRDefault="00DC2757" w:rsidP="00DC2757">
            <w:pPr>
              <w:spacing w:after="0" w:line="240" w:lineRule="auto"/>
              <w:jc w:val="center"/>
              <w:rPr>
                <w:ins w:id="6116" w:author="Commodore, Sarah" w:date="2023-03-22T16:21:00Z"/>
                <w:rFonts w:ascii="Calibri" w:eastAsia="Times New Roman" w:hAnsi="Calibri" w:cs="Calibri"/>
                <w:color w:val="000000"/>
                <w:sz w:val="20"/>
                <w:szCs w:val="20"/>
              </w:rPr>
            </w:pPr>
            <w:ins w:id="6117"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1B0F2856" w14:textId="77777777" w:rsidR="00DC2757" w:rsidRPr="00DC2757" w:rsidRDefault="00DC2757" w:rsidP="00DC2757">
            <w:pPr>
              <w:spacing w:after="0" w:line="240" w:lineRule="auto"/>
              <w:jc w:val="center"/>
              <w:rPr>
                <w:ins w:id="6118" w:author="Commodore, Sarah" w:date="2023-03-22T16:21:00Z"/>
                <w:rFonts w:ascii="Calibri" w:eastAsia="Times New Roman" w:hAnsi="Calibri" w:cs="Calibri"/>
                <w:color w:val="000000"/>
                <w:sz w:val="20"/>
                <w:szCs w:val="20"/>
              </w:rPr>
            </w:pPr>
            <w:ins w:id="6119" w:author="Commodore, Sarah" w:date="2023-03-22T16:21:00Z">
              <w:r w:rsidRPr="00DC2757">
                <w:rPr>
                  <w:rFonts w:ascii="Calibri" w:eastAsia="Times New Roman" w:hAnsi="Calibri" w:cs="Calibri"/>
                  <w:color w:val="000000"/>
                  <w:sz w:val="20"/>
                  <w:szCs w:val="20"/>
                </w:rPr>
                <w:t>*</w:t>
              </w:r>
            </w:ins>
          </w:p>
        </w:tc>
      </w:tr>
      <w:tr w:rsidR="00DC2757" w:rsidRPr="00DC2757" w14:paraId="23097C5C" w14:textId="77777777" w:rsidTr="00DC2757">
        <w:trPr>
          <w:trHeight w:val="260"/>
          <w:ins w:id="6120" w:author="Commodore, Sarah" w:date="2023-03-22T16:21:00Z"/>
        </w:trPr>
        <w:tc>
          <w:tcPr>
            <w:tcW w:w="0" w:type="auto"/>
            <w:tcBorders>
              <w:top w:val="nil"/>
              <w:left w:val="nil"/>
              <w:bottom w:val="nil"/>
              <w:right w:val="nil"/>
            </w:tcBorders>
            <w:shd w:val="clear" w:color="auto" w:fill="auto"/>
            <w:noWrap/>
            <w:vAlign w:val="bottom"/>
            <w:hideMark/>
          </w:tcPr>
          <w:p w14:paraId="0B67B981" w14:textId="77777777" w:rsidR="00DC2757" w:rsidRPr="00DC2757" w:rsidRDefault="00DC2757" w:rsidP="00DC2757">
            <w:pPr>
              <w:spacing w:after="0" w:line="240" w:lineRule="auto"/>
              <w:rPr>
                <w:ins w:id="6121" w:author="Commodore, Sarah" w:date="2023-03-22T16:21:00Z"/>
                <w:rFonts w:ascii="Calibri" w:eastAsia="Times New Roman" w:hAnsi="Calibri" w:cs="Calibri"/>
                <w:color w:val="000000"/>
                <w:sz w:val="20"/>
                <w:szCs w:val="20"/>
              </w:rPr>
            </w:pPr>
            <w:ins w:id="6122" w:author="Commodore, Sarah" w:date="2023-03-22T16:21:00Z">
              <w:r w:rsidRPr="00DC2757">
                <w:rPr>
                  <w:rFonts w:ascii="Calibri" w:eastAsia="Times New Roman" w:hAnsi="Calibri" w:cs="Calibri"/>
                  <w:color w:val="000000"/>
                  <w:sz w:val="20"/>
                  <w:szCs w:val="20"/>
                </w:rPr>
                <w:t>ENSG00000213816.3</w:t>
              </w:r>
            </w:ins>
          </w:p>
        </w:tc>
        <w:tc>
          <w:tcPr>
            <w:tcW w:w="0" w:type="auto"/>
            <w:tcBorders>
              <w:top w:val="nil"/>
              <w:left w:val="nil"/>
              <w:bottom w:val="nil"/>
              <w:right w:val="nil"/>
            </w:tcBorders>
            <w:shd w:val="clear" w:color="auto" w:fill="auto"/>
            <w:noWrap/>
            <w:vAlign w:val="bottom"/>
            <w:hideMark/>
          </w:tcPr>
          <w:p w14:paraId="254447E8" w14:textId="77777777" w:rsidR="00DC2757" w:rsidRPr="00DC2757" w:rsidRDefault="00DC2757" w:rsidP="00DC2757">
            <w:pPr>
              <w:spacing w:after="0" w:line="240" w:lineRule="auto"/>
              <w:rPr>
                <w:ins w:id="6123" w:author="Commodore, Sarah" w:date="2023-03-22T16:21:00Z"/>
                <w:rFonts w:ascii="Calibri" w:eastAsia="Times New Roman" w:hAnsi="Calibri" w:cs="Calibri"/>
                <w:color w:val="000000"/>
                <w:sz w:val="20"/>
                <w:szCs w:val="20"/>
              </w:rPr>
            </w:pPr>
            <w:ins w:id="6124" w:author="Commodore, Sarah" w:date="2023-03-22T16:21:00Z">
              <w:r w:rsidRPr="00DC2757">
                <w:rPr>
                  <w:rFonts w:ascii="Calibri" w:eastAsia="Times New Roman" w:hAnsi="Calibri" w:cs="Calibri"/>
                  <w:color w:val="000000"/>
                  <w:sz w:val="20"/>
                  <w:szCs w:val="20"/>
                </w:rPr>
                <w:t>CNN2P4</w:t>
              </w:r>
            </w:ins>
          </w:p>
        </w:tc>
        <w:tc>
          <w:tcPr>
            <w:tcW w:w="0" w:type="auto"/>
            <w:tcBorders>
              <w:top w:val="nil"/>
              <w:left w:val="nil"/>
              <w:bottom w:val="nil"/>
              <w:right w:val="nil"/>
            </w:tcBorders>
            <w:shd w:val="clear" w:color="auto" w:fill="auto"/>
            <w:noWrap/>
            <w:vAlign w:val="bottom"/>
            <w:hideMark/>
          </w:tcPr>
          <w:p w14:paraId="4787520B" w14:textId="77777777" w:rsidR="00DC2757" w:rsidRPr="00DC2757" w:rsidRDefault="00DC2757" w:rsidP="00DC2757">
            <w:pPr>
              <w:spacing w:after="0" w:line="240" w:lineRule="auto"/>
              <w:jc w:val="center"/>
              <w:rPr>
                <w:ins w:id="6125" w:author="Commodore, Sarah" w:date="2023-03-22T16:21:00Z"/>
                <w:rFonts w:ascii="Calibri" w:eastAsia="Times New Roman" w:hAnsi="Calibri" w:cs="Calibri"/>
                <w:color w:val="000000"/>
                <w:sz w:val="20"/>
                <w:szCs w:val="20"/>
              </w:rPr>
            </w:pPr>
            <w:ins w:id="612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6343C4" w14:textId="77777777" w:rsidR="00DC2757" w:rsidRPr="00DC2757" w:rsidRDefault="00DC2757" w:rsidP="00DC2757">
            <w:pPr>
              <w:spacing w:after="0" w:line="240" w:lineRule="auto"/>
              <w:jc w:val="center"/>
              <w:rPr>
                <w:ins w:id="6127" w:author="Commodore, Sarah" w:date="2023-03-22T16:21:00Z"/>
                <w:rFonts w:ascii="Calibri" w:eastAsia="Times New Roman" w:hAnsi="Calibri" w:cs="Calibri"/>
                <w:color w:val="000000"/>
                <w:sz w:val="20"/>
                <w:szCs w:val="20"/>
              </w:rPr>
            </w:pPr>
            <w:ins w:id="6128"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542B92E3" w14:textId="77777777" w:rsidR="00DC2757" w:rsidRPr="00DC2757" w:rsidRDefault="00DC2757" w:rsidP="00DC2757">
            <w:pPr>
              <w:spacing w:after="0" w:line="240" w:lineRule="auto"/>
              <w:jc w:val="center"/>
              <w:rPr>
                <w:ins w:id="6129" w:author="Commodore, Sarah" w:date="2023-03-22T16:21:00Z"/>
                <w:rFonts w:ascii="Calibri" w:eastAsia="Times New Roman" w:hAnsi="Calibri" w:cs="Calibri"/>
                <w:color w:val="000000"/>
                <w:sz w:val="20"/>
                <w:szCs w:val="20"/>
              </w:rPr>
            </w:pPr>
            <w:ins w:id="6130"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26AF02C1" w14:textId="77777777" w:rsidR="00DC2757" w:rsidRPr="00DC2757" w:rsidRDefault="00DC2757" w:rsidP="00DC2757">
            <w:pPr>
              <w:spacing w:after="0" w:line="240" w:lineRule="auto"/>
              <w:jc w:val="center"/>
              <w:rPr>
                <w:ins w:id="6131" w:author="Commodore, Sarah" w:date="2023-03-22T16:21:00Z"/>
                <w:rFonts w:ascii="Calibri" w:eastAsia="Times New Roman" w:hAnsi="Calibri" w:cs="Calibri"/>
                <w:color w:val="000000"/>
                <w:sz w:val="20"/>
                <w:szCs w:val="20"/>
              </w:rPr>
            </w:pPr>
            <w:ins w:id="6132" w:author="Commodore, Sarah" w:date="2023-03-22T16:21:00Z">
              <w:r w:rsidRPr="00DC2757">
                <w:rPr>
                  <w:rFonts w:ascii="Calibri" w:eastAsia="Times New Roman" w:hAnsi="Calibri" w:cs="Calibri"/>
                  <w:color w:val="000000"/>
                  <w:sz w:val="20"/>
                  <w:szCs w:val="20"/>
                </w:rPr>
                <w:t>*</w:t>
              </w:r>
            </w:ins>
          </w:p>
        </w:tc>
      </w:tr>
      <w:tr w:rsidR="00DC2757" w:rsidRPr="00DC2757" w14:paraId="23438C1D" w14:textId="77777777" w:rsidTr="00DC2757">
        <w:trPr>
          <w:trHeight w:val="260"/>
          <w:ins w:id="6133" w:author="Commodore, Sarah" w:date="2023-03-22T16:21:00Z"/>
        </w:trPr>
        <w:tc>
          <w:tcPr>
            <w:tcW w:w="0" w:type="auto"/>
            <w:tcBorders>
              <w:top w:val="nil"/>
              <w:left w:val="nil"/>
              <w:bottom w:val="nil"/>
              <w:right w:val="nil"/>
            </w:tcBorders>
            <w:shd w:val="clear" w:color="auto" w:fill="auto"/>
            <w:noWrap/>
            <w:vAlign w:val="bottom"/>
            <w:hideMark/>
          </w:tcPr>
          <w:p w14:paraId="3DF48B85" w14:textId="77777777" w:rsidR="00DC2757" w:rsidRPr="00DC2757" w:rsidRDefault="00DC2757" w:rsidP="00DC2757">
            <w:pPr>
              <w:spacing w:after="0" w:line="240" w:lineRule="auto"/>
              <w:rPr>
                <w:ins w:id="6134" w:author="Commodore, Sarah" w:date="2023-03-22T16:21:00Z"/>
                <w:rFonts w:ascii="Calibri" w:eastAsia="Times New Roman" w:hAnsi="Calibri" w:cs="Calibri"/>
                <w:color w:val="000000"/>
                <w:sz w:val="20"/>
                <w:szCs w:val="20"/>
              </w:rPr>
            </w:pPr>
            <w:ins w:id="6135" w:author="Commodore, Sarah" w:date="2023-03-22T16:21:00Z">
              <w:r w:rsidRPr="00DC2757">
                <w:rPr>
                  <w:rFonts w:ascii="Calibri" w:eastAsia="Times New Roman" w:hAnsi="Calibri" w:cs="Calibri"/>
                  <w:color w:val="000000"/>
                  <w:sz w:val="20"/>
                  <w:szCs w:val="20"/>
                </w:rPr>
                <w:t>ENSG00000244482.10</w:t>
              </w:r>
            </w:ins>
          </w:p>
        </w:tc>
        <w:tc>
          <w:tcPr>
            <w:tcW w:w="0" w:type="auto"/>
            <w:tcBorders>
              <w:top w:val="nil"/>
              <w:left w:val="nil"/>
              <w:bottom w:val="nil"/>
              <w:right w:val="nil"/>
            </w:tcBorders>
            <w:shd w:val="clear" w:color="auto" w:fill="auto"/>
            <w:noWrap/>
            <w:vAlign w:val="bottom"/>
            <w:hideMark/>
          </w:tcPr>
          <w:p w14:paraId="69994CB3" w14:textId="77777777" w:rsidR="00DC2757" w:rsidRPr="00DC2757" w:rsidRDefault="00DC2757" w:rsidP="00DC2757">
            <w:pPr>
              <w:spacing w:after="0" w:line="240" w:lineRule="auto"/>
              <w:rPr>
                <w:ins w:id="6136" w:author="Commodore, Sarah" w:date="2023-03-22T16:21:00Z"/>
                <w:rFonts w:ascii="Calibri" w:eastAsia="Times New Roman" w:hAnsi="Calibri" w:cs="Calibri"/>
                <w:color w:val="000000"/>
                <w:sz w:val="20"/>
                <w:szCs w:val="20"/>
              </w:rPr>
            </w:pPr>
            <w:ins w:id="6137" w:author="Commodore, Sarah" w:date="2023-03-22T16:21:00Z">
              <w:r w:rsidRPr="00DC2757">
                <w:rPr>
                  <w:rFonts w:ascii="Calibri" w:eastAsia="Times New Roman" w:hAnsi="Calibri" w:cs="Calibri"/>
                  <w:color w:val="000000"/>
                  <w:sz w:val="20"/>
                  <w:szCs w:val="20"/>
                </w:rPr>
                <w:t>LILRA6</w:t>
              </w:r>
            </w:ins>
          </w:p>
        </w:tc>
        <w:tc>
          <w:tcPr>
            <w:tcW w:w="0" w:type="auto"/>
            <w:tcBorders>
              <w:top w:val="nil"/>
              <w:left w:val="nil"/>
              <w:bottom w:val="nil"/>
              <w:right w:val="nil"/>
            </w:tcBorders>
            <w:shd w:val="clear" w:color="auto" w:fill="auto"/>
            <w:noWrap/>
            <w:vAlign w:val="bottom"/>
            <w:hideMark/>
          </w:tcPr>
          <w:p w14:paraId="392051A2" w14:textId="77777777" w:rsidR="00DC2757" w:rsidRPr="00DC2757" w:rsidRDefault="00DC2757" w:rsidP="00DC2757">
            <w:pPr>
              <w:spacing w:after="0" w:line="240" w:lineRule="auto"/>
              <w:jc w:val="center"/>
              <w:rPr>
                <w:ins w:id="6138" w:author="Commodore, Sarah" w:date="2023-03-22T16:21:00Z"/>
                <w:rFonts w:ascii="Calibri" w:eastAsia="Times New Roman" w:hAnsi="Calibri" w:cs="Calibri"/>
                <w:color w:val="000000"/>
                <w:sz w:val="20"/>
                <w:szCs w:val="20"/>
              </w:rPr>
            </w:pPr>
            <w:ins w:id="613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7E88F31" w14:textId="77777777" w:rsidR="00DC2757" w:rsidRPr="00DC2757" w:rsidRDefault="00DC2757" w:rsidP="00DC2757">
            <w:pPr>
              <w:spacing w:after="0" w:line="240" w:lineRule="auto"/>
              <w:jc w:val="center"/>
              <w:rPr>
                <w:ins w:id="6140" w:author="Commodore, Sarah" w:date="2023-03-22T16:21:00Z"/>
                <w:rFonts w:ascii="Calibri" w:eastAsia="Times New Roman" w:hAnsi="Calibri" w:cs="Calibri"/>
                <w:color w:val="000000"/>
                <w:sz w:val="20"/>
                <w:szCs w:val="20"/>
              </w:rPr>
            </w:pPr>
            <w:ins w:id="6141"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1FCA0E63" w14:textId="77777777" w:rsidR="00DC2757" w:rsidRPr="00DC2757" w:rsidRDefault="00DC2757" w:rsidP="00DC2757">
            <w:pPr>
              <w:spacing w:after="0" w:line="240" w:lineRule="auto"/>
              <w:jc w:val="center"/>
              <w:rPr>
                <w:ins w:id="6142" w:author="Commodore, Sarah" w:date="2023-03-22T16:21:00Z"/>
                <w:rFonts w:ascii="Calibri" w:eastAsia="Times New Roman" w:hAnsi="Calibri" w:cs="Calibri"/>
                <w:color w:val="000000"/>
                <w:sz w:val="20"/>
                <w:szCs w:val="20"/>
              </w:rPr>
            </w:pPr>
            <w:ins w:id="6143"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2596BFA9" w14:textId="77777777" w:rsidR="00DC2757" w:rsidRPr="00DC2757" w:rsidRDefault="00DC2757" w:rsidP="00DC2757">
            <w:pPr>
              <w:spacing w:after="0" w:line="240" w:lineRule="auto"/>
              <w:jc w:val="center"/>
              <w:rPr>
                <w:ins w:id="6144" w:author="Commodore, Sarah" w:date="2023-03-22T16:21:00Z"/>
                <w:rFonts w:ascii="Calibri" w:eastAsia="Times New Roman" w:hAnsi="Calibri" w:cs="Calibri"/>
                <w:color w:val="000000"/>
                <w:sz w:val="20"/>
                <w:szCs w:val="20"/>
              </w:rPr>
            </w:pPr>
            <w:ins w:id="6145" w:author="Commodore, Sarah" w:date="2023-03-22T16:21:00Z">
              <w:r w:rsidRPr="00DC2757">
                <w:rPr>
                  <w:rFonts w:ascii="Calibri" w:eastAsia="Times New Roman" w:hAnsi="Calibri" w:cs="Calibri"/>
                  <w:color w:val="000000"/>
                  <w:sz w:val="20"/>
                  <w:szCs w:val="20"/>
                </w:rPr>
                <w:t>*</w:t>
              </w:r>
            </w:ins>
          </w:p>
        </w:tc>
      </w:tr>
      <w:tr w:rsidR="00DC2757" w:rsidRPr="00DC2757" w14:paraId="42331E3D" w14:textId="77777777" w:rsidTr="00DC2757">
        <w:trPr>
          <w:trHeight w:val="260"/>
          <w:ins w:id="6146" w:author="Commodore, Sarah" w:date="2023-03-22T16:21:00Z"/>
        </w:trPr>
        <w:tc>
          <w:tcPr>
            <w:tcW w:w="0" w:type="auto"/>
            <w:tcBorders>
              <w:top w:val="nil"/>
              <w:left w:val="nil"/>
              <w:bottom w:val="nil"/>
              <w:right w:val="nil"/>
            </w:tcBorders>
            <w:shd w:val="clear" w:color="auto" w:fill="auto"/>
            <w:noWrap/>
            <w:vAlign w:val="bottom"/>
            <w:hideMark/>
          </w:tcPr>
          <w:p w14:paraId="71630694" w14:textId="77777777" w:rsidR="00DC2757" w:rsidRPr="00DC2757" w:rsidRDefault="00DC2757" w:rsidP="00DC2757">
            <w:pPr>
              <w:spacing w:after="0" w:line="240" w:lineRule="auto"/>
              <w:rPr>
                <w:ins w:id="6147" w:author="Commodore, Sarah" w:date="2023-03-22T16:21:00Z"/>
                <w:rFonts w:ascii="Calibri" w:eastAsia="Times New Roman" w:hAnsi="Calibri" w:cs="Calibri"/>
                <w:color w:val="000000"/>
                <w:sz w:val="20"/>
                <w:szCs w:val="20"/>
              </w:rPr>
            </w:pPr>
            <w:ins w:id="6148" w:author="Commodore, Sarah" w:date="2023-03-22T16:21:00Z">
              <w:r w:rsidRPr="00DC2757">
                <w:rPr>
                  <w:rFonts w:ascii="Calibri" w:eastAsia="Times New Roman" w:hAnsi="Calibri" w:cs="Calibri"/>
                  <w:color w:val="000000"/>
                  <w:sz w:val="20"/>
                  <w:szCs w:val="20"/>
                </w:rPr>
                <w:t>ENSG00000118520.15</w:t>
              </w:r>
            </w:ins>
          </w:p>
        </w:tc>
        <w:tc>
          <w:tcPr>
            <w:tcW w:w="0" w:type="auto"/>
            <w:tcBorders>
              <w:top w:val="nil"/>
              <w:left w:val="nil"/>
              <w:bottom w:val="nil"/>
              <w:right w:val="nil"/>
            </w:tcBorders>
            <w:shd w:val="clear" w:color="auto" w:fill="auto"/>
            <w:noWrap/>
            <w:vAlign w:val="bottom"/>
            <w:hideMark/>
          </w:tcPr>
          <w:p w14:paraId="7F0057FE" w14:textId="77777777" w:rsidR="00DC2757" w:rsidRPr="00DC2757" w:rsidRDefault="00DC2757" w:rsidP="00DC2757">
            <w:pPr>
              <w:spacing w:after="0" w:line="240" w:lineRule="auto"/>
              <w:rPr>
                <w:ins w:id="6149" w:author="Commodore, Sarah" w:date="2023-03-22T16:21:00Z"/>
                <w:rFonts w:ascii="Calibri" w:eastAsia="Times New Roman" w:hAnsi="Calibri" w:cs="Calibri"/>
                <w:color w:val="000000"/>
                <w:sz w:val="20"/>
                <w:szCs w:val="20"/>
              </w:rPr>
            </w:pPr>
            <w:ins w:id="6150" w:author="Commodore, Sarah" w:date="2023-03-22T16:21:00Z">
              <w:r w:rsidRPr="00DC2757">
                <w:rPr>
                  <w:rFonts w:ascii="Calibri" w:eastAsia="Times New Roman" w:hAnsi="Calibri" w:cs="Calibri"/>
                  <w:color w:val="000000"/>
                  <w:sz w:val="20"/>
                  <w:szCs w:val="20"/>
                </w:rPr>
                <w:t>ARG1</w:t>
              </w:r>
            </w:ins>
          </w:p>
        </w:tc>
        <w:tc>
          <w:tcPr>
            <w:tcW w:w="0" w:type="auto"/>
            <w:tcBorders>
              <w:top w:val="nil"/>
              <w:left w:val="nil"/>
              <w:bottom w:val="nil"/>
              <w:right w:val="nil"/>
            </w:tcBorders>
            <w:shd w:val="clear" w:color="auto" w:fill="auto"/>
            <w:noWrap/>
            <w:vAlign w:val="bottom"/>
            <w:hideMark/>
          </w:tcPr>
          <w:p w14:paraId="4B3CB1C5" w14:textId="77777777" w:rsidR="00DC2757" w:rsidRPr="00DC2757" w:rsidRDefault="00DC2757" w:rsidP="00DC2757">
            <w:pPr>
              <w:spacing w:after="0" w:line="240" w:lineRule="auto"/>
              <w:jc w:val="center"/>
              <w:rPr>
                <w:ins w:id="6151" w:author="Commodore, Sarah" w:date="2023-03-22T16:21:00Z"/>
                <w:rFonts w:ascii="Calibri" w:eastAsia="Times New Roman" w:hAnsi="Calibri" w:cs="Calibri"/>
                <w:color w:val="000000"/>
                <w:sz w:val="20"/>
                <w:szCs w:val="20"/>
              </w:rPr>
            </w:pPr>
            <w:ins w:id="615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27CAE33" w14:textId="77777777" w:rsidR="00DC2757" w:rsidRPr="00DC2757" w:rsidRDefault="00DC2757" w:rsidP="00DC2757">
            <w:pPr>
              <w:spacing w:after="0" w:line="240" w:lineRule="auto"/>
              <w:jc w:val="center"/>
              <w:rPr>
                <w:ins w:id="6153" w:author="Commodore, Sarah" w:date="2023-03-22T16:21:00Z"/>
                <w:rFonts w:ascii="Calibri" w:eastAsia="Times New Roman" w:hAnsi="Calibri" w:cs="Calibri"/>
                <w:color w:val="000000"/>
                <w:sz w:val="20"/>
                <w:szCs w:val="20"/>
              </w:rPr>
            </w:pPr>
            <w:ins w:id="6154"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3433E05A" w14:textId="77777777" w:rsidR="00DC2757" w:rsidRPr="00DC2757" w:rsidRDefault="00DC2757" w:rsidP="00DC2757">
            <w:pPr>
              <w:spacing w:after="0" w:line="240" w:lineRule="auto"/>
              <w:jc w:val="center"/>
              <w:rPr>
                <w:ins w:id="6155" w:author="Commodore, Sarah" w:date="2023-03-22T16:21:00Z"/>
                <w:rFonts w:ascii="Calibri" w:eastAsia="Times New Roman" w:hAnsi="Calibri" w:cs="Calibri"/>
                <w:color w:val="000000"/>
                <w:sz w:val="20"/>
                <w:szCs w:val="20"/>
              </w:rPr>
            </w:pPr>
            <w:ins w:id="6156" w:author="Commodore, Sarah" w:date="2023-03-22T16:21:00Z">
              <w:r w:rsidRPr="00DC2757">
                <w:rPr>
                  <w:rFonts w:ascii="Calibri" w:eastAsia="Times New Roman" w:hAnsi="Calibri" w:cs="Calibri"/>
                  <w:color w:val="000000"/>
                  <w:sz w:val="20"/>
                  <w:szCs w:val="20"/>
                </w:rPr>
                <w:t>2.5E-03</w:t>
              </w:r>
            </w:ins>
          </w:p>
        </w:tc>
        <w:tc>
          <w:tcPr>
            <w:tcW w:w="0" w:type="auto"/>
            <w:tcBorders>
              <w:top w:val="nil"/>
              <w:left w:val="nil"/>
              <w:bottom w:val="nil"/>
              <w:right w:val="nil"/>
            </w:tcBorders>
            <w:shd w:val="clear" w:color="auto" w:fill="auto"/>
            <w:noWrap/>
            <w:vAlign w:val="bottom"/>
            <w:hideMark/>
          </w:tcPr>
          <w:p w14:paraId="4532A00E" w14:textId="77777777" w:rsidR="00DC2757" w:rsidRPr="00DC2757" w:rsidRDefault="00DC2757" w:rsidP="00DC2757">
            <w:pPr>
              <w:spacing w:after="0" w:line="240" w:lineRule="auto"/>
              <w:jc w:val="center"/>
              <w:rPr>
                <w:ins w:id="6157" w:author="Commodore, Sarah" w:date="2023-03-22T16:21:00Z"/>
                <w:rFonts w:ascii="Calibri" w:eastAsia="Times New Roman" w:hAnsi="Calibri" w:cs="Calibri"/>
                <w:color w:val="000000"/>
                <w:sz w:val="20"/>
                <w:szCs w:val="20"/>
              </w:rPr>
            </w:pPr>
            <w:ins w:id="6158" w:author="Commodore, Sarah" w:date="2023-03-22T16:21:00Z">
              <w:r w:rsidRPr="00DC2757">
                <w:rPr>
                  <w:rFonts w:ascii="Calibri" w:eastAsia="Times New Roman" w:hAnsi="Calibri" w:cs="Calibri"/>
                  <w:color w:val="000000"/>
                  <w:sz w:val="20"/>
                  <w:szCs w:val="20"/>
                </w:rPr>
                <w:t>*</w:t>
              </w:r>
            </w:ins>
          </w:p>
        </w:tc>
      </w:tr>
      <w:tr w:rsidR="00DC2757" w:rsidRPr="00DC2757" w14:paraId="3CB6DD3D" w14:textId="77777777" w:rsidTr="00DC2757">
        <w:trPr>
          <w:trHeight w:val="260"/>
          <w:ins w:id="6159" w:author="Commodore, Sarah" w:date="2023-03-22T16:21:00Z"/>
        </w:trPr>
        <w:tc>
          <w:tcPr>
            <w:tcW w:w="0" w:type="auto"/>
            <w:tcBorders>
              <w:top w:val="nil"/>
              <w:left w:val="nil"/>
              <w:bottom w:val="nil"/>
              <w:right w:val="nil"/>
            </w:tcBorders>
            <w:shd w:val="clear" w:color="auto" w:fill="auto"/>
            <w:noWrap/>
            <w:vAlign w:val="bottom"/>
            <w:hideMark/>
          </w:tcPr>
          <w:p w14:paraId="3E1BEC3E" w14:textId="77777777" w:rsidR="00DC2757" w:rsidRPr="00DC2757" w:rsidRDefault="00DC2757" w:rsidP="00DC2757">
            <w:pPr>
              <w:spacing w:after="0" w:line="240" w:lineRule="auto"/>
              <w:rPr>
                <w:ins w:id="6160" w:author="Commodore, Sarah" w:date="2023-03-22T16:21:00Z"/>
                <w:rFonts w:ascii="Calibri" w:eastAsia="Times New Roman" w:hAnsi="Calibri" w:cs="Calibri"/>
                <w:color w:val="000000"/>
                <w:sz w:val="20"/>
                <w:szCs w:val="20"/>
              </w:rPr>
            </w:pPr>
            <w:ins w:id="6161" w:author="Commodore, Sarah" w:date="2023-03-22T16:21:00Z">
              <w:r w:rsidRPr="00DC2757">
                <w:rPr>
                  <w:rFonts w:ascii="Calibri" w:eastAsia="Times New Roman" w:hAnsi="Calibri" w:cs="Calibri"/>
                  <w:color w:val="000000"/>
                  <w:sz w:val="20"/>
                  <w:szCs w:val="20"/>
                </w:rPr>
                <w:t>ENSG00000169509.6</w:t>
              </w:r>
            </w:ins>
          </w:p>
        </w:tc>
        <w:tc>
          <w:tcPr>
            <w:tcW w:w="0" w:type="auto"/>
            <w:tcBorders>
              <w:top w:val="nil"/>
              <w:left w:val="nil"/>
              <w:bottom w:val="nil"/>
              <w:right w:val="nil"/>
            </w:tcBorders>
            <w:shd w:val="clear" w:color="auto" w:fill="auto"/>
            <w:noWrap/>
            <w:vAlign w:val="bottom"/>
            <w:hideMark/>
          </w:tcPr>
          <w:p w14:paraId="5042D772" w14:textId="77777777" w:rsidR="00DC2757" w:rsidRPr="00DC2757" w:rsidRDefault="00DC2757" w:rsidP="00DC2757">
            <w:pPr>
              <w:spacing w:after="0" w:line="240" w:lineRule="auto"/>
              <w:rPr>
                <w:ins w:id="6162" w:author="Commodore, Sarah" w:date="2023-03-22T16:21:00Z"/>
                <w:rFonts w:ascii="Calibri" w:eastAsia="Times New Roman" w:hAnsi="Calibri" w:cs="Calibri"/>
                <w:color w:val="000000"/>
                <w:sz w:val="20"/>
                <w:szCs w:val="20"/>
              </w:rPr>
            </w:pPr>
            <w:ins w:id="6163" w:author="Commodore, Sarah" w:date="2023-03-22T16:21:00Z">
              <w:r w:rsidRPr="00DC2757">
                <w:rPr>
                  <w:rFonts w:ascii="Calibri" w:eastAsia="Times New Roman" w:hAnsi="Calibri" w:cs="Calibri"/>
                  <w:color w:val="000000"/>
                  <w:sz w:val="20"/>
                  <w:szCs w:val="20"/>
                </w:rPr>
                <w:t>CRCT1</w:t>
              </w:r>
            </w:ins>
          </w:p>
        </w:tc>
        <w:tc>
          <w:tcPr>
            <w:tcW w:w="0" w:type="auto"/>
            <w:tcBorders>
              <w:top w:val="nil"/>
              <w:left w:val="nil"/>
              <w:bottom w:val="nil"/>
              <w:right w:val="nil"/>
            </w:tcBorders>
            <w:shd w:val="clear" w:color="auto" w:fill="auto"/>
            <w:noWrap/>
            <w:vAlign w:val="bottom"/>
            <w:hideMark/>
          </w:tcPr>
          <w:p w14:paraId="2F5010D9" w14:textId="77777777" w:rsidR="00DC2757" w:rsidRPr="00DC2757" w:rsidRDefault="00DC2757" w:rsidP="00DC2757">
            <w:pPr>
              <w:spacing w:after="0" w:line="240" w:lineRule="auto"/>
              <w:jc w:val="center"/>
              <w:rPr>
                <w:ins w:id="6164" w:author="Commodore, Sarah" w:date="2023-03-22T16:21:00Z"/>
                <w:rFonts w:ascii="Calibri" w:eastAsia="Times New Roman" w:hAnsi="Calibri" w:cs="Calibri"/>
                <w:color w:val="000000"/>
                <w:sz w:val="20"/>
                <w:szCs w:val="20"/>
              </w:rPr>
            </w:pPr>
            <w:ins w:id="616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A325E8" w14:textId="77777777" w:rsidR="00DC2757" w:rsidRPr="00DC2757" w:rsidRDefault="00DC2757" w:rsidP="00DC2757">
            <w:pPr>
              <w:spacing w:after="0" w:line="240" w:lineRule="auto"/>
              <w:jc w:val="center"/>
              <w:rPr>
                <w:ins w:id="6166" w:author="Commodore, Sarah" w:date="2023-03-22T16:21:00Z"/>
                <w:rFonts w:ascii="Calibri" w:eastAsia="Times New Roman" w:hAnsi="Calibri" w:cs="Calibri"/>
                <w:color w:val="000000"/>
                <w:sz w:val="20"/>
                <w:szCs w:val="20"/>
              </w:rPr>
            </w:pPr>
            <w:ins w:id="6167"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6F1FD49" w14:textId="77777777" w:rsidR="00DC2757" w:rsidRPr="00DC2757" w:rsidRDefault="00DC2757" w:rsidP="00DC2757">
            <w:pPr>
              <w:spacing w:after="0" w:line="240" w:lineRule="auto"/>
              <w:jc w:val="center"/>
              <w:rPr>
                <w:ins w:id="6168" w:author="Commodore, Sarah" w:date="2023-03-22T16:21:00Z"/>
                <w:rFonts w:ascii="Calibri" w:eastAsia="Times New Roman" w:hAnsi="Calibri" w:cs="Calibri"/>
                <w:color w:val="000000"/>
                <w:sz w:val="20"/>
                <w:szCs w:val="20"/>
              </w:rPr>
            </w:pPr>
            <w:ins w:id="6169"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6C8EC8B6" w14:textId="77777777" w:rsidR="00DC2757" w:rsidRPr="00DC2757" w:rsidRDefault="00DC2757" w:rsidP="00DC2757">
            <w:pPr>
              <w:spacing w:after="0" w:line="240" w:lineRule="auto"/>
              <w:jc w:val="center"/>
              <w:rPr>
                <w:ins w:id="6170" w:author="Commodore, Sarah" w:date="2023-03-22T16:21:00Z"/>
                <w:rFonts w:ascii="Calibri" w:eastAsia="Times New Roman" w:hAnsi="Calibri" w:cs="Calibri"/>
                <w:color w:val="000000"/>
                <w:sz w:val="20"/>
                <w:szCs w:val="20"/>
              </w:rPr>
            </w:pPr>
            <w:ins w:id="6171" w:author="Commodore, Sarah" w:date="2023-03-22T16:21:00Z">
              <w:r w:rsidRPr="00DC2757">
                <w:rPr>
                  <w:rFonts w:ascii="Calibri" w:eastAsia="Times New Roman" w:hAnsi="Calibri" w:cs="Calibri"/>
                  <w:color w:val="000000"/>
                  <w:sz w:val="20"/>
                  <w:szCs w:val="20"/>
                </w:rPr>
                <w:t>*</w:t>
              </w:r>
            </w:ins>
          </w:p>
        </w:tc>
      </w:tr>
      <w:tr w:rsidR="00DC2757" w:rsidRPr="00DC2757" w14:paraId="349BC5D2" w14:textId="77777777" w:rsidTr="00DC2757">
        <w:trPr>
          <w:trHeight w:val="260"/>
          <w:ins w:id="6172" w:author="Commodore, Sarah" w:date="2023-03-22T16:21:00Z"/>
        </w:trPr>
        <w:tc>
          <w:tcPr>
            <w:tcW w:w="0" w:type="auto"/>
            <w:tcBorders>
              <w:top w:val="nil"/>
              <w:left w:val="nil"/>
              <w:bottom w:val="nil"/>
              <w:right w:val="nil"/>
            </w:tcBorders>
            <w:shd w:val="clear" w:color="auto" w:fill="auto"/>
            <w:noWrap/>
            <w:vAlign w:val="bottom"/>
            <w:hideMark/>
          </w:tcPr>
          <w:p w14:paraId="4E522F06" w14:textId="77777777" w:rsidR="00DC2757" w:rsidRPr="00DC2757" w:rsidRDefault="00DC2757" w:rsidP="00DC2757">
            <w:pPr>
              <w:spacing w:after="0" w:line="240" w:lineRule="auto"/>
              <w:rPr>
                <w:ins w:id="6173" w:author="Commodore, Sarah" w:date="2023-03-22T16:21:00Z"/>
                <w:rFonts w:ascii="Calibri" w:eastAsia="Times New Roman" w:hAnsi="Calibri" w:cs="Calibri"/>
                <w:color w:val="000000"/>
                <w:sz w:val="20"/>
                <w:szCs w:val="20"/>
              </w:rPr>
            </w:pPr>
            <w:ins w:id="6174" w:author="Commodore, Sarah" w:date="2023-03-22T16:21:00Z">
              <w:r w:rsidRPr="00DC2757">
                <w:rPr>
                  <w:rFonts w:ascii="Calibri" w:eastAsia="Times New Roman" w:hAnsi="Calibri" w:cs="Calibri"/>
                  <w:color w:val="000000"/>
                  <w:sz w:val="20"/>
                  <w:szCs w:val="20"/>
                </w:rPr>
                <w:t>ENSG00000103313.13</w:t>
              </w:r>
            </w:ins>
          </w:p>
        </w:tc>
        <w:tc>
          <w:tcPr>
            <w:tcW w:w="0" w:type="auto"/>
            <w:tcBorders>
              <w:top w:val="nil"/>
              <w:left w:val="nil"/>
              <w:bottom w:val="nil"/>
              <w:right w:val="nil"/>
            </w:tcBorders>
            <w:shd w:val="clear" w:color="auto" w:fill="auto"/>
            <w:noWrap/>
            <w:vAlign w:val="bottom"/>
            <w:hideMark/>
          </w:tcPr>
          <w:p w14:paraId="41E2C60E" w14:textId="77777777" w:rsidR="00DC2757" w:rsidRPr="00DC2757" w:rsidRDefault="00DC2757" w:rsidP="00DC2757">
            <w:pPr>
              <w:spacing w:after="0" w:line="240" w:lineRule="auto"/>
              <w:rPr>
                <w:ins w:id="6175" w:author="Commodore, Sarah" w:date="2023-03-22T16:21:00Z"/>
                <w:rFonts w:ascii="Calibri" w:eastAsia="Times New Roman" w:hAnsi="Calibri" w:cs="Calibri"/>
                <w:color w:val="000000"/>
                <w:sz w:val="20"/>
                <w:szCs w:val="20"/>
              </w:rPr>
            </w:pPr>
            <w:ins w:id="6176" w:author="Commodore, Sarah" w:date="2023-03-22T16:21:00Z">
              <w:r w:rsidRPr="00DC2757">
                <w:rPr>
                  <w:rFonts w:ascii="Calibri" w:eastAsia="Times New Roman" w:hAnsi="Calibri" w:cs="Calibri"/>
                  <w:color w:val="000000"/>
                  <w:sz w:val="20"/>
                  <w:szCs w:val="20"/>
                </w:rPr>
                <w:t>MEFV</w:t>
              </w:r>
            </w:ins>
          </w:p>
        </w:tc>
        <w:tc>
          <w:tcPr>
            <w:tcW w:w="0" w:type="auto"/>
            <w:tcBorders>
              <w:top w:val="nil"/>
              <w:left w:val="nil"/>
              <w:bottom w:val="nil"/>
              <w:right w:val="nil"/>
            </w:tcBorders>
            <w:shd w:val="clear" w:color="auto" w:fill="auto"/>
            <w:noWrap/>
            <w:vAlign w:val="bottom"/>
            <w:hideMark/>
          </w:tcPr>
          <w:p w14:paraId="33D4EEDD" w14:textId="77777777" w:rsidR="00DC2757" w:rsidRPr="00DC2757" w:rsidRDefault="00DC2757" w:rsidP="00DC2757">
            <w:pPr>
              <w:spacing w:after="0" w:line="240" w:lineRule="auto"/>
              <w:jc w:val="center"/>
              <w:rPr>
                <w:ins w:id="6177" w:author="Commodore, Sarah" w:date="2023-03-22T16:21:00Z"/>
                <w:rFonts w:ascii="Calibri" w:eastAsia="Times New Roman" w:hAnsi="Calibri" w:cs="Calibri"/>
                <w:color w:val="000000"/>
                <w:sz w:val="20"/>
                <w:szCs w:val="20"/>
              </w:rPr>
            </w:pPr>
            <w:ins w:id="617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ADC5DB8" w14:textId="77777777" w:rsidR="00DC2757" w:rsidRPr="00DC2757" w:rsidRDefault="00DC2757" w:rsidP="00DC2757">
            <w:pPr>
              <w:spacing w:after="0" w:line="240" w:lineRule="auto"/>
              <w:jc w:val="center"/>
              <w:rPr>
                <w:ins w:id="6179" w:author="Commodore, Sarah" w:date="2023-03-22T16:21:00Z"/>
                <w:rFonts w:ascii="Calibri" w:eastAsia="Times New Roman" w:hAnsi="Calibri" w:cs="Calibri"/>
                <w:color w:val="000000"/>
                <w:sz w:val="20"/>
                <w:szCs w:val="20"/>
              </w:rPr>
            </w:pPr>
            <w:ins w:id="6180" w:author="Commodore, Sarah" w:date="2023-03-22T16:21:00Z">
              <w:r w:rsidRPr="00DC2757">
                <w:rPr>
                  <w:rFonts w:ascii="Calibri" w:eastAsia="Times New Roman" w:hAnsi="Calibri" w:cs="Calibri"/>
                  <w:color w:val="000000"/>
                  <w:sz w:val="20"/>
                  <w:szCs w:val="20"/>
                </w:rPr>
                <w:t>6.4E-07</w:t>
              </w:r>
            </w:ins>
          </w:p>
        </w:tc>
        <w:tc>
          <w:tcPr>
            <w:tcW w:w="0" w:type="auto"/>
            <w:tcBorders>
              <w:top w:val="nil"/>
              <w:left w:val="nil"/>
              <w:bottom w:val="nil"/>
              <w:right w:val="nil"/>
            </w:tcBorders>
            <w:shd w:val="clear" w:color="auto" w:fill="auto"/>
            <w:noWrap/>
            <w:vAlign w:val="bottom"/>
            <w:hideMark/>
          </w:tcPr>
          <w:p w14:paraId="43040F9F" w14:textId="77777777" w:rsidR="00DC2757" w:rsidRPr="00DC2757" w:rsidRDefault="00DC2757" w:rsidP="00DC2757">
            <w:pPr>
              <w:spacing w:after="0" w:line="240" w:lineRule="auto"/>
              <w:jc w:val="center"/>
              <w:rPr>
                <w:ins w:id="6181" w:author="Commodore, Sarah" w:date="2023-03-22T16:21:00Z"/>
                <w:rFonts w:ascii="Calibri" w:eastAsia="Times New Roman" w:hAnsi="Calibri" w:cs="Calibri"/>
                <w:color w:val="000000"/>
                <w:sz w:val="20"/>
                <w:szCs w:val="20"/>
              </w:rPr>
            </w:pPr>
            <w:ins w:id="6182"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0DD80DF2" w14:textId="77777777" w:rsidR="00DC2757" w:rsidRPr="00DC2757" w:rsidRDefault="00DC2757" w:rsidP="00DC2757">
            <w:pPr>
              <w:spacing w:after="0" w:line="240" w:lineRule="auto"/>
              <w:jc w:val="center"/>
              <w:rPr>
                <w:ins w:id="6183" w:author="Commodore, Sarah" w:date="2023-03-22T16:21:00Z"/>
                <w:rFonts w:ascii="Calibri" w:eastAsia="Times New Roman" w:hAnsi="Calibri" w:cs="Calibri"/>
                <w:color w:val="000000"/>
                <w:sz w:val="20"/>
                <w:szCs w:val="20"/>
              </w:rPr>
            </w:pPr>
            <w:ins w:id="6184" w:author="Commodore, Sarah" w:date="2023-03-22T16:21:00Z">
              <w:r w:rsidRPr="00DC2757">
                <w:rPr>
                  <w:rFonts w:ascii="Calibri" w:eastAsia="Times New Roman" w:hAnsi="Calibri" w:cs="Calibri"/>
                  <w:color w:val="000000"/>
                  <w:sz w:val="20"/>
                  <w:szCs w:val="20"/>
                </w:rPr>
                <w:t>*</w:t>
              </w:r>
            </w:ins>
          </w:p>
        </w:tc>
      </w:tr>
      <w:tr w:rsidR="00DC2757" w:rsidRPr="00DC2757" w14:paraId="47A7B19E" w14:textId="77777777" w:rsidTr="00DC2757">
        <w:trPr>
          <w:trHeight w:val="260"/>
          <w:ins w:id="6185" w:author="Commodore, Sarah" w:date="2023-03-22T16:21:00Z"/>
        </w:trPr>
        <w:tc>
          <w:tcPr>
            <w:tcW w:w="0" w:type="auto"/>
            <w:tcBorders>
              <w:top w:val="nil"/>
              <w:left w:val="nil"/>
              <w:bottom w:val="nil"/>
              <w:right w:val="nil"/>
            </w:tcBorders>
            <w:shd w:val="clear" w:color="auto" w:fill="auto"/>
            <w:noWrap/>
            <w:vAlign w:val="bottom"/>
            <w:hideMark/>
          </w:tcPr>
          <w:p w14:paraId="5700D903" w14:textId="77777777" w:rsidR="00DC2757" w:rsidRPr="00DC2757" w:rsidRDefault="00DC2757" w:rsidP="00DC2757">
            <w:pPr>
              <w:spacing w:after="0" w:line="240" w:lineRule="auto"/>
              <w:rPr>
                <w:ins w:id="6186" w:author="Commodore, Sarah" w:date="2023-03-22T16:21:00Z"/>
                <w:rFonts w:ascii="Calibri" w:eastAsia="Times New Roman" w:hAnsi="Calibri" w:cs="Calibri"/>
                <w:color w:val="000000"/>
                <w:sz w:val="20"/>
                <w:szCs w:val="20"/>
              </w:rPr>
            </w:pPr>
            <w:ins w:id="6187" w:author="Commodore, Sarah" w:date="2023-03-22T16:21:00Z">
              <w:r w:rsidRPr="00DC2757">
                <w:rPr>
                  <w:rFonts w:ascii="Calibri" w:eastAsia="Times New Roman" w:hAnsi="Calibri" w:cs="Calibri"/>
                  <w:color w:val="000000"/>
                  <w:sz w:val="20"/>
                  <w:szCs w:val="20"/>
                </w:rPr>
                <w:t>ENSG00000218809.1</w:t>
              </w:r>
            </w:ins>
          </w:p>
        </w:tc>
        <w:tc>
          <w:tcPr>
            <w:tcW w:w="0" w:type="auto"/>
            <w:tcBorders>
              <w:top w:val="nil"/>
              <w:left w:val="nil"/>
              <w:bottom w:val="nil"/>
              <w:right w:val="nil"/>
            </w:tcBorders>
            <w:shd w:val="clear" w:color="auto" w:fill="auto"/>
            <w:noWrap/>
            <w:vAlign w:val="bottom"/>
            <w:hideMark/>
          </w:tcPr>
          <w:p w14:paraId="56922C1E" w14:textId="77777777" w:rsidR="00DC2757" w:rsidRPr="00DC2757" w:rsidRDefault="00DC2757" w:rsidP="00DC2757">
            <w:pPr>
              <w:spacing w:after="0" w:line="240" w:lineRule="auto"/>
              <w:rPr>
                <w:ins w:id="6188" w:author="Commodore, Sarah" w:date="2023-03-22T16:21:00Z"/>
                <w:rFonts w:ascii="Calibri" w:eastAsia="Times New Roman" w:hAnsi="Calibri" w:cs="Calibri"/>
                <w:color w:val="000000"/>
                <w:sz w:val="20"/>
                <w:szCs w:val="20"/>
              </w:rPr>
            </w:pPr>
            <w:ins w:id="6189" w:author="Commodore, Sarah" w:date="2023-03-22T16:21:00Z">
              <w:r w:rsidRPr="00DC2757">
                <w:rPr>
                  <w:rFonts w:ascii="Calibri" w:eastAsia="Times New Roman" w:hAnsi="Calibri" w:cs="Calibri"/>
                  <w:color w:val="000000"/>
                  <w:sz w:val="20"/>
                  <w:szCs w:val="20"/>
                </w:rPr>
                <w:t>AL391903.1</w:t>
              </w:r>
            </w:ins>
          </w:p>
        </w:tc>
        <w:tc>
          <w:tcPr>
            <w:tcW w:w="0" w:type="auto"/>
            <w:tcBorders>
              <w:top w:val="nil"/>
              <w:left w:val="nil"/>
              <w:bottom w:val="nil"/>
              <w:right w:val="nil"/>
            </w:tcBorders>
            <w:shd w:val="clear" w:color="auto" w:fill="auto"/>
            <w:noWrap/>
            <w:vAlign w:val="bottom"/>
            <w:hideMark/>
          </w:tcPr>
          <w:p w14:paraId="40B3678B" w14:textId="77777777" w:rsidR="00DC2757" w:rsidRPr="00DC2757" w:rsidRDefault="00DC2757" w:rsidP="00DC2757">
            <w:pPr>
              <w:spacing w:after="0" w:line="240" w:lineRule="auto"/>
              <w:jc w:val="center"/>
              <w:rPr>
                <w:ins w:id="6190" w:author="Commodore, Sarah" w:date="2023-03-22T16:21:00Z"/>
                <w:rFonts w:ascii="Calibri" w:eastAsia="Times New Roman" w:hAnsi="Calibri" w:cs="Calibri"/>
                <w:color w:val="000000"/>
                <w:sz w:val="20"/>
                <w:szCs w:val="20"/>
              </w:rPr>
            </w:pPr>
            <w:ins w:id="619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9827DF" w14:textId="77777777" w:rsidR="00DC2757" w:rsidRPr="00DC2757" w:rsidRDefault="00DC2757" w:rsidP="00DC2757">
            <w:pPr>
              <w:spacing w:after="0" w:line="240" w:lineRule="auto"/>
              <w:jc w:val="center"/>
              <w:rPr>
                <w:ins w:id="6192" w:author="Commodore, Sarah" w:date="2023-03-22T16:21:00Z"/>
                <w:rFonts w:ascii="Calibri" w:eastAsia="Times New Roman" w:hAnsi="Calibri" w:cs="Calibri"/>
                <w:color w:val="000000"/>
                <w:sz w:val="20"/>
                <w:szCs w:val="20"/>
              </w:rPr>
            </w:pPr>
            <w:ins w:id="6193"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13E70D4" w14:textId="77777777" w:rsidR="00DC2757" w:rsidRPr="00DC2757" w:rsidRDefault="00DC2757" w:rsidP="00DC2757">
            <w:pPr>
              <w:spacing w:after="0" w:line="240" w:lineRule="auto"/>
              <w:jc w:val="center"/>
              <w:rPr>
                <w:ins w:id="6194" w:author="Commodore, Sarah" w:date="2023-03-22T16:21:00Z"/>
                <w:rFonts w:ascii="Calibri" w:eastAsia="Times New Roman" w:hAnsi="Calibri" w:cs="Calibri"/>
                <w:color w:val="000000"/>
                <w:sz w:val="20"/>
                <w:szCs w:val="20"/>
              </w:rPr>
            </w:pPr>
            <w:ins w:id="6195" w:author="Commodore, Sarah" w:date="2023-03-22T16:21:00Z">
              <w:r w:rsidRPr="00DC2757">
                <w:rPr>
                  <w:rFonts w:ascii="Calibri" w:eastAsia="Times New Roman" w:hAnsi="Calibri" w:cs="Calibri"/>
                  <w:color w:val="000000"/>
                  <w:sz w:val="20"/>
                  <w:szCs w:val="20"/>
                </w:rPr>
                <w:t>6.1E-04</w:t>
              </w:r>
            </w:ins>
          </w:p>
        </w:tc>
        <w:tc>
          <w:tcPr>
            <w:tcW w:w="0" w:type="auto"/>
            <w:tcBorders>
              <w:top w:val="nil"/>
              <w:left w:val="nil"/>
              <w:bottom w:val="nil"/>
              <w:right w:val="nil"/>
            </w:tcBorders>
            <w:shd w:val="clear" w:color="auto" w:fill="auto"/>
            <w:noWrap/>
            <w:vAlign w:val="bottom"/>
            <w:hideMark/>
          </w:tcPr>
          <w:p w14:paraId="237B2E30" w14:textId="77777777" w:rsidR="00DC2757" w:rsidRPr="00DC2757" w:rsidRDefault="00DC2757" w:rsidP="00DC2757">
            <w:pPr>
              <w:spacing w:after="0" w:line="240" w:lineRule="auto"/>
              <w:jc w:val="center"/>
              <w:rPr>
                <w:ins w:id="6196" w:author="Commodore, Sarah" w:date="2023-03-22T16:21:00Z"/>
                <w:rFonts w:ascii="Calibri" w:eastAsia="Times New Roman" w:hAnsi="Calibri" w:cs="Calibri"/>
                <w:color w:val="000000"/>
                <w:sz w:val="20"/>
                <w:szCs w:val="20"/>
              </w:rPr>
            </w:pPr>
            <w:ins w:id="6197" w:author="Commodore, Sarah" w:date="2023-03-22T16:21:00Z">
              <w:r w:rsidRPr="00DC2757">
                <w:rPr>
                  <w:rFonts w:ascii="Calibri" w:eastAsia="Times New Roman" w:hAnsi="Calibri" w:cs="Calibri"/>
                  <w:color w:val="000000"/>
                  <w:sz w:val="20"/>
                  <w:szCs w:val="20"/>
                </w:rPr>
                <w:t>*</w:t>
              </w:r>
            </w:ins>
          </w:p>
        </w:tc>
      </w:tr>
      <w:tr w:rsidR="00DC2757" w:rsidRPr="00DC2757" w14:paraId="787CC0BB" w14:textId="77777777" w:rsidTr="00DC2757">
        <w:trPr>
          <w:trHeight w:val="260"/>
          <w:ins w:id="6198" w:author="Commodore, Sarah" w:date="2023-03-22T16:21:00Z"/>
        </w:trPr>
        <w:tc>
          <w:tcPr>
            <w:tcW w:w="0" w:type="auto"/>
            <w:tcBorders>
              <w:top w:val="nil"/>
              <w:left w:val="nil"/>
              <w:bottom w:val="nil"/>
              <w:right w:val="nil"/>
            </w:tcBorders>
            <w:shd w:val="clear" w:color="auto" w:fill="auto"/>
            <w:noWrap/>
            <w:vAlign w:val="bottom"/>
            <w:hideMark/>
          </w:tcPr>
          <w:p w14:paraId="0755CD7F" w14:textId="77777777" w:rsidR="00DC2757" w:rsidRPr="00DC2757" w:rsidRDefault="00DC2757" w:rsidP="00DC2757">
            <w:pPr>
              <w:spacing w:after="0" w:line="240" w:lineRule="auto"/>
              <w:rPr>
                <w:ins w:id="6199" w:author="Commodore, Sarah" w:date="2023-03-22T16:21:00Z"/>
                <w:rFonts w:ascii="Calibri" w:eastAsia="Times New Roman" w:hAnsi="Calibri" w:cs="Calibri"/>
                <w:color w:val="000000"/>
                <w:sz w:val="20"/>
                <w:szCs w:val="20"/>
              </w:rPr>
            </w:pPr>
            <w:ins w:id="6200" w:author="Commodore, Sarah" w:date="2023-03-22T16:21:00Z">
              <w:r w:rsidRPr="00DC2757">
                <w:rPr>
                  <w:rFonts w:ascii="Calibri" w:eastAsia="Times New Roman" w:hAnsi="Calibri" w:cs="Calibri"/>
                  <w:color w:val="000000"/>
                  <w:sz w:val="20"/>
                  <w:szCs w:val="20"/>
                </w:rPr>
                <w:t>ENSG00000174885.13</w:t>
              </w:r>
            </w:ins>
          </w:p>
        </w:tc>
        <w:tc>
          <w:tcPr>
            <w:tcW w:w="0" w:type="auto"/>
            <w:tcBorders>
              <w:top w:val="nil"/>
              <w:left w:val="nil"/>
              <w:bottom w:val="nil"/>
              <w:right w:val="nil"/>
            </w:tcBorders>
            <w:shd w:val="clear" w:color="auto" w:fill="auto"/>
            <w:noWrap/>
            <w:vAlign w:val="bottom"/>
            <w:hideMark/>
          </w:tcPr>
          <w:p w14:paraId="01B9457A" w14:textId="77777777" w:rsidR="00DC2757" w:rsidRPr="00DC2757" w:rsidRDefault="00DC2757" w:rsidP="00DC2757">
            <w:pPr>
              <w:spacing w:after="0" w:line="240" w:lineRule="auto"/>
              <w:rPr>
                <w:ins w:id="6201" w:author="Commodore, Sarah" w:date="2023-03-22T16:21:00Z"/>
                <w:rFonts w:ascii="Calibri" w:eastAsia="Times New Roman" w:hAnsi="Calibri" w:cs="Calibri"/>
                <w:color w:val="000000"/>
                <w:sz w:val="20"/>
                <w:szCs w:val="20"/>
              </w:rPr>
            </w:pPr>
            <w:ins w:id="6202" w:author="Commodore, Sarah" w:date="2023-03-22T16:21:00Z">
              <w:r w:rsidRPr="00DC2757">
                <w:rPr>
                  <w:rFonts w:ascii="Calibri" w:eastAsia="Times New Roman" w:hAnsi="Calibri" w:cs="Calibri"/>
                  <w:color w:val="000000"/>
                  <w:sz w:val="20"/>
                  <w:szCs w:val="20"/>
                </w:rPr>
                <w:t>NLRP6</w:t>
              </w:r>
            </w:ins>
          </w:p>
        </w:tc>
        <w:tc>
          <w:tcPr>
            <w:tcW w:w="0" w:type="auto"/>
            <w:tcBorders>
              <w:top w:val="nil"/>
              <w:left w:val="nil"/>
              <w:bottom w:val="nil"/>
              <w:right w:val="nil"/>
            </w:tcBorders>
            <w:shd w:val="clear" w:color="auto" w:fill="auto"/>
            <w:noWrap/>
            <w:vAlign w:val="bottom"/>
            <w:hideMark/>
          </w:tcPr>
          <w:p w14:paraId="3BAAFF9C" w14:textId="77777777" w:rsidR="00DC2757" w:rsidRPr="00DC2757" w:rsidRDefault="00DC2757" w:rsidP="00DC2757">
            <w:pPr>
              <w:spacing w:after="0" w:line="240" w:lineRule="auto"/>
              <w:jc w:val="center"/>
              <w:rPr>
                <w:ins w:id="6203" w:author="Commodore, Sarah" w:date="2023-03-22T16:21:00Z"/>
                <w:rFonts w:ascii="Calibri" w:eastAsia="Times New Roman" w:hAnsi="Calibri" w:cs="Calibri"/>
                <w:color w:val="000000"/>
                <w:sz w:val="20"/>
                <w:szCs w:val="20"/>
              </w:rPr>
            </w:pPr>
            <w:ins w:id="620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1CD68C" w14:textId="77777777" w:rsidR="00DC2757" w:rsidRPr="00DC2757" w:rsidRDefault="00DC2757" w:rsidP="00DC2757">
            <w:pPr>
              <w:spacing w:after="0" w:line="240" w:lineRule="auto"/>
              <w:jc w:val="center"/>
              <w:rPr>
                <w:ins w:id="6205" w:author="Commodore, Sarah" w:date="2023-03-22T16:21:00Z"/>
                <w:rFonts w:ascii="Calibri" w:eastAsia="Times New Roman" w:hAnsi="Calibri" w:cs="Calibri"/>
                <w:color w:val="000000"/>
                <w:sz w:val="20"/>
                <w:szCs w:val="20"/>
              </w:rPr>
            </w:pPr>
            <w:ins w:id="6206"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2F5F7F4B" w14:textId="77777777" w:rsidR="00DC2757" w:rsidRPr="00DC2757" w:rsidRDefault="00DC2757" w:rsidP="00DC2757">
            <w:pPr>
              <w:spacing w:after="0" w:line="240" w:lineRule="auto"/>
              <w:jc w:val="center"/>
              <w:rPr>
                <w:ins w:id="6207" w:author="Commodore, Sarah" w:date="2023-03-22T16:21:00Z"/>
                <w:rFonts w:ascii="Calibri" w:eastAsia="Times New Roman" w:hAnsi="Calibri" w:cs="Calibri"/>
                <w:color w:val="000000"/>
                <w:sz w:val="20"/>
                <w:szCs w:val="20"/>
              </w:rPr>
            </w:pPr>
            <w:ins w:id="6208"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7DA33031" w14:textId="77777777" w:rsidR="00DC2757" w:rsidRPr="00DC2757" w:rsidRDefault="00DC2757" w:rsidP="00DC2757">
            <w:pPr>
              <w:spacing w:after="0" w:line="240" w:lineRule="auto"/>
              <w:jc w:val="center"/>
              <w:rPr>
                <w:ins w:id="6209" w:author="Commodore, Sarah" w:date="2023-03-22T16:21:00Z"/>
                <w:rFonts w:ascii="Calibri" w:eastAsia="Times New Roman" w:hAnsi="Calibri" w:cs="Calibri"/>
                <w:color w:val="000000"/>
                <w:sz w:val="20"/>
                <w:szCs w:val="20"/>
              </w:rPr>
            </w:pPr>
            <w:ins w:id="6210" w:author="Commodore, Sarah" w:date="2023-03-22T16:21:00Z">
              <w:r w:rsidRPr="00DC2757">
                <w:rPr>
                  <w:rFonts w:ascii="Calibri" w:eastAsia="Times New Roman" w:hAnsi="Calibri" w:cs="Calibri"/>
                  <w:color w:val="000000"/>
                  <w:sz w:val="20"/>
                  <w:szCs w:val="20"/>
                </w:rPr>
                <w:t>*</w:t>
              </w:r>
            </w:ins>
          </w:p>
        </w:tc>
      </w:tr>
      <w:tr w:rsidR="00DC2757" w:rsidRPr="00DC2757" w14:paraId="3504222A" w14:textId="77777777" w:rsidTr="00DC2757">
        <w:trPr>
          <w:trHeight w:val="260"/>
          <w:ins w:id="6211" w:author="Commodore, Sarah" w:date="2023-03-22T16:21:00Z"/>
        </w:trPr>
        <w:tc>
          <w:tcPr>
            <w:tcW w:w="0" w:type="auto"/>
            <w:tcBorders>
              <w:top w:val="nil"/>
              <w:left w:val="nil"/>
              <w:bottom w:val="nil"/>
              <w:right w:val="nil"/>
            </w:tcBorders>
            <w:shd w:val="clear" w:color="auto" w:fill="auto"/>
            <w:noWrap/>
            <w:vAlign w:val="bottom"/>
            <w:hideMark/>
          </w:tcPr>
          <w:p w14:paraId="64FACCBA" w14:textId="77777777" w:rsidR="00DC2757" w:rsidRPr="00DC2757" w:rsidRDefault="00DC2757" w:rsidP="00DC2757">
            <w:pPr>
              <w:spacing w:after="0" w:line="240" w:lineRule="auto"/>
              <w:rPr>
                <w:ins w:id="6212" w:author="Commodore, Sarah" w:date="2023-03-22T16:21:00Z"/>
                <w:rFonts w:ascii="Calibri" w:eastAsia="Times New Roman" w:hAnsi="Calibri" w:cs="Calibri"/>
                <w:color w:val="000000"/>
                <w:sz w:val="20"/>
                <w:szCs w:val="20"/>
              </w:rPr>
            </w:pPr>
            <w:ins w:id="6213" w:author="Commodore, Sarah" w:date="2023-03-22T16:21:00Z">
              <w:r w:rsidRPr="00DC2757">
                <w:rPr>
                  <w:rFonts w:ascii="Calibri" w:eastAsia="Times New Roman" w:hAnsi="Calibri" w:cs="Calibri"/>
                  <w:color w:val="000000"/>
                  <w:sz w:val="20"/>
                  <w:szCs w:val="20"/>
                </w:rPr>
                <w:t>ENSG00000124391.5</w:t>
              </w:r>
            </w:ins>
          </w:p>
        </w:tc>
        <w:tc>
          <w:tcPr>
            <w:tcW w:w="0" w:type="auto"/>
            <w:tcBorders>
              <w:top w:val="nil"/>
              <w:left w:val="nil"/>
              <w:bottom w:val="nil"/>
              <w:right w:val="nil"/>
            </w:tcBorders>
            <w:shd w:val="clear" w:color="auto" w:fill="auto"/>
            <w:noWrap/>
            <w:vAlign w:val="bottom"/>
            <w:hideMark/>
          </w:tcPr>
          <w:p w14:paraId="048CF316" w14:textId="77777777" w:rsidR="00DC2757" w:rsidRPr="00DC2757" w:rsidRDefault="00DC2757" w:rsidP="00DC2757">
            <w:pPr>
              <w:spacing w:after="0" w:line="240" w:lineRule="auto"/>
              <w:rPr>
                <w:ins w:id="6214" w:author="Commodore, Sarah" w:date="2023-03-22T16:21:00Z"/>
                <w:rFonts w:ascii="Calibri" w:eastAsia="Times New Roman" w:hAnsi="Calibri" w:cs="Calibri"/>
                <w:color w:val="000000"/>
                <w:sz w:val="20"/>
                <w:szCs w:val="20"/>
              </w:rPr>
            </w:pPr>
            <w:ins w:id="6215" w:author="Commodore, Sarah" w:date="2023-03-22T16:21:00Z">
              <w:r w:rsidRPr="00DC2757">
                <w:rPr>
                  <w:rFonts w:ascii="Calibri" w:eastAsia="Times New Roman" w:hAnsi="Calibri" w:cs="Calibri"/>
                  <w:color w:val="000000"/>
                  <w:sz w:val="20"/>
                  <w:szCs w:val="20"/>
                </w:rPr>
                <w:t>IL17C</w:t>
              </w:r>
            </w:ins>
          </w:p>
        </w:tc>
        <w:tc>
          <w:tcPr>
            <w:tcW w:w="0" w:type="auto"/>
            <w:tcBorders>
              <w:top w:val="nil"/>
              <w:left w:val="nil"/>
              <w:bottom w:val="nil"/>
              <w:right w:val="nil"/>
            </w:tcBorders>
            <w:shd w:val="clear" w:color="auto" w:fill="auto"/>
            <w:noWrap/>
            <w:vAlign w:val="bottom"/>
            <w:hideMark/>
          </w:tcPr>
          <w:p w14:paraId="2E563B9B" w14:textId="77777777" w:rsidR="00DC2757" w:rsidRPr="00DC2757" w:rsidRDefault="00DC2757" w:rsidP="00DC2757">
            <w:pPr>
              <w:spacing w:after="0" w:line="240" w:lineRule="auto"/>
              <w:jc w:val="center"/>
              <w:rPr>
                <w:ins w:id="6216" w:author="Commodore, Sarah" w:date="2023-03-22T16:21:00Z"/>
                <w:rFonts w:ascii="Calibri" w:eastAsia="Times New Roman" w:hAnsi="Calibri" w:cs="Calibri"/>
                <w:color w:val="000000"/>
                <w:sz w:val="20"/>
                <w:szCs w:val="20"/>
              </w:rPr>
            </w:pPr>
            <w:ins w:id="621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396E05" w14:textId="77777777" w:rsidR="00DC2757" w:rsidRPr="00DC2757" w:rsidRDefault="00DC2757" w:rsidP="00DC2757">
            <w:pPr>
              <w:spacing w:after="0" w:line="240" w:lineRule="auto"/>
              <w:jc w:val="center"/>
              <w:rPr>
                <w:ins w:id="6218" w:author="Commodore, Sarah" w:date="2023-03-22T16:21:00Z"/>
                <w:rFonts w:ascii="Calibri" w:eastAsia="Times New Roman" w:hAnsi="Calibri" w:cs="Calibri"/>
                <w:color w:val="000000"/>
                <w:sz w:val="20"/>
                <w:szCs w:val="20"/>
              </w:rPr>
            </w:pPr>
            <w:ins w:id="6219"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F3E7EF2" w14:textId="77777777" w:rsidR="00DC2757" w:rsidRPr="00DC2757" w:rsidRDefault="00DC2757" w:rsidP="00DC2757">
            <w:pPr>
              <w:spacing w:after="0" w:line="240" w:lineRule="auto"/>
              <w:jc w:val="center"/>
              <w:rPr>
                <w:ins w:id="6220" w:author="Commodore, Sarah" w:date="2023-03-22T16:21:00Z"/>
                <w:rFonts w:ascii="Calibri" w:eastAsia="Times New Roman" w:hAnsi="Calibri" w:cs="Calibri"/>
                <w:color w:val="000000"/>
                <w:sz w:val="20"/>
                <w:szCs w:val="20"/>
              </w:rPr>
            </w:pPr>
            <w:ins w:id="6221"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7B98EE8A" w14:textId="77777777" w:rsidR="00DC2757" w:rsidRPr="00DC2757" w:rsidRDefault="00DC2757" w:rsidP="00DC2757">
            <w:pPr>
              <w:spacing w:after="0" w:line="240" w:lineRule="auto"/>
              <w:jc w:val="center"/>
              <w:rPr>
                <w:ins w:id="6222" w:author="Commodore, Sarah" w:date="2023-03-22T16:21:00Z"/>
                <w:rFonts w:ascii="Calibri" w:eastAsia="Times New Roman" w:hAnsi="Calibri" w:cs="Calibri"/>
                <w:color w:val="000000"/>
                <w:sz w:val="20"/>
                <w:szCs w:val="20"/>
              </w:rPr>
            </w:pPr>
            <w:ins w:id="6223" w:author="Commodore, Sarah" w:date="2023-03-22T16:21:00Z">
              <w:r w:rsidRPr="00DC2757">
                <w:rPr>
                  <w:rFonts w:ascii="Calibri" w:eastAsia="Times New Roman" w:hAnsi="Calibri" w:cs="Calibri"/>
                  <w:color w:val="000000"/>
                  <w:sz w:val="20"/>
                  <w:szCs w:val="20"/>
                </w:rPr>
                <w:t>*</w:t>
              </w:r>
            </w:ins>
          </w:p>
        </w:tc>
      </w:tr>
      <w:tr w:rsidR="00DC2757" w:rsidRPr="00DC2757" w14:paraId="6E224ABC" w14:textId="77777777" w:rsidTr="00DC2757">
        <w:trPr>
          <w:trHeight w:val="260"/>
          <w:ins w:id="6224" w:author="Commodore, Sarah" w:date="2023-03-22T16:21:00Z"/>
        </w:trPr>
        <w:tc>
          <w:tcPr>
            <w:tcW w:w="0" w:type="auto"/>
            <w:tcBorders>
              <w:top w:val="nil"/>
              <w:left w:val="nil"/>
              <w:bottom w:val="nil"/>
              <w:right w:val="nil"/>
            </w:tcBorders>
            <w:shd w:val="clear" w:color="auto" w:fill="auto"/>
            <w:noWrap/>
            <w:vAlign w:val="bottom"/>
            <w:hideMark/>
          </w:tcPr>
          <w:p w14:paraId="7A9F6CD0" w14:textId="77777777" w:rsidR="00DC2757" w:rsidRPr="00DC2757" w:rsidRDefault="00DC2757" w:rsidP="00DC2757">
            <w:pPr>
              <w:spacing w:after="0" w:line="240" w:lineRule="auto"/>
              <w:rPr>
                <w:ins w:id="6225" w:author="Commodore, Sarah" w:date="2023-03-22T16:21:00Z"/>
                <w:rFonts w:ascii="Calibri" w:eastAsia="Times New Roman" w:hAnsi="Calibri" w:cs="Calibri"/>
                <w:color w:val="000000"/>
                <w:sz w:val="20"/>
                <w:szCs w:val="20"/>
              </w:rPr>
            </w:pPr>
            <w:ins w:id="6226" w:author="Commodore, Sarah" w:date="2023-03-22T16:21:00Z">
              <w:r w:rsidRPr="00DC2757">
                <w:rPr>
                  <w:rFonts w:ascii="Calibri" w:eastAsia="Times New Roman" w:hAnsi="Calibri" w:cs="Calibri"/>
                  <w:color w:val="000000"/>
                  <w:sz w:val="20"/>
                  <w:szCs w:val="20"/>
                </w:rPr>
                <w:t>ENSG00000234436.1</w:t>
              </w:r>
            </w:ins>
          </w:p>
        </w:tc>
        <w:tc>
          <w:tcPr>
            <w:tcW w:w="0" w:type="auto"/>
            <w:tcBorders>
              <w:top w:val="nil"/>
              <w:left w:val="nil"/>
              <w:bottom w:val="nil"/>
              <w:right w:val="nil"/>
            </w:tcBorders>
            <w:shd w:val="clear" w:color="auto" w:fill="auto"/>
            <w:noWrap/>
            <w:vAlign w:val="bottom"/>
            <w:hideMark/>
          </w:tcPr>
          <w:p w14:paraId="511E534F" w14:textId="77777777" w:rsidR="00DC2757" w:rsidRPr="00DC2757" w:rsidRDefault="00DC2757" w:rsidP="00DC2757">
            <w:pPr>
              <w:spacing w:after="0" w:line="240" w:lineRule="auto"/>
              <w:rPr>
                <w:ins w:id="6227" w:author="Commodore, Sarah" w:date="2023-03-22T16:21:00Z"/>
                <w:rFonts w:ascii="Calibri" w:eastAsia="Times New Roman" w:hAnsi="Calibri" w:cs="Calibri"/>
                <w:color w:val="000000"/>
                <w:sz w:val="20"/>
                <w:szCs w:val="20"/>
              </w:rPr>
            </w:pPr>
            <w:ins w:id="6228" w:author="Commodore, Sarah" w:date="2023-03-22T16:21:00Z">
              <w:r w:rsidRPr="00DC2757">
                <w:rPr>
                  <w:rFonts w:ascii="Calibri" w:eastAsia="Times New Roman" w:hAnsi="Calibri" w:cs="Calibri"/>
                  <w:color w:val="000000"/>
                  <w:sz w:val="20"/>
                  <w:szCs w:val="20"/>
                </w:rPr>
                <w:t>AC245884.2</w:t>
              </w:r>
            </w:ins>
          </w:p>
        </w:tc>
        <w:tc>
          <w:tcPr>
            <w:tcW w:w="0" w:type="auto"/>
            <w:tcBorders>
              <w:top w:val="nil"/>
              <w:left w:val="nil"/>
              <w:bottom w:val="nil"/>
              <w:right w:val="nil"/>
            </w:tcBorders>
            <w:shd w:val="clear" w:color="auto" w:fill="auto"/>
            <w:noWrap/>
            <w:vAlign w:val="bottom"/>
            <w:hideMark/>
          </w:tcPr>
          <w:p w14:paraId="136EDF55" w14:textId="77777777" w:rsidR="00DC2757" w:rsidRPr="00DC2757" w:rsidRDefault="00DC2757" w:rsidP="00DC2757">
            <w:pPr>
              <w:spacing w:after="0" w:line="240" w:lineRule="auto"/>
              <w:jc w:val="center"/>
              <w:rPr>
                <w:ins w:id="6229" w:author="Commodore, Sarah" w:date="2023-03-22T16:21:00Z"/>
                <w:rFonts w:ascii="Calibri" w:eastAsia="Times New Roman" w:hAnsi="Calibri" w:cs="Calibri"/>
                <w:color w:val="000000"/>
                <w:sz w:val="20"/>
                <w:szCs w:val="20"/>
              </w:rPr>
            </w:pPr>
            <w:ins w:id="623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F7A8D5B" w14:textId="77777777" w:rsidR="00DC2757" w:rsidRPr="00DC2757" w:rsidRDefault="00DC2757" w:rsidP="00DC2757">
            <w:pPr>
              <w:spacing w:after="0" w:line="240" w:lineRule="auto"/>
              <w:jc w:val="center"/>
              <w:rPr>
                <w:ins w:id="6231" w:author="Commodore, Sarah" w:date="2023-03-22T16:21:00Z"/>
                <w:rFonts w:ascii="Calibri" w:eastAsia="Times New Roman" w:hAnsi="Calibri" w:cs="Calibri"/>
                <w:color w:val="000000"/>
                <w:sz w:val="20"/>
                <w:szCs w:val="20"/>
              </w:rPr>
            </w:pPr>
            <w:ins w:id="6232" w:author="Commodore, Sarah" w:date="2023-03-22T16:21:00Z">
              <w:r w:rsidRPr="00DC2757">
                <w:rPr>
                  <w:rFonts w:ascii="Calibri" w:eastAsia="Times New Roman" w:hAnsi="Calibri" w:cs="Calibri"/>
                  <w:color w:val="000000"/>
                  <w:sz w:val="20"/>
                  <w:szCs w:val="20"/>
                </w:rPr>
                <w:t>8.6E-04</w:t>
              </w:r>
            </w:ins>
          </w:p>
        </w:tc>
        <w:tc>
          <w:tcPr>
            <w:tcW w:w="0" w:type="auto"/>
            <w:tcBorders>
              <w:top w:val="nil"/>
              <w:left w:val="nil"/>
              <w:bottom w:val="nil"/>
              <w:right w:val="nil"/>
            </w:tcBorders>
            <w:shd w:val="clear" w:color="auto" w:fill="auto"/>
            <w:noWrap/>
            <w:vAlign w:val="bottom"/>
            <w:hideMark/>
          </w:tcPr>
          <w:p w14:paraId="3B8DAEDB" w14:textId="77777777" w:rsidR="00DC2757" w:rsidRPr="00DC2757" w:rsidRDefault="00DC2757" w:rsidP="00DC2757">
            <w:pPr>
              <w:spacing w:after="0" w:line="240" w:lineRule="auto"/>
              <w:jc w:val="center"/>
              <w:rPr>
                <w:ins w:id="6233" w:author="Commodore, Sarah" w:date="2023-03-22T16:21:00Z"/>
                <w:rFonts w:ascii="Calibri" w:eastAsia="Times New Roman" w:hAnsi="Calibri" w:cs="Calibri"/>
                <w:color w:val="000000"/>
                <w:sz w:val="20"/>
                <w:szCs w:val="20"/>
              </w:rPr>
            </w:pPr>
            <w:ins w:id="6234"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4579D662" w14:textId="77777777" w:rsidR="00DC2757" w:rsidRPr="00DC2757" w:rsidRDefault="00DC2757" w:rsidP="00DC2757">
            <w:pPr>
              <w:spacing w:after="0" w:line="240" w:lineRule="auto"/>
              <w:jc w:val="center"/>
              <w:rPr>
                <w:ins w:id="6235" w:author="Commodore, Sarah" w:date="2023-03-22T16:21:00Z"/>
                <w:rFonts w:ascii="Calibri" w:eastAsia="Times New Roman" w:hAnsi="Calibri" w:cs="Calibri"/>
                <w:color w:val="000000"/>
                <w:sz w:val="20"/>
                <w:szCs w:val="20"/>
              </w:rPr>
            </w:pPr>
            <w:ins w:id="6236" w:author="Commodore, Sarah" w:date="2023-03-22T16:21:00Z">
              <w:r w:rsidRPr="00DC2757">
                <w:rPr>
                  <w:rFonts w:ascii="Calibri" w:eastAsia="Times New Roman" w:hAnsi="Calibri" w:cs="Calibri"/>
                  <w:color w:val="000000"/>
                  <w:sz w:val="20"/>
                  <w:szCs w:val="20"/>
                </w:rPr>
                <w:t>*</w:t>
              </w:r>
            </w:ins>
          </w:p>
        </w:tc>
      </w:tr>
      <w:tr w:rsidR="00DC2757" w:rsidRPr="00DC2757" w14:paraId="3FCA271B" w14:textId="77777777" w:rsidTr="00DC2757">
        <w:trPr>
          <w:trHeight w:val="260"/>
          <w:ins w:id="6237" w:author="Commodore, Sarah" w:date="2023-03-22T16:21:00Z"/>
        </w:trPr>
        <w:tc>
          <w:tcPr>
            <w:tcW w:w="0" w:type="auto"/>
            <w:tcBorders>
              <w:top w:val="nil"/>
              <w:left w:val="nil"/>
              <w:bottom w:val="nil"/>
              <w:right w:val="nil"/>
            </w:tcBorders>
            <w:shd w:val="clear" w:color="auto" w:fill="auto"/>
            <w:noWrap/>
            <w:vAlign w:val="bottom"/>
            <w:hideMark/>
          </w:tcPr>
          <w:p w14:paraId="349A0609" w14:textId="77777777" w:rsidR="00DC2757" w:rsidRPr="00DC2757" w:rsidRDefault="00DC2757" w:rsidP="00DC2757">
            <w:pPr>
              <w:spacing w:after="0" w:line="240" w:lineRule="auto"/>
              <w:rPr>
                <w:ins w:id="6238" w:author="Commodore, Sarah" w:date="2023-03-22T16:21:00Z"/>
                <w:rFonts w:ascii="Calibri" w:eastAsia="Times New Roman" w:hAnsi="Calibri" w:cs="Calibri"/>
                <w:color w:val="000000"/>
                <w:sz w:val="20"/>
                <w:szCs w:val="20"/>
              </w:rPr>
            </w:pPr>
            <w:ins w:id="6239" w:author="Commodore, Sarah" w:date="2023-03-22T16:21:00Z">
              <w:r w:rsidRPr="00DC2757">
                <w:rPr>
                  <w:rFonts w:ascii="Calibri" w:eastAsia="Times New Roman" w:hAnsi="Calibri" w:cs="Calibri"/>
                  <w:color w:val="000000"/>
                  <w:sz w:val="20"/>
                  <w:szCs w:val="20"/>
                </w:rPr>
                <w:t>ENSG00000198019.13</w:t>
              </w:r>
            </w:ins>
          </w:p>
        </w:tc>
        <w:tc>
          <w:tcPr>
            <w:tcW w:w="0" w:type="auto"/>
            <w:tcBorders>
              <w:top w:val="nil"/>
              <w:left w:val="nil"/>
              <w:bottom w:val="nil"/>
              <w:right w:val="nil"/>
            </w:tcBorders>
            <w:shd w:val="clear" w:color="auto" w:fill="auto"/>
            <w:noWrap/>
            <w:vAlign w:val="bottom"/>
            <w:hideMark/>
          </w:tcPr>
          <w:p w14:paraId="13E644F0" w14:textId="77777777" w:rsidR="00DC2757" w:rsidRPr="00DC2757" w:rsidRDefault="00DC2757" w:rsidP="00DC2757">
            <w:pPr>
              <w:spacing w:after="0" w:line="240" w:lineRule="auto"/>
              <w:rPr>
                <w:ins w:id="6240" w:author="Commodore, Sarah" w:date="2023-03-22T16:21:00Z"/>
                <w:rFonts w:ascii="Calibri" w:eastAsia="Times New Roman" w:hAnsi="Calibri" w:cs="Calibri"/>
                <w:color w:val="000000"/>
                <w:sz w:val="20"/>
                <w:szCs w:val="20"/>
              </w:rPr>
            </w:pPr>
            <w:ins w:id="6241" w:author="Commodore, Sarah" w:date="2023-03-22T16:21:00Z">
              <w:r w:rsidRPr="00DC2757">
                <w:rPr>
                  <w:rFonts w:ascii="Calibri" w:eastAsia="Times New Roman" w:hAnsi="Calibri" w:cs="Calibri"/>
                  <w:color w:val="000000"/>
                  <w:sz w:val="20"/>
                  <w:szCs w:val="20"/>
                </w:rPr>
                <w:t>FCGR1B</w:t>
              </w:r>
            </w:ins>
          </w:p>
        </w:tc>
        <w:tc>
          <w:tcPr>
            <w:tcW w:w="0" w:type="auto"/>
            <w:tcBorders>
              <w:top w:val="nil"/>
              <w:left w:val="nil"/>
              <w:bottom w:val="nil"/>
              <w:right w:val="nil"/>
            </w:tcBorders>
            <w:shd w:val="clear" w:color="auto" w:fill="auto"/>
            <w:noWrap/>
            <w:vAlign w:val="bottom"/>
            <w:hideMark/>
          </w:tcPr>
          <w:p w14:paraId="03EF7179" w14:textId="77777777" w:rsidR="00DC2757" w:rsidRPr="00DC2757" w:rsidRDefault="00DC2757" w:rsidP="00DC2757">
            <w:pPr>
              <w:spacing w:after="0" w:line="240" w:lineRule="auto"/>
              <w:jc w:val="center"/>
              <w:rPr>
                <w:ins w:id="6242" w:author="Commodore, Sarah" w:date="2023-03-22T16:21:00Z"/>
                <w:rFonts w:ascii="Calibri" w:eastAsia="Times New Roman" w:hAnsi="Calibri" w:cs="Calibri"/>
                <w:color w:val="000000"/>
                <w:sz w:val="20"/>
                <w:szCs w:val="20"/>
              </w:rPr>
            </w:pPr>
            <w:ins w:id="624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3E0F0F9" w14:textId="77777777" w:rsidR="00DC2757" w:rsidRPr="00DC2757" w:rsidRDefault="00DC2757" w:rsidP="00DC2757">
            <w:pPr>
              <w:spacing w:after="0" w:line="240" w:lineRule="auto"/>
              <w:jc w:val="center"/>
              <w:rPr>
                <w:ins w:id="6244" w:author="Commodore, Sarah" w:date="2023-03-22T16:21:00Z"/>
                <w:rFonts w:ascii="Calibri" w:eastAsia="Times New Roman" w:hAnsi="Calibri" w:cs="Calibri"/>
                <w:color w:val="000000"/>
                <w:sz w:val="20"/>
                <w:szCs w:val="20"/>
              </w:rPr>
            </w:pPr>
            <w:ins w:id="6245" w:author="Commodore, Sarah" w:date="2023-03-22T16:21:00Z">
              <w:r w:rsidRPr="00DC2757">
                <w:rPr>
                  <w:rFonts w:ascii="Calibri" w:eastAsia="Times New Roman" w:hAnsi="Calibri" w:cs="Calibri"/>
                  <w:color w:val="000000"/>
                  <w:sz w:val="20"/>
                  <w:szCs w:val="20"/>
                </w:rPr>
                <w:t>6.8E-06</w:t>
              </w:r>
            </w:ins>
          </w:p>
        </w:tc>
        <w:tc>
          <w:tcPr>
            <w:tcW w:w="0" w:type="auto"/>
            <w:tcBorders>
              <w:top w:val="nil"/>
              <w:left w:val="nil"/>
              <w:bottom w:val="nil"/>
              <w:right w:val="nil"/>
            </w:tcBorders>
            <w:shd w:val="clear" w:color="auto" w:fill="auto"/>
            <w:noWrap/>
            <w:vAlign w:val="bottom"/>
            <w:hideMark/>
          </w:tcPr>
          <w:p w14:paraId="378934E8" w14:textId="77777777" w:rsidR="00DC2757" w:rsidRPr="00DC2757" w:rsidRDefault="00DC2757" w:rsidP="00DC2757">
            <w:pPr>
              <w:spacing w:after="0" w:line="240" w:lineRule="auto"/>
              <w:jc w:val="center"/>
              <w:rPr>
                <w:ins w:id="6246" w:author="Commodore, Sarah" w:date="2023-03-22T16:21:00Z"/>
                <w:rFonts w:ascii="Calibri" w:eastAsia="Times New Roman" w:hAnsi="Calibri" w:cs="Calibri"/>
                <w:color w:val="000000"/>
                <w:sz w:val="20"/>
                <w:szCs w:val="20"/>
              </w:rPr>
            </w:pPr>
            <w:ins w:id="6247"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25BF87D1" w14:textId="77777777" w:rsidR="00DC2757" w:rsidRPr="00DC2757" w:rsidRDefault="00DC2757" w:rsidP="00DC2757">
            <w:pPr>
              <w:spacing w:after="0" w:line="240" w:lineRule="auto"/>
              <w:jc w:val="center"/>
              <w:rPr>
                <w:ins w:id="6248" w:author="Commodore, Sarah" w:date="2023-03-22T16:21:00Z"/>
                <w:rFonts w:ascii="Calibri" w:eastAsia="Times New Roman" w:hAnsi="Calibri" w:cs="Calibri"/>
                <w:color w:val="000000"/>
                <w:sz w:val="20"/>
                <w:szCs w:val="20"/>
              </w:rPr>
            </w:pPr>
            <w:ins w:id="6249" w:author="Commodore, Sarah" w:date="2023-03-22T16:21:00Z">
              <w:r w:rsidRPr="00DC2757">
                <w:rPr>
                  <w:rFonts w:ascii="Calibri" w:eastAsia="Times New Roman" w:hAnsi="Calibri" w:cs="Calibri"/>
                  <w:color w:val="000000"/>
                  <w:sz w:val="20"/>
                  <w:szCs w:val="20"/>
                </w:rPr>
                <w:t>*</w:t>
              </w:r>
            </w:ins>
          </w:p>
        </w:tc>
      </w:tr>
      <w:tr w:rsidR="00DC2757" w:rsidRPr="00DC2757" w14:paraId="7AA0FA8D" w14:textId="77777777" w:rsidTr="00DC2757">
        <w:trPr>
          <w:trHeight w:val="260"/>
          <w:ins w:id="6250" w:author="Commodore, Sarah" w:date="2023-03-22T16:21:00Z"/>
        </w:trPr>
        <w:tc>
          <w:tcPr>
            <w:tcW w:w="0" w:type="auto"/>
            <w:tcBorders>
              <w:top w:val="nil"/>
              <w:left w:val="nil"/>
              <w:bottom w:val="nil"/>
              <w:right w:val="nil"/>
            </w:tcBorders>
            <w:shd w:val="clear" w:color="auto" w:fill="auto"/>
            <w:noWrap/>
            <w:vAlign w:val="bottom"/>
            <w:hideMark/>
          </w:tcPr>
          <w:p w14:paraId="494B09E7" w14:textId="77777777" w:rsidR="00DC2757" w:rsidRPr="00DC2757" w:rsidRDefault="00DC2757" w:rsidP="00DC2757">
            <w:pPr>
              <w:spacing w:after="0" w:line="240" w:lineRule="auto"/>
              <w:rPr>
                <w:ins w:id="6251" w:author="Commodore, Sarah" w:date="2023-03-22T16:21:00Z"/>
                <w:rFonts w:ascii="Calibri" w:eastAsia="Times New Roman" w:hAnsi="Calibri" w:cs="Calibri"/>
                <w:color w:val="000000"/>
                <w:sz w:val="20"/>
                <w:szCs w:val="20"/>
              </w:rPr>
            </w:pPr>
            <w:ins w:id="6252" w:author="Commodore, Sarah" w:date="2023-03-22T16:21:00Z">
              <w:r w:rsidRPr="00DC2757">
                <w:rPr>
                  <w:rFonts w:ascii="Calibri" w:eastAsia="Times New Roman" w:hAnsi="Calibri" w:cs="Calibri"/>
                  <w:color w:val="000000"/>
                  <w:sz w:val="20"/>
                  <w:szCs w:val="20"/>
                </w:rPr>
                <w:t>ENSG00000233013.10</w:t>
              </w:r>
            </w:ins>
          </w:p>
        </w:tc>
        <w:tc>
          <w:tcPr>
            <w:tcW w:w="0" w:type="auto"/>
            <w:tcBorders>
              <w:top w:val="nil"/>
              <w:left w:val="nil"/>
              <w:bottom w:val="nil"/>
              <w:right w:val="nil"/>
            </w:tcBorders>
            <w:shd w:val="clear" w:color="auto" w:fill="auto"/>
            <w:noWrap/>
            <w:vAlign w:val="bottom"/>
            <w:hideMark/>
          </w:tcPr>
          <w:p w14:paraId="5EC7CD9D" w14:textId="77777777" w:rsidR="00DC2757" w:rsidRPr="00DC2757" w:rsidRDefault="00DC2757" w:rsidP="00DC2757">
            <w:pPr>
              <w:spacing w:after="0" w:line="240" w:lineRule="auto"/>
              <w:rPr>
                <w:ins w:id="6253" w:author="Commodore, Sarah" w:date="2023-03-22T16:21:00Z"/>
                <w:rFonts w:ascii="Calibri" w:eastAsia="Times New Roman" w:hAnsi="Calibri" w:cs="Calibri"/>
                <w:color w:val="000000"/>
                <w:sz w:val="20"/>
                <w:szCs w:val="20"/>
              </w:rPr>
            </w:pPr>
            <w:ins w:id="6254" w:author="Commodore, Sarah" w:date="2023-03-22T16:21:00Z">
              <w:r w:rsidRPr="00DC2757">
                <w:rPr>
                  <w:rFonts w:ascii="Calibri" w:eastAsia="Times New Roman" w:hAnsi="Calibri" w:cs="Calibri"/>
                  <w:color w:val="000000"/>
                  <w:sz w:val="20"/>
                  <w:szCs w:val="20"/>
                </w:rPr>
                <w:t>FAM157B</w:t>
              </w:r>
            </w:ins>
          </w:p>
        </w:tc>
        <w:tc>
          <w:tcPr>
            <w:tcW w:w="0" w:type="auto"/>
            <w:tcBorders>
              <w:top w:val="nil"/>
              <w:left w:val="nil"/>
              <w:bottom w:val="nil"/>
              <w:right w:val="nil"/>
            </w:tcBorders>
            <w:shd w:val="clear" w:color="auto" w:fill="auto"/>
            <w:noWrap/>
            <w:vAlign w:val="bottom"/>
            <w:hideMark/>
          </w:tcPr>
          <w:p w14:paraId="3227F30D" w14:textId="77777777" w:rsidR="00DC2757" w:rsidRPr="00DC2757" w:rsidRDefault="00DC2757" w:rsidP="00DC2757">
            <w:pPr>
              <w:spacing w:after="0" w:line="240" w:lineRule="auto"/>
              <w:jc w:val="center"/>
              <w:rPr>
                <w:ins w:id="6255" w:author="Commodore, Sarah" w:date="2023-03-22T16:21:00Z"/>
                <w:rFonts w:ascii="Calibri" w:eastAsia="Times New Roman" w:hAnsi="Calibri" w:cs="Calibri"/>
                <w:color w:val="000000"/>
                <w:sz w:val="20"/>
                <w:szCs w:val="20"/>
              </w:rPr>
            </w:pPr>
            <w:ins w:id="625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1A40C98" w14:textId="77777777" w:rsidR="00DC2757" w:rsidRPr="00DC2757" w:rsidRDefault="00DC2757" w:rsidP="00DC2757">
            <w:pPr>
              <w:spacing w:after="0" w:line="240" w:lineRule="auto"/>
              <w:jc w:val="center"/>
              <w:rPr>
                <w:ins w:id="6257" w:author="Commodore, Sarah" w:date="2023-03-22T16:21:00Z"/>
                <w:rFonts w:ascii="Calibri" w:eastAsia="Times New Roman" w:hAnsi="Calibri" w:cs="Calibri"/>
                <w:color w:val="000000"/>
                <w:sz w:val="20"/>
                <w:szCs w:val="20"/>
              </w:rPr>
            </w:pPr>
            <w:ins w:id="6258"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4D83F903" w14:textId="77777777" w:rsidR="00DC2757" w:rsidRPr="00DC2757" w:rsidRDefault="00DC2757" w:rsidP="00DC2757">
            <w:pPr>
              <w:spacing w:after="0" w:line="240" w:lineRule="auto"/>
              <w:jc w:val="center"/>
              <w:rPr>
                <w:ins w:id="6259" w:author="Commodore, Sarah" w:date="2023-03-22T16:21:00Z"/>
                <w:rFonts w:ascii="Calibri" w:eastAsia="Times New Roman" w:hAnsi="Calibri" w:cs="Calibri"/>
                <w:color w:val="000000"/>
                <w:sz w:val="20"/>
                <w:szCs w:val="20"/>
              </w:rPr>
            </w:pPr>
            <w:ins w:id="6260" w:author="Commodore, Sarah" w:date="2023-03-22T16:21:00Z">
              <w:r w:rsidRPr="00DC2757">
                <w:rPr>
                  <w:rFonts w:ascii="Calibri" w:eastAsia="Times New Roman" w:hAnsi="Calibri" w:cs="Calibri"/>
                  <w:color w:val="000000"/>
                  <w:sz w:val="20"/>
                  <w:szCs w:val="20"/>
                </w:rPr>
                <w:t>1.0E-05</w:t>
              </w:r>
            </w:ins>
          </w:p>
        </w:tc>
        <w:tc>
          <w:tcPr>
            <w:tcW w:w="0" w:type="auto"/>
            <w:tcBorders>
              <w:top w:val="nil"/>
              <w:left w:val="nil"/>
              <w:bottom w:val="nil"/>
              <w:right w:val="nil"/>
            </w:tcBorders>
            <w:shd w:val="clear" w:color="auto" w:fill="auto"/>
            <w:noWrap/>
            <w:vAlign w:val="bottom"/>
            <w:hideMark/>
          </w:tcPr>
          <w:p w14:paraId="5AF4C11A" w14:textId="77777777" w:rsidR="00DC2757" w:rsidRPr="00DC2757" w:rsidRDefault="00DC2757" w:rsidP="00DC2757">
            <w:pPr>
              <w:spacing w:after="0" w:line="240" w:lineRule="auto"/>
              <w:jc w:val="center"/>
              <w:rPr>
                <w:ins w:id="6261" w:author="Commodore, Sarah" w:date="2023-03-22T16:21:00Z"/>
                <w:rFonts w:ascii="Calibri" w:eastAsia="Times New Roman" w:hAnsi="Calibri" w:cs="Calibri"/>
                <w:color w:val="000000"/>
                <w:sz w:val="20"/>
                <w:szCs w:val="20"/>
              </w:rPr>
            </w:pPr>
            <w:ins w:id="6262" w:author="Commodore, Sarah" w:date="2023-03-22T16:21:00Z">
              <w:r w:rsidRPr="00DC2757">
                <w:rPr>
                  <w:rFonts w:ascii="Calibri" w:eastAsia="Times New Roman" w:hAnsi="Calibri" w:cs="Calibri"/>
                  <w:color w:val="000000"/>
                  <w:sz w:val="20"/>
                  <w:szCs w:val="20"/>
                </w:rPr>
                <w:t>*</w:t>
              </w:r>
            </w:ins>
          </w:p>
        </w:tc>
      </w:tr>
      <w:tr w:rsidR="00DC2757" w:rsidRPr="00DC2757" w14:paraId="68263123" w14:textId="77777777" w:rsidTr="00DC2757">
        <w:trPr>
          <w:trHeight w:val="260"/>
          <w:ins w:id="6263" w:author="Commodore, Sarah" w:date="2023-03-22T16:21:00Z"/>
        </w:trPr>
        <w:tc>
          <w:tcPr>
            <w:tcW w:w="0" w:type="auto"/>
            <w:tcBorders>
              <w:top w:val="nil"/>
              <w:left w:val="nil"/>
              <w:bottom w:val="nil"/>
              <w:right w:val="nil"/>
            </w:tcBorders>
            <w:shd w:val="clear" w:color="auto" w:fill="auto"/>
            <w:noWrap/>
            <w:vAlign w:val="bottom"/>
            <w:hideMark/>
          </w:tcPr>
          <w:p w14:paraId="0CB8F9F2" w14:textId="77777777" w:rsidR="00DC2757" w:rsidRPr="00DC2757" w:rsidRDefault="00DC2757" w:rsidP="00DC2757">
            <w:pPr>
              <w:spacing w:after="0" w:line="240" w:lineRule="auto"/>
              <w:rPr>
                <w:ins w:id="6264" w:author="Commodore, Sarah" w:date="2023-03-22T16:21:00Z"/>
                <w:rFonts w:ascii="Calibri" w:eastAsia="Times New Roman" w:hAnsi="Calibri" w:cs="Calibri"/>
                <w:color w:val="000000"/>
                <w:sz w:val="20"/>
                <w:szCs w:val="20"/>
              </w:rPr>
            </w:pPr>
            <w:ins w:id="6265" w:author="Commodore, Sarah" w:date="2023-03-22T16:21:00Z">
              <w:r w:rsidRPr="00DC2757">
                <w:rPr>
                  <w:rFonts w:ascii="Calibri" w:eastAsia="Times New Roman" w:hAnsi="Calibri" w:cs="Calibri"/>
                  <w:color w:val="000000"/>
                  <w:sz w:val="20"/>
                  <w:szCs w:val="20"/>
                </w:rPr>
                <w:lastRenderedPageBreak/>
                <w:t>ENSG00000173535.15</w:t>
              </w:r>
            </w:ins>
          </w:p>
        </w:tc>
        <w:tc>
          <w:tcPr>
            <w:tcW w:w="0" w:type="auto"/>
            <w:tcBorders>
              <w:top w:val="nil"/>
              <w:left w:val="nil"/>
              <w:bottom w:val="nil"/>
              <w:right w:val="nil"/>
            </w:tcBorders>
            <w:shd w:val="clear" w:color="auto" w:fill="auto"/>
            <w:noWrap/>
            <w:vAlign w:val="bottom"/>
            <w:hideMark/>
          </w:tcPr>
          <w:p w14:paraId="2F59832B" w14:textId="77777777" w:rsidR="00DC2757" w:rsidRPr="00DC2757" w:rsidRDefault="00DC2757" w:rsidP="00DC2757">
            <w:pPr>
              <w:spacing w:after="0" w:line="240" w:lineRule="auto"/>
              <w:rPr>
                <w:ins w:id="6266" w:author="Commodore, Sarah" w:date="2023-03-22T16:21:00Z"/>
                <w:rFonts w:ascii="Calibri" w:eastAsia="Times New Roman" w:hAnsi="Calibri" w:cs="Calibri"/>
                <w:color w:val="000000"/>
                <w:sz w:val="20"/>
                <w:szCs w:val="20"/>
              </w:rPr>
            </w:pPr>
            <w:ins w:id="6267" w:author="Commodore, Sarah" w:date="2023-03-22T16:21:00Z">
              <w:r w:rsidRPr="00DC2757">
                <w:rPr>
                  <w:rFonts w:ascii="Calibri" w:eastAsia="Times New Roman" w:hAnsi="Calibri" w:cs="Calibri"/>
                  <w:color w:val="000000"/>
                  <w:sz w:val="20"/>
                  <w:szCs w:val="20"/>
                </w:rPr>
                <w:t>TNFRSF10C</w:t>
              </w:r>
            </w:ins>
          </w:p>
        </w:tc>
        <w:tc>
          <w:tcPr>
            <w:tcW w:w="0" w:type="auto"/>
            <w:tcBorders>
              <w:top w:val="nil"/>
              <w:left w:val="nil"/>
              <w:bottom w:val="nil"/>
              <w:right w:val="nil"/>
            </w:tcBorders>
            <w:shd w:val="clear" w:color="auto" w:fill="auto"/>
            <w:noWrap/>
            <w:vAlign w:val="bottom"/>
            <w:hideMark/>
          </w:tcPr>
          <w:p w14:paraId="1809E2B0" w14:textId="77777777" w:rsidR="00DC2757" w:rsidRPr="00DC2757" w:rsidRDefault="00DC2757" w:rsidP="00DC2757">
            <w:pPr>
              <w:spacing w:after="0" w:line="240" w:lineRule="auto"/>
              <w:jc w:val="center"/>
              <w:rPr>
                <w:ins w:id="6268" w:author="Commodore, Sarah" w:date="2023-03-22T16:21:00Z"/>
                <w:rFonts w:ascii="Calibri" w:eastAsia="Times New Roman" w:hAnsi="Calibri" w:cs="Calibri"/>
                <w:color w:val="000000"/>
                <w:sz w:val="20"/>
                <w:szCs w:val="20"/>
              </w:rPr>
            </w:pPr>
            <w:ins w:id="626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E4A3A27" w14:textId="77777777" w:rsidR="00DC2757" w:rsidRPr="00DC2757" w:rsidRDefault="00DC2757" w:rsidP="00DC2757">
            <w:pPr>
              <w:spacing w:after="0" w:line="240" w:lineRule="auto"/>
              <w:jc w:val="center"/>
              <w:rPr>
                <w:ins w:id="6270" w:author="Commodore, Sarah" w:date="2023-03-22T16:21:00Z"/>
                <w:rFonts w:ascii="Calibri" w:eastAsia="Times New Roman" w:hAnsi="Calibri" w:cs="Calibri"/>
                <w:color w:val="000000"/>
                <w:sz w:val="20"/>
                <w:szCs w:val="20"/>
              </w:rPr>
            </w:pPr>
            <w:ins w:id="6271"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10A5B733" w14:textId="77777777" w:rsidR="00DC2757" w:rsidRPr="00DC2757" w:rsidRDefault="00DC2757" w:rsidP="00DC2757">
            <w:pPr>
              <w:spacing w:after="0" w:line="240" w:lineRule="auto"/>
              <w:jc w:val="center"/>
              <w:rPr>
                <w:ins w:id="6272" w:author="Commodore, Sarah" w:date="2023-03-22T16:21:00Z"/>
                <w:rFonts w:ascii="Calibri" w:eastAsia="Times New Roman" w:hAnsi="Calibri" w:cs="Calibri"/>
                <w:color w:val="000000"/>
                <w:sz w:val="20"/>
                <w:szCs w:val="20"/>
              </w:rPr>
            </w:pPr>
            <w:ins w:id="6273"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4071C883" w14:textId="77777777" w:rsidR="00DC2757" w:rsidRPr="00DC2757" w:rsidRDefault="00DC2757" w:rsidP="00DC2757">
            <w:pPr>
              <w:spacing w:after="0" w:line="240" w:lineRule="auto"/>
              <w:jc w:val="center"/>
              <w:rPr>
                <w:ins w:id="6274" w:author="Commodore, Sarah" w:date="2023-03-22T16:21:00Z"/>
                <w:rFonts w:ascii="Calibri" w:eastAsia="Times New Roman" w:hAnsi="Calibri" w:cs="Calibri"/>
                <w:color w:val="000000"/>
                <w:sz w:val="20"/>
                <w:szCs w:val="20"/>
              </w:rPr>
            </w:pPr>
            <w:ins w:id="6275" w:author="Commodore, Sarah" w:date="2023-03-22T16:21:00Z">
              <w:r w:rsidRPr="00DC2757">
                <w:rPr>
                  <w:rFonts w:ascii="Calibri" w:eastAsia="Times New Roman" w:hAnsi="Calibri" w:cs="Calibri"/>
                  <w:color w:val="000000"/>
                  <w:sz w:val="20"/>
                  <w:szCs w:val="20"/>
                </w:rPr>
                <w:t>*</w:t>
              </w:r>
            </w:ins>
          </w:p>
        </w:tc>
      </w:tr>
      <w:tr w:rsidR="00DC2757" w:rsidRPr="00DC2757" w14:paraId="2734A45C" w14:textId="77777777" w:rsidTr="00DC2757">
        <w:trPr>
          <w:trHeight w:val="260"/>
          <w:ins w:id="6276" w:author="Commodore, Sarah" w:date="2023-03-22T16:21:00Z"/>
        </w:trPr>
        <w:tc>
          <w:tcPr>
            <w:tcW w:w="0" w:type="auto"/>
            <w:tcBorders>
              <w:top w:val="nil"/>
              <w:left w:val="nil"/>
              <w:bottom w:val="nil"/>
              <w:right w:val="nil"/>
            </w:tcBorders>
            <w:shd w:val="clear" w:color="auto" w:fill="auto"/>
            <w:noWrap/>
            <w:vAlign w:val="bottom"/>
            <w:hideMark/>
          </w:tcPr>
          <w:p w14:paraId="1C380CF8" w14:textId="77777777" w:rsidR="00DC2757" w:rsidRPr="00DC2757" w:rsidRDefault="00DC2757" w:rsidP="00DC2757">
            <w:pPr>
              <w:spacing w:after="0" w:line="240" w:lineRule="auto"/>
              <w:rPr>
                <w:ins w:id="6277" w:author="Commodore, Sarah" w:date="2023-03-22T16:21:00Z"/>
                <w:rFonts w:ascii="Calibri" w:eastAsia="Times New Roman" w:hAnsi="Calibri" w:cs="Calibri"/>
                <w:color w:val="000000"/>
                <w:sz w:val="20"/>
                <w:szCs w:val="20"/>
              </w:rPr>
            </w:pPr>
            <w:ins w:id="6278" w:author="Commodore, Sarah" w:date="2023-03-22T16:21:00Z">
              <w:r w:rsidRPr="00DC2757">
                <w:rPr>
                  <w:rFonts w:ascii="Calibri" w:eastAsia="Times New Roman" w:hAnsi="Calibri" w:cs="Calibri"/>
                  <w:color w:val="000000"/>
                  <w:sz w:val="20"/>
                  <w:szCs w:val="20"/>
                </w:rPr>
                <w:t>ENSG00000126262.5</w:t>
              </w:r>
            </w:ins>
          </w:p>
        </w:tc>
        <w:tc>
          <w:tcPr>
            <w:tcW w:w="0" w:type="auto"/>
            <w:tcBorders>
              <w:top w:val="nil"/>
              <w:left w:val="nil"/>
              <w:bottom w:val="nil"/>
              <w:right w:val="nil"/>
            </w:tcBorders>
            <w:shd w:val="clear" w:color="auto" w:fill="auto"/>
            <w:noWrap/>
            <w:vAlign w:val="bottom"/>
            <w:hideMark/>
          </w:tcPr>
          <w:p w14:paraId="2D56463C" w14:textId="77777777" w:rsidR="00DC2757" w:rsidRPr="00DC2757" w:rsidRDefault="00DC2757" w:rsidP="00DC2757">
            <w:pPr>
              <w:spacing w:after="0" w:line="240" w:lineRule="auto"/>
              <w:rPr>
                <w:ins w:id="6279" w:author="Commodore, Sarah" w:date="2023-03-22T16:21:00Z"/>
                <w:rFonts w:ascii="Calibri" w:eastAsia="Times New Roman" w:hAnsi="Calibri" w:cs="Calibri"/>
                <w:color w:val="000000"/>
                <w:sz w:val="20"/>
                <w:szCs w:val="20"/>
              </w:rPr>
            </w:pPr>
            <w:ins w:id="6280" w:author="Commodore, Sarah" w:date="2023-03-22T16:21:00Z">
              <w:r w:rsidRPr="00DC2757">
                <w:rPr>
                  <w:rFonts w:ascii="Calibri" w:eastAsia="Times New Roman" w:hAnsi="Calibri" w:cs="Calibri"/>
                  <w:color w:val="000000"/>
                  <w:sz w:val="20"/>
                  <w:szCs w:val="20"/>
                </w:rPr>
                <w:t>FFAR2</w:t>
              </w:r>
            </w:ins>
          </w:p>
        </w:tc>
        <w:tc>
          <w:tcPr>
            <w:tcW w:w="0" w:type="auto"/>
            <w:tcBorders>
              <w:top w:val="nil"/>
              <w:left w:val="nil"/>
              <w:bottom w:val="nil"/>
              <w:right w:val="nil"/>
            </w:tcBorders>
            <w:shd w:val="clear" w:color="auto" w:fill="auto"/>
            <w:noWrap/>
            <w:vAlign w:val="bottom"/>
            <w:hideMark/>
          </w:tcPr>
          <w:p w14:paraId="61D131DA" w14:textId="77777777" w:rsidR="00DC2757" w:rsidRPr="00DC2757" w:rsidRDefault="00DC2757" w:rsidP="00DC2757">
            <w:pPr>
              <w:spacing w:after="0" w:line="240" w:lineRule="auto"/>
              <w:jc w:val="center"/>
              <w:rPr>
                <w:ins w:id="6281" w:author="Commodore, Sarah" w:date="2023-03-22T16:21:00Z"/>
                <w:rFonts w:ascii="Calibri" w:eastAsia="Times New Roman" w:hAnsi="Calibri" w:cs="Calibri"/>
                <w:color w:val="000000"/>
                <w:sz w:val="20"/>
                <w:szCs w:val="20"/>
              </w:rPr>
            </w:pPr>
            <w:ins w:id="628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1727208" w14:textId="77777777" w:rsidR="00DC2757" w:rsidRPr="00DC2757" w:rsidRDefault="00DC2757" w:rsidP="00DC2757">
            <w:pPr>
              <w:spacing w:after="0" w:line="240" w:lineRule="auto"/>
              <w:jc w:val="center"/>
              <w:rPr>
                <w:ins w:id="6283" w:author="Commodore, Sarah" w:date="2023-03-22T16:21:00Z"/>
                <w:rFonts w:ascii="Calibri" w:eastAsia="Times New Roman" w:hAnsi="Calibri" w:cs="Calibri"/>
                <w:color w:val="000000"/>
                <w:sz w:val="20"/>
                <w:szCs w:val="20"/>
              </w:rPr>
            </w:pPr>
            <w:ins w:id="6284"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0E8D5DB9" w14:textId="77777777" w:rsidR="00DC2757" w:rsidRPr="00DC2757" w:rsidRDefault="00DC2757" w:rsidP="00DC2757">
            <w:pPr>
              <w:spacing w:after="0" w:line="240" w:lineRule="auto"/>
              <w:jc w:val="center"/>
              <w:rPr>
                <w:ins w:id="6285" w:author="Commodore, Sarah" w:date="2023-03-22T16:21:00Z"/>
                <w:rFonts w:ascii="Calibri" w:eastAsia="Times New Roman" w:hAnsi="Calibri" w:cs="Calibri"/>
                <w:color w:val="000000"/>
                <w:sz w:val="20"/>
                <w:szCs w:val="20"/>
              </w:rPr>
            </w:pPr>
            <w:ins w:id="6286"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60513A40" w14:textId="77777777" w:rsidR="00DC2757" w:rsidRPr="00DC2757" w:rsidRDefault="00DC2757" w:rsidP="00DC2757">
            <w:pPr>
              <w:spacing w:after="0" w:line="240" w:lineRule="auto"/>
              <w:jc w:val="center"/>
              <w:rPr>
                <w:ins w:id="6287" w:author="Commodore, Sarah" w:date="2023-03-22T16:21:00Z"/>
                <w:rFonts w:ascii="Calibri" w:eastAsia="Times New Roman" w:hAnsi="Calibri" w:cs="Calibri"/>
                <w:color w:val="000000"/>
                <w:sz w:val="20"/>
                <w:szCs w:val="20"/>
              </w:rPr>
            </w:pPr>
            <w:ins w:id="6288" w:author="Commodore, Sarah" w:date="2023-03-22T16:21:00Z">
              <w:r w:rsidRPr="00DC2757">
                <w:rPr>
                  <w:rFonts w:ascii="Calibri" w:eastAsia="Times New Roman" w:hAnsi="Calibri" w:cs="Calibri"/>
                  <w:color w:val="000000"/>
                  <w:sz w:val="20"/>
                  <w:szCs w:val="20"/>
                </w:rPr>
                <w:t>*</w:t>
              </w:r>
            </w:ins>
          </w:p>
        </w:tc>
      </w:tr>
      <w:tr w:rsidR="00DC2757" w:rsidRPr="00DC2757" w14:paraId="1DA95B0B" w14:textId="77777777" w:rsidTr="00DC2757">
        <w:trPr>
          <w:trHeight w:val="260"/>
          <w:ins w:id="6289" w:author="Commodore, Sarah" w:date="2023-03-22T16:21:00Z"/>
        </w:trPr>
        <w:tc>
          <w:tcPr>
            <w:tcW w:w="0" w:type="auto"/>
            <w:tcBorders>
              <w:top w:val="nil"/>
              <w:left w:val="nil"/>
              <w:bottom w:val="nil"/>
              <w:right w:val="nil"/>
            </w:tcBorders>
            <w:shd w:val="clear" w:color="auto" w:fill="auto"/>
            <w:noWrap/>
            <w:vAlign w:val="bottom"/>
            <w:hideMark/>
          </w:tcPr>
          <w:p w14:paraId="2992219C" w14:textId="77777777" w:rsidR="00DC2757" w:rsidRPr="00DC2757" w:rsidRDefault="00DC2757" w:rsidP="00DC2757">
            <w:pPr>
              <w:spacing w:after="0" w:line="240" w:lineRule="auto"/>
              <w:rPr>
                <w:ins w:id="6290" w:author="Commodore, Sarah" w:date="2023-03-22T16:21:00Z"/>
                <w:rFonts w:ascii="Calibri" w:eastAsia="Times New Roman" w:hAnsi="Calibri" w:cs="Calibri"/>
                <w:color w:val="000000"/>
                <w:sz w:val="20"/>
                <w:szCs w:val="20"/>
              </w:rPr>
            </w:pPr>
            <w:ins w:id="6291" w:author="Commodore, Sarah" w:date="2023-03-22T16:21:00Z">
              <w:r w:rsidRPr="00DC2757">
                <w:rPr>
                  <w:rFonts w:ascii="Calibri" w:eastAsia="Times New Roman" w:hAnsi="Calibri" w:cs="Calibri"/>
                  <w:color w:val="000000"/>
                  <w:sz w:val="20"/>
                  <w:szCs w:val="20"/>
                </w:rPr>
                <w:t>ENSG00000225774.2</w:t>
              </w:r>
            </w:ins>
          </w:p>
        </w:tc>
        <w:tc>
          <w:tcPr>
            <w:tcW w:w="0" w:type="auto"/>
            <w:tcBorders>
              <w:top w:val="nil"/>
              <w:left w:val="nil"/>
              <w:bottom w:val="nil"/>
              <w:right w:val="nil"/>
            </w:tcBorders>
            <w:shd w:val="clear" w:color="auto" w:fill="auto"/>
            <w:noWrap/>
            <w:vAlign w:val="bottom"/>
            <w:hideMark/>
          </w:tcPr>
          <w:p w14:paraId="66201C63" w14:textId="77777777" w:rsidR="00DC2757" w:rsidRPr="00DC2757" w:rsidRDefault="00DC2757" w:rsidP="00DC2757">
            <w:pPr>
              <w:spacing w:after="0" w:line="240" w:lineRule="auto"/>
              <w:rPr>
                <w:ins w:id="6292" w:author="Commodore, Sarah" w:date="2023-03-22T16:21:00Z"/>
                <w:rFonts w:ascii="Calibri" w:eastAsia="Times New Roman" w:hAnsi="Calibri" w:cs="Calibri"/>
                <w:color w:val="000000"/>
                <w:sz w:val="20"/>
                <w:szCs w:val="20"/>
              </w:rPr>
            </w:pPr>
            <w:ins w:id="6293" w:author="Commodore, Sarah" w:date="2023-03-22T16:21:00Z">
              <w:r w:rsidRPr="00DC2757">
                <w:rPr>
                  <w:rFonts w:ascii="Calibri" w:eastAsia="Times New Roman" w:hAnsi="Calibri" w:cs="Calibri"/>
                  <w:color w:val="000000"/>
                  <w:sz w:val="20"/>
                  <w:szCs w:val="20"/>
                </w:rPr>
                <w:t>SIRPAP1</w:t>
              </w:r>
            </w:ins>
          </w:p>
        </w:tc>
        <w:tc>
          <w:tcPr>
            <w:tcW w:w="0" w:type="auto"/>
            <w:tcBorders>
              <w:top w:val="nil"/>
              <w:left w:val="nil"/>
              <w:bottom w:val="nil"/>
              <w:right w:val="nil"/>
            </w:tcBorders>
            <w:shd w:val="clear" w:color="auto" w:fill="auto"/>
            <w:noWrap/>
            <w:vAlign w:val="bottom"/>
            <w:hideMark/>
          </w:tcPr>
          <w:p w14:paraId="78EDDD13" w14:textId="77777777" w:rsidR="00DC2757" w:rsidRPr="00DC2757" w:rsidRDefault="00DC2757" w:rsidP="00DC2757">
            <w:pPr>
              <w:spacing w:after="0" w:line="240" w:lineRule="auto"/>
              <w:jc w:val="center"/>
              <w:rPr>
                <w:ins w:id="6294" w:author="Commodore, Sarah" w:date="2023-03-22T16:21:00Z"/>
                <w:rFonts w:ascii="Calibri" w:eastAsia="Times New Roman" w:hAnsi="Calibri" w:cs="Calibri"/>
                <w:color w:val="000000"/>
                <w:sz w:val="20"/>
                <w:szCs w:val="20"/>
              </w:rPr>
            </w:pPr>
            <w:ins w:id="629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8471D4F" w14:textId="77777777" w:rsidR="00DC2757" w:rsidRPr="00DC2757" w:rsidRDefault="00DC2757" w:rsidP="00DC2757">
            <w:pPr>
              <w:spacing w:after="0" w:line="240" w:lineRule="auto"/>
              <w:jc w:val="center"/>
              <w:rPr>
                <w:ins w:id="6296" w:author="Commodore, Sarah" w:date="2023-03-22T16:21:00Z"/>
                <w:rFonts w:ascii="Calibri" w:eastAsia="Times New Roman" w:hAnsi="Calibri" w:cs="Calibri"/>
                <w:color w:val="000000"/>
                <w:sz w:val="20"/>
                <w:szCs w:val="20"/>
              </w:rPr>
            </w:pPr>
            <w:ins w:id="6297" w:author="Commodore, Sarah" w:date="2023-03-22T16:21:00Z">
              <w:r w:rsidRPr="00DC2757">
                <w:rPr>
                  <w:rFonts w:ascii="Calibri" w:eastAsia="Times New Roman" w:hAnsi="Calibri" w:cs="Calibri"/>
                  <w:color w:val="000000"/>
                  <w:sz w:val="20"/>
                  <w:szCs w:val="20"/>
                </w:rPr>
                <w:t>8.5E-03</w:t>
              </w:r>
            </w:ins>
          </w:p>
        </w:tc>
        <w:tc>
          <w:tcPr>
            <w:tcW w:w="0" w:type="auto"/>
            <w:tcBorders>
              <w:top w:val="nil"/>
              <w:left w:val="nil"/>
              <w:bottom w:val="nil"/>
              <w:right w:val="nil"/>
            </w:tcBorders>
            <w:shd w:val="clear" w:color="auto" w:fill="auto"/>
            <w:noWrap/>
            <w:vAlign w:val="bottom"/>
            <w:hideMark/>
          </w:tcPr>
          <w:p w14:paraId="3B3C3FD5" w14:textId="77777777" w:rsidR="00DC2757" w:rsidRPr="00DC2757" w:rsidRDefault="00DC2757" w:rsidP="00DC2757">
            <w:pPr>
              <w:spacing w:after="0" w:line="240" w:lineRule="auto"/>
              <w:jc w:val="center"/>
              <w:rPr>
                <w:ins w:id="6298" w:author="Commodore, Sarah" w:date="2023-03-22T16:21:00Z"/>
                <w:rFonts w:ascii="Calibri" w:eastAsia="Times New Roman" w:hAnsi="Calibri" w:cs="Calibri"/>
                <w:color w:val="000000"/>
                <w:sz w:val="20"/>
                <w:szCs w:val="20"/>
              </w:rPr>
            </w:pPr>
            <w:ins w:id="6299"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169A9F2" w14:textId="77777777" w:rsidR="00DC2757" w:rsidRPr="00DC2757" w:rsidRDefault="00DC2757" w:rsidP="00DC2757">
            <w:pPr>
              <w:spacing w:after="0" w:line="240" w:lineRule="auto"/>
              <w:jc w:val="center"/>
              <w:rPr>
                <w:ins w:id="6300" w:author="Commodore, Sarah" w:date="2023-03-22T16:21:00Z"/>
                <w:rFonts w:ascii="Calibri" w:eastAsia="Times New Roman" w:hAnsi="Calibri" w:cs="Calibri"/>
                <w:color w:val="000000"/>
                <w:sz w:val="20"/>
                <w:szCs w:val="20"/>
              </w:rPr>
            </w:pPr>
            <w:ins w:id="6301" w:author="Commodore, Sarah" w:date="2023-03-22T16:21:00Z">
              <w:r w:rsidRPr="00DC2757">
                <w:rPr>
                  <w:rFonts w:ascii="Calibri" w:eastAsia="Times New Roman" w:hAnsi="Calibri" w:cs="Calibri"/>
                  <w:color w:val="000000"/>
                  <w:sz w:val="20"/>
                  <w:szCs w:val="20"/>
                </w:rPr>
                <w:t>*</w:t>
              </w:r>
            </w:ins>
          </w:p>
        </w:tc>
      </w:tr>
      <w:tr w:rsidR="00DC2757" w:rsidRPr="00DC2757" w14:paraId="7B3D74FD" w14:textId="77777777" w:rsidTr="00DC2757">
        <w:trPr>
          <w:trHeight w:val="260"/>
          <w:ins w:id="6302" w:author="Commodore, Sarah" w:date="2023-03-22T16:21:00Z"/>
        </w:trPr>
        <w:tc>
          <w:tcPr>
            <w:tcW w:w="0" w:type="auto"/>
            <w:tcBorders>
              <w:top w:val="nil"/>
              <w:left w:val="nil"/>
              <w:bottom w:val="nil"/>
              <w:right w:val="nil"/>
            </w:tcBorders>
            <w:shd w:val="clear" w:color="auto" w:fill="auto"/>
            <w:noWrap/>
            <w:vAlign w:val="bottom"/>
            <w:hideMark/>
          </w:tcPr>
          <w:p w14:paraId="05167C55" w14:textId="77777777" w:rsidR="00DC2757" w:rsidRPr="00DC2757" w:rsidRDefault="00DC2757" w:rsidP="00DC2757">
            <w:pPr>
              <w:spacing w:after="0" w:line="240" w:lineRule="auto"/>
              <w:rPr>
                <w:ins w:id="6303" w:author="Commodore, Sarah" w:date="2023-03-22T16:21:00Z"/>
                <w:rFonts w:ascii="Calibri" w:eastAsia="Times New Roman" w:hAnsi="Calibri" w:cs="Calibri"/>
                <w:color w:val="000000"/>
                <w:sz w:val="20"/>
                <w:szCs w:val="20"/>
              </w:rPr>
            </w:pPr>
            <w:ins w:id="6304" w:author="Commodore, Sarah" w:date="2023-03-22T16:21:00Z">
              <w:r w:rsidRPr="00DC2757">
                <w:rPr>
                  <w:rFonts w:ascii="Calibri" w:eastAsia="Times New Roman" w:hAnsi="Calibri" w:cs="Calibri"/>
                  <w:color w:val="000000"/>
                  <w:sz w:val="20"/>
                  <w:szCs w:val="20"/>
                </w:rPr>
                <w:t>ENSG00000137757.11</w:t>
              </w:r>
            </w:ins>
          </w:p>
        </w:tc>
        <w:tc>
          <w:tcPr>
            <w:tcW w:w="0" w:type="auto"/>
            <w:tcBorders>
              <w:top w:val="nil"/>
              <w:left w:val="nil"/>
              <w:bottom w:val="nil"/>
              <w:right w:val="nil"/>
            </w:tcBorders>
            <w:shd w:val="clear" w:color="auto" w:fill="auto"/>
            <w:noWrap/>
            <w:vAlign w:val="bottom"/>
            <w:hideMark/>
          </w:tcPr>
          <w:p w14:paraId="4AAC795B" w14:textId="77777777" w:rsidR="00DC2757" w:rsidRPr="00DC2757" w:rsidRDefault="00DC2757" w:rsidP="00DC2757">
            <w:pPr>
              <w:spacing w:after="0" w:line="240" w:lineRule="auto"/>
              <w:rPr>
                <w:ins w:id="6305" w:author="Commodore, Sarah" w:date="2023-03-22T16:21:00Z"/>
                <w:rFonts w:ascii="Calibri" w:eastAsia="Times New Roman" w:hAnsi="Calibri" w:cs="Calibri"/>
                <w:color w:val="000000"/>
                <w:sz w:val="20"/>
                <w:szCs w:val="20"/>
              </w:rPr>
            </w:pPr>
            <w:ins w:id="6306" w:author="Commodore, Sarah" w:date="2023-03-22T16:21:00Z">
              <w:r w:rsidRPr="00DC2757">
                <w:rPr>
                  <w:rFonts w:ascii="Calibri" w:eastAsia="Times New Roman" w:hAnsi="Calibri" w:cs="Calibri"/>
                  <w:color w:val="000000"/>
                  <w:sz w:val="20"/>
                  <w:szCs w:val="20"/>
                </w:rPr>
                <w:t>CASP5</w:t>
              </w:r>
            </w:ins>
          </w:p>
        </w:tc>
        <w:tc>
          <w:tcPr>
            <w:tcW w:w="0" w:type="auto"/>
            <w:tcBorders>
              <w:top w:val="nil"/>
              <w:left w:val="nil"/>
              <w:bottom w:val="nil"/>
              <w:right w:val="nil"/>
            </w:tcBorders>
            <w:shd w:val="clear" w:color="auto" w:fill="auto"/>
            <w:noWrap/>
            <w:vAlign w:val="bottom"/>
            <w:hideMark/>
          </w:tcPr>
          <w:p w14:paraId="55B885E7" w14:textId="77777777" w:rsidR="00DC2757" w:rsidRPr="00DC2757" w:rsidRDefault="00DC2757" w:rsidP="00DC2757">
            <w:pPr>
              <w:spacing w:after="0" w:line="240" w:lineRule="auto"/>
              <w:jc w:val="center"/>
              <w:rPr>
                <w:ins w:id="6307" w:author="Commodore, Sarah" w:date="2023-03-22T16:21:00Z"/>
                <w:rFonts w:ascii="Calibri" w:eastAsia="Times New Roman" w:hAnsi="Calibri" w:cs="Calibri"/>
                <w:color w:val="000000"/>
                <w:sz w:val="20"/>
                <w:szCs w:val="20"/>
              </w:rPr>
            </w:pPr>
            <w:ins w:id="630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2F5D3B3" w14:textId="77777777" w:rsidR="00DC2757" w:rsidRPr="00DC2757" w:rsidRDefault="00DC2757" w:rsidP="00DC2757">
            <w:pPr>
              <w:spacing w:after="0" w:line="240" w:lineRule="auto"/>
              <w:jc w:val="center"/>
              <w:rPr>
                <w:ins w:id="6309" w:author="Commodore, Sarah" w:date="2023-03-22T16:21:00Z"/>
                <w:rFonts w:ascii="Calibri" w:eastAsia="Times New Roman" w:hAnsi="Calibri" w:cs="Calibri"/>
                <w:color w:val="000000"/>
                <w:sz w:val="20"/>
                <w:szCs w:val="20"/>
              </w:rPr>
            </w:pPr>
            <w:ins w:id="6310"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4BC73944" w14:textId="77777777" w:rsidR="00DC2757" w:rsidRPr="00DC2757" w:rsidRDefault="00DC2757" w:rsidP="00DC2757">
            <w:pPr>
              <w:spacing w:after="0" w:line="240" w:lineRule="auto"/>
              <w:jc w:val="center"/>
              <w:rPr>
                <w:ins w:id="6311" w:author="Commodore, Sarah" w:date="2023-03-22T16:21:00Z"/>
                <w:rFonts w:ascii="Calibri" w:eastAsia="Times New Roman" w:hAnsi="Calibri" w:cs="Calibri"/>
                <w:color w:val="000000"/>
                <w:sz w:val="20"/>
                <w:szCs w:val="20"/>
              </w:rPr>
            </w:pPr>
            <w:ins w:id="6312"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34ECCB3B" w14:textId="77777777" w:rsidR="00DC2757" w:rsidRPr="00DC2757" w:rsidRDefault="00DC2757" w:rsidP="00DC2757">
            <w:pPr>
              <w:spacing w:after="0" w:line="240" w:lineRule="auto"/>
              <w:jc w:val="center"/>
              <w:rPr>
                <w:ins w:id="6313" w:author="Commodore, Sarah" w:date="2023-03-22T16:21:00Z"/>
                <w:rFonts w:ascii="Calibri" w:eastAsia="Times New Roman" w:hAnsi="Calibri" w:cs="Calibri"/>
                <w:color w:val="000000"/>
                <w:sz w:val="20"/>
                <w:szCs w:val="20"/>
              </w:rPr>
            </w:pPr>
            <w:ins w:id="6314" w:author="Commodore, Sarah" w:date="2023-03-22T16:21:00Z">
              <w:r w:rsidRPr="00DC2757">
                <w:rPr>
                  <w:rFonts w:ascii="Calibri" w:eastAsia="Times New Roman" w:hAnsi="Calibri" w:cs="Calibri"/>
                  <w:color w:val="000000"/>
                  <w:sz w:val="20"/>
                  <w:szCs w:val="20"/>
                </w:rPr>
                <w:t>*</w:t>
              </w:r>
            </w:ins>
          </w:p>
        </w:tc>
      </w:tr>
      <w:tr w:rsidR="00DC2757" w:rsidRPr="00DC2757" w14:paraId="0C82A5BB" w14:textId="77777777" w:rsidTr="00DC2757">
        <w:trPr>
          <w:trHeight w:val="260"/>
          <w:ins w:id="6315" w:author="Commodore, Sarah" w:date="2023-03-22T16:21:00Z"/>
        </w:trPr>
        <w:tc>
          <w:tcPr>
            <w:tcW w:w="0" w:type="auto"/>
            <w:tcBorders>
              <w:top w:val="nil"/>
              <w:left w:val="nil"/>
              <w:bottom w:val="nil"/>
              <w:right w:val="nil"/>
            </w:tcBorders>
            <w:shd w:val="clear" w:color="auto" w:fill="auto"/>
            <w:noWrap/>
            <w:vAlign w:val="bottom"/>
            <w:hideMark/>
          </w:tcPr>
          <w:p w14:paraId="7FBE16F3" w14:textId="77777777" w:rsidR="00DC2757" w:rsidRPr="00DC2757" w:rsidRDefault="00DC2757" w:rsidP="00DC2757">
            <w:pPr>
              <w:spacing w:after="0" w:line="240" w:lineRule="auto"/>
              <w:rPr>
                <w:ins w:id="6316" w:author="Commodore, Sarah" w:date="2023-03-22T16:21:00Z"/>
                <w:rFonts w:ascii="Calibri" w:eastAsia="Times New Roman" w:hAnsi="Calibri" w:cs="Calibri"/>
                <w:color w:val="000000"/>
                <w:sz w:val="20"/>
                <w:szCs w:val="20"/>
              </w:rPr>
            </w:pPr>
            <w:ins w:id="6317" w:author="Commodore, Sarah" w:date="2023-03-22T16:21:00Z">
              <w:r w:rsidRPr="00DC2757">
                <w:rPr>
                  <w:rFonts w:ascii="Calibri" w:eastAsia="Times New Roman" w:hAnsi="Calibri" w:cs="Calibri"/>
                  <w:color w:val="000000"/>
                  <w:sz w:val="20"/>
                  <w:szCs w:val="20"/>
                </w:rPr>
                <w:t>ENSG00000237576.2</w:t>
              </w:r>
            </w:ins>
          </w:p>
        </w:tc>
        <w:tc>
          <w:tcPr>
            <w:tcW w:w="0" w:type="auto"/>
            <w:tcBorders>
              <w:top w:val="nil"/>
              <w:left w:val="nil"/>
              <w:bottom w:val="nil"/>
              <w:right w:val="nil"/>
            </w:tcBorders>
            <w:shd w:val="clear" w:color="auto" w:fill="auto"/>
            <w:noWrap/>
            <w:vAlign w:val="bottom"/>
            <w:hideMark/>
          </w:tcPr>
          <w:p w14:paraId="3A837106" w14:textId="77777777" w:rsidR="00DC2757" w:rsidRPr="00DC2757" w:rsidRDefault="00DC2757" w:rsidP="00DC2757">
            <w:pPr>
              <w:spacing w:after="0" w:line="240" w:lineRule="auto"/>
              <w:rPr>
                <w:ins w:id="6318" w:author="Commodore, Sarah" w:date="2023-03-22T16:21:00Z"/>
                <w:rFonts w:ascii="Calibri" w:eastAsia="Times New Roman" w:hAnsi="Calibri" w:cs="Calibri"/>
                <w:color w:val="000000"/>
                <w:sz w:val="20"/>
                <w:szCs w:val="20"/>
              </w:rPr>
            </w:pPr>
            <w:ins w:id="6319" w:author="Commodore, Sarah" w:date="2023-03-22T16:21:00Z">
              <w:r w:rsidRPr="00DC2757">
                <w:rPr>
                  <w:rFonts w:ascii="Calibri" w:eastAsia="Times New Roman" w:hAnsi="Calibri" w:cs="Calibri"/>
                  <w:color w:val="000000"/>
                  <w:sz w:val="20"/>
                  <w:szCs w:val="20"/>
                </w:rPr>
                <w:t>LINC01888</w:t>
              </w:r>
            </w:ins>
          </w:p>
        </w:tc>
        <w:tc>
          <w:tcPr>
            <w:tcW w:w="0" w:type="auto"/>
            <w:tcBorders>
              <w:top w:val="nil"/>
              <w:left w:val="nil"/>
              <w:bottom w:val="nil"/>
              <w:right w:val="nil"/>
            </w:tcBorders>
            <w:shd w:val="clear" w:color="auto" w:fill="auto"/>
            <w:noWrap/>
            <w:vAlign w:val="bottom"/>
            <w:hideMark/>
          </w:tcPr>
          <w:p w14:paraId="5F93B9B0" w14:textId="77777777" w:rsidR="00DC2757" w:rsidRPr="00DC2757" w:rsidRDefault="00DC2757" w:rsidP="00DC2757">
            <w:pPr>
              <w:spacing w:after="0" w:line="240" w:lineRule="auto"/>
              <w:jc w:val="center"/>
              <w:rPr>
                <w:ins w:id="6320" w:author="Commodore, Sarah" w:date="2023-03-22T16:21:00Z"/>
                <w:rFonts w:ascii="Calibri" w:eastAsia="Times New Roman" w:hAnsi="Calibri" w:cs="Calibri"/>
                <w:color w:val="000000"/>
                <w:sz w:val="20"/>
                <w:szCs w:val="20"/>
              </w:rPr>
            </w:pPr>
            <w:ins w:id="632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476BDB" w14:textId="77777777" w:rsidR="00DC2757" w:rsidRPr="00DC2757" w:rsidRDefault="00DC2757" w:rsidP="00DC2757">
            <w:pPr>
              <w:spacing w:after="0" w:line="240" w:lineRule="auto"/>
              <w:jc w:val="center"/>
              <w:rPr>
                <w:ins w:id="6322" w:author="Commodore, Sarah" w:date="2023-03-22T16:21:00Z"/>
                <w:rFonts w:ascii="Calibri" w:eastAsia="Times New Roman" w:hAnsi="Calibri" w:cs="Calibri"/>
                <w:color w:val="000000"/>
                <w:sz w:val="20"/>
                <w:szCs w:val="20"/>
              </w:rPr>
            </w:pPr>
            <w:ins w:id="6323" w:author="Commodore, Sarah" w:date="2023-03-22T16:21:00Z">
              <w:r w:rsidRPr="00DC2757">
                <w:rPr>
                  <w:rFonts w:ascii="Calibri" w:eastAsia="Times New Roman" w:hAnsi="Calibri" w:cs="Calibri"/>
                  <w:color w:val="000000"/>
                  <w:sz w:val="20"/>
                  <w:szCs w:val="20"/>
                </w:rPr>
                <w:t>8.3E-03</w:t>
              </w:r>
            </w:ins>
          </w:p>
        </w:tc>
        <w:tc>
          <w:tcPr>
            <w:tcW w:w="0" w:type="auto"/>
            <w:tcBorders>
              <w:top w:val="nil"/>
              <w:left w:val="nil"/>
              <w:bottom w:val="nil"/>
              <w:right w:val="nil"/>
            </w:tcBorders>
            <w:shd w:val="clear" w:color="auto" w:fill="auto"/>
            <w:noWrap/>
            <w:vAlign w:val="bottom"/>
            <w:hideMark/>
          </w:tcPr>
          <w:p w14:paraId="6C017F02" w14:textId="77777777" w:rsidR="00DC2757" w:rsidRPr="00DC2757" w:rsidRDefault="00DC2757" w:rsidP="00DC2757">
            <w:pPr>
              <w:spacing w:after="0" w:line="240" w:lineRule="auto"/>
              <w:jc w:val="center"/>
              <w:rPr>
                <w:ins w:id="6324" w:author="Commodore, Sarah" w:date="2023-03-22T16:21:00Z"/>
                <w:rFonts w:ascii="Calibri" w:eastAsia="Times New Roman" w:hAnsi="Calibri" w:cs="Calibri"/>
                <w:color w:val="000000"/>
                <w:sz w:val="20"/>
                <w:szCs w:val="20"/>
              </w:rPr>
            </w:pPr>
            <w:ins w:id="6325"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0725063" w14:textId="77777777" w:rsidR="00DC2757" w:rsidRPr="00DC2757" w:rsidRDefault="00DC2757" w:rsidP="00DC2757">
            <w:pPr>
              <w:spacing w:after="0" w:line="240" w:lineRule="auto"/>
              <w:jc w:val="center"/>
              <w:rPr>
                <w:ins w:id="6326" w:author="Commodore, Sarah" w:date="2023-03-22T16:21:00Z"/>
                <w:rFonts w:ascii="Calibri" w:eastAsia="Times New Roman" w:hAnsi="Calibri" w:cs="Calibri"/>
                <w:color w:val="000000"/>
                <w:sz w:val="20"/>
                <w:szCs w:val="20"/>
              </w:rPr>
            </w:pPr>
            <w:ins w:id="6327" w:author="Commodore, Sarah" w:date="2023-03-22T16:21:00Z">
              <w:r w:rsidRPr="00DC2757">
                <w:rPr>
                  <w:rFonts w:ascii="Calibri" w:eastAsia="Times New Roman" w:hAnsi="Calibri" w:cs="Calibri"/>
                  <w:color w:val="000000"/>
                  <w:sz w:val="20"/>
                  <w:szCs w:val="20"/>
                </w:rPr>
                <w:t>*</w:t>
              </w:r>
            </w:ins>
          </w:p>
        </w:tc>
      </w:tr>
      <w:tr w:rsidR="00DC2757" w:rsidRPr="00DC2757" w14:paraId="03D1D3F5" w14:textId="77777777" w:rsidTr="00DC2757">
        <w:trPr>
          <w:trHeight w:val="260"/>
          <w:ins w:id="6328" w:author="Commodore, Sarah" w:date="2023-03-22T16:21:00Z"/>
        </w:trPr>
        <w:tc>
          <w:tcPr>
            <w:tcW w:w="0" w:type="auto"/>
            <w:tcBorders>
              <w:top w:val="nil"/>
              <w:left w:val="nil"/>
              <w:bottom w:val="nil"/>
              <w:right w:val="nil"/>
            </w:tcBorders>
            <w:shd w:val="clear" w:color="auto" w:fill="auto"/>
            <w:noWrap/>
            <w:vAlign w:val="bottom"/>
            <w:hideMark/>
          </w:tcPr>
          <w:p w14:paraId="0B1CC084" w14:textId="77777777" w:rsidR="00DC2757" w:rsidRPr="00DC2757" w:rsidRDefault="00DC2757" w:rsidP="00DC2757">
            <w:pPr>
              <w:spacing w:after="0" w:line="240" w:lineRule="auto"/>
              <w:rPr>
                <w:ins w:id="6329" w:author="Commodore, Sarah" w:date="2023-03-22T16:21:00Z"/>
                <w:rFonts w:ascii="Calibri" w:eastAsia="Times New Roman" w:hAnsi="Calibri" w:cs="Calibri"/>
                <w:color w:val="000000"/>
                <w:sz w:val="20"/>
                <w:szCs w:val="20"/>
              </w:rPr>
            </w:pPr>
            <w:ins w:id="6330" w:author="Commodore, Sarah" w:date="2023-03-22T16:21:00Z">
              <w:r w:rsidRPr="00DC2757">
                <w:rPr>
                  <w:rFonts w:ascii="Calibri" w:eastAsia="Times New Roman" w:hAnsi="Calibri" w:cs="Calibri"/>
                  <w:color w:val="000000"/>
                  <w:sz w:val="20"/>
                  <w:szCs w:val="20"/>
                </w:rPr>
                <w:t>ENSG00000175264.8</w:t>
              </w:r>
            </w:ins>
          </w:p>
        </w:tc>
        <w:tc>
          <w:tcPr>
            <w:tcW w:w="0" w:type="auto"/>
            <w:tcBorders>
              <w:top w:val="nil"/>
              <w:left w:val="nil"/>
              <w:bottom w:val="nil"/>
              <w:right w:val="nil"/>
            </w:tcBorders>
            <w:shd w:val="clear" w:color="auto" w:fill="auto"/>
            <w:noWrap/>
            <w:vAlign w:val="bottom"/>
            <w:hideMark/>
          </w:tcPr>
          <w:p w14:paraId="691249AA" w14:textId="77777777" w:rsidR="00DC2757" w:rsidRPr="00DC2757" w:rsidRDefault="00DC2757" w:rsidP="00DC2757">
            <w:pPr>
              <w:spacing w:after="0" w:line="240" w:lineRule="auto"/>
              <w:rPr>
                <w:ins w:id="6331" w:author="Commodore, Sarah" w:date="2023-03-22T16:21:00Z"/>
                <w:rFonts w:ascii="Calibri" w:eastAsia="Times New Roman" w:hAnsi="Calibri" w:cs="Calibri"/>
                <w:color w:val="000000"/>
                <w:sz w:val="20"/>
                <w:szCs w:val="20"/>
              </w:rPr>
            </w:pPr>
            <w:ins w:id="6332" w:author="Commodore, Sarah" w:date="2023-03-22T16:21:00Z">
              <w:r w:rsidRPr="00DC2757">
                <w:rPr>
                  <w:rFonts w:ascii="Calibri" w:eastAsia="Times New Roman" w:hAnsi="Calibri" w:cs="Calibri"/>
                  <w:color w:val="000000"/>
                  <w:sz w:val="20"/>
                  <w:szCs w:val="20"/>
                </w:rPr>
                <w:t>CHST1</w:t>
              </w:r>
            </w:ins>
          </w:p>
        </w:tc>
        <w:tc>
          <w:tcPr>
            <w:tcW w:w="0" w:type="auto"/>
            <w:tcBorders>
              <w:top w:val="nil"/>
              <w:left w:val="nil"/>
              <w:bottom w:val="nil"/>
              <w:right w:val="nil"/>
            </w:tcBorders>
            <w:shd w:val="clear" w:color="auto" w:fill="auto"/>
            <w:noWrap/>
            <w:vAlign w:val="bottom"/>
            <w:hideMark/>
          </w:tcPr>
          <w:p w14:paraId="7DA0E40F" w14:textId="77777777" w:rsidR="00DC2757" w:rsidRPr="00DC2757" w:rsidRDefault="00DC2757" w:rsidP="00DC2757">
            <w:pPr>
              <w:spacing w:after="0" w:line="240" w:lineRule="auto"/>
              <w:jc w:val="center"/>
              <w:rPr>
                <w:ins w:id="6333" w:author="Commodore, Sarah" w:date="2023-03-22T16:21:00Z"/>
                <w:rFonts w:ascii="Calibri" w:eastAsia="Times New Roman" w:hAnsi="Calibri" w:cs="Calibri"/>
                <w:color w:val="000000"/>
                <w:sz w:val="20"/>
                <w:szCs w:val="20"/>
              </w:rPr>
            </w:pPr>
            <w:ins w:id="633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5A0378" w14:textId="77777777" w:rsidR="00DC2757" w:rsidRPr="00DC2757" w:rsidRDefault="00DC2757" w:rsidP="00DC2757">
            <w:pPr>
              <w:spacing w:after="0" w:line="240" w:lineRule="auto"/>
              <w:jc w:val="center"/>
              <w:rPr>
                <w:ins w:id="6335" w:author="Commodore, Sarah" w:date="2023-03-22T16:21:00Z"/>
                <w:rFonts w:ascii="Calibri" w:eastAsia="Times New Roman" w:hAnsi="Calibri" w:cs="Calibri"/>
                <w:color w:val="000000"/>
                <w:sz w:val="20"/>
                <w:szCs w:val="20"/>
              </w:rPr>
            </w:pPr>
            <w:ins w:id="6336"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3843DB5A" w14:textId="77777777" w:rsidR="00DC2757" w:rsidRPr="00DC2757" w:rsidRDefault="00DC2757" w:rsidP="00DC2757">
            <w:pPr>
              <w:spacing w:after="0" w:line="240" w:lineRule="auto"/>
              <w:jc w:val="center"/>
              <w:rPr>
                <w:ins w:id="6337" w:author="Commodore, Sarah" w:date="2023-03-22T16:21:00Z"/>
                <w:rFonts w:ascii="Calibri" w:eastAsia="Times New Roman" w:hAnsi="Calibri" w:cs="Calibri"/>
                <w:color w:val="000000"/>
                <w:sz w:val="20"/>
                <w:szCs w:val="20"/>
              </w:rPr>
            </w:pPr>
            <w:ins w:id="6338"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E42CD7C" w14:textId="77777777" w:rsidR="00DC2757" w:rsidRPr="00DC2757" w:rsidRDefault="00DC2757" w:rsidP="00DC2757">
            <w:pPr>
              <w:spacing w:after="0" w:line="240" w:lineRule="auto"/>
              <w:jc w:val="center"/>
              <w:rPr>
                <w:ins w:id="6339" w:author="Commodore, Sarah" w:date="2023-03-22T16:21:00Z"/>
                <w:rFonts w:ascii="Calibri" w:eastAsia="Times New Roman" w:hAnsi="Calibri" w:cs="Calibri"/>
                <w:color w:val="000000"/>
                <w:sz w:val="20"/>
                <w:szCs w:val="20"/>
              </w:rPr>
            </w:pPr>
            <w:ins w:id="6340" w:author="Commodore, Sarah" w:date="2023-03-22T16:21:00Z">
              <w:r w:rsidRPr="00DC2757">
                <w:rPr>
                  <w:rFonts w:ascii="Calibri" w:eastAsia="Times New Roman" w:hAnsi="Calibri" w:cs="Calibri"/>
                  <w:color w:val="000000"/>
                  <w:sz w:val="20"/>
                  <w:szCs w:val="20"/>
                </w:rPr>
                <w:t>*</w:t>
              </w:r>
            </w:ins>
          </w:p>
        </w:tc>
      </w:tr>
      <w:tr w:rsidR="00DC2757" w:rsidRPr="00DC2757" w14:paraId="3EED927B" w14:textId="77777777" w:rsidTr="00DC2757">
        <w:trPr>
          <w:trHeight w:val="260"/>
          <w:ins w:id="6341" w:author="Commodore, Sarah" w:date="2023-03-22T16:21:00Z"/>
        </w:trPr>
        <w:tc>
          <w:tcPr>
            <w:tcW w:w="0" w:type="auto"/>
            <w:tcBorders>
              <w:top w:val="nil"/>
              <w:left w:val="nil"/>
              <w:bottom w:val="nil"/>
              <w:right w:val="nil"/>
            </w:tcBorders>
            <w:shd w:val="clear" w:color="auto" w:fill="auto"/>
            <w:noWrap/>
            <w:vAlign w:val="bottom"/>
            <w:hideMark/>
          </w:tcPr>
          <w:p w14:paraId="23BD238A" w14:textId="77777777" w:rsidR="00DC2757" w:rsidRPr="00DC2757" w:rsidRDefault="00DC2757" w:rsidP="00DC2757">
            <w:pPr>
              <w:spacing w:after="0" w:line="240" w:lineRule="auto"/>
              <w:rPr>
                <w:ins w:id="6342" w:author="Commodore, Sarah" w:date="2023-03-22T16:21:00Z"/>
                <w:rFonts w:ascii="Calibri" w:eastAsia="Times New Roman" w:hAnsi="Calibri" w:cs="Calibri"/>
                <w:color w:val="000000"/>
                <w:sz w:val="20"/>
                <w:szCs w:val="20"/>
              </w:rPr>
            </w:pPr>
            <w:ins w:id="6343" w:author="Commodore, Sarah" w:date="2023-03-22T16:21:00Z">
              <w:r w:rsidRPr="00DC2757">
                <w:rPr>
                  <w:rFonts w:ascii="Calibri" w:eastAsia="Times New Roman" w:hAnsi="Calibri" w:cs="Calibri"/>
                  <w:color w:val="000000"/>
                  <w:sz w:val="20"/>
                  <w:szCs w:val="20"/>
                </w:rPr>
                <w:t>ENSG00000251230.6</w:t>
              </w:r>
            </w:ins>
          </w:p>
        </w:tc>
        <w:tc>
          <w:tcPr>
            <w:tcW w:w="0" w:type="auto"/>
            <w:tcBorders>
              <w:top w:val="nil"/>
              <w:left w:val="nil"/>
              <w:bottom w:val="nil"/>
              <w:right w:val="nil"/>
            </w:tcBorders>
            <w:shd w:val="clear" w:color="auto" w:fill="auto"/>
            <w:noWrap/>
            <w:vAlign w:val="bottom"/>
            <w:hideMark/>
          </w:tcPr>
          <w:p w14:paraId="2A092E31" w14:textId="77777777" w:rsidR="00DC2757" w:rsidRPr="00DC2757" w:rsidRDefault="00DC2757" w:rsidP="00DC2757">
            <w:pPr>
              <w:spacing w:after="0" w:line="240" w:lineRule="auto"/>
              <w:rPr>
                <w:ins w:id="6344" w:author="Commodore, Sarah" w:date="2023-03-22T16:21:00Z"/>
                <w:rFonts w:ascii="Calibri" w:eastAsia="Times New Roman" w:hAnsi="Calibri" w:cs="Calibri"/>
                <w:color w:val="000000"/>
                <w:sz w:val="20"/>
                <w:szCs w:val="20"/>
              </w:rPr>
            </w:pPr>
            <w:ins w:id="6345" w:author="Commodore, Sarah" w:date="2023-03-22T16:21:00Z">
              <w:r w:rsidRPr="00DC2757">
                <w:rPr>
                  <w:rFonts w:ascii="Calibri" w:eastAsia="Times New Roman" w:hAnsi="Calibri" w:cs="Calibri"/>
                  <w:color w:val="000000"/>
                  <w:sz w:val="20"/>
                  <w:szCs w:val="20"/>
                </w:rPr>
                <w:t>MIR3945HG</w:t>
              </w:r>
            </w:ins>
          </w:p>
        </w:tc>
        <w:tc>
          <w:tcPr>
            <w:tcW w:w="0" w:type="auto"/>
            <w:tcBorders>
              <w:top w:val="nil"/>
              <w:left w:val="nil"/>
              <w:bottom w:val="nil"/>
              <w:right w:val="nil"/>
            </w:tcBorders>
            <w:shd w:val="clear" w:color="auto" w:fill="auto"/>
            <w:noWrap/>
            <w:vAlign w:val="bottom"/>
            <w:hideMark/>
          </w:tcPr>
          <w:p w14:paraId="3D3DC519" w14:textId="77777777" w:rsidR="00DC2757" w:rsidRPr="00DC2757" w:rsidRDefault="00DC2757" w:rsidP="00DC2757">
            <w:pPr>
              <w:spacing w:after="0" w:line="240" w:lineRule="auto"/>
              <w:jc w:val="center"/>
              <w:rPr>
                <w:ins w:id="6346" w:author="Commodore, Sarah" w:date="2023-03-22T16:21:00Z"/>
                <w:rFonts w:ascii="Calibri" w:eastAsia="Times New Roman" w:hAnsi="Calibri" w:cs="Calibri"/>
                <w:color w:val="000000"/>
                <w:sz w:val="20"/>
                <w:szCs w:val="20"/>
              </w:rPr>
            </w:pPr>
            <w:ins w:id="634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5BF2BE0" w14:textId="77777777" w:rsidR="00DC2757" w:rsidRPr="00DC2757" w:rsidRDefault="00DC2757" w:rsidP="00DC2757">
            <w:pPr>
              <w:spacing w:after="0" w:line="240" w:lineRule="auto"/>
              <w:jc w:val="center"/>
              <w:rPr>
                <w:ins w:id="6348" w:author="Commodore, Sarah" w:date="2023-03-22T16:21:00Z"/>
                <w:rFonts w:ascii="Calibri" w:eastAsia="Times New Roman" w:hAnsi="Calibri" w:cs="Calibri"/>
                <w:color w:val="000000"/>
                <w:sz w:val="20"/>
                <w:szCs w:val="20"/>
              </w:rPr>
            </w:pPr>
            <w:ins w:id="6349"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202D10C" w14:textId="77777777" w:rsidR="00DC2757" w:rsidRPr="00DC2757" w:rsidRDefault="00DC2757" w:rsidP="00DC2757">
            <w:pPr>
              <w:spacing w:after="0" w:line="240" w:lineRule="auto"/>
              <w:jc w:val="center"/>
              <w:rPr>
                <w:ins w:id="6350" w:author="Commodore, Sarah" w:date="2023-03-22T16:21:00Z"/>
                <w:rFonts w:ascii="Calibri" w:eastAsia="Times New Roman" w:hAnsi="Calibri" w:cs="Calibri"/>
                <w:color w:val="000000"/>
                <w:sz w:val="20"/>
                <w:szCs w:val="20"/>
              </w:rPr>
            </w:pPr>
            <w:ins w:id="6351" w:author="Commodore, Sarah" w:date="2023-03-22T16:21:00Z">
              <w:r w:rsidRPr="00DC2757">
                <w:rPr>
                  <w:rFonts w:ascii="Calibri" w:eastAsia="Times New Roman" w:hAnsi="Calibri" w:cs="Calibri"/>
                  <w:color w:val="000000"/>
                  <w:sz w:val="20"/>
                  <w:szCs w:val="20"/>
                </w:rPr>
                <w:t>4.8E-03</w:t>
              </w:r>
            </w:ins>
          </w:p>
        </w:tc>
        <w:tc>
          <w:tcPr>
            <w:tcW w:w="0" w:type="auto"/>
            <w:tcBorders>
              <w:top w:val="nil"/>
              <w:left w:val="nil"/>
              <w:bottom w:val="nil"/>
              <w:right w:val="nil"/>
            </w:tcBorders>
            <w:shd w:val="clear" w:color="auto" w:fill="auto"/>
            <w:noWrap/>
            <w:vAlign w:val="bottom"/>
            <w:hideMark/>
          </w:tcPr>
          <w:p w14:paraId="111A7455" w14:textId="77777777" w:rsidR="00DC2757" w:rsidRPr="00DC2757" w:rsidRDefault="00DC2757" w:rsidP="00DC2757">
            <w:pPr>
              <w:spacing w:after="0" w:line="240" w:lineRule="auto"/>
              <w:jc w:val="center"/>
              <w:rPr>
                <w:ins w:id="6352" w:author="Commodore, Sarah" w:date="2023-03-22T16:21:00Z"/>
                <w:rFonts w:ascii="Calibri" w:eastAsia="Times New Roman" w:hAnsi="Calibri" w:cs="Calibri"/>
                <w:color w:val="000000"/>
                <w:sz w:val="20"/>
                <w:szCs w:val="20"/>
              </w:rPr>
            </w:pPr>
            <w:ins w:id="6353" w:author="Commodore, Sarah" w:date="2023-03-22T16:21:00Z">
              <w:r w:rsidRPr="00DC2757">
                <w:rPr>
                  <w:rFonts w:ascii="Calibri" w:eastAsia="Times New Roman" w:hAnsi="Calibri" w:cs="Calibri"/>
                  <w:color w:val="000000"/>
                  <w:sz w:val="20"/>
                  <w:szCs w:val="20"/>
                </w:rPr>
                <w:t>*</w:t>
              </w:r>
            </w:ins>
          </w:p>
        </w:tc>
      </w:tr>
      <w:tr w:rsidR="00DC2757" w:rsidRPr="00DC2757" w14:paraId="402D8ACB" w14:textId="77777777" w:rsidTr="00DC2757">
        <w:trPr>
          <w:trHeight w:val="260"/>
          <w:ins w:id="6354" w:author="Commodore, Sarah" w:date="2023-03-22T16:21:00Z"/>
        </w:trPr>
        <w:tc>
          <w:tcPr>
            <w:tcW w:w="0" w:type="auto"/>
            <w:tcBorders>
              <w:top w:val="nil"/>
              <w:left w:val="nil"/>
              <w:bottom w:val="nil"/>
              <w:right w:val="nil"/>
            </w:tcBorders>
            <w:shd w:val="clear" w:color="auto" w:fill="auto"/>
            <w:noWrap/>
            <w:vAlign w:val="bottom"/>
            <w:hideMark/>
          </w:tcPr>
          <w:p w14:paraId="3B195BF7" w14:textId="77777777" w:rsidR="00DC2757" w:rsidRPr="00DC2757" w:rsidRDefault="00DC2757" w:rsidP="00DC2757">
            <w:pPr>
              <w:spacing w:after="0" w:line="240" w:lineRule="auto"/>
              <w:rPr>
                <w:ins w:id="6355" w:author="Commodore, Sarah" w:date="2023-03-22T16:21:00Z"/>
                <w:rFonts w:ascii="Calibri" w:eastAsia="Times New Roman" w:hAnsi="Calibri" w:cs="Calibri"/>
                <w:color w:val="000000"/>
                <w:sz w:val="20"/>
                <w:szCs w:val="20"/>
              </w:rPr>
            </w:pPr>
            <w:ins w:id="6356" w:author="Commodore, Sarah" w:date="2023-03-22T16:21:00Z">
              <w:r w:rsidRPr="00DC2757">
                <w:rPr>
                  <w:rFonts w:ascii="Calibri" w:eastAsia="Times New Roman" w:hAnsi="Calibri" w:cs="Calibri"/>
                  <w:color w:val="000000"/>
                  <w:sz w:val="20"/>
                  <w:szCs w:val="20"/>
                </w:rPr>
                <w:t>ENSG00000201998.1</w:t>
              </w:r>
            </w:ins>
          </w:p>
        </w:tc>
        <w:tc>
          <w:tcPr>
            <w:tcW w:w="0" w:type="auto"/>
            <w:tcBorders>
              <w:top w:val="nil"/>
              <w:left w:val="nil"/>
              <w:bottom w:val="nil"/>
              <w:right w:val="nil"/>
            </w:tcBorders>
            <w:shd w:val="clear" w:color="auto" w:fill="auto"/>
            <w:noWrap/>
            <w:vAlign w:val="bottom"/>
            <w:hideMark/>
          </w:tcPr>
          <w:p w14:paraId="56E9E00E" w14:textId="77777777" w:rsidR="00DC2757" w:rsidRPr="00DC2757" w:rsidRDefault="00DC2757" w:rsidP="00DC2757">
            <w:pPr>
              <w:spacing w:after="0" w:line="240" w:lineRule="auto"/>
              <w:rPr>
                <w:ins w:id="6357" w:author="Commodore, Sarah" w:date="2023-03-22T16:21:00Z"/>
                <w:rFonts w:ascii="Calibri" w:eastAsia="Times New Roman" w:hAnsi="Calibri" w:cs="Calibri"/>
                <w:color w:val="000000"/>
                <w:sz w:val="20"/>
                <w:szCs w:val="20"/>
              </w:rPr>
            </w:pPr>
            <w:ins w:id="6358" w:author="Commodore, Sarah" w:date="2023-03-22T16:21:00Z">
              <w:r w:rsidRPr="00DC2757">
                <w:rPr>
                  <w:rFonts w:ascii="Calibri" w:eastAsia="Times New Roman" w:hAnsi="Calibri" w:cs="Calibri"/>
                  <w:color w:val="000000"/>
                  <w:sz w:val="20"/>
                  <w:szCs w:val="20"/>
                </w:rPr>
                <w:t>SNORA23</w:t>
              </w:r>
            </w:ins>
          </w:p>
        </w:tc>
        <w:tc>
          <w:tcPr>
            <w:tcW w:w="0" w:type="auto"/>
            <w:tcBorders>
              <w:top w:val="nil"/>
              <w:left w:val="nil"/>
              <w:bottom w:val="nil"/>
              <w:right w:val="nil"/>
            </w:tcBorders>
            <w:shd w:val="clear" w:color="auto" w:fill="auto"/>
            <w:noWrap/>
            <w:vAlign w:val="bottom"/>
            <w:hideMark/>
          </w:tcPr>
          <w:p w14:paraId="6545644E" w14:textId="77777777" w:rsidR="00DC2757" w:rsidRPr="00DC2757" w:rsidRDefault="00DC2757" w:rsidP="00DC2757">
            <w:pPr>
              <w:spacing w:after="0" w:line="240" w:lineRule="auto"/>
              <w:jc w:val="center"/>
              <w:rPr>
                <w:ins w:id="6359" w:author="Commodore, Sarah" w:date="2023-03-22T16:21:00Z"/>
                <w:rFonts w:ascii="Calibri" w:eastAsia="Times New Roman" w:hAnsi="Calibri" w:cs="Calibri"/>
                <w:color w:val="000000"/>
                <w:sz w:val="20"/>
                <w:szCs w:val="20"/>
              </w:rPr>
            </w:pPr>
            <w:ins w:id="636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22601C4" w14:textId="77777777" w:rsidR="00DC2757" w:rsidRPr="00DC2757" w:rsidRDefault="00DC2757" w:rsidP="00DC2757">
            <w:pPr>
              <w:spacing w:after="0" w:line="240" w:lineRule="auto"/>
              <w:jc w:val="center"/>
              <w:rPr>
                <w:ins w:id="6361" w:author="Commodore, Sarah" w:date="2023-03-22T16:21:00Z"/>
                <w:rFonts w:ascii="Calibri" w:eastAsia="Times New Roman" w:hAnsi="Calibri" w:cs="Calibri"/>
                <w:color w:val="000000"/>
                <w:sz w:val="20"/>
                <w:szCs w:val="20"/>
              </w:rPr>
            </w:pPr>
            <w:ins w:id="6362" w:author="Commodore, Sarah" w:date="2023-03-22T16:21:00Z">
              <w:r w:rsidRPr="00DC2757">
                <w:rPr>
                  <w:rFonts w:ascii="Calibri" w:eastAsia="Times New Roman" w:hAnsi="Calibri" w:cs="Calibri"/>
                  <w:color w:val="000000"/>
                  <w:sz w:val="20"/>
                  <w:szCs w:val="20"/>
                </w:rPr>
                <w:t>8.6E-03</w:t>
              </w:r>
            </w:ins>
          </w:p>
        </w:tc>
        <w:tc>
          <w:tcPr>
            <w:tcW w:w="0" w:type="auto"/>
            <w:tcBorders>
              <w:top w:val="nil"/>
              <w:left w:val="nil"/>
              <w:bottom w:val="nil"/>
              <w:right w:val="nil"/>
            </w:tcBorders>
            <w:shd w:val="clear" w:color="auto" w:fill="auto"/>
            <w:noWrap/>
            <w:vAlign w:val="bottom"/>
            <w:hideMark/>
          </w:tcPr>
          <w:p w14:paraId="771E9896" w14:textId="77777777" w:rsidR="00DC2757" w:rsidRPr="00DC2757" w:rsidRDefault="00DC2757" w:rsidP="00DC2757">
            <w:pPr>
              <w:spacing w:after="0" w:line="240" w:lineRule="auto"/>
              <w:jc w:val="center"/>
              <w:rPr>
                <w:ins w:id="6363" w:author="Commodore, Sarah" w:date="2023-03-22T16:21:00Z"/>
                <w:rFonts w:ascii="Calibri" w:eastAsia="Times New Roman" w:hAnsi="Calibri" w:cs="Calibri"/>
                <w:color w:val="000000"/>
                <w:sz w:val="20"/>
                <w:szCs w:val="20"/>
              </w:rPr>
            </w:pPr>
            <w:ins w:id="6364"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6BD0B145" w14:textId="77777777" w:rsidR="00DC2757" w:rsidRPr="00DC2757" w:rsidRDefault="00DC2757" w:rsidP="00DC2757">
            <w:pPr>
              <w:spacing w:after="0" w:line="240" w:lineRule="auto"/>
              <w:jc w:val="center"/>
              <w:rPr>
                <w:ins w:id="6365" w:author="Commodore, Sarah" w:date="2023-03-22T16:21:00Z"/>
                <w:rFonts w:ascii="Calibri" w:eastAsia="Times New Roman" w:hAnsi="Calibri" w:cs="Calibri"/>
                <w:color w:val="000000"/>
                <w:sz w:val="20"/>
                <w:szCs w:val="20"/>
              </w:rPr>
            </w:pPr>
            <w:ins w:id="6366" w:author="Commodore, Sarah" w:date="2023-03-22T16:21:00Z">
              <w:r w:rsidRPr="00DC2757">
                <w:rPr>
                  <w:rFonts w:ascii="Calibri" w:eastAsia="Times New Roman" w:hAnsi="Calibri" w:cs="Calibri"/>
                  <w:color w:val="000000"/>
                  <w:sz w:val="20"/>
                  <w:szCs w:val="20"/>
                </w:rPr>
                <w:t>*</w:t>
              </w:r>
            </w:ins>
          </w:p>
        </w:tc>
      </w:tr>
      <w:tr w:rsidR="00DC2757" w:rsidRPr="00DC2757" w14:paraId="2D23085E" w14:textId="77777777" w:rsidTr="00DC2757">
        <w:trPr>
          <w:trHeight w:val="260"/>
          <w:ins w:id="6367" w:author="Commodore, Sarah" w:date="2023-03-22T16:21:00Z"/>
        </w:trPr>
        <w:tc>
          <w:tcPr>
            <w:tcW w:w="0" w:type="auto"/>
            <w:tcBorders>
              <w:top w:val="nil"/>
              <w:left w:val="nil"/>
              <w:bottom w:val="nil"/>
              <w:right w:val="nil"/>
            </w:tcBorders>
            <w:shd w:val="clear" w:color="auto" w:fill="auto"/>
            <w:noWrap/>
            <w:vAlign w:val="bottom"/>
            <w:hideMark/>
          </w:tcPr>
          <w:p w14:paraId="2E3268C9" w14:textId="77777777" w:rsidR="00DC2757" w:rsidRPr="00DC2757" w:rsidRDefault="00DC2757" w:rsidP="00DC2757">
            <w:pPr>
              <w:spacing w:after="0" w:line="240" w:lineRule="auto"/>
              <w:rPr>
                <w:ins w:id="6368" w:author="Commodore, Sarah" w:date="2023-03-22T16:21:00Z"/>
                <w:rFonts w:ascii="Calibri" w:eastAsia="Times New Roman" w:hAnsi="Calibri" w:cs="Calibri"/>
                <w:color w:val="000000"/>
                <w:sz w:val="20"/>
                <w:szCs w:val="20"/>
              </w:rPr>
            </w:pPr>
            <w:ins w:id="6369" w:author="Commodore, Sarah" w:date="2023-03-22T16:21:00Z">
              <w:r w:rsidRPr="00DC2757">
                <w:rPr>
                  <w:rFonts w:ascii="Calibri" w:eastAsia="Times New Roman" w:hAnsi="Calibri" w:cs="Calibri"/>
                  <w:color w:val="000000"/>
                  <w:sz w:val="20"/>
                  <w:szCs w:val="20"/>
                </w:rPr>
                <w:t>ENSG00000278771.1</w:t>
              </w:r>
            </w:ins>
          </w:p>
        </w:tc>
        <w:tc>
          <w:tcPr>
            <w:tcW w:w="0" w:type="auto"/>
            <w:tcBorders>
              <w:top w:val="nil"/>
              <w:left w:val="nil"/>
              <w:bottom w:val="nil"/>
              <w:right w:val="nil"/>
            </w:tcBorders>
            <w:shd w:val="clear" w:color="auto" w:fill="auto"/>
            <w:noWrap/>
            <w:vAlign w:val="bottom"/>
            <w:hideMark/>
          </w:tcPr>
          <w:p w14:paraId="5EEAB518" w14:textId="77777777" w:rsidR="00DC2757" w:rsidRPr="00DC2757" w:rsidRDefault="00DC2757" w:rsidP="00DC2757">
            <w:pPr>
              <w:spacing w:after="0" w:line="240" w:lineRule="auto"/>
              <w:rPr>
                <w:ins w:id="6370" w:author="Commodore, Sarah" w:date="2023-03-22T16:21:00Z"/>
                <w:rFonts w:ascii="Calibri" w:eastAsia="Times New Roman" w:hAnsi="Calibri" w:cs="Calibri"/>
                <w:color w:val="000000"/>
                <w:sz w:val="20"/>
                <w:szCs w:val="20"/>
              </w:rPr>
            </w:pPr>
            <w:ins w:id="6371" w:author="Commodore, Sarah" w:date="2023-03-22T16:21:00Z">
              <w:r w:rsidRPr="00DC2757">
                <w:rPr>
                  <w:rFonts w:ascii="Calibri" w:eastAsia="Times New Roman" w:hAnsi="Calibri" w:cs="Calibri"/>
                  <w:color w:val="000000"/>
                  <w:sz w:val="20"/>
                  <w:szCs w:val="20"/>
                </w:rPr>
                <w:t>RN7SL3</w:t>
              </w:r>
            </w:ins>
          </w:p>
        </w:tc>
        <w:tc>
          <w:tcPr>
            <w:tcW w:w="0" w:type="auto"/>
            <w:tcBorders>
              <w:top w:val="nil"/>
              <w:left w:val="nil"/>
              <w:bottom w:val="nil"/>
              <w:right w:val="nil"/>
            </w:tcBorders>
            <w:shd w:val="clear" w:color="auto" w:fill="auto"/>
            <w:noWrap/>
            <w:vAlign w:val="bottom"/>
            <w:hideMark/>
          </w:tcPr>
          <w:p w14:paraId="6D323DE5" w14:textId="77777777" w:rsidR="00DC2757" w:rsidRPr="00DC2757" w:rsidRDefault="00DC2757" w:rsidP="00DC2757">
            <w:pPr>
              <w:spacing w:after="0" w:line="240" w:lineRule="auto"/>
              <w:jc w:val="center"/>
              <w:rPr>
                <w:ins w:id="6372" w:author="Commodore, Sarah" w:date="2023-03-22T16:21:00Z"/>
                <w:rFonts w:ascii="Calibri" w:eastAsia="Times New Roman" w:hAnsi="Calibri" w:cs="Calibri"/>
                <w:color w:val="000000"/>
                <w:sz w:val="20"/>
                <w:szCs w:val="20"/>
              </w:rPr>
            </w:pPr>
            <w:ins w:id="637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B7D74C6" w14:textId="77777777" w:rsidR="00DC2757" w:rsidRPr="00DC2757" w:rsidRDefault="00DC2757" w:rsidP="00DC2757">
            <w:pPr>
              <w:spacing w:after="0" w:line="240" w:lineRule="auto"/>
              <w:jc w:val="center"/>
              <w:rPr>
                <w:ins w:id="6374" w:author="Commodore, Sarah" w:date="2023-03-22T16:21:00Z"/>
                <w:rFonts w:ascii="Calibri" w:eastAsia="Times New Roman" w:hAnsi="Calibri" w:cs="Calibri"/>
                <w:color w:val="000000"/>
                <w:sz w:val="20"/>
                <w:szCs w:val="20"/>
              </w:rPr>
            </w:pPr>
            <w:ins w:id="6375"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56F5B010" w14:textId="77777777" w:rsidR="00DC2757" w:rsidRPr="00DC2757" w:rsidRDefault="00DC2757" w:rsidP="00DC2757">
            <w:pPr>
              <w:spacing w:after="0" w:line="240" w:lineRule="auto"/>
              <w:jc w:val="center"/>
              <w:rPr>
                <w:ins w:id="6376" w:author="Commodore, Sarah" w:date="2023-03-22T16:21:00Z"/>
                <w:rFonts w:ascii="Calibri" w:eastAsia="Times New Roman" w:hAnsi="Calibri" w:cs="Calibri"/>
                <w:color w:val="000000"/>
                <w:sz w:val="20"/>
                <w:szCs w:val="20"/>
              </w:rPr>
            </w:pPr>
            <w:ins w:id="6377"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2A703160" w14:textId="77777777" w:rsidR="00DC2757" w:rsidRPr="00DC2757" w:rsidRDefault="00DC2757" w:rsidP="00DC2757">
            <w:pPr>
              <w:spacing w:after="0" w:line="240" w:lineRule="auto"/>
              <w:jc w:val="center"/>
              <w:rPr>
                <w:ins w:id="6378" w:author="Commodore, Sarah" w:date="2023-03-22T16:21:00Z"/>
                <w:rFonts w:ascii="Calibri" w:eastAsia="Times New Roman" w:hAnsi="Calibri" w:cs="Calibri"/>
                <w:color w:val="000000"/>
                <w:sz w:val="20"/>
                <w:szCs w:val="20"/>
              </w:rPr>
            </w:pPr>
            <w:ins w:id="6379" w:author="Commodore, Sarah" w:date="2023-03-22T16:21:00Z">
              <w:r w:rsidRPr="00DC2757">
                <w:rPr>
                  <w:rFonts w:ascii="Calibri" w:eastAsia="Times New Roman" w:hAnsi="Calibri" w:cs="Calibri"/>
                  <w:color w:val="000000"/>
                  <w:sz w:val="20"/>
                  <w:szCs w:val="20"/>
                </w:rPr>
                <w:t>*</w:t>
              </w:r>
            </w:ins>
          </w:p>
        </w:tc>
      </w:tr>
      <w:tr w:rsidR="00DC2757" w:rsidRPr="00DC2757" w14:paraId="2F7BB3B2" w14:textId="77777777" w:rsidTr="00DC2757">
        <w:trPr>
          <w:trHeight w:val="260"/>
          <w:ins w:id="6380" w:author="Commodore, Sarah" w:date="2023-03-22T16:21:00Z"/>
        </w:trPr>
        <w:tc>
          <w:tcPr>
            <w:tcW w:w="0" w:type="auto"/>
            <w:tcBorders>
              <w:top w:val="nil"/>
              <w:left w:val="nil"/>
              <w:bottom w:val="nil"/>
              <w:right w:val="nil"/>
            </w:tcBorders>
            <w:shd w:val="clear" w:color="auto" w:fill="auto"/>
            <w:noWrap/>
            <w:vAlign w:val="bottom"/>
            <w:hideMark/>
          </w:tcPr>
          <w:p w14:paraId="3404C57B" w14:textId="77777777" w:rsidR="00DC2757" w:rsidRPr="00DC2757" w:rsidRDefault="00DC2757" w:rsidP="00DC2757">
            <w:pPr>
              <w:spacing w:after="0" w:line="240" w:lineRule="auto"/>
              <w:rPr>
                <w:ins w:id="6381" w:author="Commodore, Sarah" w:date="2023-03-22T16:21:00Z"/>
                <w:rFonts w:ascii="Calibri" w:eastAsia="Times New Roman" w:hAnsi="Calibri" w:cs="Calibri"/>
                <w:color w:val="000000"/>
                <w:sz w:val="20"/>
                <w:szCs w:val="20"/>
              </w:rPr>
            </w:pPr>
            <w:ins w:id="6382" w:author="Commodore, Sarah" w:date="2023-03-22T16:21:00Z">
              <w:r w:rsidRPr="00DC2757">
                <w:rPr>
                  <w:rFonts w:ascii="Calibri" w:eastAsia="Times New Roman" w:hAnsi="Calibri" w:cs="Calibri"/>
                  <w:color w:val="000000"/>
                  <w:sz w:val="20"/>
                  <w:szCs w:val="20"/>
                </w:rPr>
                <w:t>ENSG00000259600.2</w:t>
              </w:r>
            </w:ins>
          </w:p>
        </w:tc>
        <w:tc>
          <w:tcPr>
            <w:tcW w:w="0" w:type="auto"/>
            <w:tcBorders>
              <w:top w:val="nil"/>
              <w:left w:val="nil"/>
              <w:bottom w:val="nil"/>
              <w:right w:val="nil"/>
            </w:tcBorders>
            <w:shd w:val="clear" w:color="auto" w:fill="auto"/>
            <w:noWrap/>
            <w:vAlign w:val="bottom"/>
            <w:hideMark/>
          </w:tcPr>
          <w:p w14:paraId="3618D687" w14:textId="77777777" w:rsidR="00DC2757" w:rsidRPr="00DC2757" w:rsidRDefault="00DC2757" w:rsidP="00DC2757">
            <w:pPr>
              <w:spacing w:after="0" w:line="240" w:lineRule="auto"/>
              <w:rPr>
                <w:ins w:id="6383" w:author="Commodore, Sarah" w:date="2023-03-22T16:21:00Z"/>
                <w:rFonts w:ascii="Calibri" w:eastAsia="Times New Roman" w:hAnsi="Calibri" w:cs="Calibri"/>
                <w:color w:val="000000"/>
                <w:sz w:val="20"/>
                <w:szCs w:val="20"/>
              </w:rPr>
            </w:pPr>
            <w:ins w:id="6384" w:author="Commodore, Sarah" w:date="2023-03-22T16:21:00Z">
              <w:r w:rsidRPr="00DC2757">
                <w:rPr>
                  <w:rFonts w:ascii="Calibri" w:eastAsia="Times New Roman" w:hAnsi="Calibri" w:cs="Calibri"/>
                  <w:color w:val="000000"/>
                  <w:sz w:val="20"/>
                  <w:szCs w:val="20"/>
                </w:rPr>
                <w:t>AC066616.2</w:t>
              </w:r>
            </w:ins>
          </w:p>
        </w:tc>
        <w:tc>
          <w:tcPr>
            <w:tcW w:w="0" w:type="auto"/>
            <w:tcBorders>
              <w:top w:val="nil"/>
              <w:left w:val="nil"/>
              <w:bottom w:val="nil"/>
              <w:right w:val="nil"/>
            </w:tcBorders>
            <w:shd w:val="clear" w:color="auto" w:fill="auto"/>
            <w:noWrap/>
            <w:vAlign w:val="bottom"/>
            <w:hideMark/>
          </w:tcPr>
          <w:p w14:paraId="71EAC086" w14:textId="77777777" w:rsidR="00DC2757" w:rsidRPr="00DC2757" w:rsidRDefault="00DC2757" w:rsidP="00DC2757">
            <w:pPr>
              <w:spacing w:after="0" w:line="240" w:lineRule="auto"/>
              <w:jc w:val="center"/>
              <w:rPr>
                <w:ins w:id="6385" w:author="Commodore, Sarah" w:date="2023-03-22T16:21:00Z"/>
                <w:rFonts w:ascii="Calibri" w:eastAsia="Times New Roman" w:hAnsi="Calibri" w:cs="Calibri"/>
                <w:color w:val="000000"/>
                <w:sz w:val="20"/>
                <w:szCs w:val="20"/>
              </w:rPr>
            </w:pPr>
            <w:ins w:id="638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5E8B975" w14:textId="77777777" w:rsidR="00DC2757" w:rsidRPr="00DC2757" w:rsidRDefault="00DC2757" w:rsidP="00DC2757">
            <w:pPr>
              <w:spacing w:after="0" w:line="240" w:lineRule="auto"/>
              <w:jc w:val="center"/>
              <w:rPr>
                <w:ins w:id="6387" w:author="Commodore, Sarah" w:date="2023-03-22T16:21:00Z"/>
                <w:rFonts w:ascii="Calibri" w:eastAsia="Times New Roman" w:hAnsi="Calibri" w:cs="Calibri"/>
                <w:color w:val="000000"/>
                <w:sz w:val="20"/>
                <w:szCs w:val="20"/>
              </w:rPr>
            </w:pPr>
            <w:ins w:id="6388"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C1FA32E" w14:textId="77777777" w:rsidR="00DC2757" w:rsidRPr="00DC2757" w:rsidRDefault="00DC2757" w:rsidP="00DC2757">
            <w:pPr>
              <w:spacing w:after="0" w:line="240" w:lineRule="auto"/>
              <w:jc w:val="center"/>
              <w:rPr>
                <w:ins w:id="6389" w:author="Commodore, Sarah" w:date="2023-03-22T16:21:00Z"/>
                <w:rFonts w:ascii="Calibri" w:eastAsia="Times New Roman" w:hAnsi="Calibri" w:cs="Calibri"/>
                <w:color w:val="000000"/>
                <w:sz w:val="20"/>
                <w:szCs w:val="20"/>
              </w:rPr>
            </w:pPr>
            <w:ins w:id="6390"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44C40835" w14:textId="77777777" w:rsidR="00DC2757" w:rsidRPr="00DC2757" w:rsidRDefault="00DC2757" w:rsidP="00DC2757">
            <w:pPr>
              <w:spacing w:after="0" w:line="240" w:lineRule="auto"/>
              <w:jc w:val="center"/>
              <w:rPr>
                <w:ins w:id="6391" w:author="Commodore, Sarah" w:date="2023-03-22T16:21:00Z"/>
                <w:rFonts w:ascii="Calibri" w:eastAsia="Times New Roman" w:hAnsi="Calibri" w:cs="Calibri"/>
                <w:color w:val="000000"/>
                <w:sz w:val="20"/>
                <w:szCs w:val="20"/>
              </w:rPr>
            </w:pPr>
            <w:ins w:id="6392" w:author="Commodore, Sarah" w:date="2023-03-22T16:21:00Z">
              <w:r w:rsidRPr="00DC2757">
                <w:rPr>
                  <w:rFonts w:ascii="Calibri" w:eastAsia="Times New Roman" w:hAnsi="Calibri" w:cs="Calibri"/>
                  <w:color w:val="000000"/>
                  <w:sz w:val="20"/>
                  <w:szCs w:val="20"/>
                </w:rPr>
                <w:t>*</w:t>
              </w:r>
            </w:ins>
          </w:p>
        </w:tc>
      </w:tr>
      <w:tr w:rsidR="00DC2757" w:rsidRPr="00DC2757" w14:paraId="27D7ADC3" w14:textId="77777777" w:rsidTr="00DC2757">
        <w:trPr>
          <w:trHeight w:val="260"/>
          <w:ins w:id="6393" w:author="Commodore, Sarah" w:date="2023-03-22T16:21:00Z"/>
        </w:trPr>
        <w:tc>
          <w:tcPr>
            <w:tcW w:w="0" w:type="auto"/>
            <w:tcBorders>
              <w:top w:val="nil"/>
              <w:left w:val="nil"/>
              <w:bottom w:val="nil"/>
              <w:right w:val="nil"/>
            </w:tcBorders>
            <w:shd w:val="clear" w:color="auto" w:fill="auto"/>
            <w:noWrap/>
            <w:vAlign w:val="bottom"/>
            <w:hideMark/>
          </w:tcPr>
          <w:p w14:paraId="37A9705B" w14:textId="77777777" w:rsidR="00DC2757" w:rsidRPr="00DC2757" w:rsidRDefault="00DC2757" w:rsidP="00DC2757">
            <w:pPr>
              <w:spacing w:after="0" w:line="240" w:lineRule="auto"/>
              <w:rPr>
                <w:ins w:id="6394" w:author="Commodore, Sarah" w:date="2023-03-22T16:21:00Z"/>
                <w:rFonts w:ascii="Calibri" w:eastAsia="Times New Roman" w:hAnsi="Calibri" w:cs="Calibri"/>
                <w:color w:val="000000"/>
                <w:sz w:val="20"/>
                <w:szCs w:val="20"/>
              </w:rPr>
            </w:pPr>
            <w:ins w:id="6395" w:author="Commodore, Sarah" w:date="2023-03-22T16:21:00Z">
              <w:r w:rsidRPr="00DC2757">
                <w:rPr>
                  <w:rFonts w:ascii="Calibri" w:eastAsia="Times New Roman" w:hAnsi="Calibri" w:cs="Calibri"/>
                  <w:color w:val="000000"/>
                  <w:sz w:val="20"/>
                  <w:szCs w:val="20"/>
                </w:rPr>
                <w:t>ENSG00000085265.11</w:t>
              </w:r>
            </w:ins>
          </w:p>
        </w:tc>
        <w:tc>
          <w:tcPr>
            <w:tcW w:w="0" w:type="auto"/>
            <w:tcBorders>
              <w:top w:val="nil"/>
              <w:left w:val="nil"/>
              <w:bottom w:val="nil"/>
              <w:right w:val="nil"/>
            </w:tcBorders>
            <w:shd w:val="clear" w:color="auto" w:fill="auto"/>
            <w:noWrap/>
            <w:vAlign w:val="bottom"/>
            <w:hideMark/>
          </w:tcPr>
          <w:p w14:paraId="7A4831D7" w14:textId="77777777" w:rsidR="00DC2757" w:rsidRPr="00DC2757" w:rsidRDefault="00DC2757" w:rsidP="00DC2757">
            <w:pPr>
              <w:spacing w:after="0" w:line="240" w:lineRule="auto"/>
              <w:rPr>
                <w:ins w:id="6396" w:author="Commodore, Sarah" w:date="2023-03-22T16:21:00Z"/>
                <w:rFonts w:ascii="Calibri" w:eastAsia="Times New Roman" w:hAnsi="Calibri" w:cs="Calibri"/>
                <w:color w:val="000000"/>
                <w:sz w:val="20"/>
                <w:szCs w:val="20"/>
              </w:rPr>
            </w:pPr>
            <w:ins w:id="6397" w:author="Commodore, Sarah" w:date="2023-03-22T16:21:00Z">
              <w:r w:rsidRPr="00DC2757">
                <w:rPr>
                  <w:rFonts w:ascii="Calibri" w:eastAsia="Times New Roman" w:hAnsi="Calibri" w:cs="Calibri"/>
                  <w:color w:val="000000"/>
                  <w:sz w:val="20"/>
                  <w:szCs w:val="20"/>
                </w:rPr>
                <w:t>FCN1</w:t>
              </w:r>
            </w:ins>
          </w:p>
        </w:tc>
        <w:tc>
          <w:tcPr>
            <w:tcW w:w="0" w:type="auto"/>
            <w:tcBorders>
              <w:top w:val="nil"/>
              <w:left w:val="nil"/>
              <w:bottom w:val="nil"/>
              <w:right w:val="nil"/>
            </w:tcBorders>
            <w:shd w:val="clear" w:color="auto" w:fill="auto"/>
            <w:noWrap/>
            <w:vAlign w:val="bottom"/>
            <w:hideMark/>
          </w:tcPr>
          <w:p w14:paraId="3EACFCB1" w14:textId="77777777" w:rsidR="00DC2757" w:rsidRPr="00DC2757" w:rsidRDefault="00DC2757" w:rsidP="00DC2757">
            <w:pPr>
              <w:spacing w:after="0" w:line="240" w:lineRule="auto"/>
              <w:jc w:val="center"/>
              <w:rPr>
                <w:ins w:id="6398" w:author="Commodore, Sarah" w:date="2023-03-22T16:21:00Z"/>
                <w:rFonts w:ascii="Calibri" w:eastAsia="Times New Roman" w:hAnsi="Calibri" w:cs="Calibri"/>
                <w:color w:val="000000"/>
                <w:sz w:val="20"/>
                <w:szCs w:val="20"/>
              </w:rPr>
            </w:pPr>
            <w:ins w:id="639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D66E83F" w14:textId="77777777" w:rsidR="00DC2757" w:rsidRPr="00DC2757" w:rsidRDefault="00DC2757" w:rsidP="00DC2757">
            <w:pPr>
              <w:spacing w:after="0" w:line="240" w:lineRule="auto"/>
              <w:jc w:val="center"/>
              <w:rPr>
                <w:ins w:id="6400" w:author="Commodore, Sarah" w:date="2023-03-22T16:21:00Z"/>
                <w:rFonts w:ascii="Calibri" w:eastAsia="Times New Roman" w:hAnsi="Calibri" w:cs="Calibri"/>
                <w:color w:val="000000"/>
                <w:sz w:val="20"/>
                <w:szCs w:val="20"/>
              </w:rPr>
            </w:pPr>
            <w:ins w:id="6401"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3FE8797A" w14:textId="77777777" w:rsidR="00DC2757" w:rsidRPr="00DC2757" w:rsidRDefault="00DC2757" w:rsidP="00DC2757">
            <w:pPr>
              <w:spacing w:after="0" w:line="240" w:lineRule="auto"/>
              <w:jc w:val="center"/>
              <w:rPr>
                <w:ins w:id="6402" w:author="Commodore, Sarah" w:date="2023-03-22T16:21:00Z"/>
                <w:rFonts w:ascii="Calibri" w:eastAsia="Times New Roman" w:hAnsi="Calibri" w:cs="Calibri"/>
                <w:color w:val="000000"/>
                <w:sz w:val="20"/>
                <w:szCs w:val="20"/>
              </w:rPr>
            </w:pPr>
            <w:ins w:id="6403"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548906D3" w14:textId="77777777" w:rsidR="00DC2757" w:rsidRPr="00DC2757" w:rsidRDefault="00DC2757" w:rsidP="00DC2757">
            <w:pPr>
              <w:spacing w:after="0" w:line="240" w:lineRule="auto"/>
              <w:jc w:val="center"/>
              <w:rPr>
                <w:ins w:id="6404" w:author="Commodore, Sarah" w:date="2023-03-22T16:21:00Z"/>
                <w:rFonts w:ascii="Calibri" w:eastAsia="Times New Roman" w:hAnsi="Calibri" w:cs="Calibri"/>
                <w:color w:val="000000"/>
                <w:sz w:val="20"/>
                <w:szCs w:val="20"/>
              </w:rPr>
            </w:pPr>
            <w:ins w:id="6405" w:author="Commodore, Sarah" w:date="2023-03-22T16:21:00Z">
              <w:r w:rsidRPr="00DC2757">
                <w:rPr>
                  <w:rFonts w:ascii="Calibri" w:eastAsia="Times New Roman" w:hAnsi="Calibri" w:cs="Calibri"/>
                  <w:color w:val="000000"/>
                  <w:sz w:val="20"/>
                  <w:szCs w:val="20"/>
                </w:rPr>
                <w:t>*</w:t>
              </w:r>
            </w:ins>
          </w:p>
        </w:tc>
      </w:tr>
      <w:tr w:rsidR="00DC2757" w:rsidRPr="00DC2757" w14:paraId="08F23D49" w14:textId="77777777" w:rsidTr="00DC2757">
        <w:trPr>
          <w:trHeight w:val="260"/>
          <w:ins w:id="6406" w:author="Commodore, Sarah" w:date="2023-03-22T16:21:00Z"/>
        </w:trPr>
        <w:tc>
          <w:tcPr>
            <w:tcW w:w="0" w:type="auto"/>
            <w:tcBorders>
              <w:top w:val="nil"/>
              <w:left w:val="nil"/>
              <w:bottom w:val="nil"/>
              <w:right w:val="nil"/>
            </w:tcBorders>
            <w:shd w:val="clear" w:color="auto" w:fill="auto"/>
            <w:noWrap/>
            <w:vAlign w:val="bottom"/>
            <w:hideMark/>
          </w:tcPr>
          <w:p w14:paraId="1831D4E7" w14:textId="77777777" w:rsidR="00DC2757" w:rsidRPr="00DC2757" w:rsidRDefault="00DC2757" w:rsidP="00DC2757">
            <w:pPr>
              <w:spacing w:after="0" w:line="240" w:lineRule="auto"/>
              <w:rPr>
                <w:ins w:id="6407" w:author="Commodore, Sarah" w:date="2023-03-22T16:21:00Z"/>
                <w:rFonts w:ascii="Calibri" w:eastAsia="Times New Roman" w:hAnsi="Calibri" w:cs="Calibri"/>
                <w:color w:val="000000"/>
                <w:sz w:val="20"/>
                <w:szCs w:val="20"/>
              </w:rPr>
            </w:pPr>
            <w:ins w:id="6408" w:author="Commodore, Sarah" w:date="2023-03-22T16:21:00Z">
              <w:r w:rsidRPr="00DC2757">
                <w:rPr>
                  <w:rFonts w:ascii="Calibri" w:eastAsia="Times New Roman" w:hAnsi="Calibri" w:cs="Calibri"/>
                  <w:color w:val="000000"/>
                  <w:sz w:val="20"/>
                  <w:szCs w:val="20"/>
                </w:rPr>
                <w:t>ENSG00000287937.1</w:t>
              </w:r>
            </w:ins>
          </w:p>
        </w:tc>
        <w:tc>
          <w:tcPr>
            <w:tcW w:w="0" w:type="auto"/>
            <w:tcBorders>
              <w:top w:val="nil"/>
              <w:left w:val="nil"/>
              <w:bottom w:val="nil"/>
              <w:right w:val="nil"/>
            </w:tcBorders>
            <w:shd w:val="clear" w:color="auto" w:fill="auto"/>
            <w:noWrap/>
            <w:vAlign w:val="bottom"/>
            <w:hideMark/>
          </w:tcPr>
          <w:p w14:paraId="4AC16B33" w14:textId="77777777" w:rsidR="00DC2757" w:rsidRPr="00DC2757" w:rsidRDefault="00DC2757" w:rsidP="00DC2757">
            <w:pPr>
              <w:spacing w:after="0" w:line="240" w:lineRule="auto"/>
              <w:rPr>
                <w:ins w:id="6409" w:author="Commodore, Sarah" w:date="2023-03-22T16:21:00Z"/>
                <w:rFonts w:ascii="Calibri" w:eastAsia="Times New Roman" w:hAnsi="Calibri" w:cs="Calibri"/>
                <w:color w:val="000000"/>
                <w:sz w:val="20"/>
                <w:szCs w:val="20"/>
              </w:rPr>
            </w:pPr>
            <w:ins w:id="6410" w:author="Commodore, Sarah" w:date="2023-03-22T16:21:00Z">
              <w:r w:rsidRPr="00DC2757">
                <w:rPr>
                  <w:rFonts w:ascii="Calibri" w:eastAsia="Times New Roman" w:hAnsi="Calibri" w:cs="Calibri"/>
                  <w:color w:val="000000"/>
                  <w:sz w:val="20"/>
                  <w:szCs w:val="20"/>
                </w:rPr>
                <w:t>AC079753.2</w:t>
              </w:r>
            </w:ins>
          </w:p>
        </w:tc>
        <w:tc>
          <w:tcPr>
            <w:tcW w:w="0" w:type="auto"/>
            <w:tcBorders>
              <w:top w:val="nil"/>
              <w:left w:val="nil"/>
              <w:bottom w:val="nil"/>
              <w:right w:val="nil"/>
            </w:tcBorders>
            <w:shd w:val="clear" w:color="auto" w:fill="auto"/>
            <w:noWrap/>
            <w:vAlign w:val="bottom"/>
            <w:hideMark/>
          </w:tcPr>
          <w:p w14:paraId="793A4FBA" w14:textId="77777777" w:rsidR="00DC2757" w:rsidRPr="00DC2757" w:rsidRDefault="00DC2757" w:rsidP="00DC2757">
            <w:pPr>
              <w:spacing w:after="0" w:line="240" w:lineRule="auto"/>
              <w:jc w:val="center"/>
              <w:rPr>
                <w:ins w:id="6411" w:author="Commodore, Sarah" w:date="2023-03-22T16:21:00Z"/>
                <w:rFonts w:ascii="Calibri" w:eastAsia="Times New Roman" w:hAnsi="Calibri" w:cs="Calibri"/>
                <w:color w:val="000000"/>
                <w:sz w:val="20"/>
                <w:szCs w:val="20"/>
              </w:rPr>
            </w:pPr>
            <w:ins w:id="641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D11885B" w14:textId="77777777" w:rsidR="00DC2757" w:rsidRPr="00DC2757" w:rsidRDefault="00DC2757" w:rsidP="00DC2757">
            <w:pPr>
              <w:spacing w:after="0" w:line="240" w:lineRule="auto"/>
              <w:jc w:val="center"/>
              <w:rPr>
                <w:ins w:id="6413" w:author="Commodore, Sarah" w:date="2023-03-22T16:21:00Z"/>
                <w:rFonts w:ascii="Calibri" w:eastAsia="Times New Roman" w:hAnsi="Calibri" w:cs="Calibri"/>
                <w:color w:val="000000"/>
                <w:sz w:val="20"/>
                <w:szCs w:val="20"/>
              </w:rPr>
            </w:pPr>
            <w:ins w:id="6414"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4A8F994" w14:textId="77777777" w:rsidR="00DC2757" w:rsidRPr="00DC2757" w:rsidRDefault="00DC2757" w:rsidP="00DC2757">
            <w:pPr>
              <w:spacing w:after="0" w:line="240" w:lineRule="auto"/>
              <w:jc w:val="center"/>
              <w:rPr>
                <w:ins w:id="6415" w:author="Commodore, Sarah" w:date="2023-03-22T16:21:00Z"/>
                <w:rFonts w:ascii="Calibri" w:eastAsia="Times New Roman" w:hAnsi="Calibri" w:cs="Calibri"/>
                <w:color w:val="000000"/>
                <w:sz w:val="20"/>
                <w:szCs w:val="20"/>
              </w:rPr>
            </w:pPr>
            <w:ins w:id="6416"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517B7988" w14:textId="77777777" w:rsidR="00DC2757" w:rsidRPr="00DC2757" w:rsidRDefault="00DC2757" w:rsidP="00DC2757">
            <w:pPr>
              <w:spacing w:after="0" w:line="240" w:lineRule="auto"/>
              <w:jc w:val="center"/>
              <w:rPr>
                <w:ins w:id="6417" w:author="Commodore, Sarah" w:date="2023-03-22T16:21:00Z"/>
                <w:rFonts w:ascii="Calibri" w:eastAsia="Times New Roman" w:hAnsi="Calibri" w:cs="Calibri"/>
                <w:color w:val="000000"/>
                <w:sz w:val="20"/>
                <w:szCs w:val="20"/>
              </w:rPr>
            </w:pPr>
            <w:ins w:id="6418" w:author="Commodore, Sarah" w:date="2023-03-22T16:21:00Z">
              <w:r w:rsidRPr="00DC2757">
                <w:rPr>
                  <w:rFonts w:ascii="Calibri" w:eastAsia="Times New Roman" w:hAnsi="Calibri" w:cs="Calibri"/>
                  <w:color w:val="000000"/>
                  <w:sz w:val="20"/>
                  <w:szCs w:val="20"/>
                </w:rPr>
                <w:t>*</w:t>
              </w:r>
            </w:ins>
          </w:p>
        </w:tc>
      </w:tr>
      <w:tr w:rsidR="00DC2757" w:rsidRPr="00DC2757" w14:paraId="0DD91C33" w14:textId="77777777" w:rsidTr="00DC2757">
        <w:trPr>
          <w:trHeight w:val="260"/>
          <w:ins w:id="6419" w:author="Commodore, Sarah" w:date="2023-03-22T16:21:00Z"/>
        </w:trPr>
        <w:tc>
          <w:tcPr>
            <w:tcW w:w="0" w:type="auto"/>
            <w:tcBorders>
              <w:top w:val="nil"/>
              <w:left w:val="nil"/>
              <w:bottom w:val="nil"/>
              <w:right w:val="nil"/>
            </w:tcBorders>
            <w:shd w:val="clear" w:color="auto" w:fill="auto"/>
            <w:noWrap/>
            <w:vAlign w:val="bottom"/>
            <w:hideMark/>
          </w:tcPr>
          <w:p w14:paraId="5025DC0E" w14:textId="77777777" w:rsidR="00DC2757" w:rsidRPr="00DC2757" w:rsidRDefault="00DC2757" w:rsidP="00DC2757">
            <w:pPr>
              <w:spacing w:after="0" w:line="240" w:lineRule="auto"/>
              <w:rPr>
                <w:ins w:id="6420" w:author="Commodore, Sarah" w:date="2023-03-22T16:21:00Z"/>
                <w:rFonts w:ascii="Calibri" w:eastAsia="Times New Roman" w:hAnsi="Calibri" w:cs="Calibri"/>
                <w:color w:val="000000"/>
                <w:sz w:val="20"/>
                <w:szCs w:val="20"/>
              </w:rPr>
            </w:pPr>
            <w:ins w:id="6421" w:author="Commodore, Sarah" w:date="2023-03-22T16:21:00Z">
              <w:r w:rsidRPr="00DC2757">
                <w:rPr>
                  <w:rFonts w:ascii="Calibri" w:eastAsia="Times New Roman" w:hAnsi="Calibri" w:cs="Calibri"/>
                  <w:color w:val="000000"/>
                  <w:sz w:val="20"/>
                  <w:szCs w:val="20"/>
                </w:rPr>
                <w:t>ENSG00000249662.6</w:t>
              </w:r>
            </w:ins>
          </w:p>
        </w:tc>
        <w:tc>
          <w:tcPr>
            <w:tcW w:w="0" w:type="auto"/>
            <w:tcBorders>
              <w:top w:val="nil"/>
              <w:left w:val="nil"/>
              <w:bottom w:val="nil"/>
              <w:right w:val="nil"/>
            </w:tcBorders>
            <w:shd w:val="clear" w:color="auto" w:fill="auto"/>
            <w:noWrap/>
            <w:vAlign w:val="bottom"/>
            <w:hideMark/>
          </w:tcPr>
          <w:p w14:paraId="5777EA50" w14:textId="77777777" w:rsidR="00DC2757" w:rsidRPr="00DC2757" w:rsidRDefault="00DC2757" w:rsidP="00DC2757">
            <w:pPr>
              <w:spacing w:after="0" w:line="240" w:lineRule="auto"/>
              <w:rPr>
                <w:ins w:id="6422" w:author="Commodore, Sarah" w:date="2023-03-22T16:21:00Z"/>
                <w:rFonts w:ascii="Calibri" w:eastAsia="Times New Roman" w:hAnsi="Calibri" w:cs="Calibri"/>
                <w:color w:val="000000"/>
                <w:sz w:val="20"/>
                <w:szCs w:val="20"/>
              </w:rPr>
            </w:pPr>
            <w:ins w:id="6423" w:author="Commodore, Sarah" w:date="2023-03-22T16:21:00Z">
              <w:r w:rsidRPr="00DC2757">
                <w:rPr>
                  <w:rFonts w:ascii="Calibri" w:eastAsia="Times New Roman" w:hAnsi="Calibri" w:cs="Calibri"/>
                  <w:color w:val="000000"/>
                  <w:sz w:val="20"/>
                  <w:szCs w:val="20"/>
                </w:rPr>
                <w:t>LINC02218</w:t>
              </w:r>
            </w:ins>
          </w:p>
        </w:tc>
        <w:tc>
          <w:tcPr>
            <w:tcW w:w="0" w:type="auto"/>
            <w:tcBorders>
              <w:top w:val="nil"/>
              <w:left w:val="nil"/>
              <w:bottom w:val="nil"/>
              <w:right w:val="nil"/>
            </w:tcBorders>
            <w:shd w:val="clear" w:color="auto" w:fill="auto"/>
            <w:noWrap/>
            <w:vAlign w:val="bottom"/>
            <w:hideMark/>
          </w:tcPr>
          <w:p w14:paraId="2E64E81D" w14:textId="77777777" w:rsidR="00DC2757" w:rsidRPr="00DC2757" w:rsidRDefault="00DC2757" w:rsidP="00DC2757">
            <w:pPr>
              <w:spacing w:after="0" w:line="240" w:lineRule="auto"/>
              <w:jc w:val="center"/>
              <w:rPr>
                <w:ins w:id="6424" w:author="Commodore, Sarah" w:date="2023-03-22T16:21:00Z"/>
                <w:rFonts w:ascii="Calibri" w:eastAsia="Times New Roman" w:hAnsi="Calibri" w:cs="Calibri"/>
                <w:color w:val="000000"/>
                <w:sz w:val="20"/>
                <w:szCs w:val="20"/>
              </w:rPr>
            </w:pPr>
            <w:ins w:id="642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0296D56" w14:textId="77777777" w:rsidR="00DC2757" w:rsidRPr="00DC2757" w:rsidRDefault="00DC2757" w:rsidP="00DC2757">
            <w:pPr>
              <w:spacing w:after="0" w:line="240" w:lineRule="auto"/>
              <w:jc w:val="center"/>
              <w:rPr>
                <w:ins w:id="6426" w:author="Commodore, Sarah" w:date="2023-03-22T16:21:00Z"/>
                <w:rFonts w:ascii="Calibri" w:eastAsia="Times New Roman" w:hAnsi="Calibri" w:cs="Calibri"/>
                <w:color w:val="000000"/>
                <w:sz w:val="20"/>
                <w:szCs w:val="20"/>
              </w:rPr>
            </w:pPr>
            <w:ins w:id="6427" w:author="Commodore, Sarah" w:date="2023-03-22T16:21:00Z">
              <w:r w:rsidRPr="00DC2757">
                <w:rPr>
                  <w:rFonts w:ascii="Calibri" w:eastAsia="Times New Roman" w:hAnsi="Calibri" w:cs="Calibri"/>
                  <w:color w:val="000000"/>
                  <w:sz w:val="20"/>
                  <w:szCs w:val="20"/>
                </w:rPr>
                <w:t>7.0E-06</w:t>
              </w:r>
            </w:ins>
          </w:p>
        </w:tc>
        <w:tc>
          <w:tcPr>
            <w:tcW w:w="0" w:type="auto"/>
            <w:tcBorders>
              <w:top w:val="nil"/>
              <w:left w:val="nil"/>
              <w:bottom w:val="nil"/>
              <w:right w:val="nil"/>
            </w:tcBorders>
            <w:shd w:val="clear" w:color="auto" w:fill="auto"/>
            <w:noWrap/>
            <w:vAlign w:val="bottom"/>
            <w:hideMark/>
          </w:tcPr>
          <w:p w14:paraId="00545D0E" w14:textId="77777777" w:rsidR="00DC2757" w:rsidRPr="00DC2757" w:rsidRDefault="00DC2757" w:rsidP="00DC2757">
            <w:pPr>
              <w:spacing w:after="0" w:line="240" w:lineRule="auto"/>
              <w:jc w:val="center"/>
              <w:rPr>
                <w:ins w:id="6428" w:author="Commodore, Sarah" w:date="2023-03-22T16:21:00Z"/>
                <w:rFonts w:ascii="Calibri" w:eastAsia="Times New Roman" w:hAnsi="Calibri" w:cs="Calibri"/>
                <w:color w:val="000000"/>
                <w:sz w:val="20"/>
                <w:szCs w:val="20"/>
              </w:rPr>
            </w:pPr>
            <w:ins w:id="6429" w:author="Commodore, Sarah" w:date="2023-03-22T16:21:00Z">
              <w:r w:rsidRPr="00DC2757">
                <w:rPr>
                  <w:rFonts w:ascii="Calibri" w:eastAsia="Times New Roman" w:hAnsi="Calibri" w:cs="Calibri"/>
                  <w:color w:val="000000"/>
                  <w:sz w:val="20"/>
                  <w:szCs w:val="20"/>
                </w:rPr>
                <w:t>4.9E-05</w:t>
              </w:r>
            </w:ins>
          </w:p>
        </w:tc>
        <w:tc>
          <w:tcPr>
            <w:tcW w:w="0" w:type="auto"/>
            <w:tcBorders>
              <w:top w:val="nil"/>
              <w:left w:val="nil"/>
              <w:bottom w:val="nil"/>
              <w:right w:val="nil"/>
            </w:tcBorders>
            <w:shd w:val="clear" w:color="auto" w:fill="auto"/>
            <w:noWrap/>
            <w:vAlign w:val="bottom"/>
            <w:hideMark/>
          </w:tcPr>
          <w:p w14:paraId="3F828946" w14:textId="77777777" w:rsidR="00DC2757" w:rsidRPr="00DC2757" w:rsidRDefault="00DC2757" w:rsidP="00DC2757">
            <w:pPr>
              <w:spacing w:after="0" w:line="240" w:lineRule="auto"/>
              <w:jc w:val="center"/>
              <w:rPr>
                <w:ins w:id="6430" w:author="Commodore, Sarah" w:date="2023-03-22T16:21:00Z"/>
                <w:rFonts w:ascii="Calibri" w:eastAsia="Times New Roman" w:hAnsi="Calibri" w:cs="Calibri"/>
                <w:color w:val="000000"/>
                <w:sz w:val="20"/>
                <w:szCs w:val="20"/>
              </w:rPr>
            </w:pPr>
            <w:ins w:id="6431" w:author="Commodore, Sarah" w:date="2023-03-22T16:21:00Z">
              <w:r w:rsidRPr="00DC2757">
                <w:rPr>
                  <w:rFonts w:ascii="Calibri" w:eastAsia="Times New Roman" w:hAnsi="Calibri" w:cs="Calibri"/>
                  <w:color w:val="000000"/>
                  <w:sz w:val="20"/>
                  <w:szCs w:val="20"/>
                </w:rPr>
                <w:t>*</w:t>
              </w:r>
            </w:ins>
          </w:p>
        </w:tc>
      </w:tr>
      <w:tr w:rsidR="00DC2757" w:rsidRPr="00DC2757" w14:paraId="0D060E95" w14:textId="77777777" w:rsidTr="00DC2757">
        <w:trPr>
          <w:trHeight w:val="260"/>
          <w:ins w:id="6432" w:author="Commodore, Sarah" w:date="2023-03-22T16:21:00Z"/>
        </w:trPr>
        <w:tc>
          <w:tcPr>
            <w:tcW w:w="0" w:type="auto"/>
            <w:tcBorders>
              <w:top w:val="nil"/>
              <w:left w:val="nil"/>
              <w:bottom w:val="nil"/>
              <w:right w:val="nil"/>
            </w:tcBorders>
            <w:shd w:val="clear" w:color="auto" w:fill="auto"/>
            <w:noWrap/>
            <w:vAlign w:val="bottom"/>
            <w:hideMark/>
          </w:tcPr>
          <w:p w14:paraId="5D1B8341" w14:textId="77777777" w:rsidR="00DC2757" w:rsidRPr="00DC2757" w:rsidRDefault="00DC2757" w:rsidP="00DC2757">
            <w:pPr>
              <w:spacing w:after="0" w:line="240" w:lineRule="auto"/>
              <w:rPr>
                <w:ins w:id="6433" w:author="Commodore, Sarah" w:date="2023-03-22T16:21:00Z"/>
                <w:rFonts w:ascii="Calibri" w:eastAsia="Times New Roman" w:hAnsi="Calibri" w:cs="Calibri"/>
                <w:color w:val="000000"/>
                <w:sz w:val="20"/>
                <w:szCs w:val="20"/>
              </w:rPr>
            </w:pPr>
            <w:ins w:id="6434" w:author="Commodore, Sarah" w:date="2023-03-22T16:21:00Z">
              <w:r w:rsidRPr="00DC2757">
                <w:rPr>
                  <w:rFonts w:ascii="Calibri" w:eastAsia="Times New Roman" w:hAnsi="Calibri" w:cs="Calibri"/>
                  <w:color w:val="000000"/>
                  <w:sz w:val="20"/>
                  <w:szCs w:val="20"/>
                </w:rPr>
                <w:t>ENSG00000250687.6</w:t>
              </w:r>
            </w:ins>
          </w:p>
        </w:tc>
        <w:tc>
          <w:tcPr>
            <w:tcW w:w="0" w:type="auto"/>
            <w:tcBorders>
              <w:top w:val="nil"/>
              <w:left w:val="nil"/>
              <w:bottom w:val="nil"/>
              <w:right w:val="nil"/>
            </w:tcBorders>
            <w:shd w:val="clear" w:color="auto" w:fill="auto"/>
            <w:noWrap/>
            <w:vAlign w:val="bottom"/>
            <w:hideMark/>
          </w:tcPr>
          <w:p w14:paraId="03872D55" w14:textId="77777777" w:rsidR="00DC2757" w:rsidRPr="00DC2757" w:rsidRDefault="00DC2757" w:rsidP="00DC2757">
            <w:pPr>
              <w:spacing w:after="0" w:line="240" w:lineRule="auto"/>
              <w:rPr>
                <w:ins w:id="6435" w:author="Commodore, Sarah" w:date="2023-03-22T16:21:00Z"/>
                <w:rFonts w:ascii="Calibri" w:eastAsia="Times New Roman" w:hAnsi="Calibri" w:cs="Calibri"/>
                <w:color w:val="000000"/>
                <w:sz w:val="20"/>
                <w:szCs w:val="20"/>
              </w:rPr>
            </w:pPr>
            <w:ins w:id="6436" w:author="Commodore, Sarah" w:date="2023-03-22T16:21:00Z">
              <w:r w:rsidRPr="00DC2757">
                <w:rPr>
                  <w:rFonts w:ascii="Calibri" w:eastAsia="Times New Roman" w:hAnsi="Calibri" w:cs="Calibri"/>
                  <w:color w:val="000000"/>
                  <w:sz w:val="20"/>
                  <w:szCs w:val="20"/>
                </w:rPr>
                <w:t>NAIPP1</w:t>
              </w:r>
            </w:ins>
          </w:p>
        </w:tc>
        <w:tc>
          <w:tcPr>
            <w:tcW w:w="0" w:type="auto"/>
            <w:tcBorders>
              <w:top w:val="nil"/>
              <w:left w:val="nil"/>
              <w:bottom w:val="nil"/>
              <w:right w:val="nil"/>
            </w:tcBorders>
            <w:shd w:val="clear" w:color="auto" w:fill="auto"/>
            <w:noWrap/>
            <w:vAlign w:val="bottom"/>
            <w:hideMark/>
          </w:tcPr>
          <w:p w14:paraId="73E2CBC0" w14:textId="77777777" w:rsidR="00DC2757" w:rsidRPr="00DC2757" w:rsidRDefault="00DC2757" w:rsidP="00DC2757">
            <w:pPr>
              <w:spacing w:after="0" w:line="240" w:lineRule="auto"/>
              <w:jc w:val="center"/>
              <w:rPr>
                <w:ins w:id="6437" w:author="Commodore, Sarah" w:date="2023-03-22T16:21:00Z"/>
                <w:rFonts w:ascii="Calibri" w:eastAsia="Times New Roman" w:hAnsi="Calibri" w:cs="Calibri"/>
                <w:color w:val="000000"/>
                <w:sz w:val="20"/>
                <w:szCs w:val="20"/>
              </w:rPr>
            </w:pPr>
            <w:ins w:id="643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EAF7597" w14:textId="77777777" w:rsidR="00DC2757" w:rsidRPr="00DC2757" w:rsidRDefault="00DC2757" w:rsidP="00DC2757">
            <w:pPr>
              <w:spacing w:after="0" w:line="240" w:lineRule="auto"/>
              <w:jc w:val="center"/>
              <w:rPr>
                <w:ins w:id="6439" w:author="Commodore, Sarah" w:date="2023-03-22T16:21:00Z"/>
                <w:rFonts w:ascii="Calibri" w:eastAsia="Times New Roman" w:hAnsi="Calibri" w:cs="Calibri"/>
                <w:color w:val="000000"/>
                <w:sz w:val="20"/>
                <w:szCs w:val="20"/>
              </w:rPr>
            </w:pPr>
            <w:ins w:id="6440"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0C3F10FA" w14:textId="77777777" w:rsidR="00DC2757" w:rsidRPr="00DC2757" w:rsidRDefault="00DC2757" w:rsidP="00DC2757">
            <w:pPr>
              <w:spacing w:after="0" w:line="240" w:lineRule="auto"/>
              <w:jc w:val="center"/>
              <w:rPr>
                <w:ins w:id="6441" w:author="Commodore, Sarah" w:date="2023-03-22T16:21:00Z"/>
                <w:rFonts w:ascii="Calibri" w:eastAsia="Times New Roman" w:hAnsi="Calibri" w:cs="Calibri"/>
                <w:color w:val="000000"/>
                <w:sz w:val="20"/>
                <w:szCs w:val="20"/>
              </w:rPr>
            </w:pPr>
            <w:ins w:id="6442" w:author="Commodore, Sarah" w:date="2023-03-22T16:21:00Z">
              <w:r w:rsidRPr="00DC2757">
                <w:rPr>
                  <w:rFonts w:ascii="Calibri" w:eastAsia="Times New Roman" w:hAnsi="Calibri" w:cs="Calibri"/>
                  <w:color w:val="000000"/>
                  <w:sz w:val="20"/>
                  <w:szCs w:val="20"/>
                </w:rPr>
                <w:t>6.1E-03</w:t>
              </w:r>
            </w:ins>
          </w:p>
        </w:tc>
        <w:tc>
          <w:tcPr>
            <w:tcW w:w="0" w:type="auto"/>
            <w:tcBorders>
              <w:top w:val="nil"/>
              <w:left w:val="nil"/>
              <w:bottom w:val="nil"/>
              <w:right w:val="nil"/>
            </w:tcBorders>
            <w:shd w:val="clear" w:color="auto" w:fill="auto"/>
            <w:noWrap/>
            <w:vAlign w:val="bottom"/>
            <w:hideMark/>
          </w:tcPr>
          <w:p w14:paraId="6A7B089B" w14:textId="77777777" w:rsidR="00DC2757" w:rsidRPr="00DC2757" w:rsidRDefault="00DC2757" w:rsidP="00DC2757">
            <w:pPr>
              <w:spacing w:after="0" w:line="240" w:lineRule="auto"/>
              <w:jc w:val="center"/>
              <w:rPr>
                <w:ins w:id="6443" w:author="Commodore, Sarah" w:date="2023-03-22T16:21:00Z"/>
                <w:rFonts w:ascii="Calibri" w:eastAsia="Times New Roman" w:hAnsi="Calibri" w:cs="Calibri"/>
                <w:color w:val="000000"/>
                <w:sz w:val="20"/>
                <w:szCs w:val="20"/>
              </w:rPr>
            </w:pPr>
            <w:ins w:id="6444" w:author="Commodore, Sarah" w:date="2023-03-22T16:21:00Z">
              <w:r w:rsidRPr="00DC2757">
                <w:rPr>
                  <w:rFonts w:ascii="Calibri" w:eastAsia="Times New Roman" w:hAnsi="Calibri" w:cs="Calibri"/>
                  <w:color w:val="000000"/>
                  <w:sz w:val="20"/>
                  <w:szCs w:val="20"/>
                </w:rPr>
                <w:t>*</w:t>
              </w:r>
            </w:ins>
          </w:p>
        </w:tc>
      </w:tr>
      <w:tr w:rsidR="00DC2757" w:rsidRPr="00DC2757" w14:paraId="0E4DC1AF" w14:textId="77777777" w:rsidTr="00DC2757">
        <w:trPr>
          <w:trHeight w:val="260"/>
          <w:ins w:id="6445" w:author="Commodore, Sarah" w:date="2023-03-22T16:21:00Z"/>
        </w:trPr>
        <w:tc>
          <w:tcPr>
            <w:tcW w:w="0" w:type="auto"/>
            <w:tcBorders>
              <w:top w:val="nil"/>
              <w:left w:val="nil"/>
              <w:bottom w:val="nil"/>
              <w:right w:val="nil"/>
            </w:tcBorders>
            <w:shd w:val="clear" w:color="auto" w:fill="auto"/>
            <w:noWrap/>
            <w:vAlign w:val="bottom"/>
            <w:hideMark/>
          </w:tcPr>
          <w:p w14:paraId="3C6A2FAA" w14:textId="77777777" w:rsidR="00DC2757" w:rsidRPr="00DC2757" w:rsidRDefault="00DC2757" w:rsidP="00DC2757">
            <w:pPr>
              <w:spacing w:after="0" w:line="240" w:lineRule="auto"/>
              <w:rPr>
                <w:ins w:id="6446" w:author="Commodore, Sarah" w:date="2023-03-22T16:21:00Z"/>
                <w:rFonts w:ascii="Calibri" w:eastAsia="Times New Roman" w:hAnsi="Calibri" w:cs="Calibri"/>
                <w:color w:val="000000"/>
                <w:sz w:val="20"/>
                <w:szCs w:val="20"/>
              </w:rPr>
            </w:pPr>
            <w:ins w:id="6447" w:author="Commodore, Sarah" w:date="2023-03-22T16:21:00Z">
              <w:r w:rsidRPr="00DC2757">
                <w:rPr>
                  <w:rFonts w:ascii="Calibri" w:eastAsia="Times New Roman" w:hAnsi="Calibri" w:cs="Calibri"/>
                  <w:color w:val="000000"/>
                  <w:sz w:val="20"/>
                  <w:szCs w:val="20"/>
                </w:rPr>
                <w:t>ENSG00000255801.1</w:t>
              </w:r>
            </w:ins>
          </w:p>
        </w:tc>
        <w:tc>
          <w:tcPr>
            <w:tcW w:w="0" w:type="auto"/>
            <w:tcBorders>
              <w:top w:val="nil"/>
              <w:left w:val="nil"/>
              <w:bottom w:val="nil"/>
              <w:right w:val="nil"/>
            </w:tcBorders>
            <w:shd w:val="clear" w:color="auto" w:fill="auto"/>
            <w:noWrap/>
            <w:vAlign w:val="bottom"/>
            <w:hideMark/>
          </w:tcPr>
          <w:p w14:paraId="50B355D0" w14:textId="77777777" w:rsidR="00DC2757" w:rsidRPr="00DC2757" w:rsidRDefault="00DC2757" w:rsidP="00DC2757">
            <w:pPr>
              <w:spacing w:after="0" w:line="240" w:lineRule="auto"/>
              <w:rPr>
                <w:ins w:id="6448" w:author="Commodore, Sarah" w:date="2023-03-22T16:21:00Z"/>
                <w:rFonts w:ascii="Calibri" w:eastAsia="Times New Roman" w:hAnsi="Calibri" w:cs="Calibri"/>
                <w:color w:val="000000"/>
                <w:sz w:val="20"/>
                <w:szCs w:val="20"/>
              </w:rPr>
            </w:pPr>
            <w:ins w:id="6449" w:author="Commodore, Sarah" w:date="2023-03-22T16:21:00Z">
              <w:r w:rsidRPr="00DC2757">
                <w:rPr>
                  <w:rFonts w:ascii="Calibri" w:eastAsia="Times New Roman" w:hAnsi="Calibri" w:cs="Calibri"/>
                  <w:color w:val="000000"/>
                  <w:sz w:val="20"/>
                  <w:szCs w:val="20"/>
                </w:rPr>
                <w:t>AC092746.1</w:t>
              </w:r>
            </w:ins>
          </w:p>
        </w:tc>
        <w:tc>
          <w:tcPr>
            <w:tcW w:w="0" w:type="auto"/>
            <w:tcBorders>
              <w:top w:val="nil"/>
              <w:left w:val="nil"/>
              <w:bottom w:val="nil"/>
              <w:right w:val="nil"/>
            </w:tcBorders>
            <w:shd w:val="clear" w:color="auto" w:fill="auto"/>
            <w:noWrap/>
            <w:vAlign w:val="bottom"/>
            <w:hideMark/>
          </w:tcPr>
          <w:p w14:paraId="0AEFEA3A" w14:textId="77777777" w:rsidR="00DC2757" w:rsidRPr="00DC2757" w:rsidRDefault="00DC2757" w:rsidP="00DC2757">
            <w:pPr>
              <w:spacing w:after="0" w:line="240" w:lineRule="auto"/>
              <w:jc w:val="center"/>
              <w:rPr>
                <w:ins w:id="6450" w:author="Commodore, Sarah" w:date="2023-03-22T16:21:00Z"/>
                <w:rFonts w:ascii="Calibri" w:eastAsia="Times New Roman" w:hAnsi="Calibri" w:cs="Calibri"/>
                <w:color w:val="000000"/>
                <w:sz w:val="20"/>
                <w:szCs w:val="20"/>
              </w:rPr>
            </w:pPr>
            <w:ins w:id="645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0F9687F" w14:textId="77777777" w:rsidR="00DC2757" w:rsidRPr="00DC2757" w:rsidRDefault="00DC2757" w:rsidP="00DC2757">
            <w:pPr>
              <w:spacing w:after="0" w:line="240" w:lineRule="auto"/>
              <w:jc w:val="center"/>
              <w:rPr>
                <w:ins w:id="6452" w:author="Commodore, Sarah" w:date="2023-03-22T16:21:00Z"/>
                <w:rFonts w:ascii="Calibri" w:eastAsia="Times New Roman" w:hAnsi="Calibri" w:cs="Calibri"/>
                <w:color w:val="000000"/>
                <w:sz w:val="20"/>
                <w:szCs w:val="20"/>
              </w:rPr>
            </w:pPr>
            <w:ins w:id="6453" w:author="Commodore, Sarah" w:date="2023-03-22T16:21:00Z">
              <w:r w:rsidRPr="00DC2757">
                <w:rPr>
                  <w:rFonts w:ascii="Calibri" w:eastAsia="Times New Roman" w:hAnsi="Calibri" w:cs="Calibri"/>
                  <w:color w:val="000000"/>
                  <w:sz w:val="20"/>
                  <w:szCs w:val="20"/>
                </w:rPr>
                <w:t>9.1E-04</w:t>
              </w:r>
            </w:ins>
          </w:p>
        </w:tc>
        <w:tc>
          <w:tcPr>
            <w:tcW w:w="0" w:type="auto"/>
            <w:tcBorders>
              <w:top w:val="nil"/>
              <w:left w:val="nil"/>
              <w:bottom w:val="nil"/>
              <w:right w:val="nil"/>
            </w:tcBorders>
            <w:shd w:val="clear" w:color="auto" w:fill="auto"/>
            <w:noWrap/>
            <w:vAlign w:val="bottom"/>
            <w:hideMark/>
          </w:tcPr>
          <w:p w14:paraId="6B2A972B" w14:textId="77777777" w:rsidR="00DC2757" w:rsidRPr="00DC2757" w:rsidRDefault="00DC2757" w:rsidP="00DC2757">
            <w:pPr>
              <w:spacing w:after="0" w:line="240" w:lineRule="auto"/>
              <w:jc w:val="center"/>
              <w:rPr>
                <w:ins w:id="6454" w:author="Commodore, Sarah" w:date="2023-03-22T16:21:00Z"/>
                <w:rFonts w:ascii="Calibri" w:eastAsia="Times New Roman" w:hAnsi="Calibri" w:cs="Calibri"/>
                <w:color w:val="000000"/>
                <w:sz w:val="20"/>
                <w:szCs w:val="20"/>
              </w:rPr>
            </w:pPr>
            <w:ins w:id="6455"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BF62DF4" w14:textId="77777777" w:rsidR="00DC2757" w:rsidRPr="00DC2757" w:rsidRDefault="00DC2757" w:rsidP="00DC2757">
            <w:pPr>
              <w:spacing w:after="0" w:line="240" w:lineRule="auto"/>
              <w:jc w:val="center"/>
              <w:rPr>
                <w:ins w:id="6456" w:author="Commodore, Sarah" w:date="2023-03-22T16:21:00Z"/>
                <w:rFonts w:ascii="Calibri" w:eastAsia="Times New Roman" w:hAnsi="Calibri" w:cs="Calibri"/>
                <w:color w:val="000000"/>
                <w:sz w:val="20"/>
                <w:szCs w:val="20"/>
              </w:rPr>
            </w:pPr>
            <w:ins w:id="6457" w:author="Commodore, Sarah" w:date="2023-03-22T16:21:00Z">
              <w:r w:rsidRPr="00DC2757">
                <w:rPr>
                  <w:rFonts w:ascii="Calibri" w:eastAsia="Times New Roman" w:hAnsi="Calibri" w:cs="Calibri"/>
                  <w:color w:val="000000"/>
                  <w:sz w:val="20"/>
                  <w:szCs w:val="20"/>
                </w:rPr>
                <w:t>*</w:t>
              </w:r>
            </w:ins>
          </w:p>
        </w:tc>
      </w:tr>
      <w:tr w:rsidR="00DC2757" w:rsidRPr="00DC2757" w14:paraId="5AF25F3B" w14:textId="77777777" w:rsidTr="00DC2757">
        <w:trPr>
          <w:trHeight w:val="260"/>
          <w:ins w:id="6458" w:author="Commodore, Sarah" w:date="2023-03-22T16:21:00Z"/>
        </w:trPr>
        <w:tc>
          <w:tcPr>
            <w:tcW w:w="0" w:type="auto"/>
            <w:tcBorders>
              <w:top w:val="nil"/>
              <w:left w:val="nil"/>
              <w:bottom w:val="nil"/>
              <w:right w:val="nil"/>
            </w:tcBorders>
            <w:shd w:val="clear" w:color="auto" w:fill="auto"/>
            <w:noWrap/>
            <w:vAlign w:val="bottom"/>
            <w:hideMark/>
          </w:tcPr>
          <w:p w14:paraId="580C1A75" w14:textId="77777777" w:rsidR="00DC2757" w:rsidRPr="00DC2757" w:rsidRDefault="00DC2757" w:rsidP="00DC2757">
            <w:pPr>
              <w:spacing w:after="0" w:line="240" w:lineRule="auto"/>
              <w:rPr>
                <w:ins w:id="6459" w:author="Commodore, Sarah" w:date="2023-03-22T16:21:00Z"/>
                <w:rFonts w:ascii="Calibri" w:eastAsia="Times New Roman" w:hAnsi="Calibri" w:cs="Calibri"/>
                <w:color w:val="000000"/>
                <w:sz w:val="20"/>
                <w:szCs w:val="20"/>
              </w:rPr>
            </w:pPr>
            <w:ins w:id="6460" w:author="Commodore, Sarah" w:date="2023-03-22T16:21:00Z">
              <w:r w:rsidRPr="00DC2757">
                <w:rPr>
                  <w:rFonts w:ascii="Calibri" w:eastAsia="Times New Roman" w:hAnsi="Calibri" w:cs="Calibri"/>
                  <w:color w:val="000000"/>
                  <w:sz w:val="20"/>
                  <w:szCs w:val="20"/>
                </w:rPr>
                <w:t>ENSG00000181333.12</w:t>
              </w:r>
            </w:ins>
          </w:p>
        </w:tc>
        <w:tc>
          <w:tcPr>
            <w:tcW w:w="0" w:type="auto"/>
            <w:tcBorders>
              <w:top w:val="nil"/>
              <w:left w:val="nil"/>
              <w:bottom w:val="nil"/>
              <w:right w:val="nil"/>
            </w:tcBorders>
            <w:shd w:val="clear" w:color="auto" w:fill="auto"/>
            <w:noWrap/>
            <w:vAlign w:val="bottom"/>
            <w:hideMark/>
          </w:tcPr>
          <w:p w14:paraId="635FEA12" w14:textId="77777777" w:rsidR="00DC2757" w:rsidRPr="00DC2757" w:rsidRDefault="00DC2757" w:rsidP="00DC2757">
            <w:pPr>
              <w:spacing w:after="0" w:line="240" w:lineRule="auto"/>
              <w:rPr>
                <w:ins w:id="6461" w:author="Commodore, Sarah" w:date="2023-03-22T16:21:00Z"/>
                <w:rFonts w:ascii="Calibri" w:eastAsia="Times New Roman" w:hAnsi="Calibri" w:cs="Calibri"/>
                <w:color w:val="000000"/>
                <w:sz w:val="20"/>
                <w:szCs w:val="20"/>
              </w:rPr>
            </w:pPr>
            <w:ins w:id="6462" w:author="Commodore, Sarah" w:date="2023-03-22T16:21:00Z">
              <w:r w:rsidRPr="00DC2757">
                <w:rPr>
                  <w:rFonts w:ascii="Calibri" w:eastAsia="Times New Roman" w:hAnsi="Calibri" w:cs="Calibri"/>
                  <w:color w:val="000000"/>
                  <w:sz w:val="20"/>
                  <w:szCs w:val="20"/>
                </w:rPr>
                <w:t>HEPHL1</w:t>
              </w:r>
            </w:ins>
          </w:p>
        </w:tc>
        <w:tc>
          <w:tcPr>
            <w:tcW w:w="0" w:type="auto"/>
            <w:tcBorders>
              <w:top w:val="nil"/>
              <w:left w:val="nil"/>
              <w:bottom w:val="nil"/>
              <w:right w:val="nil"/>
            </w:tcBorders>
            <w:shd w:val="clear" w:color="auto" w:fill="auto"/>
            <w:noWrap/>
            <w:vAlign w:val="bottom"/>
            <w:hideMark/>
          </w:tcPr>
          <w:p w14:paraId="71A3A022" w14:textId="77777777" w:rsidR="00DC2757" w:rsidRPr="00DC2757" w:rsidRDefault="00DC2757" w:rsidP="00DC2757">
            <w:pPr>
              <w:spacing w:after="0" w:line="240" w:lineRule="auto"/>
              <w:jc w:val="center"/>
              <w:rPr>
                <w:ins w:id="6463" w:author="Commodore, Sarah" w:date="2023-03-22T16:21:00Z"/>
                <w:rFonts w:ascii="Calibri" w:eastAsia="Times New Roman" w:hAnsi="Calibri" w:cs="Calibri"/>
                <w:color w:val="000000"/>
                <w:sz w:val="20"/>
                <w:szCs w:val="20"/>
              </w:rPr>
            </w:pPr>
            <w:ins w:id="646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D433243" w14:textId="77777777" w:rsidR="00DC2757" w:rsidRPr="00DC2757" w:rsidRDefault="00DC2757" w:rsidP="00DC2757">
            <w:pPr>
              <w:spacing w:after="0" w:line="240" w:lineRule="auto"/>
              <w:jc w:val="center"/>
              <w:rPr>
                <w:ins w:id="6465" w:author="Commodore, Sarah" w:date="2023-03-22T16:21:00Z"/>
                <w:rFonts w:ascii="Calibri" w:eastAsia="Times New Roman" w:hAnsi="Calibri" w:cs="Calibri"/>
                <w:color w:val="000000"/>
                <w:sz w:val="20"/>
                <w:szCs w:val="20"/>
              </w:rPr>
            </w:pPr>
            <w:ins w:id="6466" w:author="Commodore, Sarah" w:date="2023-03-22T16:21:00Z">
              <w:r w:rsidRPr="00DC2757">
                <w:rPr>
                  <w:rFonts w:ascii="Calibri" w:eastAsia="Times New Roman" w:hAnsi="Calibri" w:cs="Calibri"/>
                  <w:color w:val="000000"/>
                  <w:sz w:val="20"/>
                  <w:szCs w:val="20"/>
                </w:rPr>
                <w:t>1.6E-03</w:t>
              </w:r>
            </w:ins>
          </w:p>
        </w:tc>
        <w:tc>
          <w:tcPr>
            <w:tcW w:w="0" w:type="auto"/>
            <w:tcBorders>
              <w:top w:val="nil"/>
              <w:left w:val="nil"/>
              <w:bottom w:val="nil"/>
              <w:right w:val="nil"/>
            </w:tcBorders>
            <w:shd w:val="clear" w:color="auto" w:fill="auto"/>
            <w:noWrap/>
            <w:vAlign w:val="bottom"/>
            <w:hideMark/>
          </w:tcPr>
          <w:p w14:paraId="05EBFC33" w14:textId="77777777" w:rsidR="00DC2757" w:rsidRPr="00DC2757" w:rsidRDefault="00DC2757" w:rsidP="00DC2757">
            <w:pPr>
              <w:spacing w:after="0" w:line="240" w:lineRule="auto"/>
              <w:jc w:val="center"/>
              <w:rPr>
                <w:ins w:id="6467" w:author="Commodore, Sarah" w:date="2023-03-22T16:21:00Z"/>
                <w:rFonts w:ascii="Calibri" w:eastAsia="Times New Roman" w:hAnsi="Calibri" w:cs="Calibri"/>
                <w:color w:val="000000"/>
                <w:sz w:val="20"/>
                <w:szCs w:val="20"/>
              </w:rPr>
            </w:pPr>
            <w:ins w:id="6468" w:author="Commodore, Sarah" w:date="2023-03-22T16:21:00Z">
              <w:r w:rsidRPr="00DC2757">
                <w:rPr>
                  <w:rFonts w:ascii="Calibri" w:eastAsia="Times New Roman" w:hAnsi="Calibri" w:cs="Calibri"/>
                  <w:color w:val="000000"/>
                  <w:sz w:val="20"/>
                  <w:szCs w:val="20"/>
                </w:rPr>
                <w:t>5.7E-03</w:t>
              </w:r>
            </w:ins>
          </w:p>
        </w:tc>
        <w:tc>
          <w:tcPr>
            <w:tcW w:w="0" w:type="auto"/>
            <w:tcBorders>
              <w:top w:val="nil"/>
              <w:left w:val="nil"/>
              <w:bottom w:val="nil"/>
              <w:right w:val="nil"/>
            </w:tcBorders>
            <w:shd w:val="clear" w:color="auto" w:fill="auto"/>
            <w:noWrap/>
            <w:vAlign w:val="bottom"/>
            <w:hideMark/>
          </w:tcPr>
          <w:p w14:paraId="4936EB6C" w14:textId="77777777" w:rsidR="00DC2757" w:rsidRPr="00DC2757" w:rsidRDefault="00DC2757" w:rsidP="00DC2757">
            <w:pPr>
              <w:spacing w:after="0" w:line="240" w:lineRule="auto"/>
              <w:jc w:val="center"/>
              <w:rPr>
                <w:ins w:id="6469" w:author="Commodore, Sarah" w:date="2023-03-22T16:21:00Z"/>
                <w:rFonts w:ascii="Calibri" w:eastAsia="Times New Roman" w:hAnsi="Calibri" w:cs="Calibri"/>
                <w:color w:val="000000"/>
                <w:sz w:val="20"/>
                <w:szCs w:val="20"/>
              </w:rPr>
            </w:pPr>
            <w:ins w:id="6470" w:author="Commodore, Sarah" w:date="2023-03-22T16:21:00Z">
              <w:r w:rsidRPr="00DC2757">
                <w:rPr>
                  <w:rFonts w:ascii="Calibri" w:eastAsia="Times New Roman" w:hAnsi="Calibri" w:cs="Calibri"/>
                  <w:color w:val="000000"/>
                  <w:sz w:val="20"/>
                  <w:szCs w:val="20"/>
                </w:rPr>
                <w:t>*</w:t>
              </w:r>
            </w:ins>
          </w:p>
        </w:tc>
      </w:tr>
      <w:tr w:rsidR="00DC2757" w:rsidRPr="00DC2757" w14:paraId="1936DF0A" w14:textId="77777777" w:rsidTr="00DC2757">
        <w:trPr>
          <w:trHeight w:val="260"/>
          <w:ins w:id="6471" w:author="Commodore, Sarah" w:date="2023-03-22T16:21:00Z"/>
        </w:trPr>
        <w:tc>
          <w:tcPr>
            <w:tcW w:w="0" w:type="auto"/>
            <w:tcBorders>
              <w:top w:val="nil"/>
              <w:left w:val="nil"/>
              <w:bottom w:val="nil"/>
              <w:right w:val="nil"/>
            </w:tcBorders>
            <w:shd w:val="clear" w:color="auto" w:fill="auto"/>
            <w:noWrap/>
            <w:vAlign w:val="bottom"/>
            <w:hideMark/>
          </w:tcPr>
          <w:p w14:paraId="1F3C41D6" w14:textId="77777777" w:rsidR="00DC2757" w:rsidRPr="00DC2757" w:rsidRDefault="00DC2757" w:rsidP="00DC2757">
            <w:pPr>
              <w:spacing w:after="0" w:line="240" w:lineRule="auto"/>
              <w:rPr>
                <w:ins w:id="6472" w:author="Commodore, Sarah" w:date="2023-03-22T16:21:00Z"/>
                <w:rFonts w:ascii="Calibri" w:eastAsia="Times New Roman" w:hAnsi="Calibri" w:cs="Calibri"/>
                <w:color w:val="000000"/>
                <w:sz w:val="20"/>
                <w:szCs w:val="20"/>
              </w:rPr>
            </w:pPr>
            <w:ins w:id="6473" w:author="Commodore, Sarah" w:date="2023-03-22T16:21:00Z">
              <w:r w:rsidRPr="00DC2757">
                <w:rPr>
                  <w:rFonts w:ascii="Calibri" w:eastAsia="Times New Roman" w:hAnsi="Calibri" w:cs="Calibri"/>
                  <w:color w:val="000000"/>
                  <w:sz w:val="20"/>
                  <w:szCs w:val="20"/>
                </w:rPr>
                <w:t>ENSG00000268658.5</w:t>
              </w:r>
            </w:ins>
          </w:p>
        </w:tc>
        <w:tc>
          <w:tcPr>
            <w:tcW w:w="0" w:type="auto"/>
            <w:tcBorders>
              <w:top w:val="nil"/>
              <w:left w:val="nil"/>
              <w:bottom w:val="nil"/>
              <w:right w:val="nil"/>
            </w:tcBorders>
            <w:shd w:val="clear" w:color="auto" w:fill="auto"/>
            <w:noWrap/>
            <w:vAlign w:val="bottom"/>
            <w:hideMark/>
          </w:tcPr>
          <w:p w14:paraId="65B67BB1" w14:textId="77777777" w:rsidR="00DC2757" w:rsidRPr="00DC2757" w:rsidRDefault="00DC2757" w:rsidP="00DC2757">
            <w:pPr>
              <w:spacing w:after="0" w:line="240" w:lineRule="auto"/>
              <w:rPr>
                <w:ins w:id="6474" w:author="Commodore, Sarah" w:date="2023-03-22T16:21:00Z"/>
                <w:rFonts w:ascii="Calibri" w:eastAsia="Times New Roman" w:hAnsi="Calibri" w:cs="Calibri"/>
                <w:color w:val="000000"/>
                <w:sz w:val="20"/>
                <w:szCs w:val="20"/>
              </w:rPr>
            </w:pPr>
            <w:ins w:id="6475" w:author="Commodore, Sarah" w:date="2023-03-22T16:21:00Z">
              <w:r w:rsidRPr="00DC2757">
                <w:rPr>
                  <w:rFonts w:ascii="Calibri" w:eastAsia="Times New Roman" w:hAnsi="Calibri" w:cs="Calibri"/>
                  <w:color w:val="000000"/>
                  <w:sz w:val="20"/>
                  <w:szCs w:val="20"/>
                </w:rPr>
                <w:t>LINC00664</w:t>
              </w:r>
            </w:ins>
          </w:p>
        </w:tc>
        <w:tc>
          <w:tcPr>
            <w:tcW w:w="0" w:type="auto"/>
            <w:tcBorders>
              <w:top w:val="nil"/>
              <w:left w:val="nil"/>
              <w:bottom w:val="nil"/>
              <w:right w:val="nil"/>
            </w:tcBorders>
            <w:shd w:val="clear" w:color="auto" w:fill="auto"/>
            <w:noWrap/>
            <w:vAlign w:val="bottom"/>
            <w:hideMark/>
          </w:tcPr>
          <w:p w14:paraId="24B4240C" w14:textId="77777777" w:rsidR="00DC2757" w:rsidRPr="00DC2757" w:rsidRDefault="00DC2757" w:rsidP="00DC2757">
            <w:pPr>
              <w:spacing w:after="0" w:line="240" w:lineRule="auto"/>
              <w:jc w:val="center"/>
              <w:rPr>
                <w:ins w:id="6476" w:author="Commodore, Sarah" w:date="2023-03-22T16:21:00Z"/>
                <w:rFonts w:ascii="Calibri" w:eastAsia="Times New Roman" w:hAnsi="Calibri" w:cs="Calibri"/>
                <w:color w:val="000000"/>
                <w:sz w:val="20"/>
                <w:szCs w:val="20"/>
              </w:rPr>
            </w:pPr>
            <w:ins w:id="647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DD7A5AB" w14:textId="77777777" w:rsidR="00DC2757" w:rsidRPr="00DC2757" w:rsidRDefault="00DC2757" w:rsidP="00DC2757">
            <w:pPr>
              <w:spacing w:after="0" w:line="240" w:lineRule="auto"/>
              <w:jc w:val="center"/>
              <w:rPr>
                <w:ins w:id="6478" w:author="Commodore, Sarah" w:date="2023-03-22T16:21:00Z"/>
                <w:rFonts w:ascii="Calibri" w:eastAsia="Times New Roman" w:hAnsi="Calibri" w:cs="Calibri"/>
                <w:color w:val="000000"/>
                <w:sz w:val="20"/>
                <w:szCs w:val="20"/>
              </w:rPr>
            </w:pPr>
            <w:ins w:id="6479" w:author="Commodore, Sarah" w:date="2023-03-22T16:21:00Z">
              <w:r w:rsidRPr="00DC2757">
                <w:rPr>
                  <w:rFonts w:ascii="Calibri" w:eastAsia="Times New Roman" w:hAnsi="Calibri" w:cs="Calibri"/>
                  <w:color w:val="000000"/>
                  <w:sz w:val="20"/>
                  <w:szCs w:val="20"/>
                </w:rPr>
                <w:t>6.2E-03</w:t>
              </w:r>
            </w:ins>
          </w:p>
        </w:tc>
        <w:tc>
          <w:tcPr>
            <w:tcW w:w="0" w:type="auto"/>
            <w:tcBorders>
              <w:top w:val="nil"/>
              <w:left w:val="nil"/>
              <w:bottom w:val="nil"/>
              <w:right w:val="nil"/>
            </w:tcBorders>
            <w:shd w:val="clear" w:color="auto" w:fill="auto"/>
            <w:noWrap/>
            <w:vAlign w:val="bottom"/>
            <w:hideMark/>
          </w:tcPr>
          <w:p w14:paraId="44FB6BA2" w14:textId="77777777" w:rsidR="00DC2757" w:rsidRPr="00DC2757" w:rsidRDefault="00DC2757" w:rsidP="00DC2757">
            <w:pPr>
              <w:spacing w:after="0" w:line="240" w:lineRule="auto"/>
              <w:jc w:val="center"/>
              <w:rPr>
                <w:ins w:id="6480" w:author="Commodore, Sarah" w:date="2023-03-22T16:21:00Z"/>
                <w:rFonts w:ascii="Calibri" w:eastAsia="Times New Roman" w:hAnsi="Calibri" w:cs="Calibri"/>
                <w:color w:val="000000"/>
                <w:sz w:val="20"/>
                <w:szCs w:val="20"/>
              </w:rPr>
            </w:pPr>
            <w:ins w:id="6481" w:author="Commodore, Sarah" w:date="2023-03-22T16:21:00Z">
              <w:r w:rsidRPr="00DC2757">
                <w:rPr>
                  <w:rFonts w:ascii="Calibri" w:eastAsia="Times New Roman" w:hAnsi="Calibri" w:cs="Calibri"/>
                  <w:color w:val="000000"/>
                  <w:sz w:val="20"/>
                  <w:szCs w:val="20"/>
                </w:rPr>
                <w:t>1.8E-02</w:t>
              </w:r>
            </w:ins>
          </w:p>
        </w:tc>
        <w:tc>
          <w:tcPr>
            <w:tcW w:w="0" w:type="auto"/>
            <w:tcBorders>
              <w:top w:val="nil"/>
              <w:left w:val="nil"/>
              <w:bottom w:val="nil"/>
              <w:right w:val="nil"/>
            </w:tcBorders>
            <w:shd w:val="clear" w:color="auto" w:fill="auto"/>
            <w:noWrap/>
            <w:vAlign w:val="bottom"/>
            <w:hideMark/>
          </w:tcPr>
          <w:p w14:paraId="7C5D0FDF" w14:textId="77777777" w:rsidR="00DC2757" w:rsidRPr="00DC2757" w:rsidRDefault="00DC2757" w:rsidP="00DC2757">
            <w:pPr>
              <w:spacing w:after="0" w:line="240" w:lineRule="auto"/>
              <w:jc w:val="center"/>
              <w:rPr>
                <w:ins w:id="6482" w:author="Commodore, Sarah" w:date="2023-03-22T16:21:00Z"/>
                <w:rFonts w:ascii="Calibri" w:eastAsia="Times New Roman" w:hAnsi="Calibri" w:cs="Calibri"/>
                <w:color w:val="000000"/>
                <w:sz w:val="20"/>
                <w:szCs w:val="20"/>
              </w:rPr>
            </w:pPr>
            <w:ins w:id="6483" w:author="Commodore, Sarah" w:date="2023-03-22T16:21:00Z">
              <w:r w:rsidRPr="00DC2757">
                <w:rPr>
                  <w:rFonts w:ascii="Calibri" w:eastAsia="Times New Roman" w:hAnsi="Calibri" w:cs="Calibri"/>
                  <w:color w:val="000000"/>
                  <w:sz w:val="20"/>
                  <w:szCs w:val="20"/>
                </w:rPr>
                <w:t>*</w:t>
              </w:r>
            </w:ins>
          </w:p>
        </w:tc>
      </w:tr>
      <w:tr w:rsidR="00DC2757" w:rsidRPr="00DC2757" w14:paraId="74594F61" w14:textId="77777777" w:rsidTr="00DC2757">
        <w:trPr>
          <w:trHeight w:val="260"/>
          <w:ins w:id="6484" w:author="Commodore, Sarah" w:date="2023-03-22T16:21:00Z"/>
        </w:trPr>
        <w:tc>
          <w:tcPr>
            <w:tcW w:w="0" w:type="auto"/>
            <w:tcBorders>
              <w:top w:val="nil"/>
              <w:left w:val="nil"/>
              <w:bottom w:val="nil"/>
              <w:right w:val="nil"/>
            </w:tcBorders>
            <w:shd w:val="clear" w:color="auto" w:fill="auto"/>
            <w:noWrap/>
            <w:vAlign w:val="bottom"/>
            <w:hideMark/>
          </w:tcPr>
          <w:p w14:paraId="69175461" w14:textId="77777777" w:rsidR="00DC2757" w:rsidRPr="00DC2757" w:rsidRDefault="00DC2757" w:rsidP="00DC2757">
            <w:pPr>
              <w:spacing w:after="0" w:line="240" w:lineRule="auto"/>
              <w:rPr>
                <w:ins w:id="6485" w:author="Commodore, Sarah" w:date="2023-03-22T16:21:00Z"/>
                <w:rFonts w:ascii="Calibri" w:eastAsia="Times New Roman" w:hAnsi="Calibri" w:cs="Calibri"/>
                <w:color w:val="000000"/>
                <w:sz w:val="20"/>
                <w:szCs w:val="20"/>
              </w:rPr>
            </w:pPr>
            <w:ins w:id="6486" w:author="Commodore, Sarah" w:date="2023-03-22T16:21:00Z">
              <w:r w:rsidRPr="00DC2757">
                <w:rPr>
                  <w:rFonts w:ascii="Calibri" w:eastAsia="Times New Roman" w:hAnsi="Calibri" w:cs="Calibri"/>
                  <w:color w:val="000000"/>
                  <w:sz w:val="20"/>
                  <w:szCs w:val="20"/>
                </w:rPr>
                <w:t>ENSG00000249173.6</w:t>
              </w:r>
            </w:ins>
          </w:p>
        </w:tc>
        <w:tc>
          <w:tcPr>
            <w:tcW w:w="0" w:type="auto"/>
            <w:tcBorders>
              <w:top w:val="nil"/>
              <w:left w:val="nil"/>
              <w:bottom w:val="nil"/>
              <w:right w:val="nil"/>
            </w:tcBorders>
            <w:shd w:val="clear" w:color="auto" w:fill="auto"/>
            <w:noWrap/>
            <w:vAlign w:val="bottom"/>
            <w:hideMark/>
          </w:tcPr>
          <w:p w14:paraId="3F0CED99" w14:textId="77777777" w:rsidR="00DC2757" w:rsidRPr="00DC2757" w:rsidRDefault="00DC2757" w:rsidP="00DC2757">
            <w:pPr>
              <w:spacing w:after="0" w:line="240" w:lineRule="auto"/>
              <w:rPr>
                <w:ins w:id="6487" w:author="Commodore, Sarah" w:date="2023-03-22T16:21:00Z"/>
                <w:rFonts w:ascii="Calibri" w:eastAsia="Times New Roman" w:hAnsi="Calibri" w:cs="Calibri"/>
                <w:color w:val="000000"/>
                <w:sz w:val="20"/>
                <w:szCs w:val="20"/>
              </w:rPr>
            </w:pPr>
            <w:ins w:id="6488" w:author="Commodore, Sarah" w:date="2023-03-22T16:21:00Z">
              <w:r w:rsidRPr="00DC2757">
                <w:rPr>
                  <w:rFonts w:ascii="Calibri" w:eastAsia="Times New Roman" w:hAnsi="Calibri" w:cs="Calibri"/>
                  <w:color w:val="000000"/>
                  <w:sz w:val="20"/>
                  <w:szCs w:val="20"/>
                </w:rPr>
                <w:t>LINC01093</w:t>
              </w:r>
            </w:ins>
          </w:p>
        </w:tc>
        <w:tc>
          <w:tcPr>
            <w:tcW w:w="0" w:type="auto"/>
            <w:tcBorders>
              <w:top w:val="nil"/>
              <w:left w:val="nil"/>
              <w:bottom w:val="nil"/>
              <w:right w:val="nil"/>
            </w:tcBorders>
            <w:shd w:val="clear" w:color="auto" w:fill="auto"/>
            <w:noWrap/>
            <w:vAlign w:val="bottom"/>
            <w:hideMark/>
          </w:tcPr>
          <w:p w14:paraId="6E03D0AF" w14:textId="77777777" w:rsidR="00DC2757" w:rsidRPr="00DC2757" w:rsidRDefault="00DC2757" w:rsidP="00DC2757">
            <w:pPr>
              <w:spacing w:after="0" w:line="240" w:lineRule="auto"/>
              <w:jc w:val="center"/>
              <w:rPr>
                <w:ins w:id="6489" w:author="Commodore, Sarah" w:date="2023-03-22T16:21:00Z"/>
                <w:rFonts w:ascii="Calibri" w:eastAsia="Times New Roman" w:hAnsi="Calibri" w:cs="Calibri"/>
                <w:color w:val="000000"/>
                <w:sz w:val="20"/>
                <w:szCs w:val="20"/>
              </w:rPr>
            </w:pPr>
            <w:ins w:id="649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369BC11" w14:textId="77777777" w:rsidR="00DC2757" w:rsidRPr="00DC2757" w:rsidRDefault="00DC2757" w:rsidP="00DC2757">
            <w:pPr>
              <w:spacing w:after="0" w:line="240" w:lineRule="auto"/>
              <w:jc w:val="center"/>
              <w:rPr>
                <w:ins w:id="6491" w:author="Commodore, Sarah" w:date="2023-03-22T16:21:00Z"/>
                <w:rFonts w:ascii="Calibri" w:eastAsia="Times New Roman" w:hAnsi="Calibri" w:cs="Calibri"/>
                <w:color w:val="000000"/>
                <w:sz w:val="20"/>
                <w:szCs w:val="20"/>
              </w:rPr>
            </w:pPr>
            <w:ins w:id="6492"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2A60A0A2" w14:textId="77777777" w:rsidR="00DC2757" w:rsidRPr="00DC2757" w:rsidRDefault="00DC2757" w:rsidP="00DC2757">
            <w:pPr>
              <w:spacing w:after="0" w:line="240" w:lineRule="auto"/>
              <w:jc w:val="center"/>
              <w:rPr>
                <w:ins w:id="6493" w:author="Commodore, Sarah" w:date="2023-03-22T16:21:00Z"/>
                <w:rFonts w:ascii="Calibri" w:eastAsia="Times New Roman" w:hAnsi="Calibri" w:cs="Calibri"/>
                <w:color w:val="000000"/>
                <w:sz w:val="20"/>
                <w:szCs w:val="20"/>
              </w:rPr>
            </w:pPr>
            <w:ins w:id="6494"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57FF3321" w14:textId="77777777" w:rsidR="00DC2757" w:rsidRPr="00DC2757" w:rsidRDefault="00DC2757" w:rsidP="00DC2757">
            <w:pPr>
              <w:spacing w:after="0" w:line="240" w:lineRule="auto"/>
              <w:jc w:val="center"/>
              <w:rPr>
                <w:ins w:id="6495" w:author="Commodore, Sarah" w:date="2023-03-22T16:21:00Z"/>
                <w:rFonts w:ascii="Calibri" w:eastAsia="Times New Roman" w:hAnsi="Calibri" w:cs="Calibri"/>
                <w:color w:val="000000"/>
                <w:sz w:val="20"/>
                <w:szCs w:val="20"/>
              </w:rPr>
            </w:pPr>
            <w:ins w:id="6496" w:author="Commodore, Sarah" w:date="2023-03-22T16:21:00Z">
              <w:r w:rsidRPr="00DC2757">
                <w:rPr>
                  <w:rFonts w:ascii="Calibri" w:eastAsia="Times New Roman" w:hAnsi="Calibri" w:cs="Calibri"/>
                  <w:color w:val="000000"/>
                  <w:sz w:val="20"/>
                  <w:szCs w:val="20"/>
                </w:rPr>
                <w:t>*</w:t>
              </w:r>
            </w:ins>
          </w:p>
        </w:tc>
      </w:tr>
      <w:tr w:rsidR="00DC2757" w:rsidRPr="00DC2757" w14:paraId="58BB7784" w14:textId="77777777" w:rsidTr="00DC2757">
        <w:trPr>
          <w:trHeight w:val="260"/>
          <w:ins w:id="6497" w:author="Commodore, Sarah" w:date="2023-03-22T16:21:00Z"/>
        </w:trPr>
        <w:tc>
          <w:tcPr>
            <w:tcW w:w="0" w:type="auto"/>
            <w:tcBorders>
              <w:top w:val="nil"/>
              <w:left w:val="nil"/>
              <w:bottom w:val="nil"/>
              <w:right w:val="nil"/>
            </w:tcBorders>
            <w:shd w:val="clear" w:color="auto" w:fill="auto"/>
            <w:noWrap/>
            <w:vAlign w:val="bottom"/>
            <w:hideMark/>
          </w:tcPr>
          <w:p w14:paraId="214726A3" w14:textId="77777777" w:rsidR="00DC2757" w:rsidRPr="00DC2757" w:rsidRDefault="00DC2757" w:rsidP="00DC2757">
            <w:pPr>
              <w:spacing w:after="0" w:line="240" w:lineRule="auto"/>
              <w:rPr>
                <w:ins w:id="6498" w:author="Commodore, Sarah" w:date="2023-03-22T16:21:00Z"/>
                <w:rFonts w:ascii="Calibri" w:eastAsia="Times New Roman" w:hAnsi="Calibri" w:cs="Calibri"/>
                <w:color w:val="000000"/>
                <w:sz w:val="20"/>
                <w:szCs w:val="20"/>
              </w:rPr>
            </w:pPr>
            <w:ins w:id="6499" w:author="Commodore, Sarah" w:date="2023-03-22T16:21:00Z">
              <w:r w:rsidRPr="00DC2757">
                <w:rPr>
                  <w:rFonts w:ascii="Calibri" w:eastAsia="Times New Roman" w:hAnsi="Calibri" w:cs="Calibri"/>
                  <w:color w:val="000000"/>
                  <w:sz w:val="20"/>
                  <w:szCs w:val="20"/>
                </w:rPr>
                <w:t>ENSG00000200087.1</w:t>
              </w:r>
            </w:ins>
          </w:p>
        </w:tc>
        <w:tc>
          <w:tcPr>
            <w:tcW w:w="0" w:type="auto"/>
            <w:tcBorders>
              <w:top w:val="nil"/>
              <w:left w:val="nil"/>
              <w:bottom w:val="nil"/>
              <w:right w:val="nil"/>
            </w:tcBorders>
            <w:shd w:val="clear" w:color="auto" w:fill="auto"/>
            <w:noWrap/>
            <w:vAlign w:val="bottom"/>
            <w:hideMark/>
          </w:tcPr>
          <w:p w14:paraId="41A2125B" w14:textId="77777777" w:rsidR="00DC2757" w:rsidRPr="00DC2757" w:rsidRDefault="00DC2757" w:rsidP="00DC2757">
            <w:pPr>
              <w:spacing w:after="0" w:line="240" w:lineRule="auto"/>
              <w:rPr>
                <w:ins w:id="6500" w:author="Commodore, Sarah" w:date="2023-03-22T16:21:00Z"/>
                <w:rFonts w:ascii="Calibri" w:eastAsia="Times New Roman" w:hAnsi="Calibri" w:cs="Calibri"/>
                <w:color w:val="000000"/>
                <w:sz w:val="20"/>
                <w:szCs w:val="20"/>
              </w:rPr>
            </w:pPr>
            <w:ins w:id="6501" w:author="Commodore, Sarah" w:date="2023-03-22T16:21:00Z">
              <w:r w:rsidRPr="00DC2757">
                <w:rPr>
                  <w:rFonts w:ascii="Calibri" w:eastAsia="Times New Roman" w:hAnsi="Calibri" w:cs="Calibri"/>
                  <w:color w:val="000000"/>
                  <w:sz w:val="20"/>
                  <w:szCs w:val="20"/>
                </w:rPr>
                <w:t>SNORA73B</w:t>
              </w:r>
            </w:ins>
          </w:p>
        </w:tc>
        <w:tc>
          <w:tcPr>
            <w:tcW w:w="0" w:type="auto"/>
            <w:tcBorders>
              <w:top w:val="nil"/>
              <w:left w:val="nil"/>
              <w:bottom w:val="nil"/>
              <w:right w:val="nil"/>
            </w:tcBorders>
            <w:shd w:val="clear" w:color="auto" w:fill="auto"/>
            <w:noWrap/>
            <w:vAlign w:val="bottom"/>
            <w:hideMark/>
          </w:tcPr>
          <w:p w14:paraId="01A7106B" w14:textId="77777777" w:rsidR="00DC2757" w:rsidRPr="00DC2757" w:rsidRDefault="00DC2757" w:rsidP="00DC2757">
            <w:pPr>
              <w:spacing w:after="0" w:line="240" w:lineRule="auto"/>
              <w:jc w:val="center"/>
              <w:rPr>
                <w:ins w:id="6502" w:author="Commodore, Sarah" w:date="2023-03-22T16:21:00Z"/>
                <w:rFonts w:ascii="Calibri" w:eastAsia="Times New Roman" w:hAnsi="Calibri" w:cs="Calibri"/>
                <w:color w:val="000000"/>
                <w:sz w:val="20"/>
                <w:szCs w:val="20"/>
              </w:rPr>
            </w:pPr>
            <w:ins w:id="650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12D86CE" w14:textId="77777777" w:rsidR="00DC2757" w:rsidRPr="00DC2757" w:rsidRDefault="00DC2757" w:rsidP="00DC2757">
            <w:pPr>
              <w:spacing w:after="0" w:line="240" w:lineRule="auto"/>
              <w:jc w:val="center"/>
              <w:rPr>
                <w:ins w:id="6504" w:author="Commodore, Sarah" w:date="2023-03-22T16:21:00Z"/>
                <w:rFonts w:ascii="Calibri" w:eastAsia="Times New Roman" w:hAnsi="Calibri" w:cs="Calibri"/>
                <w:color w:val="000000"/>
                <w:sz w:val="20"/>
                <w:szCs w:val="20"/>
              </w:rPr>
            </w:pPr>
            <w:ins w:id="6505"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4A994D93" w14:textId="77777777" w:rsidR="00DC2757" w:rsidRPr="00DC2757" w:rsidRDefault="00DC2757" w:rsidP="00DC2757">
            <w:pPr>
              <w:spacing w:after="0" w:line="240" w:lineRule="auto"/>
              <w:jc w:val="center"/>
              <w:rPr>
                <w:ins w:id="6506" w:author="Commodore, Sarah" w:date="2023-03-22T16:21:00Z"/>
                <w:rFonts w:ascii="Calibri" w:eastAsia="Times New Roman" w:hAnsi="Calibri" w:cs="Calibri"/>
                <w:color w:val="000000"/>
                <w:sz w:val="20"/>
                <w:szCs w:val="20"/>
              </w:rPr>
            </w:pPr>
            <w:ins w:id="6507"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641E357" w14:textId="77777777" w:rsidR="00DC2757" w:rsidRPr="00DC2757" w:rsidRDefault="00DC2757" w:rsidP="00DC2757">
            <w:pPr>
              <w:spacing w:after="0" w:line="240" w:lineRule="auto"/>
              <w:jc w:val="center"/>
              <w:rPr>
                <w:ins w:id="6508" w:author="Commodore, Sarah" w:date="2023-03-22T16:21:00Z"/>
                <w:rFonts w:ascii="Calibri" w:eastAsia="Times New Roman" w:hAnsi="Calibri" w:cs="Calibri"/>
                <w:color w:val="000000"/>
                <w:sz w:val="20"/>
                <w:szCs w:val="20"/>
              </w:rPr>
            </w:pPr>
            <w:ins w:id="6509" w:author="Commodore, Sarah" w:date="2023-03-22T16:21:00Z">
              <w:r w:rsidRPr="00DC2757">
                <w:rPr>
                  <w:rFonts w:ascii="Calibri" w:eastAsia="Times New Roman" w:hAnsi="Calibri" w:cs="Calibri"/>
                  <w:color w:val="000000"/>
                  <w:sz w:val="20"/>
                  <w:szCs w:val="20"/>
                </w:rPr>
                <w:t>*</w:t>
              </w:r>
            </w:ins>
          </w:p>
        </w:tc>
      </w:tr>
      <w:tr w:rsidR="00DC2757" w:rsidRPr="00DC2757" w14:paraId="2C0E9D14" w14:textId="77777777" w:rsidTr="00DC2757">
        <w:trPr>
          <w:trHeight w:val="260"/>
          <w:ins w:id="6510" w:author="Commodore, Sarah" w:date="2023-03-22T16:21:00Z"/>
        </w:trPr>
        <w:tc>
          <w:tcPr>
            <w:tcW w:w="0" w:type="auto"/>
            <w:tcBorders>
              <w:top w:val="nil"/>
              <w:left w:val="nil"/>
              <w:bottom w:val="nil"/>
              <w:right w:val="nil"/>
            </w:tcBorders>
            <w:shd w:val="clear" w:color="auto" w:fill="auto"/>
            <w:noWrap/>
            <w:vAlign w:val="bottom"/>
            <w:hideMark/>
          </w:tcPr>
          <w:p w14:paraId="2AE4E6FC" w14:textId="77777777" w:rsidR="00DC2757" w:rsidRPr="00DC2757" w:rsidRDefault="00DC2757" w:rsidP="00DC2757">
            <w:pPr>
              <w:spacing w:after="0" w:line="240" w:lineRule="auto"/>
              <w:rPr>
                <w:ins w:id="6511" w:author="Commodore, Sarah" w:date="2023-03-22T16:21:00Z"/>
                <w:rFonts w:ascii="Calibri" w:eastAsia="Times New Roman" w:hAnsi="Calibri" w:cs="Calibri"/>
                <w:color w:val="000000"/>
                <w:sz w:val="20"/>
                <w:szCs w:val="20"/>
              </w:rPr>
            </w:pPr>
            <w:ins w:id="6512" w:author="Commodore, Sarah" w:date="2023-03-22T16:21:00Z">
              <w:r w:rsidRPr="00DC2757">
                <w:rPr>
                  <w:rFonts w:ascii="Calibri" w:eastAsia="Times New Roman" w:hAnsi="Calibri" w:cs="Calibri"/>
                  <w:color w:val="000000"/>
                  <w:sz w:val="20"/>
                  <w:szCs w:val="20"/>
                </w:rPr>
                <w:t>ENSG00000255328.1</w:t>
              </w:r>
            </w:ins>
          </w:p>
        </w:tc>
        <w:tc>
          <w:tcPr>
            <w:tcW w:w="0" w:type="auto"/>
            <w:tcBorders>
              <w:top w:val="nil"/>
              <w:left w:val="nil"/>
              <w:bottom w:val="nil"/>
              <w:right w:val="nil"/>
            </w:tcBorders>
            <w:shd w:val="clear" w:color="auto" w:fill="auto"/>
            <w:noWrap/>
            <w:vAlign w:val="bottom"/>
            <w:hideMark/>
          </w:tcPr>
          <w:p w14:paraId="2A7E17D5" w14:textId="77777777" w:rsidR="00DC2757" w:rsidRPr="00DC2757" w:rsidRDefault="00DC2757" w:rsidP="00DC2757">
            <w:pPr>
              <w:spacing w:after="0" w:line="240" w:lineRule="auto"/>
              <w:rPr>
                <w:ins w:id="6513" w:author="Commodore, Sarah" w:date="2023-03-22T16:21:00Z"/>
                <w:rFonts w:ascii="Calibri" w:eastAsia="Times New Roman" w:hAnsi="Calibri" w:cs="Calibri"/>
                <w:color w:val="000000"/>
                <w:sz w:val="20"/>
                <w:szCs w:val="20"/>
              </w:rPr>
            </w:pPr>
            <w:ins w:id="6514" w:author="Commodore, Sarah" w:date="2023-03-22T16:21:00Z">
              <w:r w:rsidRPr="00DC2757">
                <w:rPr>
                  <w:rFonts w:ascii="Calibri" w:eastAsia="Times New Roman" w:hAnsi="Calibri" w:cs="Calibri"/>
                  <w:color w:val="000000"/>
                  <w:sz w:val="20"/>
                  <w:szCs w:val="20"/>
                </w:rPr>
                <w:t>AC136475.5</w:t>
              </w:r>
            </w:ins>
          </w:p>
        </w:tc>
        <w:tc>
          <w:tcPr>
            <w:tcW w:w="0" w:type="auto"/>
            <w:tcBorders>
              <w:top w:val="nil"/>
              <w:left w:val="nil"/>
              <w:bottom w:val="nil"/>
              <w:right w:val="nil"/>
            </w:tcBorders>
            <w:shd w:val="clear" w:color="auto" w:fill="auto"/>
            <w:noWrap/>
            <w:vAlign w:val="bottom"/>
            <w:hideMark/>
          </w:tcPr>
          <w:p w14:paraId="42650864" w14:textId="77777777" w:rsidR="00DC2757" w:rsidRPr="00DC2757" w:rsidRDefault="00DC2757" w:rsidP="00DC2757">
            <w:pPr>
              <w:spacing w:after="0" w:line="240" w:lineRule="auto"/>
              <w:jc w:val="center"/>
              <w:rPr>
                <w:ins w:id="6515" w:author="Commodore, Sarah" w:date="2023-03-22T16:21:00Z"/>
                <w:rFonts w:ascii="Calibri" w:eastAsia="Times New Roman" w:hAnsi="Calibri" w:cs="Calibri"/>
                <w:color w:val="000000"/>
                <w:sz w:val="20"/>
                <w:szCs w:val="20"/>
              </w:rPr>
            </w:pPr>
            <w:ins w:id="651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8FFBF24" w14:textId="77777777" w:rsidR="00DC2757" w:rsidRPr="00DC2757" w:rsidRDefault="00DC2757" w:rsidP="00DC2757">
            <w:pPr>
              <w:spacing w:after="0" w:line="240" w:lineRule="auto"/>
              <w:jc w:val="center"/>
              <w:rPr>
                <w:ins w:id="6517" w:author="Commodore, Sarah" w:date="2023-03-22T16:21:00Z"/>
                <w:rFonts w:ascii="Calibri" w:eastAsia="Times New Roman" w:hAnsi="Calibri" w:cs="Calibri"/>
                <w:color w:val="000000"/>
                <w:sz w:val="20"/>
                <w:szCs w:val="20"/>
              </w:rPr>
            </w:pPr>
            <w:ins w:id="6518"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4654A79D" w14:textId="77777777" w:rsidR="00DC2757" w:rsidRPr="00DC2757" w:rsidRDefault="00DC2757" w:rsidP="00DC2757">
            <w:pPr>
              <w:spacing w:after="0" w:line="240" w:lineRule="auto"/>
              <w:jc w:val="center"/>
              <w:rPr>
                <w:ins w:id="6519" w:author="Commodore, Sarah" w:date="2023-03-22T16:21:00Z"/>
                <w:rFonts w:ascii="Calibri" w:eastAsia="Times New Roman" w:hAnsi="Calibri" w:cs="Calibri"/>
                <w:color w:val="000000"/>
                <w:sz w:val="20"/>
                <w:szCs w:val="20"/>
              </w:rPr>
            </w:pPr>
            <w:ins w:id="6520"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8AEFC37" w14:textId="77777777" w:rsidR="00DC2757" w:rsidRPr="00DC2757" w:rsidRDefault="00DC2757" w:rsidP="00DC2757">
            <w:pPr>
              <w:spacing w:after="0" w:line="240" w:lineRule="auto"/>
              <w:jc w:val="center"/>
              <w:rPr>
                <w:ins w:id="6521" w:author="Commodore, Sarah" w:date="2023-03-22T16:21:00Z"/>
                <w:rFonts w:ascii="Calibri" w:eastAsia="Times New Roman" w:hAnsi="Calibri" w:cs="Calibri"/>
                <w:color w:val="000000"/>
                <w:sz w:val="20"/>
                <w:szCs w:val="20"/>
              </w:rPr>
            </w:pPr>
            <w:ins w:id="6522" w:author="Commodore, Sarah" w:date="2023-03-22T16:21:00Z">
              <w:r w:rsidRPr="00DC2757">
                <w:rPr>
                  <w:rFonts w:ascii="Calibri" w:eastAsia="Times New Roman" w:hAnsi="Calibri" w:cs="Calibri"/>
                  <w:color w:val="000000"/>
                  <w:sz w:val="20"/>
                  <w:szCs w:val="20"/>
                </w:rPr>
                <w:t>*</w:t>
              </w:r>
            </w:ins>
          </w:p>
        </w:tc>
      </w:tr>
      <w:tr w:rsidR="00DC2757" w:rsidRPr="00DC2757" w14:paraId="232EA08E" w14:textId="77777777" w:rsidTr="00DC2757">
        <w:trPr>
          <w:trHeight w:val="260"/>
          <w:ins w:id="6523" w:author="Commodore, Sarah" w:date="2023-03-22T16:21:00Z"/>
        </w:trPr>
        <w:tc>
          <w:tcPr>
            <w:tcW w:w="0" w:type="auto"/>
            <w:tcBorders>
              <w:top w:val="nil"/>
              <w:left w:val="nil"/>
              <w:bottom w:val="nil"/>
              <w:right w:val="nil"/>
            </w:tcBorders>
            <w:shd w:val="clear" w:color="auto" w:fill="auto"/>
            <w:noWrap/>
            <w:vAlign w:val="bottom"/>
            <w:hideMark/>
          </w:tcPr>
          <w:p w14:paraId="47ACCC9A" w14:textId="77777777" w:rsidR="00DC2757" w:rsidRPr="00DC2757" w:rsidRDefault="00DC2757" w:rsidP="00DC2757">
            <w:pPr>
              <w:spacing w:after="0" w:line="240" w:lineRule="auto"/>
              <w:rPr>
                <w:ins w:id="6524" w:author="Commodore, Sarah" w:date="2023-03-22T16:21:00Z"/>
                <w:rFonts w:ascii="Calibri" w:eastAsia="Times New Roman" w:hAnsi="Calibri" w:cs="Calibri"/>
                <w:color w:val="000000"/>
                <w:sz w:val="20"/>
                <w:szCs w:val="20"/>
              </w:rPr>
            </w:pPr>
            <w:ins w:id="6525" w:author="Commodore, Sarah" w:date="2023-03-22T16:21:00Z">
              <w:r w:rsidRPr="00DC2757">
                <w:rPr>
                  <w:rFonts w:ascii="Calibri" w:eastAsia="Times New Roman" w:hAnsi="Calibri" w:cs="Calibri"/>
                  <w:color w:val="000000"/>
                  <w:sz w:val="20"/>
                  <w:szCs w:val="20"/>
                </w:rPr>
                <w:t>ENSG00000186407.7</w:t>
              </w:r>
            </w:ins>
          </w:p>
        </w:tc>
        <w:tc>
          <w:tcPr>
            <w:tcW w:w="0" w:type="auto"/>
            <w:tcBorders>
              <w:top w:val="nil"/>
              <w:left w:val="nil"/>
              <w:bottom w:val="nil"/>
              <w:right w:val="nil"/>
            </w:tcBorders>
            <w:shd w:val="clear" w:color="auto" w:fill="auto"/>
            <w:noWrap/>
            <w:vAlign w:val="bottom"/>
            <w:hideMark/>
          </w:tcPr>
          <w:p w14:paraId="4B31FC99" w14:textId="77777777" w:rsidR="00DC2757" w:rsidRPr="00DC2757" w:rsidRDefault="00DC2757" w:rsidP="00DC2757">
            <w:pPr>
              <w:spacing w:after="0" w:line="240" w:lineRule="auto"/>
              <w:rPr>
                <w:ins w:id="6526" w:author="Commodore, Sarah" w:date="2023-03-22T16:21:00Z"/>
                <w:rFonts w:ascii="Calibri" w:eastAsia="Times New Roman" w:hAnsi="Calibri" w:cs="Calibri"/>
                <w:color w:val="000000"/>
                <w:sz w:val="20"/>
                <w:szCs w:val="20"/>
              </w:rPr>
            </w:pPr>
            <w:ins w:id="6527" w:author="Commodore, Sarah" w:date="2023-03-22T16:21:00Z">
              <w:r w:rsidRPr="00DC2757">
                <w:rPr>
                  <w:rFonts w:ascii="Calibri" w:eastAsia="Times New Roman" w:hAnsi="Calibri" w:cs="Calibri"/>
                  <w:color w:val="000000"/>
                  <w:sz w:val="20"/>
                  <w:szCs w:val="20"/>
                </w:rPr>
                <w:t>CD300E</w:t>
              </w:r>
            </w:ins>
          </w:p>
        </w:tc>
        <w:tc>
          <w:tcPr>
            <w:tcW w:w="0" w:type="auto"/>
            <w:tcBorders>
              <w:top w:val="nil"/>
              <w:left w:val="nil"/>
              <w:bottom w:val="nil"/>
              <w:right w:val="nil"/>
            </w:tcBorders>
            <w:shd w:val="clear" w:color="auto" w:fill="auto"/>
            <w:noWrap/>
            <w:vAlign w:val="bottom"/>
            <w:hideMark/>
          </w:tcPr>
          <w:p w14:paraId="57B44C74" w14:textId="77777777" w:rsidR="00DC2757" w:rsidRPr="00DC2757" w:rsidRDefault="00DC2757" w:rsidP="00DC2757">
            <w:pPr>
              <w:spacing w:after="0" w:line="240" w:lineRule="auto"/>
              <w:jc w:val="center"/>
              <w:rPr>
                <w:ins w:id="6528" w:author="Commodore, Sarah" w:date="2023-03-22T16:21:00Z"/>
                <w:rFonts w:ascii="Calibri" w:eastAsia="Times New Roman" w:hAnsi="Calibri" w:cs="Calibri"/>
                <w:color w:val="000000"/>
                <w:sz w:val="20"/>
                <w:szCs w:val="20"/>
              </w:rPr>
            </w:pPr>
            <w:ins w:id="652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AE5D3EF" w14:textId="77777777" w:rsidR="00DC2757" w:rsidRPr="00DC2757" w:rsidRDefault="00DC2757" w:rsidP="00DC2757">
            <w:pPr>
              <w:spacing w:after="0" w:line="240" w:lineRule="auto"/>
              <w:jc w:val="center"/>
              <w:rPr>
                <w:ins w:id="6530" w:author="Commodore, Sarah" w:date="2023-03-22T16:21:00Z"/>
                <w:rFonts w:ascii="Calibri" w:eastAsia="Times New Roman" w:hAnsi="Calibri" w:cs="Calibri"/>
                <w:color w:val="000000"/>
                <w:sz w:val="20"/>
                <w:szCs w:val="20"/>
              </w:rPr>
            </w:pPr>
            <w:ins w:id="6531"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E0050D7" w14:textId="77777777" w:rsidR="00DC2757" w:rsidRPr="00DC2757" w:rsidRDefault="00DC2757" w:rsidP="00DC2757">
            <w:pPr>
              <w:spacing w:after="0" w:line="240" w:lineRule="auto"/>
              <w:jc w:val="center"/>
              <w:rPr>
                <w:ins w:id="6532" w:author="Commodore, Sarah" w:date="2023-03-22T16:21:00Z"/>
                <w:rFonts w:ascii="Calibri" w:eastAsia="Times New Roman" w:hAnsi="Calibri" w:cs="Calibri"/>
                <w:color w:val="000000"/>
                <w:sz w:val="20"/>
                <w:szCs w:val="20"/>
              </w:rPr>
            </w:pPr>
            <w:ins w:id="6533"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0D2A19DB" w14:textId="77777777" w:rsidR="00DC2757" w:rsidRPr="00DC2757" w:rsidRDefault="00DC2757" w:rsidP="00DC2757">
            <w:pPr>
              <w:spacing w:after="0" w:line="240" w:lineRule="auto"/>
              <w:jc w:val="center"/>
              <w:rPr>
                <w:ins w:id="6534" w:author="Commodore, Sarah" w:date="2023-03-22T16:21:00Z"/>
                <w:rFonts w:ascii="Calibri" w:eastAsia="Times New Roman" w:hAnsi="Calibri" w:cs="Calibri"/>
                <w:color w:val="000000"/>
                <w:sz w:val="20"/>
                <w:szCs w:val="20"/>
              </w:rPr>
            </w:pPr>
            <w:ins w:id="6535" w:author="Commodore, Sarah" w:date="2023-03-22T16:21:00Z">
              <w:r w:rsidRPr="00DC2757">
                <w:rPr>
                  <w:rFonts w:ascii="Calibri" w:eastAsia="Times New Roman" w:hAnsi="Calibri" w:cs="Calibri"/>
                  <w:color w:val="000000"/>
                  <w:sz w:val="20"/>
                  <w:szCs w:val="20"/>
                </w:rPr>
                <w:t>*</w:t>
              </w:r>
            </w:ins>
          </w:p>
        </w:tc>
      </w:tr>
      <w:tr w:rsidR="00DC2757" w:rsidRPr="00DC2757" w14:paraId="07B4F56C" w14:textId="77777777" w:rsidTr="00DC2757">
        <w:trPr>
          <w:trHeight w:val="260"/>
          <w:ins w:id="6536" w:author="Commodore, Sarah" w:date="2023-03-22T16:21:00Z"/>
        </w:trPr>
        <w:tc>
          <w:tcPr>
            <w:tcW w:w="0" w:type="auto"/>
            <w:tcBorders>
              <w:top w:val="nil"/>
              <w:left w:val="nil"/>
              <w:bottom w:val="nil"/>
              <w:right w:val="nil"/>
            </w:tcBorders>
            <w:shd w:val="clear" w:color="auto" w:fill="auto"/>
            <w:noWrap/>
            <w:vAlign w:val="bottom"/>
            <w:hideMark/>
          </w:tcPr>
          <w:p w14:paraId="4ED231B0" w14:textId="77777777" w:rsidR="00DC2757" w:rsidRPr="00DC2757" w:rsidRDefault="00DC2757" w:rsidP="00DC2757">
            <w:pPr>
              <w:spacing w:after="0" w:line="240" w:lineRule="auto"/>
              <w:rPr>
                <w:ins w:id="6537" w:author="Commodore, Sarah" w:date="2023-03-22T16:21:00Z"/>
                <w:rFonts w:ascii="Calibri" w:eastAsia="Times New Roman" w:hAnsi="Calibri" w:cs="Calibri"/>
                <w:color w:val="000000"/>
                <w:sz w:val="20"/>
                <w:szCs w:val="20"/>
              </w:rPr>
            </w:pPr>
            <w:ins w:id="6538" w:author="Commodore, Sarah" w:date="2023-03-22T16:21:00Z">
              <w:r w:rsidRPr="00DC2757">
                <w:rPr>
                  <w:rFonts w:ascii="Calibri" w:eastAsia="Times New Roman" w:hAnsi="Calibri" w:cs="Calibri"/>
                  <w:color w:val="000000"/>
                  <w:sz w:val="20"/>
                  <w:szCs w:val="20"/>
                </w:rPr>
                <w:t>ENSG00000125538.12</w:t>
              </w:r>
            </w:ins>
          </w:p>
        </w:tc>
        <w:tc>
          <w:tcPr>
            <w:tcW w:w="0" w:type="auto"/>
            <w:tcBorders>
              <w:top w:val="nil"/>
              <w:left w:val="nil"/>
              <w:bottom w:val="nil"/>
              <w:right w:val="nil"/>
            </w:tcBorders>
            <w:shd w:val="clear" w:color="auto" w:fill="auto"/>
            <w:noWrap/>
            <w:vAlign w:val="bottom"/>
            <w:hideMark/>
          </w:tcPr>
          <w:p w14:paraId="70C91F6D" w14:textId="77777777" w:rsidR="00DC2757" w:rsidRPr="00DC2757" w:rsidRDefault="00DC2757" w:rsidP="00DC2757">
            <w:pPr>
              <w:spacing w:after="0" w:line="240" w:lineRule="auto"/>
              <w:rPr>
                <w:ins w:id="6539" w:author="Commodore, Sarah" w:date="2023-03-22T16:21:00Z"/>
                <w:rFonts w:ascii="Calibri" w:eastAsia="Times New Roman" w:hAnsi="Calibri" w:cs="Calibri"/>
                <w:color w:val="000000"/>
                <w:sz w:val="20"/>
                <w:szCs w:val="20"/>
              </w:rPr>
            </w:pPr>
            <w:ins w:id="6540"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6EC7876A" w14:textId="77777777" w:rsidR="00DC2757" w:rsidRPr="00DC2757" w:rsidRDefault="00DC2757" w:rsidP="00DC2757">
            <w:pPr>
              <w:spacing w:after="0" w:line="240" w:lineRule="auto"/>
              <w:jc w:val="center"/>
              <w:rPr>
                <w:ins w:id="6541" w:author="Commodore, Sarah" w:date="2023-03-22T16:21:00Z"/>
                <w:rFonts w:ascii="Calibri" w:eastAsia="Times New Roman" w:hAnsi="Calibri" w:cs="Calibri"/>
                <w:color w:val="000000"/>
                <w:sz w:val="20"/>
                <w:szCs w:val="20"/>
              </w:rPr>
            </w:pPr>
            <w:ins w:id="6542"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7A2E038" w14:textId="77777777" w:rsidR="00DC2757" w:rsidRPr="00DC2757" w:rsidRDefault="00DC2757" w:rsidP="00DC2757">
            <w:pPr>
              <w:spacing w:after="0" w:line="240" w:lineRule="auto"/>
              <w:jc w:val="center"/>
              <w:rPr>
                <w:ins w:id="6543" w:author="Commodore, Sarah" w:date="2023-03-22T16:21:00Z"/>
                <w:rFonts w:ascii="Calibri" w:eastAsia="Times New Roman" w:hAnsi="Calibri" w:cs="Calibri"/>
                <w:color w:val="000000"/>
                <w:sz w:val="20"/>
                <w:szCs w:val="20"/>
              </w:rPr>
            </w:pPr>
            <w:ins w:id="6544"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3E80C825" w14:textId="77777777" w:rsidR="00DC2757" w:rsidRPr="00DC2757" w:rsidRDefault="00DC2757" w:rsidP="00DC2757">
            <w:pPr>
              <w:spacing w:after="0" w:line="240" w:lineRule="auto"/>
              <w:jc w:val="center"/>
              <w:rPr>
                <w:ins w:id="6545" w:author="Commodore, Sarah" w:date="2023-03-22T16:21:00Z"/>
                <w:rFonts w:ascii="Calibri" w:eastAsia="Times New Roman" w:hAnsi="Calibri" w:cs="Calibri"/>
                <w:color w:val="000000"/>
                <w:sz w:val="20"/>
                <w:szCs w:val="20"/>
              </w:rPr>
            </w:pPr>
            <w:ins w:id="6546"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6D8AFA65" w14:textId="77777777" w:rsidR="00DC2757" w:rsidRPr="00DC2757" w:rsidRDefault="00DC2757" w:rsidP="00DC2757">
            <w:pPr>
              <w:spacing w:after="0" w:line="240" w:lineRule="auto"/>
              <w:jc w:val="center"/>
              <w:rPr>
                <w:ins w:id="6547" w:author="Commodore, Sarah" w:date="2023-03-22T16:21:00Z"/>
                <w:rFonts w:ascii="Calibri" w:eastAsia="Times New Roman" w:hAnsi="Calibri" w:cs="Calibri"/>
                <w:color w:val="000000"/>
                <w:sz w:val="20"/>
                <w:szCs w:val="20"/>
              </w:rPr>
            </w:pPr>
            <w:ins w:id="6548" w:author="Commodore, Sarah" w:date="2023-03-22T16:21:00Z">
              <w:r w:rsidRPr="00DC2757">
                <w:rPr>
                  <w:rFonts w:ascii="Calibri" w:eastAsia="Times New Roman" w:hAnsi="Calibri" w:cs="Calibri"/>
                  <w:color w:val="000000"/>
                  <w:sz w:val="20"/>
                  <w:szCs w:val="20"/>
                </w:rPr>
                <w:t>*</w:t>
              </w:r>
            </w:ins>
          </w:p>
        </w:tc>
      </w:tr>
      <w:tr w:rsidR="00DC2757" w:rsidRPr="00DC2757" w14:paraId="767509D4" w14:textId="77777777" w:rsidTr="00DC2757">
        <w:trPr>
          <w:trHeight w:val="260"/>
          <w:ins w:id="6549" w:author="Commodore, Sarah" w:date="2023-03-22T16:21:00Z"/>
        </w:trPr>
        <w:tc>
          <w:tcPr>
            <w:tcW w:w="0" w:type="auto"/>
            <w:tcBorders>
              <w:top w:val="nil"/>
              <w:left w:val="nil"/>
              <w:bottom w:val="nil"/>
              <w:right w:val="nil"/>
            </w:tcBorders>
            <w:shd w:val="clear" w:color="auto" w:fill="auto"/>
            <w:noWrap/>
            <w:vAlign w:val="bottom"/>
            <w:hideMark/>
          </w:tcPr>
          <w:p w14:paraId="4437E61C" w14:textId="77777777" w:rsidR="00DC2757" w:rsidRPr="00DC2757" w:rsidRDefault="00DC2757" w:rsidP="00DC2757">
            <w:pPr>
              <w:spacing w:after="0" w:line="240" w:lineRule="auto"/>
              <w:rPr>
                <w:ins w:id="6550" w:author="Commodore, Sarah" w:date="2023-03-22T16:21:00Z"/>
                <w:rFonts w:ascii="Calibri" w:eastAsia="Times New Roman" w:hAnsi="Calibri" w:cs="Calibri"/>
                <w:color w:val="000000"/>
                <w:sz w:val="20"/>
                <w:szCs w:val="20"/>
              </w:rPr>
            </w:pPr>
            <w:ins w:id="6551" w:author="Commodore, Sarah" w:date="2023-03-22T16:21:00Z">
              <w:r w:rsidRPr="00DC2757">
                <w:rPr>
                  <w:rFonts w:ascii="Calibri" w:eastAsia="Times New Roman" w:hAnsi="Calibri" w:cs="Calibri"/>
                  <w:color w:val="000000"/>
                  <w:sz w:val="20"/>
                  <w:szCs w:val="20"/>
                </w:rPr>
                <w:t>ENSG00000255823.5</w:t>
              </w:r>
            </w:ins>
          </w:p>
        </w:tc>
        <w:tc>
          <w:tcPr>
            <w:tcW w:w="0" w:type="auto"/>
            <w:tcBorders>
              <w:top w:val="nil"/>
              <w:left w:val="nil"/>
              <w:bottom w:val="nil"/>
              <w:right w:val="nil"/>
            </w:tcBorders>
            <w:shd w:val="clear" w:color="auto" w:fill="auto"/>
            <w:noWrap/>
            <w:vAlign w:val="bottom"/>
            <w:hideMark/>
          </w:tcPr>
          <w:p w14:paraId="2F838AA7" w14:textId="77777777" w:rsidR="00DC2757" w:rsidRPr="00DC2757" w:rsidRDefault="00DC2757" w:rsidP="00DC2757">
            <w:pPr>
              <w:spacing w:after="0" w:line="240" w:lineRule="auto"/>
              <w:rPr>
                <w:ins w:id="6552" w:author="Commodore, Sarah" w:date="2023-03-22T16:21:00Z"/>
                <w:rFonts w:ascii="Calibri" w:eastAsia="Times New Roman" w:hAnsi="Calibri" w:cs="Calibri"/>
                <w:color w:val="000000"/>
                <w:sz w:val="20"/>
                <w:szCs w:val="20"/>
              </w:rPr>
            </w:pPr>
            <w:ins w:id="6553" w:author="Commodore, Sarah" w:date="2023-03-22T16:21:00Z">
              <w:r w:rsidRPr="00DC2757">
                <w:rPr>
                  <w:rFonts w:ascii="Calibri" w:eastAsia="Times New Roman" w:hAnsi="Calibri" w:cs="Calibri"/>
                  <w:color w:val="000000"/>
                  <w:sz w:val="20"/>
                  <w:szCs w:val="20"/>
                </w:rPr>
                <w:t>MTRNR2L8</w:t>
              </w:r>
            </w:ins>
          </w:p>
        </w:tc>
        <w:tc>
          <w:tcPr>
            <w:tcW w:w="0" w:type="auto"/>
            <w:tcBorders>
              <w:top w:val="nil"/>
              <w:left w:val="nil"/>
              <w:bottom w:val="nil"/>
              <w:right w:val="nil"/>
            </w:tcBorders>
            <w:shd w:val="clear" w:color="auto" w:fill="auto"/>
            <w:noWrap/>
            <w:vAlign w:val="bottom"/>
            <w:hideMark/>
          </w:tcPr>
          <w:p w14:paraId="646AF146" w14:textId="77777777" w:rsidR="00DC2757" w:rsidRPr="00DC2757" w:rsidRDefault="00DC2757" w:rsidP="00DC2757">
            <w:pPr>
              <w:spacing w:after="0" w:line="240" w:lineRule="auto"/>
              <w:jc w:val="center"/>
              <w:rPr>
                <w:ins w:id="6554" w:author="Commodore, Sarah" w:date="2023-03-22T16:21:00Z"/>
                <w:rFonts w:ascii="Calibri" w:eastAsia="Times New Roman" w:hAnsi="Calibri" w:cs="Calibri"/>
                <w:color w:val="000000"/>
                <w:sz w:val="20"/>
                <w:szCs w:val="20"/>
              </w:rPr>
            </w:pPr>
            <w:ins w:id="655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5B6E4A4" w14:textId="77777777" w:rsidR="00DC2757" w:rsidRPr="00DC2757" w:rsidRDefault="00DC2757" w:rsidP="00DC2757">
            <w:pPr>
              <w:spacing w:after="0" w:line="240" w:lineRule="auto"/>
              <w:jc w:val="center"/>
              <w:rPr>
                <w:ins w:id="6556" w:author="Commodore, Sarah" w:date="2023-03-22T16:21:00Z"/>
                <w:rFonts w:ascii="Calibri" w:eastAsia="Times New Roman" w:hAnsi="Calibri" w:cs="Calibri"/>
                <w:color w:val="000000"/>
                <w:sz w:val="20"/>
                <w:szCs w:val="20"/>
              </w:rPr>
            </w:pPr>
            <w:ins w:id="6557"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046E5C18" w14:textId="77777777" w:rsidR="00DC2757" w:rsidRPr="00DC2757" w:rsidRDefault="00DC2757" w:rsidP="00DC2757">
            <w:pPr>
              <w:spacing w:after="0" w:line="240" w:lineRule="auto"/>
              <w:jc w:val="center"/>
              <w:rPr>
                <w:ins w:id="6558" w:author="Commodore, Sarah" w:date="2023-03-22T16:21:00Z"/>
                <w:rFonts w:ascii="Calibri" w:eastAsia="Times New Roman" w:hAnsi="Calibri" w:cs="Calibri"/>
                <w:color w:val="000000"/>
                <w:sz w:val="20"/>
                <w:szCs w:val="20"/>
              </w:rPr>
            </w:pPr>
            <w:ins w:id="6559"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18CFC995" w14:textId="77777777" w:rsidR="00DC2757" w:rsidRPr="00DC2757" w:rsidRDefault="00DC2757" w:rsidP="00DC2757">
            <w:pPr>
              <w:spacing w:after="0" w:line="240" w:lineRule="auto"/>
              <w:jc w:val="center"/>
              <w:rPr>
                <w:ins w:id="6560" w:author="Commodore, Sarah" w:date="2023-03-22T16:21:00Z"/>
                <w:rFonts w:ascii="Calibri" w:eastAsia="Times New Roman" w:hAnsi="Calibri" w:cs="Calibri"/>
                <w:color w:val="000000"/>
                <w:sz w:val="20"/>
                <w:szCs w:val="20"/>
              </w:rPr>
            </w:pPr>
            <w:ins w:id="6561" w:author="Commodore, Sarah" w:date="2023-03-22T16:21:00Z">
              <w:r w:rsidRPr="00DC2757">
                <w:rPr>
                  <w:rFonts w:ascii="Calibri" w:eastAsia="Times New Roman" w:hAnsi="Calibri" w:cs="Calibri"/>
                  <w:color w:val="000000"/>
                  <w:sz w:val="20"/>
                  <w:szCs w:val="20"/>
                </w:rPr>
                <w:t>*</w:t>
              </w:r>
            </w:ins>
          </w:p>
        </w:tc>
      </w:tr>
      <w:tr w:rsidR="00DC2757" w:rsidRPr="00DC2757" w14:paraId="34947E1F" w14:textId="77777777" w:rsidTr="00DC2757">
        <w:trPr>
          <w:trHeight w:val="260"/>
          <w:ins w:id="6562" w:author="Commodore, Sarah" w:date="2023-03-22T16:21:00Z"/>
        </w:trPr>
        <w:tc>
          <w:tcPr>
            <w:tcW w:w="0" w:type="auto"/>
            <w:tcBorders>
              <w:top w:val="nil"/>
              <w:left w:val="nil"/>
              <w:bottom w:val="nil"/>
              <w:right w:val="nil"/>
            </w:tcBorders>
            <w:shd w:val="clear" w:color="auto" w:fill="auto"/>
            <w:noWrap/>
            <w:vAlign w:val="bottom"/>
            <w:hideMark/>
          </w:tcPr>
          <w:p w14:paraId="03070CC5" w14:textId="77777777" w:rsidR="00DC2757" w:rsidRPr="00DC2757" w:rsidRDefault="00DC2757" w:rsidP="00DC2757">
            <w:pPr>
              <w:spacing w:after="0" w:line="240" w:lineRule="auto"/>
              <w:rPr>
                <w:ins w:id="6563" w:author="Commodore, Sarah" w:date="2023-03-22T16:21:00Z"/>
                <w:rFonts w:ascii="Calibri" w:eastAsia="Times New Roman" w:hAnsi="Calibri" w:cs="Calibri"/>
                <w:color w:val="000000"/>
                <w:sz w:val="20"/>
                <w:szCs w:val="20"/>
              </w:rPr>
            </w:pPr>
            <w:ins w:id="6564" w:author="Commodore, Sarah" w:date="2023-03-22T16:21:00Z">
              <w:r w:rsidRPr="00DC2757">
                <w:rPr>
                  <w:rFonts w:ascii="Calibri" w:eastAsia="Times New Roman" w:hAnsi="Calibri" w:cs="Calibri"/>
                  <w:color w:val="000000"/>
                  <w:sz w:val="20"/>
                  <w:szCs w:val="20"/>
                </w:rPr>
                <w:t>ENSG00000197253.13</w:t>
              </w:r>
            </w:ins>
          </w:p>
        </w:tc>
        <w:tc>
          <w:tcPr>
            <w:tcW w:w="0" w:type="auto"/>
            <w:tcBorders>
              <w:top w:val="nil"/>
              <w:left w:val="nil"/>
              <w:bottom w:val="nil"/>
              <w:right w:val="nil"/>
            </w:tcBorders>
            <w:shd w:val="clear" w:color="auto" w:fill="auto"/>
            <w:noWrap/>
            <w:vAlign w:val="bottom"/>
            <w:hideMark/>
          </w:tcPr>
          <w:p w14:paraId="408193B2" w14:textId="77777777" w:rsidR="00DC2757" w:rsidRPr="00DC2757" w:rsidRDefault="00DC2757" w:rsidP="00DC2757">
            <w:pPr>
              <w:spacing w:after="0" w:line="240" w:lineRule="auto"/>
              <w:rPr>
                <w:ins w:id="6565" w:author="Commodore, Sarah" w:date="2023-03-22T16:21:00Z"/>
                <w:rFonts w:ascii="Calibri" w:eastAsia="Times New Roman" w:hAnsi="Calibri" w:cs="Calibri"/>
                <w:color w:val="000000"/>
                <w:sz w:val="20"/>
                <w:szCs w:val="20"/>
              </w:rPr>
            </w:pPr>
            <w:ins w:id="6566" w:author="Commodore, Sarah" w:date="2023-03-22T16:21:00Z">
              <w:r w:rsidRPr="00DC2757">
                <w:rPr>
                  <w:rFonts w:ascii="Calibri" w:eastAsia="Times New Roman" w:hAnsi="Calibri" w:cs="Calibri"/>
                  <w:color w:val="000000"/>
                  <w:sz w:val="20"/>
                  <w:szCs w:val="20"/>
                </w:rPr>
                <w:t>TPSB2</w:t>
              </w:r>
            </w:ins>
          </w:p>
        </w:tc>
        <w:tc>
          <w:tcPr>
            <w:tcW w:w="0" w:type="auto"/>
            <w:tcBorders>
              <w:top w:val="nil"/>
              <w:left w:val="nil"/>
              <w:bottom w:val="nil"/>
              <w:right w:val="nil"/>
            </w:tcBorders>
            <w:shd w:val="clear" w:color="auto" w:fill="auto"/>
            <w:noWrap/>
            <w:vAlign w:val="bottom"/>
            <w:hideMark/>
          </w:tcPr>
          <w:p w14:paraId="460BDB00" w14:textId="77777777" w:rsidR="00DC2757" w:rsidRPr="00DC2757" w:rsidRDefault="00DC2757" w:rsidP="00DC2757">
            <w:pPr>
              <w:spacing w:after="0" w:line="240" w:lineRule="auto"/>
              <w:jc w:val="center"/>
              <w:rPr>
                <w:ins w:id="6567" w:author="Commodore, Sarah" w:date="2023-03-22T16:21:00Z"/>
                <w:rFonts w:ascii="Calibri" w:eastAsia="Times New Roman" w:hAnsi="Calibri" w:cs="Calibri"/>
                <w:color w:val="000000"/>
                <w:sz w:val="20"/>
                <w:szCs w:val="20"/>
              </w:rPr>
            </w:pPr>
            <w:ins w:id="656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FDD567B" w14:textId="77777777" w:rsidR="00DC2757" w:rsidRPr="00DC2757" w:rsidRDefault="00DC2757" w:rsidP="00DC2757">
            <w:pPr>
              <w:spacing w:after="0" w:line="240" w:lineRule="auto"/>
              <w:jc w:val="center"/>
              <w:rPr>
                <w:ins w:id="6569" w:author="Commodore, Sarah" w:date="2023-03-22T16:21:00Z"/>
                <w:rFonts w:ascii="Calibri" w:eastAsia="Times New Roman" w:hAnsi="Calibri" w:cs="Calibri"/>
                <w:color w:val="000000"/>
                <w:sz w:val="20"/>
                <w:szCs w:val="20"/>
              </w:rPr>
            </w:pPr>
            <w:ins w:id="6570"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794B9175" w14:textId="77777777" w:rsidR="00DC2757" w:rsidRPr="00DC2757" w:rsidRDefault="00DC2757" w:rsidP="00DC2757">
            <w:pPr>
              <w:spacing w:after="0" w:line="240" w:lineRule="auto"/>
              <w:jc w:val="center"/>
              <w:rPr>
                <w:ins w:id="6571" w:author="Commodore, Sarah" w:date="2023-03-22T16:21:00Z"/>
                <w:rFonts w:ascii="Calibri" w:eastAsia="Times New Roman" w:hAnsi="Calibri" w:cs="Calibri"/>
                <w:color w:val="000000"/>
                <w:sz w:val="20"/>
                <w:szCs w:val="20"/>
              </w:rPr>
            </w:pPr>
            <w:ins w:id="6572"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63184178" w14:textId="77777777" w:rsidR="00DC2757" w:rsidRPr="00DC2757" w:rsidRDefault="00DC2757" w:rsidP="00DC2757">
            <w:pPr>
              <w:spacing w:after="0" w:line="240" w:lineRule="auto"/>
              <w:jc w:val="center"/>
              <w:rPr>
                <w:ins w:id="6573" w:author="Commodore, Sarah" w:date="2023-03-22T16:21:00Z"/>
                <w:rFonts w:ascii="Calibri" w:eastAsia="Times New Roman" w:hAnsi="Calibri" w:cs="Calibri"/>
                <w:color w:val="000000"/>
                <w:sz w:val="20"/>
                <w:szCs w:val="20"/>
              </w:rPr>
            </w:pPr>
            <w:ins w:id="6574" w:author="Commodore, Sarah" w:date="2023-03-22T16:21:00Z">
              <w:r w:rsidRPr="00DC2757">
                <w:rPr>
                  <w:rFonts w:ascii="Calibri" w:eastAsia="Times New Roman" w:hAnsi="Calibri" w:cs="Calibri"/>
                  <w:color w:val="000000"/>
                  <w:sz w:val="20"/>
                  <w:szCs w:val="20"/>
                </w:rPr>
                <w:t>*</w:t>
              </w:r>
            </w:ins>
          </w:p>
        </w:tc>
      </w:tr>
      <w:tr w:rsidR="00DC2757" w:rsidRPr="00DC2757" w14:paraId="357B3184" w14:textId="77777777" w:rsidTr="00DC2757">
        <w:trPr>
          <w:trHeight w:val="260"/>
          <w:ins w:id="6575" w:author="Commodore, Sarah" w:date="2023-03-22T16:21:00Z"/>
        </w:trPr>
        <w:tc>
          <w:tcPr>
            <w:tcW w:w="0" w:type="auto"/>
            <w:tcBorders>
              <w:top w:val="nil"/>
              <w:left w:val="nil"/>
              <w:bottom w:val="nil"/>
              <w:right w:val="nil"/>
            </w:tcBorders>
            <w:shd w:val="clear" w:color="auto" w:fill="auto"/>
            <w:noWrap/>
            <w:vAlign w:val="bottom"/>
            <w:hideMark/>
          </w:tcPr>
          <w:p w14:paraId="3FB749D2" w14:textId="77777777" w:rsidR="00DC2757" w:rsidRPr="00DC2757" w:rsidRDefault="00DC2757" w:rsidP="00DC2757">
            <w:pPr>
              <w:spacing w:after="0" w:line="240" w:lineRule="auto"/>
              <w:rPr>
                <w:ins w:id="6576" w:author="Commodore, Sarah" w:date="2023-03-22T16:21:00Z"/>
                <w:rFonts w:ascii="Calibri" w:eastAsia="Times New Roman" w:hAnsi="Calibri" w:cs="Calibri"/>
                <w:color w:val="000000"/>
                <w:sz w:val="20"/>
                <w:szCs w:val="20"/>
              </w:rPr>
            </w:pPr>
            <w:ins w:id="6577" w:author="Commodore, Sarah" w:date="2023-03-22T16:21:00Z">
              <w:r w:rsidRPr="00DC2757">
                <w:rPr>
                  <w:rFonts w:ascii="Calibri" w:eastAsia="Times New Roman" w:hAnsi="Calibri" w:cs="Calibri"/>
                  <w:color w:val="000000"/>
                  <w:sz w:val="20"/>
                  <w:szCs w:val="20"/>
                </w:rPr>
                <w:t>ENSG00000274008.1</w:t>
              </w:r>
            </w:ins>
          </w:p>
        </w:tc>
        <w:tc>
          <w:tcPr>
            <w:tcW w:w="0" w:type="auto"/>
            <w:tcBorders>
              <w:top w:val="nil"/>
              <w:left w:val="nil"/>
              <w:bottom w:val="nil"/>
              <w:right w:val="nil"/>
            </w:tcBorders>
            <w:shd w:val="clear" w:color="auto" w:fill="auto"/>
            <w:noWrap/>
            <w:vAlign w:val="bottom"/>
            <w:hideMark/>
          </w:tcPr>
          <w:p w14:paraId="7597DFF7" w14:textId="77777777" w:rsidR="00DC2757" w:rsidRPr="00DC2757" w:rsidRDefault="00DC2757" w:rsidP="00DC2757">
            <w:pPr>
              <w:spacing w:after="0" w:line="240" w:lineRule="auto"/>
              <w:rPr>
                <w:ins w:id="6578" w:author="Commodore, Sarah" w:date="2023-03-22T16:21:00Z"/>
                <w:rFonts w:ascii="Calibri" w:eastAsia="Times New Roman" w:hAnsi="Calibri" w:cs="Calibri"/>
                <w:color w:val="000000"/>
                <w:sz w:val="20"/>
                <w:szCs w:val="20"/>
              </w:rPr>
            </w:pPr>
            <w:proofErr w:type="spellStart"/>
            <w:ins w:id="6579" w:author="Commodore, Sarah" w:date="2023-03-22T16:21:00Z">
              <w:r w:rsidRPr="00DC2757">
                <w:rPr>
                  <w:rFonts w:ascii="Calibri" w:eastAsia="Times New Roman" w:hAnsi="Calibri" w:cs="Calibri"/>
                  <w:color w:val="000000"/>
                  <w:sz w:val="20"/>
                  <w:szCs w:val="20"/>
                </w:rPr>
                <w:t>Metazoa_SRP</w:t>
              </w:r>
              <w:proofErr w:type="spellEnd"/>
            </w:ins>
          </w:p>
        </w:tc>
        <w:tc>
          <w:tcPr>
            <w:tcW w:w="0" w:type="auto"/>
            <w:tcBorders>
              <w:top w:val="nil"/>
              <w:left w:val="nil"/>
              <w:bottom w:val="nil"/>
              <w:right w:val="nil"/>
            </w:tcBorders>
            <w:shd w:val="clear" w:color="auto" w:fill="auto"/>
            <w:noWrap/>
            <w:vAlign w:val="bottom"/>
            <w:hideMark/>
          </w:tcPr>
          <w:p w14:paraId="5E780F66" w14:textId="77777777" w:rsidR="00DC2757" w:rsidRPr="00DC2757" w:rsidRDefault="00DC2757" w:rsidP="00DC2757">
            <w:pPr>
              <w:spacing w:after="0" w:line="240" w:lineRule="auto"/>
              <w:jc w:val="center"/>
              <w:rPr>
                <w:ins w:id="6580" w:author="Commodore, Sarah" w:date="2023-03-22T16:21:00Z"/>
                <w:rFonts w:ascii="Calibri" w:eastAsia="Times New Roman" w:hAnsi="Calibri" w:cs="Calibri"/>
                <w:color w:val="000000"/>
                <w:sz w:val="20"/>
                <w:szCs w:val="20"/>
              </w:rPr>
            </w:pPr>
            <w:ins w:id="658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F3A1E2" w14:textId="77777777" w:rsidR="00DC2757" w:rsidRPr="00DC2757" w:rsidRDefault="00DC2757" w:rsidP="00DC2757">
            <w:pPr>
              <w:spacing w:after="0" w:line="240" w:lineRule="auto"/>
              <w:jc w:val="center"/>
              <w:rPr>
                <w:ins w:id="6582" w:author="Commodore, Sarah" w:date="2023-03-22T16:21:00Z"/>
                <w:rFonts w:ascii="Calibri" w:eastAsia="Times New Roman" w:hAnsi="Calibri" w:cs="Calibri"/>
                <w:color w:val="000000"/>
                <w:sz w:val="20"/>
                <w:szCs w:val="20"/>
              </w:rPr>
            </w:pPr>
            <w:ins w:id="6583"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23962F2C" w14:textId="77777777" w:rsidR="00DC2757" w:rsidRPr="00DC2757" w:rsidRDefault="00DC2757" w:rsidP="00DC2757">
            <w:pPr>
              <w:spacing w:after="0" w:line="240" w:lineRule="auto"/>
              <w:jc w:val="center"/>
              <w:rPr>
                <w:ins w:id="6584" w:author="Commodore, Sarah" w:date="2023-03-22T16:21:00Z"/>
                <w:rFonts w:ascii="Calibri" w:eastAsia="Times New Roman" w:hAnsi="Calibri" w:cs="Calibri"/>
                <w:color w:val="000000"/>
                <w:sz w:val="20"/>
                <w:szCs w:val="20"/>
              </w:rPr>
            </w:pPr>
            <w:ins w:id="6585" w:author="Commodore, Sarah" w:date="2023-03-22T16:21:00Z">
              <w:r w:rsidRPr="00DC2757">
                <w:rPr>
                  <w:rFonts w:ascii="Calibri" w:eastAsia="Times New Roman" w:hAnsi="Calibri" w:cs="Calibri"/>
                  <w:color w:val="000000"/>
                  <w:sz w:val="20"/>
                  <w:szCs w:val="20"/>
                </w:rPr>
                <w:t>4.3E-05</w:t>
              </w:r>
            </w:ins>
          </w:p>
        </w:tc>
        <w:tc>
          <w:tcPr>
            <w:tcW w:w="0" w:type="auto"/>
            <w:tcBorders>
              <w:top w:val="nil"/>
              <w:left w:val="nil"/>
              <w:bottom w:val="nil"/>
              <w:right w:val="nil"/>
            </w:tcBorders>
            <w:shd w:val="clear" w:color="auto" w:fill="auto"/>
            <w:noWrap/>
            <w:vAlign w:val="bottom"/>
            <w:hideMark/>
          </w:tcPr>
          <w:p w14:paraId="539C7D2E" w14:textId="77777777" w:rsidR="00DC2757" w:rsidRPr="00DC2757" w:rsidRDefault="00DC2757" w:rsidP="00DC2757">
            <w:pPr>
              <w:spacing w:after="0" w:line="240" w:lineRule="auto"/>
              <w:jc w:val="center"/>
              <w:rPr>
                <w:ins w:id="6586" w:author="Commodore, Sarah" w:date="2023-03-22T16:21:00Z"/>
                <w:rFonts w:ascii="Calibri" w:eastAsia="Times New Roman" w:hAnsi="Calibri" w:cs="Calibri"/>
                <w:color w:val="000000"/>
                <w:sz w:val="20"/>
                <w:szCs w:val="20"/>
              </w:rPr>
            </w:pPr>
            <w:ins w:id="6587" w:author="Commodore, Sarah" w:date="2023-03-22T16:21:00Z">
              <w:r w:rsidRPr="00DC2757">
                <w:rPr>
                  <w:rFonts w:ascii="Calibri" w:eastAsia="Times New Roman" w:hAnsi="Calibri" w:cs="Calibri"/>
                  <w:color w:val="000000"/>
                  <w:sz w:val="20"/>
                  <w:szCs w:val="20"/>
                </w:rPr>
                <w:t>*</w:t>
              </w:r>
            </w:ins>
          </w:p>
        </w:tc>
      </w:tr>
      <w:tr w:rsidR="00DC2757" w:rsidRPr="00DC2757" w14:paraId="18E3C5BF" w14:textId="77777777" w:rsidTr="00DC2757">
        <w:trPr>
          <w:trHeight w:val="260"/>
          <w:ins w:id="6588" w:author="Commodore, Sarah" w:date="2023-03-22T16:21:00Z"/>
        </w:trPr>
        <w:tc>
          <w:tcPr>
            <w:tcW w:w="0" w:type="auto"/>
            <w:tcBorders>
              <w:top w:val="nil"/>
              <w:left w:val="nil"/>
              <w:bottom w:val="nil"/>
              <w:right w:val="nil"/>
            </w:tcBorders>
            <w:shd w:val="clear" w:color="auto" w:fill="auto"/>
            <w:noWrap/>
            <w:vAlign w:val="bottom"/>
            <w:hideMark/>
          </w:tcPr>
          <w:p w14:paraId="52276CB2" w14:textId="77777777" w:rsidR="00DC2757" w:rsidRPr="00DC2757" w:rsidRDefault="00DC2757" w:rsidP="00DC2757">
            <w:pPr>
              <w:spacing w:after="0" w:line="240" w:lineRule="auto"/>
              <w:rPr>
                <w:ins w:id="6589" w:author="Commodore, Sarah" w:date="2023-03-22T16:21:00Z"/>
                <w:rFonts w:ascii="Calibri" w:eastAsia="Times New Roman" w:hAnsi="Calibri" w:cs="Calibri"/>
                <w:color w:val="000000"/>
                <w:sz w:val="20"/>
                <w:szCs w:val="20"/>
              </w:rPr>
            </w:pPr>
            <w:ins w:id="6590" w:author="Commodore, Sarah" w:date="2023-03-22T16:21:00Z">
              <w:r w:rsidRPr="00DC2757">
                <w:rPr>
                  <w:rFonts w:ascii="Calibri" w:eastAsia="Times New Roman" w:hAnsi="Calibri" w:cs="Calibri"/>
                  <w:color w:val="000000"/>
                  <w:sz w:val="20"/>
                  <w:szCs w:val="20"/>
                </w:rPr>
                <w:t>ENSG00000207445.1</w:t>
              </w:r>
            </w:ins>
          </w:p>
        </w:tc>
        <w:tc>
          <w:tcPr>
            <w:tcW w:w="0" w:type="auto"/>
            <w:tcBorders>
              <w:top w:val="nil"/>
              <w:left w:val="nil"/>
              <w:bottom w:val="nil"/>
              <w:right w:val="nil"/>
            </w:tcBorders>
            <w:shd w:val="clear" w:color="auto" w:fill="auto"/>
            <w:noWrap/>
            <w:vAlign w:val="bottom"/>
            <w:hideMark/>
          </w:tcPr>
          <w:p w14:paraId="4D81B70A" w14:textId="77777777" w:rsidR="00DC2757" w:rsidRPr="00DC2757" w:rsidRDefault="00DC2757" w:rsidP="00DC2757">
            <w:pPr>
              <w:spacing w:after="0" w:line="240" w:lineRule="auto"/>
              <w:rPr>
                <w:ins w:id="6591" w:author="Commodore, Sarah" w:date="2023-03-22T16:21:00Z"/>
                <w:rFonts w:ascii="Calibri" w:eastAsia="Times New Roman" w:hAnsi="Calibri" w:cs="Calibri"/>
                <w:color w:val="000000"/>
                <w:sz w:val="20"/>
                <w:szCs w:val="20"/>
              </w:rPr>
            </w:pPr>
            <w:ins w:id="6592" w:author="Commodore, Sarah" w:date="2023-03-22T16:21:00Z">
              <w:r w:rsidRPr="00DC2757">
                <w:rPr>
                  <w:rFonts w:ascii="Calibri" w:eastAsia="Times New Roman" w:hAnsi="Calibri" w:cs="Calibri"/>
                  <w:color w:val="000000"/>
                  <w:sz w:val="20"/>
                  <w:szCs w:val="20"/>
                </w:rPr>
                <w:t>SNORD15B</w:t>
              </w:r>
            </w:ins>
          </w:p>
        </w:tc>
        <w:tc>
          <w:tcPr>
            <w:tcW w:w="0" w:type="auto"/>
            <w:tcBorders>
              <w:top w:val="nil"/>
              <w:left w:val="nil"/>
              <w:bottom w:val="nil"/>
              <w:right w:val="nil"/>
            </w:tcBorders>
            <w:shd w:val="clear" w:color="auto" w:fill="auto"/>
            <w:noWrap/>
            <w:vAlign w:val="bottom"/>
            <w:hideMark/>
          </w:tcPr>
          <w:p w14:paraId="0457D453" w14:textId="77777777" w:rsidR="00DC2757" w:rsidRPr="00DC2757" w:rsidRDefault="00DC2757" w:rsidP="00DC2757">
            <w:pPr>
              <w:spacing w:after="0" w:line="240" w:lineRule="auto"/>
              <w:jc w:val="center"/>
              <w:rPr>
                <w:ins w:id="6593" w:author="Commodore, Sarah" w:date="2023-03-22T16:21:00Z"/>
                <w:rFonts w:ascii="Calibri" w:eastAsia="Times New Roman" w:hAnsi="Calibri" w:cs="Calibri"/>
                <w:color w:val="000000"/>
                <w:sz w:val="20"/>
                <w:szCs w:val="20"/>
              </w:rPr>
            </w:pPr>
            <w:ins w:id="659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87937E3" w14:textId="77777777" w:rsidR="00DC2757" w:rsidRPr="00DC2757" w:rsidRDefault="00DC2757" w:rsidP="00DC2757">
            <w:pPr>
              <w:spacing w:after="0" w:line="240" w:lineRule="auto"/>
              <w:jc w:val="center"/>
              <w:rPr>
                <w:ins w:id="6595" w:author="Commodore, Sarah" w:date="2023-03-22T16:21:00Z"/>
                <w:rFonts w:ascii="Calibri" w:eastAsia="Times New Roman" w:hAnsi="Calibri" w:cs="Calibri"/>
                <w:color w:val="000000"/>
                <w:sz w:val="20"/>
                <w:szCs w:val="20"/>
              </w:rPr>
            </w:pPr>
            <w:ins w:id="6596" w:author="Commodore, Sarah" w:date="2023-03-22T16:21:00Z">
              <w:r w:rsidRPr="00DC2757">
                <w:rPr>
                  <w:rFonts w:ascii="Calibri" w:eastAsia="Times New Roman" w:hAnsi="Calibri" w:cs="Calibri"/>
                  <w:color w:val="000000"/>
                  <w:sz w:val="20"/>
                  <w:szCs w:val="20"/>
                </w:rPr>
                <w:t>6.9E-03</w:t>
              </w:r>
            </w:ins>
          </w:p>
        </w:tc>
        <w:tc>
          <w:tcPr>
            <w:tcW w:w="0" w:type="auto"/>
            <w:tcBorders>
              <w:top w:val="nil"/>
              <w:left w:val="nil"/>
              <w:bottom w:val="nil"/>
              <w:right w:val="nil"/>
            </w:tcBorders>
            <w:shd w:val="clear" w:color="auto" w:fill="auto"/>
            <w:noWrap/>
            <w:vAlign w:val="bottom"/>
            <w:hideMark/>
          </w:tcPr>
          <w:p w14:paraId="1D61E119" w14:textId="77777777" w:rsidR="00DC2757" w:rsidRPr="00DC2757" w:rsidRDefault="00DC2757" w:rsidP="00DC2757">
            <w:pPr>
              <w:spacing w:after="0" w:line="240" w:lineRule="auto"/>
              <w:jc w:val="center"/>
              <w:rPr>
                <w:ins w:id="6597" w:author="Commodore, Sarah" w:date="2023-03-22T16:21:00Z"/>
                <w:rFonts w:ascii="Calibri" w:eastAsia="Times New Roman" w:hAnsi="Calibri" w:cs="Calibri"/>
                <w:color w:val="000000"/>
                <w:sz w:val="20"/>
                <w:szCs w:val="20"/>
              </w:rPr>
            </w:pPr>
            <w:ins w:id="6598"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4F05498F" w14:textId="77777777" w:rsidR="00DC2757" w:rsidRPr="00DC2757" w:rsidRDefault="00DC2757" w:rsidP="00DC2757">
            <w:pPr>
              <w:spacing w:after="0" w:line="240" w:lineRule="auto"/>
              <w:jc w:val="center"/>
              <w:rPr>
                <w:ins w:id="6599" w:author="Commodore, Sarah" w:date="2023-03-22T16:21:00Z"/>
                <w:rFonts w:ascii="Calibri" w:eastAsia="Times New Roman" w:hAnsi="Calibri" w:cs="Calibri"/>
                <w:color w:val="000000"/>
                <w:sz w:val="20"/>
                <w:szCs w:val="20"/>
              </w:rPr>
            </w:pPr>
            <w:ins w:id="6600" w:author="Commodore, Sarah" w:date="2023-03-22T16:21:00Z">
              <w:r w:rsidRPr="00DC2757">
                <w:rPr>
                  <w:rFonts w:ascii="Calibri" w:eastAsia="Times New Roman" w:hAnsi="Calibri" w:cs="Calibri"/>
                  <w:color w:val="000000"/>
                  <w:sz w:val="20"/>
                  <w:szCs w:val="20"/>
                </w:rPr>
                <w:t>*</w:t>
              </w:r>
            </w:ins>
          </w:p>
        </w:tc>
      </w:tr>
      <w:tr w:rsidR="00DC2757" w:rsidRPr="00DC2757" w14:paraId="66B1A892" w14:textId="77777777" w:rsidTr="00DC2757">
        <w:trPr>
          <w:trHeight w:val="260"/>
          <w:ins w:id="6601" w:author="Commodore, Sarah" w:date="2023-03-22T16:21:00Z"/>
        </w:trPr>
        <w:tc>
          <w:tcPr>
            <w:tcW w:w="0" w:type="auto"/>
            <w:tcBorders>
              <w:top w:val="nil"/>
              <w:left w:val="nil"/>
              <w:bottom w:val="nil"/>
              <w:right w:val="nil"/>
            </w:tcBorders>
            <w:shd w:val="clear" w:color="auto" w:fill="auto"/>
            <w:noWrap/>
            <w:vAlign w:val="bottom"/>
            <w:hideMark/>
          </w:tcPr>
          <w:p w14:paraId="7525FF35" w14:textId="77777777" w:rsidR="00DC2757" w:rsidRPr="00DC2757" w:rsidRDefault="00DC2757" w:rsidP="00DC2757">
            <w:pPr>
              <w:spacing w:after="0" w:line="240" w:lineRule="auto"/>
              <w:rPr>
                <w:ins w:id="6602" w:author="Commodore, Sarah" w:date="2023-03-22T16:21:00Z"/>
                <w:rFonts w:ascii="Calibri" w:eastAsia="Times New Roman" w:hAnsi="Calibri" w:cs="Calibri"/>
                <w:color w:val="000000"/>
                <w:sz w:val="20"/>
                <w:szCs w:val="20"/>
              </w:rPr>
            </w:pPr>
            <w:ins w:id="6603" w:author="Commodore, Sarah" w:date="2023-03-22T16:21:00Z">
              <w:r w:rsidRPr="00DC2757">
                <w:rPr>
                  <w:rFonts w:ascii="Calibri" w:eastAsia="Times New Roman" w:hAnsi="Calibri" w:cs="Calibri"/>
                  <w:color w:val="000000"/>
                  <w:sz w:val="20"/>
                  <w:szCs w:val="20"/>
                </w:rPr>
                <w:t>ENSG00000167916.5</w:t>
              </w:r>
            </w:ins>
          </w:p>
        </w:tc>
        <w:tc>
          <w:tcPr>
            <w:tcW w:w="0" w:type="auto"/>
            <w:tcBorders>
              <w:top w:val="nil"/>
              <w:left w:val="nil"/>
              <w:bottom w:val="nil"/>
              <w:right w:val="nil"/>
            </w:tcBorders>
            <w:shd w:val="clear" w:color="auto" w:fill="auto"/>
            <w:noWrap/>
            <w:vAlign w:val="bottom"/>
            <w:hideMark/>
          </w:tcPr>
          <w:p w14:paraId="4DBC97C1" w14:textId="77777777" w:rsidR="00DC2757" w:rsidRPr="00DC2757" w:rsidRDefault="00DC2757" w:rsidP="00DC2757">
            <w:pPr>
              <w:spacing w:after="0" w:line="240" w:lineRule="auto"/>
              <w:rPr>
                <w:ins w:id="6604" w:author="Commodore, Sarah" w:date="2023-03-22T16:21:00Z"/>
                <w:rFonts w:ascii="Calibri" w:eastAsia="Times New Roman" w:hAnsi="Calibri" w:cs="Calibri"/>
                <w:color w:val="000000"/>
                <w:sz w:val="20"/>
                <w:szCs w:val="20"/>
              </w:rPr>
            </w:pPr>
            <w:ins w:id="6605" w:author="Commodore, Sarah" w:date="2023-03-22T16:21:00Z">
              <w:r w:rsidRPr="00DC2757">
                <w:rPr>
                  <w:rFonts w:ascii="Calibri" w:eastAsia="Times New Roman" w:hAnsi="Calibri" w:cs="Calibri"/>
                  <w:color w:val="000000"/>
                  <w:sz w:val="20"/>
                  <w:szCs w:val="20"/>
                </w:rPr>
                <w:t>KRT24</w:t>
              </w:r>
            </w:ins>
          </w:p>
        </w:tc>
        <w:tc>
          <w:tcPr>
            <w:tcW w:w="0" w:type="auto"/>
            <w:tcBorders>
              <w:top w:val="nil"/>
              <w:left w:val="nil"/>
              <w:bottom w:val="nil"/>
              <w:right w:val="nil"/>
            </w:tcBorders>
            <w:shd w:val="clear" w:color="auto" w:fill="auto"/>
            <w:noWrap/>
            <w:vAlign w:val="bottom"/>
            <w:hideMark/>
          </w:tcPr>
          <w:p w14:paraId="5716988F" w14:textId="77777777" w:rsidR="00DC2757" w:rsidRPr="00DC2757" w:rsidRDefault="00DC2757" w:rsidP="00DC2757">
            <w:pPr>
              <w:spacing w:after="0" w:line="240" w:lineRule="auto"/>
              <w:jc w:val="center"/>
              <w:rPr>
                <w:ins w:id="6606" w:author="Commodore, Sarah" w:date="2023-03-22T16:21:00Z"/>
                <w:rFonts w:ascii="Calibri" w:eastAsia="Times New Roman" w:hAnsi="Calibri" w:cs="Calibri"/>
                <w:color w:val="000000"/>
                <w:sz w:val="20"/>
                <w:szCs w:val="20"/>
              </w:rPr>
            </w:pPr>
            <w:ins w:id="660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8E790CD" w14:textId="77777777" w:rsidR="00DC2757" w:rsidRPr="00DC2757" w:rsidRDefault="00DC2757" w:rsidP="00DC2757">
            <w:pPr>
              <w:spacing w:after="0" w:line="240" w:lineRule="auto"/>
              <w:jc w:val="center"/>
              <w:rPr>
                <w:ins w:id="6608" w:author="Commodore, Sarah" w:date="2023-03-22T16:21:00Z"/>
                <w:rFonts w:ascii="Calibri" w:eastAsia="Times New Roman" w:hAnsi="Calibri" w:cs="Calibri"/>
                <w:color w:val="000000"/>
                <w:sz w:val="20"/>
                <w:szCs w:val="20"/>
              </w:rPr>
            </w:pPr>
            <w:ins w:id="6609"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06AABCB4" w14:textId="77777777" w:rsidR="00DC2757" w:rsidRPr="00DC2757" w:rsidRDefault="00DC2757" w:rsidP="00DC2757">
            <w:pPr>
              <w:spacing w:after="0" w:line="240" w:lineRule="auto"/>
              <w:jc w:val="center"/>
              <w:rPr>
                <w:ins w:id="6610" w:author="Commodore, Sarah" w:date="2023-03-22T16:21:00Z"/>
                <w:rFonts w:ascii="Calibri" w:eastAsia="Times New Roman" w:hAnsi="Calibri" w:cs="Calibri"/>
                <w:color w:val="000000"/>
                <w:sz w:val="20"/>
                <w:szCs w:val="20"/>
              </w:rPr>
            </w:pPr>
            <w:ins w:id="6611"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5F15E9A8" w14:textId="77777777" w:rsidR="00DC2757" w:rsidRPr="00DC2757" w:rsidRDefault="00DC2757" w:rsidP="00DC2757">
            <w:pPr>
              <w:spacing w:after="0" w:line="240" w:lineRule="auto"/>
              <w:jc w:val="center"/>
              <w:rPr>
                <w:ins w:id="6612" w:author="Commodore, Sarah" w:date="2023-03-22T16:21:00Z"/>
                <w:rFonts w:ascii="Calibri" w:eastAsia="Times New Roman" w:hAnsi="Calibri" w:cs="Calibri"/>
                <w:color w:val="000000"/>
                <w:sz w:val="20"/>
                <w:szCs w:val="20"/>
              </w:rPr>
            </w:pPr>
            <w:ins w:id="6613" w:author="Commodore, Sarah" w:date="2023-03-22T16:21:00Z">
              <w:r w:rsidRPr="00DC2757">
                <w:rPr>
                  <w:rFonts w:ascii="Calibri" w:eastAsia="Times New Roman" w:hAnsi="Calibri" w:cs="Calibri"/>
                  <w:color w:val="000000"/>
                  <w:sz w:val="20"/>
                  <w:szCs w:val="20"/>
                </w:rPr>
                <w:t>*</w:t>
              </w:r>
            </w:ins>
          </w:p>
        </w:tc>
      </w:tr>
      <w:tr w:rsidR="00DC2757" w:rsidRPr="00DC2757" w14:paraId="5A5B5F15" w14:textId="77777777" w:rsidTr="00DC2757">
        <w:trPr>
          <w:trHeight w:val="260"/>
          <w:ins w:id="6614" w:author="Commodore, Sarah" w:date="2023-03-22T16:21:00Z"/>
        </w:trPr>
        <w:tc>
          <w:tcPr>
            <w:tcW w:w="0" w:type="auto"/>
            <w:tcBorders>
              <w:top w:val="nil"/>
              <w:left w:val="nil"/>
              <w:bottom w:val="nil"/>
              <w:right w:val="nil"/>
            </w:tcBorders>
            <w:shd w:val="clear" w:color="auto" w:fill="auto"/>
            <w:noWrap/>
            <w:vAlign w:val="bottom"/>
            <w:hideMark/>
          </w:tcPr>
          <w:p w14:paraId="489CE160" w14:textId="77777777" w:rsidR="00DC2757" w:rsidRPr="00DC2757" w:rsidRDefault="00DC2757" w:rsidP="00DC2757">
            <w:pPr>
              <w:spacing w:after="0" w:line="240" w:lineRule="auto"/>
              <w:rPr>
                <w:ins w:id="6615" w:author="Commodore, Sarah" w:date="2023-03-22T16:21:00Z"/>
                <w:rFonts w:ascii="Calibri" w:eastAsia="Times New Roman" w:hAnsi="Calibri" w:cs="Calibri"/>
                <w:color w:val="000000"/>
                <w:sz w:val="20"/>
                <w:szCs w:val="20"/>
              </w:rPr>
            </w:pPr>
            <w:ins w:id="6616" w:author="Commodore, Sarah" w:date="2023-03-22T16:21:00Z">
              <w:r w:rsidRPr="00DC2757">
                <w:rPr>
                  <w:rFonts w:ascii="Calibri" w:eastAsia="Times New Roman" w:hAnsi="Calibri" w:cs="Calibri"/>
                  <w:color w:val="000000"/>
                  <w:sz w:val="20"/>
                  <w:szCs w:val="20"/>
                </w:rPr>
                <w:t>ENSG00000264229.1</w:t>
              </w:r>
            </w:ins>
          </w:p>
        </w:tc>
        <w:tc>
          <w:tcPr>
            <w:tcW w:w="0" w:type="auto"/>
            <w:tcBorders>
              <w:top w:val="nil"/>
              <w:left w:val="nil"/>
              <w:bottom w:val="nil"/>
              <w:right w:val="nil"/>
            </w:tcBorders>
            <w:shd w:val="clear" w:color="auto" w:fill="auto"/>
            <w:noWrap/>
            <w:vAlign w:val="bottom"/>
            <w:hideMark/>
          </w:tcPr>
          <w:p w14:paraId="457EEEC6" w14:textId="77777777" w:rsidR="00DC2757" w:rsidRPr="00DC2757" w:rsidRDefault="00DC2757" w:rsidP="00DC2757">
            <w:pPr>
              <w:spacing w:after="0" w:line="240" w:lineRule="auto"/>
              <w:rPr>
                <w:ins w:id="6617" w:author="Commodore, Sarah" w:date="2023-03-22T16:21:00Z"/>
                <w:rFonts w:ascii="Calibri" w:eastAsia="Times New Roman" w:hAnsi="Calibri" w:cs="Calibri"/>
                <w:color w:val="000000"/>
                <w:sz w:val="20"/>
                <w:szCs w:val="20"/>
              </w:rPr>
            </w:pPr>
            <w:ins w:id="6618" w:author="Commodore, Sarah" w:date="2023-03-22T16:21:00Z">
              <w:r w:rsidRPr="00DC2757">
                <w:rPr>
                  <w:rFonts w:ascii="Calibri" w:eastAsia="Times New Roman" w:hAnsi="Calibri" w:cs="Calibri"/>
                  <w:color w:val="000000"/>
                  <w:sz w:val="20"/>
                  <w:szCs w:val="20"/>
                </w:rPr>
                <w:t>RNU4ATAC</w:t>
              </w:r>
            </w:ins>
          </w:p>
        </w:tc>
        <w:tc>
          <w:tcPr>
            <w:tcW w:w="0" w:type="auto"/>
            <w:tcBorders>
              <w:top w:val="nil"/>
              <w:left w:val="nil"/>
              <w:bottom w:val="nil"/>
              <w:right w:val="nil"/>
            </w:tcBorders>
            <w:shd w:val="clear" w:color="auto" w:fill="auto"/>
            <w:noWrap/>
            <w:vAlign w:val="bottom"/>
            <w:hideMark/>
          </w:tcPr>
          <w:p w14:paraId="319B0609" w14:textId="77777777" w:rsidR="00DC2757" w:rsidRPr="00DC2757" w:rsidRDefault="00DC2757" w:rsidP="00DC2757">
            <w:pPr>
              <w:spacing w:after="0" w:line="240" w:lineRule="auto"/>
              <w:jc w:val="center"/>
              <w:rPr>
                <w:ins w:id="6619" w:author="Commodore, Sarah" w:date="2023-03-22T16:21:00Z"/>
                <w:rFonts w:ascii="Calibri" w:eastAsia="Times New Roman" w:hAnsi="Calibri" w:cs="Calibri"/>
                <w:color w:val="000000"/>
                <w:sz w:val="20"/>
                <w:szCs w:val="20"/>
              </w:rPr>
            </w:pPr>
            <w:ins w:id="662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3435486" w14:textId="77777777" w:rsidR="00DC2757" w:rsidRPr="00DC2757" w:rsidRDefault="00DC2757" w:rsidP="00DC2757">
            <w:pPr>
              <w:spacing w:after="0" w:line="240" w:lineRule="auto"/>
              <w:jc w:val="center"/>
              <w:rPr>
                <w:ins w:id="6621" w:author="Commodore, Sarah" w:date="2023-03-22T16:21:00Z"/>
                <w:rFonts w:ascii="Calibri" w:eastAsia="Times New Roman" w:hAnsi="Calibri" w:cs="Calibri"/>
                <w:color w:val="000000"/>
                <w:sz w:val="20"/>
                <w:szCs w:val="20"/>
              </w:rPr>
            </w:pPr>
            <w:ins w:id="6622"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690E5691" w14:textId="77777777" w:rsidR="00DC2757" w:rsidRPr="00DC2757" w:rsidRDefault="00DC2757" w:rsidP="00DC2757">
            <w:pPr>
              <w:spacing w:after="0" w:line="240" w:lineRule="auto"/>
              <w:jc w:val="center"/>
              <w:rPr>
                <w:ins w:id="6623" w:author="Commodore, Sarah" w:date="2023-03-22T16:21:00Z"/>
                <w:rFonts w:ascii="Calibri" w:eastAsia="Times New Roman" w:hAnsi="Calibri" w:cs="Calibri"/>
                <w:color w:val="000000"/>
                <w:sz w:val="20"/>
                <w:szCs w:val="20"/>
              </w:rPr>
            </w:pPr>
            <w:ins w:id="6624" w:author="Commodore, Sarah" w:date="2023-03-22T16:21:00Z">
              <w:r w:rsidRPr="00DC2757">
                <w:rPr>
                  <w:rFonts w:ascii="Calibri" w:eastAsia="Times New Roman" w:hAnsi="Calibri" w:cs="Calibri"/>
                  <w:color w:val="000000"/>
                  <w:sz w:val="20"/>
                  <w:szCs w:val="20"/>
                </w:rPr>
                <w:t>3.0E-02</w:t>
              </w:r>
            </w:ins>
          </w:p>
        </w:tc>
        <w:tc>
          <w:tcPr>
            <w:tcW w:w="0" w:type="auto"/>
            <w:tcBorders>
              <w:top w:val="nil"/>
              <w:left w:val="nil"/>
              <w:bottom w:val="nil"/>
              <w:right w:val="nil"/>
            </w:tcBorders>
            <w:shd w:val="clear" w:color="auto" w:fill="auto"/>
            <w:noWrap/>
            <w:vAlign w:val="bottom"/>
            <w:hideMark/>
          </w:tcPr>
          <w:p w14:paraId="661BFA3A" w14:textId="77777777" w:rsidR="00DC2757" w:rsidRPr="00DC2757" w:rsidRDefault="00DC2757" w:rsidP="00DC2757">
            <w:pPr>
              <w:spacing w:after="0" w:line="240" w:lineRule="auto"/>
              <w:jc w:val="center"/>
              <w:rPr>
                <w:ins w:id="6625" w:author="Commodore, Sarah" w:date="2023-03-22T16:21:00Z"/>
                <w:rFonts w:ascii="Calibri" w:eastAsia="Times New Roman" w:hAnsi="Calibri" w:cs="Calibri"/>
                <w:color w:val="000000"/>
                <w:sz w:val="20"/>
                <w:szCs w:val="20"/>
              </w:rPr>
            </w:pPr>
            <w:ins w:id="6626" w:author="Commodore, Sarah" w:date="2023-03-22T16:21:00Z">
              <w:r w:rsidRPr="00DC2757">
                <w:rPr>
                  <w:rFonts w:ascii="Calibri" w:eastAsia="Times New Roman" w:hAnsi="Calibri" w:cs="Calibri"/>
                  <w:color w:val="000000"/>
                  <w:sz w:val="20"/>
                  <w:szCs w:val="20"/>
                </w:rPr>
                <w:t>*</w:t>
              </w:r>
            </w:ins>
          </w:p>
        </w:tc>
      </w:tr>
      <w:tr w:rsidR="00DC2757" w:rsidRPr="00DC2757" w14:paraId="48A2F907" w14:textId="77777777" w:rsidTr="00DC2757">
        <w:trPr>
          <w:trHeight w:val="260"/>
          <w:ins w:id="6627" w:author="Commodore, Sarah" w:date="2023-03-22T16:21:00Z"/>
        </w:trPr>
        <w:tc>
          <w:tcPr>
            <w:tcW w:w="0" w:type="auto"/>
            <w:tcBorders>
              <w:top w:val="nil"/>
              <w:left w:val="nil"/>
              <w:bottom w:val="nil"/>
              <w:right w:val="nil"/>
            </w:tcBorders>
            <w:shd w:val="clear" w:color="auto" w:fill="auto"/>
            <w:noWrap/>
            <w:vAlign w:val="bottom"/>
            <w:hideMark/>
          </w:tcPr>
          <w:p w14:paraId="7E5B8490" w14:textId="77777777" w:rsidR="00DC2757" w:rsidRPr="00DC2757" w:rsidRDefault="00DC2757" w:rsidP="00DC2757">
            <w:pPr>
              <w:spacing w:after="0" w:line="240" w:lineRule="auto"/>
              <w:rPr>
                <w:ins w:id="6628" w:author="Commodore, Sarah" w:date="2023-03-22T16:21:00Z"/>
                <w:rFonts w:ascii="Calibri" w:eastAsia="Times New Roman" w:hAnsi="Calibri" w:cs="Calibri"/>
                <w:color w:val="000000"/>
                <w:sz w:val="20"/>
                <w:szCs w:val="20"/>
              </w:rPr>
            </w:pPr>
            <w:ins w:id="6629" w:author="Commodore, Sarah" w:date="2023-03-22T16:21:00Z">
              <w:r w:rsidRPr="00DC2757">
                <w:rPr>
                  <w:rFonts w:ascii="Calibri" w:eastAsia="Times New Roman" w:hAnsi="Calibri" w:cs="Calibri"/>
                  <w:color w:val="000000"/>
                  <w:sz w:val="20"/>
                  <w:szCs w:val="20"/>
                </w:rPr>
                <w:t>ENSG00000269495.1</w:t>
              </w:r>
            </w:ins>
          </w:p>
        </w:tc>
        <w:tc>
          <w:tcPr>
            <w:tcW w:w="0" w:type="auto"/>
            <w:tcBorders>
              <w:top w:val="nil"/>
              <w:left w:val="nil"/>
              <w:bottom w:val="nil"/>
              <w:right w:val="nil"/>
            </w:tcBorders>
            <w:shd w:val="clear" w:color="auto" w:fill="auto"/>
            <w:noWrap/>
            <w:vAlign w:val="bottom"/>
            <w:hideMark/>
          </w:tcPr>
          <w:p w14:paraId="17F983A6" w14:textId="77777777" w:rsidR="00DC2757" w:rsidRPr="00DC2757" w:rsidRDefault="00DC2757" w:rsidP="00DC2757">
            <w:pPr>
              <w:spacing w:after="0" w:line="240" w:lineRule="auto"/>
              <w:rPr>
                <w:ins w:id="6630" w:author="Commodore, Sarah" w:date="2023-03-22T16:21:00Z"/>
                <w:rFonts w:ascii="Calibri" w:eastAsia="Times New Roman" w:hAnsi="Calibri" w:cs="Calibri"/>
                <w:color w:val="000000"/>
                <w:sz w:val="20"/>
                <w:szCs w:val="20"/>
              </w:rPr>
            </w:pPr>
            <w:ins w:id="6631" w:author="Commodore, Sarah" w:date="2023-03-22T16:21:00Z">
              <w:r w:rsidRPr="00DC2757">
                <w:rPr>
                  <w:rFonts w:ascii="Calibri" w:eastAsia="Times New Roman" w:hAnsi="Calibri" w:cs="Calibri"/>
                  <w:color w:val="000000"/>
                  <w:sz w:val="20"/>
                  <w:szCs w:val="20"/>
                </w:rPr>
                <w:t>AC011483.2</w:t>
              </w:r>
            </w:ins>
          </w:p>
        </w:tc>
        <w:tc>
          <w:tcPr>
            <w:tcW w:w="0" w:type="auto"/>
            <w:tcBorders>
              <w:top w:val="nil"/>
              <w:left w:val="nil"/>
              <w:bottom w:val="nil"/>
              <w:right w:val="nil"/>
            </w:tcBorders>
            <w:shd w:val="clear" w:color="auto" w:fill="auto"/>
            <w:noWrap/>
            <w:vAlign w:val="bottom"/>
            <w:hideMark/>
          </w:tcPr>
          <w:p w14:paraId="5A3C2A2E" w14:textId="77777777" w:rsidR="00DC2757" w:rsidRPr="00DC2757" w:rsidRDefault="00DC2757" w:rsidP="00DC2757">
            <w:pPr>
              <w:spacing w:after="0" w:line="240" w:lineRule="auto"/>
              <w:jc w:val="center"/>
              <w:rPr>
                <w:ins w:id="6632" w:author="Commodore, Sarah" w:date="2023-03-22T16:21:00Z"/>
                <w:rFonts w:ascii="Calibri" w:eastAsia="Times New Roman" w:hAnsi="Calibri" w:cs="Calibri"/>
                <w:color w:val="000000"/>
                <w:sz w:val="20"/>
                <w:szCs w:val="20"/>
              </w:rPr>
            </w:pPr>
            <w:ins w:id="663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2B0D5D" w14:textId="77777777" w:rsidR="00DC2757" w:rsidRPr="00DC2757" w:rsidRDefault="00DC2757" w:rsidP="00DC2757">
            <w:pPr>
              <w:spacing w:after="0" w:line="240" w:lineRule="auto"/>
              <w:jc w:val="center"/>
              <w:rPr>
                <w:ins w:id="6634" w:author="Commodore, Sarah" w:date="2023-03-22T16:21:00Z"/>
                <w:rFonts w:ascii="Calibri" w:eastAsia="Times New Roman" w:hAnsi="Calibri" w:cs="Calibri"/>
                <w:color w:val="000000"/>
                <w:sz w:val="20"/>
                <w:szCs w:val="20"/>
              </w:rPr>
            </w:pPr>
            <w:ins w:id="6635"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BAC7CC7" w14:textId="77777777" w:rsidR="00DC2757" w:rsidRPr="00DC2757" w:rsidRDefault="00DC2757" w:rsidP="00DC2757">
            <w:pPr>
              <w:spacing w:after="0" w:line="240" w:lineRule="auto"/>
              <w:jc w:val="center"/>
              <w:rPr>
                <w:ins w:id="6636" w:author="Commodore, Sarah" w:date="2023-03-22T16:21:00Z"/>
                <w:rFonts w:ascii="Calibri" w:eastAsia="Times New Roman" w:hAnsi="Calibri" w:cs="Calibri"/>
                <w:color w:val="000000"/>
                <w:sz w:val="20"/>
                <w:szCs w:val="20"/>
              </w:rPr>
            </w:pPr>
            <w:ins w:id="6637"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233BCFE3" w14:textId="77777777" w:rsidR="00DC2757" w:rsidRPr="00DC2757" w:rsidRDefault="00DC2757" w:rsidP="00DC2757">
            <w:pPr>
              <w:spacing w:after="0" w:line="240" w:lineRule="auto"/>
              <w:jc w:val="center"/>
              <w:rPr>
                <w:ins w:id="6638" w:author="Commodore, Sarah" w:date="2023-03-22T16:21:00Z"/>
                <w:rFonts w:ascii="Calibri" w:eastAsia="Times New Roman" w:hAnsi="Calibri" w:cs="Calibri"/>
                <w:color w:val="000000"/>
                <w:sz w:val="20"/>
                <w:szCs w:val="20"/>
              </w:rPr>
            </w:pPr>
            <w:ins w:id="6639" w:author="Commodore, Sarah" w:date="2023-03-22T16:21:00Z">
              <w:r w:rsidRPr="00DC2757">
                <w:rPr>
                  <w:rFonts w:ascii="Calibri" w:eastAsia="Times New Roman" w:hAnsi="Calibri" w:cs="Calibri"/>
                  <w:color w:val="000000"/>
                  <w:sz w:val="20"/>
                  <w:szCs w:val="20"/>
                </w:rPr>
                <w:t>*</w:t>
              </w:r>
            </w:ins>
          </w:p>
        </w:tc>
      </w:tr>
      <w:tr w:rsidR="00DC2757" w:rsidRPr="00DC2757" w14:paraId="46D0CFB8" w14:textId="77777777" w:rsidTr="00DC2757">
        <w:trPr>
          <w:trHeight w:val="260"/>
          <w:ins w:id="6640" w:author="Commodore, Sarah" w:date="2023-03-22T16:21:00Z"/>
        </w:trPr>
        <w:tc>
          <w:tcPr>
            <w:tcW w:w="0" w:type="auto"/>
            <w:tcBorders>
              <w:top w:val="nil"/>
              <w:left w:val="nil"/>
              <w:bottom w:val="nil"/>
              <w:right w:val="nil"/>
            </w:tcBorders>
            <w:shd w:val="clear" w:color="auto" w:fill="auto"/>
            <w:noWrap/>
            <w:vAlign w:val="bottom"/>
            <w:hideMark/>
          </w:tcPr>
          <w:p w14:paraId="2F3858E9" w14:textId="77777777" w:rsidR="00DC2757" w:rsidRPr="00DC2757" w:rsidRDefault="00DC2757" w:rsidP="00DC2757">
            <w:pPr>
              <w:spacing w:after="0" w:line="240" w:lineRule="auto"/>
              <w:rPr>
                <w:ins w:id="6641" w:author="Commodore, Sarah" w:date="2023-03-22T16:21:00Z"/>
                <w:rFonts w:ascii="Calibri" w:eastAsia="Times New Roman" w:hAnsi="Calibri" w:cs="Calibri"/>
                <w:color w:val="000000"/>
                <w:sz w:val="20"/>
                <w:szCs w:val="20"/>
              </w:rPr>
            </w:pPr>
            <w:ins w:id="6642" w:author="Commodore, Sarah" w:date="2023-03-22T16:21:00Z">
              <w:r w:rsidRPr="00DC2757">
                <w:rPr>
                  <w:rFonts w:ascii="Calibri" w:eastAsia="Times New Roman" w:hAnsi="Calibri" w:cs="Calibri"/>
                  <w:color w:val="000000"/>
                  <w:sz w:val="20"/>
                  <w:szCs w:val="20"/>
                </w:rPr>
                <w:t>ENSG00000202538.1</w:t>
              </w:r>
            </w:ins>
          </w:p>
        </w:tc>
        <w:tc>
          <w:tcPr>
            <w:tcW w:w="0" w:type="auto"/>
            <w:tcBorders>
              <w:top w:val="nil"/>
              <w:left w:val="nil"/>
              <w:bottom w:val="nil"/>
              <w:right w:val="nil"/>
            </w:tcBorders>
            <w:shd w:val="clear" w:color="auto" w:fill="auto"/>
            <w:noWrap/>
            <w:vAlign w:val="bottom"/>
            <w:hideMark/>
          </w:tcPr>
          <w:p w14:paraId="1FB7B48B" w14:textId="77777777" w:rsidR="00DC2757" w:rsidRPr="00DC2757" w:rsidRDefault="00DC2757" w:rsidP="00DC2757">
            <w:pPr>
              <w:spacing w:after="0" w:line="240" w:lineRule="auto"/>
              <w:rPr>
                <w:ins w:id="6643" w:author="Commodore, Sarah" w:date="2023-03-22T16:21:00Z"/>
                <w:rFonts w:ascii="Calibri" w:eastAsia="Times New Roman" w:hAnsi="Calibri" w:cs="Calibri"/>
                <w:color w:val="000000"/>
                <w:sz w:val="20"/>
                <w:szCs w:val="20"/>
              </w:rPr>
            </w:pPr>
            <w:ins w:id="6644" w:author="Commodore, Sarah" w:date="2023-03-22T16:21:00Z">
              <w:r w:rsidRPr="00DC2757">
                <w:rPr>
                  <w:rFonts w:ascii="Calibri" w:eastAsia="Times New Roman" w:hAnsi="Calibri" w:cs="Calibri"/>
                  <w:color w:val="000000"/>
                  <w:sz w:val="20"/>
                  <w:szCs w:val="20"/>
                </w:rPr>
                <w:t>RNU4-2</w:t>
              </w:r>
            </w:ins>
          </w:p>
        </w:tc>
        <w:tc>
          <w:tcPr>
            <w:tcW w:w="0" w:type="auto"/>
            <w:tcBorders>
              <w:top w:val="nil"/>
              <w:left w:val="nil"/>
              <w:bottom w:val="nil"/>
              <w:right w:val="nil"/>
            </w:tcBorders>
            <w:shd w:val="clear" w:color="auto" w:fill="auto"/>
            <w:noWrap/>
            <w:vAlign w:val="bottom"/>
            <w:hideMark/>
          </w:tcPr>
          <w:p w14:paraId="6596006D" w14:textId="77777777" w:rsidR="00DC2757" w:rsidRPr="00DC2757" w:rsidRDefault="00DC2757" w:rsidP="00DC2757">
            <w:pPr>
              <w:spacing w:after="0" w:line="240" w:lineRule="auto"/>
              <w:jc w:val="center"/>
              <w:rPr>
                <w:ins w:id="6645" w:author="Commodore, Sarah" w:date="2023-03-22T16:21:00Z"/>
                <w:rFonts w:ascii="Calibri" w:eastAsia="Times New Roman" w:hAnsi="Calibri" w:cs="Calibri"/>
                <w:color w:val="000000"/>
                <w:sz w:val="20"/>
                <w:szCs w:val="20"/>
              </w:rPr>
            </w:pPr>
            <w:ins w:id="664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69B3DD3" w14:textId="77777777" w:rsidR="00DC2757" w:rsidRPr="00DC2757" w:rsidRDefault="00DC2757" w:rsidP="00DC2757">
            <w:pPr>
              <w:spacing w:after="0" w:line="240" w:lineRule="auto"/>
              <w:jc w:val="center"/>
              <w:rPr>
                <w:ins w:id="6647" w:author="Commodore, Sarah" w:date="2023-03-22T16:21:00Z"/>
                <w:rFonts w:ascii="Calibri" w:eastAsia="Times New Roman" w:hAnsi="Calibri" w:cs="Calibri"/>
                <w:color w:val="000000"/>
                <w:sz w:val="20"/>
                <w:szCs w:val="20"/>
              </w:rPr>
            </w:pPr>
            <w:ins w:id="6648"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4C9F9487" w14:textId="77777777" w:rsidR="00DC2757" w:rsidRPr="00DC2757" w:rsidRDefault="00DC2757" w:rsidP="00DC2757">
            <w:pPr>
              <w:spacing w:after="0" w:line="240" w:lineRule="auto"/>
              <w:jc w:val="center"/>
              <w:rPr>
                <w:ins w:id="6649" w:author="Commodore, Sarah" w:date="2023-03-22T16:21:00Z"/>
                <w:rFonts w:ascii="Calibri" w:eastAsia="Times New Roman" w:hAnsi="Calibri" w:cs="Calibri"/>
                <w:color w:val="000000"/>
                <w:sz w:val="20"/>
                <w:szCs w:val="20"/>
              </w:rPr>
            </w:pPr>
            <w:ins w:id="6650"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2111E6D2" w14:textId="77777777" w:rsidR="00DC2757" w:rsidRPr="00DC2757" w:rsidRDefault="00DC2757" w:rsidP="00DC2757">
            <w:pPr>
              <w:spacing w:after="0" w:line="240" w:lineRule="auto"/>
              <w:jc w:val="center"/>
              <w:rPr>
                <w:ins w:id="6651" w:author="Commodore, Sarah" w:date="2023-03-22T16:21:00Z"/>
                <w:rFonts w:ascii="Calibri" w:eastAsia="Times New Roman" w:hAnsi="Calibri" w:cs="Calibri"/>
                <w:color w:val="000000"/>
                <w:sz w:val="20"/>
                <w:szCs w:val="20"/>
              </w:rPr>
            </w:pPr>
            <w:ins w:id="6652" w:author="Commodore, Sarah" w:date="2023-03-22T16:21:00Z">
              <w:r w:rsidRPr="00DC2757">
                <w:rPr>
                  <w:rFonts w:ascii="Calibri" w:eastAsia="Times New Roman" w:hAnsi="Calibri" w:cs="Calibri"/>
                  <w:color w:val="000000"/>
                  <w:sz w:val="20"/>
                  <w:szCs w:val="20"/>
                </w:rPr>
                <w:t>*</w:t>
              </w:r>
            </w:ins>
          </w:p>
        </w:tc>
      </w:tr>
      <w:tr w:rsidR="00DC2757" w:rsidRPr="00DC2757" w14:paraId="4156B0D3" w14:textId="77777777" w:rsidTr="00DC2757">
        <w:trPr>
          <w:trHeight w:val="260"/>
          <w:ins w:id="6653" w:author="Commodore, Sarah" w:date="2023-03-22T16:21:00Z"/>
        </w:trPr>
        <w:tc>
          <w:tcPr>
            <w:tcW w:w="0" w:type="auto"/>
            <w:tcBorders>
              <w:top w:val="nil"/>
              <w:left w:val="nil"/>
              <w:bottom w:val="nil"/>
              <w:right w:val="nil"/>
            </w:tcBorders>
            <w:shd w:val="clear" w:color="auto" w:fill="auto"/>
            <w:noWrap/>
            <w:vAlign w:val="bottom"/>
            <w:hideMark/>
          </w:tcPr>
          <w:p w14:paraId="53BD9FFB" w14:textId="77777777" w:rsidR="00DC2757" w:rsidRPr="00DC2757" w:rsidRDefault="00DC2757" w:rsidP="00DC2757">
            <w:pPr>
              <w:spacing w:after="0" w:line="240" w:lineRule="auto"/>
              <w:rPr>
                <w:ins w:id="6654" w:author="Commodore, Sarah" w:date="2023-03-22T16:21:00Z"/>
                <w:rFonts w:ascii="Calibri" w:eastAsia="Times New Roman" w:hAnsi="Calibri" w:cs="Calibri"/>
                <w:color w:val="000000"/>
                <w:sz w:val="20"/>
                <w:szCs w:val="20"/>
              </w:rPr>
            </w:pPr>
            <w:ins w:id="6655" w:author="Commodore, Sarah" w:date="2023-03-22T16:21:00Z">
              <w:r w:rsidRPr="00DC2757">
                <w:rPr>
                  <w:rFonts w:ascii="Calibri" w:eastAsia="Times New Roman" w:hAnsi="Calibri" w:cs="Calibri"/>
                  <w:color w:val="000000"/>
                  <w:sz w:val="20"/>
                  <w:szCs w:val="20"/>
                </w:rPr>
                <w:t>ENSG00000163736.4</w:t>
              </w:r>
            </w:ins>
          </w:p>
        </w:tc>
        <w:tc>
          <w:tcPr>
            <w:tcW w:w="0" w:type="auto"/>
            <w:tcBorders>
              <w:top w:val="nil"/>
              <w:left w:val="nil"/>
              <w:bottom w:val="nil"/>
              <w:right w:val="nil"/>
            </w:tcBorders>
            <w:shd w:val="clear" w:color="auto" w:fill="auto"/>
            <w:noWrap/>
            <w:vAlign w:val="bottom"/>
            <w:hideMark/>
          </w:tcPr>
          <w:p w14:paraId="2CAF4DBB" w14:textId="77777777" w:rsidR="00DC2757" w:rsidRPr="00DC2757" w:rsidRDefault="00DC2757" w:rsidP="00DC2757">
            <w:pPr>
              <w:spacing w:after="0" w:line="240" w:lineRule="auto"/>
              <w:rPr>
                <w:ins w:id="6656" w:author="Commodore, Sarah" w:date="2023-03-22T16:21:00Z"/>
                <w:rFonts w:ascii="Calibri" w:eastAsia="Times New Roman" w:hAnsi="Calibri" w:cs="Calibri"/>
                <w:color w:val="000000"/>
                <w:sz w:val="20"/>
                <w:szCs w:val="20"/>
              </w:rPr>
            </w:pPr>
            <w:ins w:id="6657" w:author="Commodore, Sarah" w:date="2023-03-22T16:21:00Z">
              <w:r w:rsidRPr="00DC2757">
                <w:rPr>
                  <w:rFonts w:ascii="Calibri" w:eastAsia="Times New Roman" w:hAnsi="Calibri" w:cs="Calibri"/>
                  <w:color w:val="000000"/>
                  <w:sz w:val="20"/>
                  <w:szCs w:val="20"/>
                </w:rPr>
                <w:t>PPBP</w:t>
              </w:r>
            </w:ins>
          </w:p>
        </w:tc>
        <w:tc>
          <w:tcPr>
            <w:tcW w:w="0" w:type="auto"/>
            <w:tcBorders>
              <w:top w:val="nil"/>
              <w:left w:val="nil"/>
              <w:bottom w:val="nil"/>
              <w:right w:val="nil"/>
            </w:tcBorders>
            <w:shd w:val="clear" w:color="auto" w:fill="auto"/>
            <w:noWrap/>
            <w:vAlign w:val="bottom"/>
            <w:hideMark/>
          </w:tcPr>
          <w:p w14:paraId="5C45C7D6" w14:textId="77777777" w:rsidR="00DC2757" w:rsidRPr="00DC2757" w:rsidRDefault="00DC2757" w:rsidP="00DC2757">
            <w:pPr>
              <w:spacing w:after="0" w:line="240" w:lineRule="auto"/>
              <w:jc w:val="center"/>
              <w:rPr>
                <w:ins w:id="6658" w:author="Commodore, Sarah" w:date="2023-03-22T16:21:00Z"/>
                <w:rFonts w:ascii="Calibri" w:eastAsia="Times New Roman" w:hAnsi="Calibri" w:cs="Calibri"/>
                <w:color w:val="000000"/>
                <w:sz w:val="20"/>
                <w:szCs w:val="20"/>
              </w:rPr>
            </w:pPr>
            <w:ins w:id="6659"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C1052D3" w14:textId="77777777" w:rsidR="00DC2757" w:rsidRPr="00DC2757" w:rsidRDefault="00DC2757" w:rsidP="00DC2757">
            <w:pPr>
              <w:spacing w:after="0" w:line="240" w:lineRule="auto"/>
              <w:jc w:val="center"/>
              <w:rPr>
                <w:ins w:id="6660" w:author="Commodore, Sarah" w:date="2023-03-22T16:21:00Z"/>
                <w:rFonts w:ascii="Calibri" w:eastAsia="Times New Roman" w:hAnsi="Calibri" w:cs="Calibri"/>
                <w:color w:val="000000"/>
                <w:sz w:val="20"/>
                <w:szCs w:val="20"/>
              </w:rPr>
            </w:pPr>
            <w:ins w:id="6661"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1946730C" w14:textId="77777777" w:rsidR="00DC2757" w:rsidRPr="00DC2757" w:rsidRDefault="00DC2757" w:rsidP="00DC2757">
            <w:pPr>
              <w:spacing w:after="0" w:line="240" w:lineRule="auto"/>
              <w:jc w:val="center"/>
              <w:rPr>
                <w:ins w:id="6662" w:author="Commodore, Sarah" w:date="2023-03-22T16:21:00Z"/>
                <w:rFonts w:ascii="Calibri" w:eastAsia="Times New Roman" w:hAnsi="Calibri" w:cs="Calibri"/>
                <w:color w:val="000000"/>
                <w:sz w:val="20"/>
                <w:szCs w:val="20"/>
              </w:rPr>
            </w:pPr>
            <w:ins w:id="6663" w:author="Commodore, Sarah" w:date="2023-03-22T16:21:00Z">
              <w:r w:rsidRPr="00DC2757">
                <w:rPr>
                  <w:rFonts w:ascii="Calibri" w:eastAsia="Times New Roman" w:hAnsi="Calibri" w:cs="Calibri"/>
                  <w:color w:val="000000"/>
                  <w:sz w:val="20"/>
                  <w:szCs w:val="20"/>
                </w:rPr>
                <w:t>8.1E-06</w:t>
              </w:r>
            </w:ins>
          </w:p>
        </w:tc>
        <w:tc>
          <w:tcPr>
            <w:tcW w:w="0" w:type="auto"/>
            <w:tcBorders>
              <w:top w:val="nil"/>
              <w:left w:val="nil"/>
              <w:bottom w:val="nil"/>
              <w:right w:val="nil"/>
            </w:tcBorders>
            <w:shd w:val="clear" w:color="auto" w:fill="auto"/>
            <w:noWrap/>
            <w:vAlign w:val="bottom"/>
            <w:hideMark/>
          </w:tcPr>
          <w:p w14:paraId="3EB859B8" w14:textId="77777777" w:rsidR="00DC2757" w:rsidRPr="00DC2757" w:rsidRDefault="00DC2757" w:rsidP="00DC2757">
            <w:pPr>
              <w:spacing w:after="0" w:line="240" w:lineRule="auto"/>
              <w:jc w:val="center"/>
              <w:rPr>
                <w:ins w:id="6664" w:author="Commodore, Sarah" w:date="2023-03-22T16:21:00Z"/>
                <w:rFonts w:ascii="Calibri" w:eastAsia="Times New Roman" w:hAnsi="Calibri" w:cs="Calibri"/>
                <w:color w:val="000000"/>
                <w:sz w:val="20"/>
                <w:szCs w:val="20"/>
              </w:rPr>
            </w:pPr>
            <w:ins w:id="6665" w:author="Commodore, Sarah" w:date="2023-03-22T16:21:00Z">
              <w:r w:rsidRPr="00DC2757">
                <w:rPr>
                  <w:rFonts w:ascii="Calibri" w:eastAsia="Times New Roman" w:hAnsi="Calibri" w:cs="Calibri"/>
                  <w:color w:val="000000"/>
                  <w:sz w:val="20"/>
                  <w:szCs w:val="20"/>
                </w:rPr>
                <w:t>*</w:t>
              </w:r>
            </w:ins>
          </w:p>
        </w:tc>
      </w:tr>
      <w:tr w:rsidR="00DC2757" w:rsidRPr="00DC2757" w14:paraId="618C2D0F" w14:textId="77777777" w:rsidTr="00DC2757">
        <w:trPr>
          <w:trHeight w:val="260"/>
          <w:ins w:id="6666" w:author="Commodore, Sarah" w:date="2023-03-22T16:21:00Z"/>
        </w:trPr>
        <w:tc>
          <w:tcPr>
            <w:tcW w:w="0" w:type="auto"/>
            <w:tcBorders>
              <w:top w:val="nil"/>
              <w:left w:val="nil"/>
              <w:bottom w:val="nil"/>
              <w:right w:val="nil"/>
            </w:tcBorders>
            <w:shd w:val="clear" w:color="auto" w:fill="auto"/>
            <w:noWrap/>
            <w:vAlign w:val="bottom"/>
            <w:hideMark/>
          </w:tcPr>
          <w:p w14:paraId="35CA6558" w14:textId="77777777" w:rsidR="00DC2757" w:rsidRPr="00DC2757" w:rsidRDefault="00DC2757" w:rsidP="00DC2757">
            <w:pPr>
              <w:spacing w:after="0" w:line="240" w:lineRule="auto"/>
              <w:rPr>
                <w:ins w:id="6667" w:author="Commodore, Sarah" w:date="2023-03-22T16:21:00Z"/>
                <w:rFonts w:ascii="Calibri" w:eastAsia="Times New Roman" w:hAnsi="Calibri" w:cs="Calibri"/>
                <w:color w:val="000000"/>
                <w:sz w:val="20"/>
                <w:szCs w:val="20"/>
              </w:rPr>
            </w:pPr>
            <w:ins w:id="6668" w:author="Commodore, Sarah" w:date="2023-03-22T16:21:00Z">
              <w:r w:rsidRPr="00DC2757">
                <w:rPr>
                  <w:rFonts w:ascii="Calibri" w:eastAsia="Times New Roman" w:hAnsi="Calibri" w:cs="Calibri"/>
                  <w:color w:val="000000"/>
                  <w:sz w:val="20"/>
                  <w:szCs w:val="20"/>
                </w:rPr>
                <w:t>ENSG00000276168.1</w:t>
              </w:r>
            </w:ins>
          </w:p>
        </w:tc>
        <w:tc>
          <w:tcPr>
            <w:tcW w:w="0" w:type="auto"/>
            <w:tcBorders>
              <w:top w:val="nil"/>
              <w:left w:val="nil"/>
              <w:bottom w:val="nil"/>
              <w:right w:val="nil"/>
            </w:tcBorders>
            <w:shd w:val="clear" w:color="auto" w:fill="auto"/>
            <w:noWrap/>
            <w:vAlign w:val="bottom"/>
            <w:hideMark/>
          </w:tcPr>
          <w:p w14:paraId="309EC0E1" w14:textId="77777777" w:rsidR="00DC2757" w:rsidRPr="00DC2757" w:rsidRDefault="00DC2757" w:rsidP="00DC2757">
            <w:pPr>
              <w:spacing w:after="0" w:line="240" w:lineRule="auto"/>
              <w:rPr>
                <w:ins w:id="6669" w:author="Commodore, Sarah" w:date="2023-03-22T16:21:00Z"/>
                <w:rFonts w:ascii="Calibri" w:eastAsia="Times New Roman" w:hAnsi="Calibri" w:cs="Calibri"/>
                <w:color w:val="000000"/>
                <w:sz w:val="20"/>
                <w:szCs w:val="20"/>
              </w:rPr>
            </w:pPr>
            <w:ins w:id="6670" w:author="Commodore, Sarah" w:date="2023-03-22T16:21:00Z">
              <w:r w:rsidRPr="00DC2757">
                <w:rPr>
                  <w:rFonts w:ascii="Calibri" w:eastAsia="Times New Roman" w:hAnsi="Calibri" w:cs="Calibri"/>
                  <w:color w:val="000000"/>
                  <w:sz w:val="20"/>
                  <w:szCs w:val="20"/>
                </w:rPr>
                <w:t>RN7SL1</w:t>
              </w:r>
            </w:ins>
          </w:p>
        </w:tc>
        <w:tc>
          <w:tcPr>
            <w:tcW w:w="0" w:type="auto"/>
            <w:tcBorders>
              <w:top w:val="nil"/>
              <w:left w:val="nil"/>
              <w:bottom w:val="nil"/>
              <w:right w:val="nil"/>
            </w:tcBorders>
            <w:shd w:val="clear" w:color="auto" w:fill="auto"/>
            <w:noWrap/>
            <w:vAlign w:val="bottom"/>
            <w:hideMark/>
          </w:tcPr>
          <w:p w14:paraId="555A3E65" w14:textId="77777777" w:rsidR="00DC2757" w:rsidRPr="00DC2757" w:rsidRDefault="00DC2757" w:rsidP="00DC2757">
            <w:pPr>
              <w:spacing w:after="0" w:line="240" w:lineRule="auto"/>
              <w:jc w:val="center"/>
              <w:rPr>
                <w:ins w:id="6671" w:author="Commodore, Sarah" w:date="2023-03-22T16:21:00Z"/>
                <w:rFonts w:ascii="Calibri" w:eastAsia="Times New Roman" w:hAnsi="Calibri" w:cs="Calibri"/>
                <w:color w:val="000000"/>
                <w:sz w:val="20"/>
                <w:szCs w:val="20"/>
              </w:rPr>
            </w:pPr>
            <w:ins w:id="6672"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02188D8D" w14:textId="77777777" w:rsidR="00DC2757" w:rsidRPr="00DC2757" w:rsidRDefault="00DC2757" w:rsidP="00DC2757">
            <w:pPr>
              <w:spacing w:after="0" w:line="240" w:lineRule="auto"/>
              <w:jc w:val="center"/>
              <w:rPr>
                <w:ins w:id="6673" w:author="Commodore, Sarah" w:date="2023-03-22T16:21:00Z"/>
                <w:rFonts w:ascii="Calibri" w:eastAsia="Times New Roman" w:hAnsi="Calibri" w:cs="Calibri"/>
                <w:color w:val="000000"/>
                <w:sz w:val="20"/>
                <w:szCs w:val="20"/>
              </w:rPr>
            </w:pPr>
            <w:ins w:id="6674"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02FAFA12" w14:textId="77777777" w:rsidR="00DC2757" w:rsidRPr="00DC2757" w:rsidRDefault="00DC2757" w:rsidP="00DC2757">
            <w:pPr>
              <w:spacing w:after="0" w:line="240" w:lineRule="auto"/>
              <w:jc w:val="center"/>
              <w:rPr>
                <w:ins w:id="6675" w:author="Commodore, Sarah" w:date="2023-03-22T16:21:00Z"/>
                <w:rFonts w:ascii="Calibri" w:eastAsia="Times New Roman" w:hAnsi="Calibri" w:cs="Calibri"/>
                <w:color w:val="000000"/>
                <w:sz w:val="20"/>
                <w:szCs w:val="20"/>
              </w:rPr>
            </w:pPr>
            <w:ins w:id="6676"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71583F95" w14:textId="77777777" w:rsidR="00DC2757" w:rsidRPr="00DC2757" w:rsidRDefault="00DC2757" w:rsidP="00DC2757">
            <w:pPr>
              <w:spacing w:after="0" w:line="240" w:lineRule="auto"/>
              <w:jc w:val="center"/>
              <w:rPr>
                <w:ins w:id="6677" w:author="Commodore, Sarah" w:date="2023-03-22T16:21:00Z"/>
                <w:rFonts w:ascii="Calibri" w:eastAsia="Times New Roman" w:hAnsi="Calibri" w:cs="Calibri"/>
                <w:color w:val="000000"/>
                <w:sz w:val="20"/>
                <w:szCs w:val="20"/>
              </w:rPr>
            </w:pPr>
            <w:ins w:id="6678" w:author="Commodore, Sarah" w:date="2023-03-22T16:21:00Z">
              <w:r w:rsidRPr="00DC2757">
                <w:rPr>
                  <w:rFonts w:ascii="Calibri" w:eastAsia="Times New Roman" w:hAnsi="Calibri" w:cs="Calibri"/>
                  <w:color w:val="000000"/>
                  <w:sz w:val="20"/>
                  <w:szCs w:val="20"/>
                </w:rPr>
                <w:t>*</w:t>
              </w:r>
            </w:ins>
          </w:p>
        </w:tc>
      </w:tr>
      <w:tr w:rsidR="00DC2757" w:rsidRPr="00DC2757" w14:paraId="5A91DD2A" w14:textId="77777777" w:rsidTr="00DC2757">
        <w:trPr>
          <w:trHeight w:val="260"/>
          <w:ins w:id="6679" w:author="Commodore, Sarah" w:date="2023-03-22T16:21:00Z"/>
        </w:trPr>
        <w:tc>
          <w:tcPr>
            <w:tcW w:w="0" w:type="auto"/>
            <w:tcBorders>
              <w:top w:val="nil"/>
              <w:left w:val="nil"/>
              <w:bottom w:val="nil"/>
              <w:right w:val="nil"/>
            </w:tcBorders>
            <w:shd w:val="clear" w:color="auto" w:fill="auto"/>
            <w:noWrap/>
            <w:vAlign w:val="bottom"/>
            <w:hideMark/>
          </w:tcPr>
          <w:p w14:paraId="59A98D69" w14:textId="77777777" w:rsidR="00DC2757" w:rsidRPr="00DC2757" w:rsidRDefault="00DC2757" w:rsidP="00DC2757">
            <w:pPr>
              <w:spacing w:after="0" w:line="240" w:lineRule="auto"/>
              <w:rPr>
                <w:ins w:id="6680" w:author="Commodore, Sarah" w:date="2023-03-22T16:21:00Z"/>
                <w:rFonts w:ascii="Calibri" w:eastAsia="Times New Roman" w:hAnsi="Calibri" w:cs="Calibri"/>
                <w:color w:val="000000"/>
                <w:sz w:val="20"/>
                <w:szCs w:val="20"/>
              </w:rPr>
            </w:pPr>
            <w:ins w:id="6681" w:author="Commodore, Sarah" w:date="2023-03-22T16:21:00Z">
              <w:r w:rsidRPr="00DC2757">
                <w:rPr>
                  <w:rFonts w:ascii="Calibri" w:eastAsia="Times New Roman" w:hAnsi="Calibri" w:cs="Calibri"/>
                  <w:color w:val="000000"/>
                  <w:sz w:val="20"/>
                  <w:szCs w:val="20"/>
                </w:rPr>
                <w:t>ENSG00000201098.1</w:t>
              </w:r>
            </w:ins>
          </w:p>
        </w:tc>
        <w:tc>
          <w:tcPr>
            <w:tcW w:w="0" w:type="auto"/>
            <w:tcBorders>
              <w:top w:val="nil"/>
              <w:left w:val="nil"/>
              <w:bottom w:val="nil"/>
              <w:right w:val="nil"/>
            </w:tcBorders>
            <w:shd w:val="clear" w:color="auto" w:fill="auto"/>
            <w:noWrap/>
            <w:vAlign w:val="bottom"/>
            <w:hideMark/>
          </w:tcPr>
          <w:p w14:paraId="58A2E3BD" w14:textId="77777777" w:rsidR="00DC2757" w:rsidRPr="00DC2757" w:rsidRDefault="00DC2757" w:rsidP="00DC2757">
            <w:pPr>
              <w:spacing w:after="0" w:line="240" w:lineRule="auto"/>
              <w:rPr>
                <w:ins w:id="6682" w:author="Commodore, Sarah" w:date="2023-03-22T16:21:00Z"/>
                <w:rFonts w:ascii="Calibri" w:eastAsia="Times New Roman" w:hAnsi="Calibri" w:cs="Calibri"/>
                <w:color w:val="000000"/>
                <w:sz w:val="20"/>
                <w:szCs w:val="20"/>
              </w:rPr>
            </w:pPr>
            <w:ins w:id="6683" w:author="Commodore, Sarah" w:date="2023-03-22T16:21:00Z">
              <w:r w:rsidRPr="00DC2757">
                <w:rPr>
                  <w:rFonts w:ascii="Calibri" w:eastAsia="Times New Roman" w:hAnsi="Calibri" w:cs="Calibri"/>
                  <w:color w:val="000000"/>
                  <w:sz w:val="20"/>
                  <w:szCs w:val="20"/>
                </w:rPr>
                <w:t>RNY1</w:t>
              </w:r>
            </w:ins>
          </w:p>
        </w:tc>
        <w:tc>
          <w:tcPr>
            <w:tcW w:w="0" w:type="auto"/>
            <w:tcBorders>
              <w:top w:val="nil"/>
              <w:left w:val="nil"/>
              <w:bottom w:val="nil"/>
              <w:right w:val="nil"/>
            </w:tcBorders>
            <w:shd w:val="clear" w:color="auto" w:fill="auto"/>
            <w:noWrap/>
            <w:vAlign w:val="bottom"/>
            <w:hideMark/>
          </w:tcPr>
          <w:p w14:paraId="7C07A764" w14:textId="77777777" w:rsidR="00DC2757" w:rsidRPr="00DC2757" w:rsidRDefault="00DC2757" w:rsidP="00DC2757">
            <w:pPr>
              <w:spacing w:after="0" w:line="240" w:lineRule="auto"/>
              <w:jc w:val="center"/>
              <w:rPr>
                <w:ins w:id="6684" w:author="Commodore, Sarah" w:date="2023-03-22T16:21:00Z"/>
                <w:rFonts w:ascii="Calibri" w:eastAsia="Times New Roman" w:hAnsi="Calibri" w:cs="Calibri"/>
                <w:color w:val="000000"/>
                <w:sz w:val="20"/>
                <w:szCs w:val="20"/>
              </w:rPr>
            </w:pPr>
            <w:ins w:id="6685"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4CADB072" w14:textId="77777777" w:rsidR="00DC2757" w:rsidRPr="00DC2757" w:rsidRDefault="00DC2757" w:rsidP="00DC2757">
            <w:pPr>
              <w:spacing w:after="0" w:line="240" w:lineRule="auto"/>
              <w:jc w:val="center"/>
              <w:rPr>
                <w:ins w:id="6686" w:author="Commodore, Sarah" w:date="2023-03-22T16:21:00Z"/>
                <w:rFonts w:ascii="Calibri" w:eastAsia="Times New Roman" w:hAnsi="Calibri" w:cs="Calibri"/>
                <w:color w:val="000000"/>
                <w:sz w:val="20"/>
                <w:szCs w:val="20"/>
              </w:rPr>
            </w:pPr>
            <w:ins w:id="6687" w:author="Commodore, Sarah" w:date="2023-03-22T16:21:00Z">
              <w:r w:rsidRPr="00DC2757">
                <w:rPr>
                  <w:rFonts w:ascii="Calibri" w:eastAsia="Times New Roman" w:hAnsi="Calibri" w:cs="Calibri"/>
                  <w:color w:val="000000"/>
                  <w:sz w:val="20"/>
                  <w:szCs w:val="20"/>
                </w:rPr>
                <w:t>1.0E-03</w:t>
              </w:r>
            </w:ins>
          </w:p>
        </w:tc>
        <w:tc>
          <w:tcPr>
            <w:tcW w:w="0" w:type="auto"/>
            <w:tcBorders>
              <w:top w:val="nil"/>
              <w:left w:val="nil"/>
              <w:bottom w:val="nil"/>
              <w:right w:val="nil"/>
            </w:tcBorders>
            <w:shd w:val="clear" w:color="auto" w:fill="auto"/>
            <w:noWrap/>
            <w:vAlign w:val="bottom"/>
            <w:hideMark/>
          </w:tcPr>
          <w:p w14:paraId="3E56EED7" w14:textId="77777777" w:rsidR="00DC2757" w:rsidRPr="00DC2757" w:rsidRDefault="00DC2757" w:rsidP="00DC2757">
            <w:pPr>
              <w:spacing w:after="0" w:line="240" w:lineRule="auto"/>
              <w:jc w:val="center"/>
              <w:rPr>
                <w:ins w:id="6688" w:author="Commodore, Sarah" w:date="2023-03-22T16:21:00Z"/>
                <w:rFonts w:ascii="Calibri" w:eastAsia="Times New Roman" w:hAnsi="Calibri" w:cs="Calibri"/>
                <w:color w:val="000000"/>
                <w:sz w:val="20"/>
                <w:szCs w:val="20"/>
              </w:rPr>
            </w:pPr>
            <w:ins w:id="6689"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28157763" w14:textId="77777777" w:rsidR="00DC2757" w:rsidRPr="00DC2757" w:rsidRDefault="00DC2757" w:rsidP="00DC2757">
            <w:pPr>
              <w:spacing w:after="0" w:line="240" w:lineRule="auto"/>
              <w:jc w:val="center"/>
              <w:rPr>
                <w:ins w:id="6690" w:author="Commodore, Sarah" w:date="2023-03-22T16:21:00Z"/>
                <w:rFonts w:ascii="Calibri" w:eastAsia="Times New Roman" w:hAnsi="Calibri" w:cs="Calibri"/>
                <w:color w:val="000000"/>
                <w:sz w:val="20"/>
                <w:szCs w:val="20"/>
              </w:rPr>
            </w:pPr>
            <w:ins w:id="6691" w:author="Commodore, Sarah" w:date="2023-03-22T16:21:00Z">
              <w:r w:rsidRPr="00DC2757">
                <w:rPr>
                  <w:rFonts w:ascii="Calibri" w:eastAsia="Times New Roman" w:hAnsi="Calibri" w:cs="Calibri"/>
                  <w:color w:val="000000"/>
                  <w:sz w:val="20"/>
                  <w:szCs w:val="20"/>
                </w:rPr>
                <w:t>*</w:t>
              </w:r>
            </w:ins>
          </w:p>
        </w:tc>
      </w:tr>
      <w:tr w:rsidR="00DC2757" w:rsidRPr="00DC2757" w14:paraId="4C181C98" w14:textId="77777777" w:rsidTr="00DC2757">
        <w:trPr>
          <w:trHeight w:val="260"/>
          <w:ins w:id="6692" w:author="Commodore, Sarah" w:date="2023-03-22T16:21:00Z"/>
        </w:trPr>
        <w:tc>
          <w:tcPr>
            <w:tcW w:w="0" w:type="auto"/>
            <w:tcBorders>
              <w:top w:val="nil"/>
              <w:left w:val="nil"/>
              <w:bottom w:val="nil"/>
              <w:right w:val="nil"/>
            </w:tcBorders>
            <w:shd w:val="clear" w:color="auto" w:fill="auto"/>
            <w:noWrap/>
            <w:vAlign w:val="bottom"/>
            <w:hideMark/>
          </w:tcPr>
          <w:p w14:paraId="28DE8A0C" w14:textId="77777777" w:rsidR="00DC2757" w:rsidRPr="00DC2757" w:rsidRDefault="00DC2757" w:rsidP="00DC2757">
            <w:pPr>
              <w:spacing w:after="0" w:line="240" w:lineRule="auto"/>
              <w:rPr>
                <w:ins w:id="6693" w:author="Commodore, Sarah" w:date="2023-03-22T16:21:00Z"/>
                <w:rFonts w:ascii="Calibri" w:eastAsia="Times New Roman" w:hAnsi="Calibri" w:cs="Calibri"/>
                <w:color w:val="000000"/>
                <w:sz w:val="20"/>
                <w:szCs w:val="20"/>
              </w:rPr>
            </w:pPr>
            <w:ins w:id="6694" w:author="Commodore, Sarah" w:date="2023-03-22T16:21:00Z">
              <w:r w:rsidRPr="00DC2757">
                <w:rPr>
                  <w:rFonts w:ascii="Calibri" w:eastAsia="Times New Roman" w:hAnsi="Calibri" w:cs="Calibri"/>
                  <w:color w:val="000000"/>
                  <w:sz w:val="20"/>
                  <w:szCs w:val="20"/>
                </w:rPr>
                <w:t>ENSG00000268240.1</w:t>
              </w:r>
            </w:ins>
          </w:p>
        </w:tc>
        <w:tc>
          <w:tcPr>
            <w:tcW w:w="0" w:type="auto"/>
            <w:tcBorders>
              <w:top w:val="nil"/>
              <w:left w:val="nil"/>
              <w:bottom w:val="nil"/>
              <w:right w:val="nil"/>
            </w:tcBorders>
            <w:shd w:val="clear" w:color="auto" w:fill="auto"/>
            <w:noWrap/>
            <w:vAlign w:val="bottom"/>
            <w:hideMark/>
          </w:tcPr>
          <w:p w14:paraId="7C62B683" w14:textId="77777777" w:rsidR="00DC2757" w:rsidRPr="00DC2757" w:rsidRDefault="00DC2757" w:rsidP="00DC2757">
            <w:pPr>
              <w:spacing w:after="0" w:line="240" w:lineRule="auto"/>
              <w:rPr>
                <w:ins w:id="6695" w:author="Commodore, Sarah" w:date="2023-03-22T16:21:00Z"/>
                <w:rFonts w:ascii="Calibri" w:eastAsia="Times New Roman" w:hAnsi="Calibri" w:cs="Calibri"/>
                <w:color w:val="000000"/>
                <w:sz w:val="20"/>
                <w:szCs w:val="20"/>
              </w:rPr>
            </w:pPr>
            <w:ins w:id="6696" w:author="Commodore, Sarah" w:date="2023-03-22T16:21:00Z">
              <w:r w:rsidRPr="00DC2757">
                <w:rPr>
                  <w:rFonts w:ascii="Calibri" w:eastAsia="Times New Roman" w:hAnsi="Calibri" w:cs="Calibri"/>
                  <w:color w:val="000000"/>
                  <w:sz w:val="20"/>
                  <w:szCs w:val="20"/>
                </w:rPr>
                <w:t>AC123912.2</w:t>
              </w:r>
            </w:ins>
          </w:p>
        </w:tc>
        <w:tc>
          <w:tcPr>
            <w:tcW w:w="0" w:type="auto"/>
            <w:tcBorders>
              <w:top w:val="nil"/>
              <w:left w:val="nil"/>
              <w:bottom w:val="nil"/>
              <w:right w:val="nil"/>
            </w:tcBorders>
            <w:shd w:val="clear" w:color="auto" w:fill="auto"/>
            <w:noWrap/>
            <w:vAlign w:val="bottom"/>
            <w:hideMark/>
          </w:tcPr>
          <w:p w14:paraId="7200BCB8" w14:textId="77777777" w:rsidR="00DC2757" w:rsidRPr="00DC2757" w:rsidRDefault="00DC2757" w:rsidP="00DC2757">
            <w:pPr>
              <w:spacing w:after="0" w:line="240" w:lineRule="auto"/>
              <w:jc w:val="center"/>
              <w:rPr>
                <w:ins w:id="6697" w:author="Commodore, Sarah" w:date="2023-03-22T16:21:00Z"/>
                <w:rFonts w:ascii="Calibri" w:eastAsia="Times New Roman" w:hAnsi="Calibri" w:cs="Calibri"/>
                <w:color w:val="000000"/>
                <w:sz w:val="20"/>
                <w:szCs w:val="20"/>
              </w:rPr>
            </w:pPr>
            <w:ins w:id="6698"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2154C5DF" w14:textId="77777777" w:rsidR="00DC2757" w:rsidRPr="00DC2757" w:rsidRDefault="00DC2757" w:rsidP="00DC2757">
            <w:pPr>
              <w:spacing w:after="0" w:line="240" w:lineRule="auto"/>
              <w:jc w:val="center"/>
              <w:rPr>
                <w:ins w:id="6699" w:author="Commodore, Sarah" w:date="2023-03-22T16:21:00Z"/>
                <w:rFonts w:ascii="Calibri" w:eastAsia="Times New Roman" w:hAnsi="Calibri" w:cs="Calibri"/>
                <w:color w:val="000000"/>
                <w:sz w:val="20"/>
                <w:szCs w:val="20"/>
              </w:rPr>
            </w:pPr>
            <w:ins w:id="6700"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4C37CC8F" w14:textId="77777777" w:rsidR="00DC2757" w:rsidRPr="00DC2757" w:rsidRDefault="00DC2757" w:rsidP="00DC2757">
            <w:pPr>
              <w:spacing w:after="0" w:line="240" w:lineRule="auto"/>
              <w:jc w:val="center"/>
              <w:rPr>
                <w:ins w:id="6701" w:author="Commodore, Sarah" w:date="2023-03-22T16:21:00Z"/>
                <w:rFonts w:ascii="Calibri" w:eastAsia="Times New Roman" w:hAnsi="Calibri" w:cs="Calibri"/>
                <w:color w:val="000000"/>
                <w:sz w:val="20"/>
                <w:szCs w:val="20"/>
              </w:rPr>
            </w:pPr>
            <w:ins w:id="6702"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13AF6DE8" w14:textId="77777777" w:rsidR="00DC2757" w:rsidRPr="00DC2757" w:rsidRDefault="00DC2757" w:rsidP="00DC2757">
            <w:pPr>
              <w:spacing w:after="0" w:line="240" w:lineRule="auto"/>
              <w:jc w:val="center"/>
              <w:rPr>
                <w:ins w:id="6703" w:author="Commodore, Sarah" w:date="2023-03-22T16:21:00Z"/>
                <w:rFonts w:ascii="Calibri" w:eastAsia="Times New Roman" w:hAnsi="Calibri" w:cs="Calibri"/>
                <w:color w:val="000000"/>
                <w:sz w:val="20"/>
                <w:szCs w:val="20"/>
              </w:rPr>
            </w:pPr>
            <w:ins w:id="6704" w:author="Commodore, Sarah" w:date="2023-03-22T16:21:00Z">
              <w:r w:rsidRPr="00DC2757">
                <w:rPr>
                  <w:rFonts w:ascii="Calibri" w:eastAsia="Times New Roman" w:hAnsi="Calibri" w:cs="Calibri"/>
                  <w:color w:val="000000"/>
                  <w:sz w:val="20"/>
                  <w:szCs w:val="20"/>
                </w:rPr>
                <w:t>*</w:t>
              </w:r>
            </w:ins>
          </w:p>
        </w:tc>
      </w:tr>
      <w:tr w:rsidR="00DC2757" w:rsidRPr="00DC2757" w14:paraId="4BC2252B" w14:textId="77777777" w:rsidTr="00DC2757">
        <w:trPr>
          <w:trHeight w:val="260"/>
          <w:ins w:id="6705" w:author="Commodore, Sarah" w:date="2023-03-22T16:21:00Z"/>
        </w:trPr>
        <w:tc>
          <w:tcPr>
            <w:tcW w:w="0" w:type="auto"/>
            <w:tcBorders>
              <w:top w:val="nil"/>
              <w:left w:val="nil"/>
              <w:bottom w:val="nil"/>
              <w:right w:val="nil"/>
            </w:tcBorders>
            <w:shd w:val="clear" w:color="auto" w:fill="auto"/>
            <w:noWrap/>
            <w:vAlign w:val="bottom"/>
            <w:hideMark/>
          </w:tcPr>
          <w:p w14:paraId="540DDFB7" w14:textId="77777777" w:rsidR="00DC2757" w:rsidRPr="00DC2757" w:rsidRDefault="00DC2757" w:rsidP="00DC2757">
            <w:pPr>
              <w:spacing w:after="0" w:line="240" w:lineRule="auto"/>
              <w:rPr>
                <w:ins w:id="6706" w:author="Commodore, Sarah" w:date="2023-03-22T16:21:00Z"/>
                <w:rFonts w:ascii="Calibri" w:eastAsia="Times New Roman" w:hAnsi="Calibri" w:cs="Calibri"/>
                <w:color w:val="000000"/>
                <w:sz w:val="20"/>
                <w:szCs w:val="20"/>
              </w:rPr>
            </w:pPr>
            <w:ins w:id="6707" w:author="Commodore, Sarah" w:date="2023-03-22T16:21:00Z">
              <w:r w:rsidRPr="00DC2757">
                <w:rPr>
                  <w:rFonts w:ascii="Calibri" w:eastAsia="Times New Roman" w:hAnsi="Calibri" w:cs="Calibri"/>
                  <w:color w:val="000000"/>
                  <w:sz w:val="20"/>
                  <w:szCs w:val="20"/>
                </w:rPr>
                <w:t>ENSG00000212443.1</w:t>
              </w:r>
            </w:ins>
          </w:p>
        </w:tc>
        <w:tc>
          <w:tcPr>
            <w:tcW w:w="0" w:type="auto"/>
            <w:tcBorders>
              <w:top w:val="nil"/>
              <w:left w:val="nil"/>
              <w:bottom w:val="nil"/>
              <w:right w:val="nil"/>
            </w:tcBorders>
            <w:shd w:val="clear" w:color="auto" w:fill="auto"/>
            <w:noWrap/>
            <w:vAlign w:val="bottom"/>
            <w:hideMark/>
          </w:tcPr>
          <w:p w14:paraId="334C49EC" w14:textId="77777777" w:rsidR="00DC2757" w:rsidRPr="00DC2757" w:rsidRDefault="00DC2757" w:rsidP="00DC2757">
            <w:pPr>
              <w:spacing w:after="0" w:line="240" w:lineRule="auto"/>
              <w:rPr>
                <w:ins w:id="6708" w:author="Commodore, Sarah" w:date="2023-03-22T16:21:00Z"/>
                <w:rFonts w:ascii="Calibri" w:eastAsia="Times New Roman" w:hAnsi="Calibri" w:cs="Calibri"/>
                <w:color w:val="000000"/>
                <w:sz w:val="20"/>
                <w:szCs w:val="20"/>
              </w:rPr>
            </w:pPr>
            <w:ins w:id="6709" w:author="Commodore, Sarah" w:date="2023-03-22T16:21:00Z">
              <w:r w:rsidRPr="00DC2757">
                <w:rPr>
                  <w:rFonts w:ascii="Calibri" w:eastAsia="Times New Roman" w:hAnsi="Calibri" w:cs="Calibri"/>
                  <w:color w:val="000000"/>
                  <w:sz w:val="20"/>
                  <w:szCs w:val="20"/>
                </w:rPr>
                <w:t>SNORA53</w:t>
              </w:r>
            </w:ins>
          </w:p>
        </w:tc>
        <w:tc>
          <w:tcPr>
            <w:tcW w:w="0" w:type="auto"/>
            <w:tcBorders>
              <w:top w:val="nil"/>
              <w:left w:val="nil"/>
              <w:bottom w:val="nil"/>
              <w:right w:val="nil"/>
            </w:tcBorders>
            <w:shd w:val="clear" w:color="auto" w:fill="auto"/>
            <w:noWrap/>
            <w:vAlign w:val="bottom"/>
            <w:hideMark/>
          </w:tcPr>
          <w:p w14:paraId="10BC9F6E" w14:textId="77777777" w:rsidR="00DC2757" w:rsidRPr="00DC2757" w:rsidRDefault="00DC2757" w:rsidP="00DC2757">
            <w:pPr>
              <w:spacing w:after="0" w:line="240" w:lineRule="auto"/>
              <w:jc w:val="center"/>
              <w:rPr>
                <w:ins w:id="6710" w:author="Commodore, Sarah" w:date="2023-03-22T16:21:00Z"/>
                <w:rFonts w:ascii="Calibri" w:eastAsia="Times New Roman" w:hAnsi="Calibri" w:cs="Calibri"/>
                <w:color w:val="000000"/>
                <w:sz w:val="20"/>
                <w:szCs w:val="20"/>
              </w:rPr>
            </w:pPr>
            <w:ins w:id="6711"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2F3CF762" w14:textId="77777777" w:rsidR="00DC2757" w:rsidRPr="00DC2757" w:rsidRDefault="00DC2757" w:rsidP="00DC2757">
            <w:pPr>
              <w:spacing w:after="0" w:line="240" w:lineRule="auto"/>
              <w:jc w:val="center"/>
              <w:rPr>
                <w:ins w:id="6712" w:author="Commodore, Sarah" w:date="2023-03-22T16:21:00Z"/>
                <w:rFonts w:ascii="Calibri" w:eastAsia="Times New Roman" w:hAnsi="Calibri" w:cs="Calibri"/>
                <w:color w:val="000000"/>
                <w:sz w:val="20"/>
                <w:szCs w:val="20"/>
              </w:rPr>
            </w:pPr>
            <w:ins w:id="6713" w:author="Commodore, Sarah" w:date="2023-03-22T16:21:00Z">
              <w:r w:rsidRPr="00DC2757">
                <w:rPr>
                  <w:rFonts w:ascii="Calibri" w:eastAsia="Times New Roman" w:hAnsi="Calibri" w:cs="Calibri"/>
                  <w:color w:val="000000"/>
                  <w:sz w:val="20"/>
                  <w:szCs w:val="20"/>
                </w:rPr>
                <w:t>6.6E-03</w:t>
              </w:r>
            </w:ins>
          </w:p>
        </w:tc>
        <w:tc>
          <w:tcPr>
            <w:tcW w:w="0" w:type="auto"/>
            <w:tcBorders>
              <w:top w:val="nil"/>
              <w:left w:val="nil"/>
              <w:bottom w:val="nil"/>
              <w:right w:val="nil"/>
            </w:tcBorders>
            <w:shd w:val="clear" w:color="auto" w:fill="auto"/>
            <w:noWrap/>
            <w:vAlign w:val="bottom"/>
            <w:hideMark/>
          </w:tcPr>
          <w:p w14:paraId="50EB3BD3" w14:textId="77777777" w:rsidR="00DC2757" w:rsidRPr="00DC2757" w:rsidRDefault="00DC2757" w:rsidP="00DC2757">
            <w:pPr>
              <w:spacing w:after="0" w:line="240" w:lineRule="auto"/>
              <w:jc w:val="center"/>
              <w:rPr>
                <w:ins w:id="6714" w:author="Commodore, Sarah" w:date="2023-03-22T16:21:00Z"/>
                <w:rFonts w:ascii="Calibri" w:eastAsia="Times New Roman" w:hAnsi="Calibri" w:cs="Calibri"/>
                <w:color w:val="000000"/>
                <w:sz w:val="20"/>
                <w:szCs w:val="20"/>
              </w:rPr>
            </w:pPr>
            <w:ins w:id="6715"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B62E398" w14:textId="77777777" w:rsidR="00DC2757" w:rsidRPr="00DC2757" w:rsidRDefault="00DC2757" w:rsidP="00DC2757">
            <w:pPr>
              <w:spacing w:after="0" w:line="240" w:lineRule="auto"/>
              <w:jc w:val="center"/>
              <w:rPr>
                <w:ins w:id="6716" w:author="Commodore, Sarah" w:date="2023-03-22T16:21:00Z"/>
                <w:rFonts w:ascii="Calibri" w:eastAsia="Times New Roman" w:hAnsi="Calibri" w:cs="Calibri"/>
                <w:color w:val="000000"/>
                <w:sz w:val="20"/>
                <w:szCs w:val="20"/>
              </w:rPr>
            </w:pPr>
            <w:ins w:id="6717" w:author="Commodore, Sarah" w:date="2023-03-22T16:21:00Z">
              <w:r w:rsidRPr="00DC2757">
                <w:rPr>
                  <w:rFonts w:ascii="Calibri" w:eastAsia="Times New Roman" w:hAnsi="Calibri" w:cs="Calibri"/>
                  <w:color w:val="000000"/>
                  <w:sz w:val="20"/>
                  <w:szCs w:val="20"/>
                </w:rPr>
                <w:t>*</w:t>
              </w:r>
            </w:ins>
          </w:p>
        </w:tc>
      </w:tr>
      <w:tr w:rsidR="00DC2757" w:rsidRPr="00DC2757" w14:paraId="37EB2C3A" w14:textId="77777777" w:rsidTr="00DC2757">
        <w:trPr>
          <w:trHeight w:val="260"/>
          <w:ins w:id="6718" w:author="Commodore, Sarah" w:date="2023-03-22T16:21:00Z"/>
        </w:trPr>
        <w:tc>
          <w:tcPr>
            <w:tcW w:w="0" w:type="auto"/>
            <w:tcBorders>
              <w:top w:val="nil"/>
              <w:left w:val="nil"/>
              <w:bottom w:val="nil"/>
              <w:right w:val="nil"/>
            </w:tcBorders>
            <w:shd w:val="clear" w:color="auto" w:fill="auto"/>
            <w:noWrap/>
            <w:vAlign w:val="bottom"/>
            <w:hideMark/>
          </w:tcPr>
          <w:p w14:paraId="7218D2A3" w14:textId="77777777" w:rsidR="00DC2757" w:rsidRPr="00DC2757" w:rsidRDefault="00DC2757" w:rsidP="00DC2757">
            <w:pPr>
              <w:spacing w:after="0" w:line="240" w:lineRule="auto"/>
              <w:rPr>
                <w:ins w:id="6719" w:author="Commodore, Sarah" w:date="2023-03-22T16:21:00Z"/>
                <w:rFonts w:ascii="Calibri" w:eastAsia="Times New Roman" w:hAnsi="Calibri" w:cs="Calibri"/>
                <w:color w:val="000000"/>
                <w:sz w:val="20"/>
                <w:szCs w:val="20"/>
              </w:rPr>
            </w:pPr>
            <w:ins w:id="6720" w:author="Commodore, Sarah" w:date="2023-03-22T16:21:00Z">
              <w:r w:rsidRPr="00DC2757">
                <w:rPr>
                  <w:rFonts w:ascii="Calibri" w:eastAsia="Times New Roman" w:hAnsi="Calibri" w:cs="Calibri"/>
                  <w:color w:val="000000"/>
                  <w:sz w:val="20"/>
                  <w:szCs w:val="20"/>
                </w:rPr>
                <w:t>ENSG00000183878.15</w:t>
              </w:r>
            </w:ins>
          </w:p>
        </w:tc>
        <w:tc>
          <w:tcPr>
            <w:tcW w:w="0" w:type="auto"/>
            <w:tcBorders>
              <w:top w:val="nil"/>
              <w:left w:val="nil"/>
              <w:bottom w:val="nil"/>
              <w:right w:val="nil"/>
            </w:tcBorders>
            <w:shd w:val="clear" w:color="auto" w:fill="auto"/>
            <w:noWrap/>
            <w:vAlign w:val="bottom"/>
            <w:hideMark/>
          </w:tcPr>
          <w:p w14:paraId="3D55A642" w14:textId="77777777" w:rsidR="00DC2757" w:rsidRPr="00DC2757" w:rsidRDefault="00DC2757" w:rsidP="00DC2757">
            <w:pPr>
              <w:spacing w:after="0" w:line="240" w:lineRule="auto"/>
              <w:rPr>
                <w:ins w:id="6721" w:author="Commodore, Sarah" w:date="2023-03-22T16:21:00Z"/>
                <w:rFonts w:ascii="Calibri" w:eastAsia="Times New Roman" w:hAnsi="Calibri" w:cs="Calibri"/>
                <w:color w:val="000000"/>
                <w:sz w:val="20"/>
                <w:szCs w:val="20"/>
              </w:rPr>
            </w:pPr>
            <w:ins w:id="6722" w:author="Commodore, Sarah" w:date="2023-03-22T16:21:00Z">
              <w:r w:rsidRPr="00DC2757">
                <w:rPr>
                  <w:rFonts w:ascii="Calibri" w:eastAsia="Times New Roman" w:hAnsi="Calibri" w:cs="Calibri"/>
                  <w:color w:val="000000"/>
                  <w:sz w:val="20"/>
                  <w:szCs w:val="20"/>
                </w:rPr>
                <w:t>UTY</w:t>
              </w:r>
            </w:ins>
          </w:p>
        </w:tc>
        <w:tc>
          <w:tcPr>
            <w:tcW w:w="0" w:type="auto"/>
            <w:tcBorders>
              <w:top w:val="nil"/>
              <w:left w:val="nil"/>
              <w:bottom w:val="nil"/>
              <w:right w:val="nil"/>
            </w:tcBorders>
            <w:shd w:val="clear" w:color="auto" w:fill="auto"/>
            <w:noWrap/>
            <w:vAlign w:val="bottom"/>
            <w:hideMark/>
          </w:tcPr>
          <w:p w14:paraId="19D81350" w14:textId="77777777" w:rsidR="00DC2757" w:rsidRPr="00DC2757" w:rsidRDefault="00DC2757" w:rsidP="00DC2757">
            <w:pPr>
              <w:spacing w:after="0" w:line="240" w:lineRule="auto"/>
              <w:jc w:val="center"/>
              <w:rPr>
                <w:ins w:id="6723" w:author="Commodore, Sarah" w:date="2023-03-22T16:21:00Z"/>
                <w:rFonts w:ascii="Calibri" w:eastAsia="Times New Roman" w:hAnsi="Calibri" w:cs="Calibri"/>
                <w:color w:val="000000"/>
                <w:sz w:val="20"/>
                <w:szCs w:val="20"/>
              </w:rPr>
            </w:pPr>
            <w:ins w:id="6724"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116995AB" w14:textId="77777777" w:rsidR="00DC2757" w:rsidRPr="00DC2757" w:rsidRDefault="00DC2757" w:rsidP="00DC2757">
            <w:pPr>
              <w:spacing w:after="0" w:line="240" w:lineRule="auto"/>
              <w:jc w:val="center"/>
              <w:rPr>
                <w:ins w:id="6725" w:author="Commodore, Sarah" w:date="2023-03-22T16:21:00Z"/>
                <w:rFonts w:ascii="Calibri" w:eastAsia="Times New Roman" w:hAnsi="Calibri" w:cs="Calibri"/>
                <w:color w:val="000000"/>
                <w:sz w:val="20"/>
                <w:szCs w:val="20"/>
              </w:rPr>
            </w:pPr>
            <w:ins w:id="6726"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1A9F7E0A" w14:textId="77777777" w:rsidR="00DC2757" w:rsidRPr="00DC2757" w:rsidRDefault="00DC2757" w:rsidP="00DC2757">
            <w:pPr>
              <w:spacing w:after="0" w:line="240" w:lineRule="auto"/>
              <w:jc w:val="center"/>
              <w:rPr>
                <w:ins w:id="6727" w:author="Commodore, Sarah" w:date="2023-03-22T16:21:00Z"/>
                <w:rFonts w:ascii="Calibri" w:eastAsia="Times New Roman" w:hAnsi="Calibri" w:cs="Calibri"/>
                <w:color w:val="000000"/>
                <w:sz w:val="20"/>
                <w:szCs w:val="20"/>
              </w:rPr>
            </w:pPr>
            <w:ins w:id="6728" w:author="Commodore, Sarah" w:date="2023-03-22T16:21:00Z">
              <w:r w:rsidRPr="00DC2757">
                <w:rPr>
                  <w:rFonts w:ascii="Calibri" w:eastAsia="Times New Roman" w:hAnsi="Calibri" w:cs="Calibri"/>
                  <w:color w:val="000000"/>
                  <w:sz w:val="20"/>
                  <w:szCs w:val="20"/>
                </w:rPr>
                <w:t>7.1E-04</w:t>
              </w:r>
            </w:ins>
          </w:p>
        </w:tc>
        <w:tc>
          <w:tcPr>
            <w:tcW w:w="0" w:type="auto"/>
            <w:tcBorders>
              <w:top w:val="nil"/>
              <w:left w:val="nil"/>
              <w:bottom w:val="nil"/>
              <w:right w:val="nil"/>
            </w:tcBorders>
            <w:shd w:val="clear" w:color="auto" w:fill="auto"/>
            <w:noWrap/>
            <w:vAlign w:val="bottom"/>
            <w:hideMark/>
          </w:tcPr>
          <w:p w14:paraId="73B312F5" w14:textId="77777777" w:rsidR="00DC2757" w:rsidRPr="00DC2757" w:rsidRDefault="00DC2757" w:rsidP="00DC2757">
            <w:pPr>
              <w:spacing w:after="0" w:line="240" w:lineRule="auto"/>
              <w:jc w:val="center"/>
              <w:rPr>
                <w:ins w:id="6729" w:author="Commodore, Sarah" w:date="2023-03-22T16:21:00Z"/>
                <w:rFonts w:ascii="Calibri" w:eastAsia="Times New Roman" w:hAnsi="Calibri" w:cs="Calibri"/>
                <w:color w:val="000000"/>
                <w:sz w:val="20"/>
                <w:szCs w:val="20"/>
              </w:rPr>
            </w:pPr>
            <w:ins w:id="6730" w:author="Commodore, Sarah" w:date="2023-03-22T16:21:00Z">
              <w:r w:rsidRPr="00DC2757">
                <w:rPr>
                  <w:rFonts w:ascii="Calibri" w:eastAsia="Times New Roman" w:hAnsi="Calibri" w:cs="Calibri"/>
                  <w:color w:val="000000"/>
                  <w:sz w:val="20"/>
                  <w:szCs w:val="20"/>
                </w:rPr>
                <w:t>*</w:t>
              </w:r>
            </w:ins>
          </w:p>
        </w:tc>
      </w:tr>
      <w:tr w:rsidR="00DC2757" w:rsidRPr="00DC2757" w14:paraId="0617CFA5" w14:textId="77777777" w:rsidTr="00DC2757">
        <w:trPr>
          <w:trHeight w:val="260"/>
          <w:ins w:id="6731" w:author="Commodore, Sarah" w:date="2023-03-22T16:21:00Z"/>
        </w:trPr>
        <w:tc>
          <w:tcPr>
            <w:tcW w:w="0" w:type="auto"/>
            <w:tcBorders>
              <w:top w:val="nil"/>
              <w:left w:val="nil"/>
              <w:bottom w:val="nil"/>
              <w:right w:val="nil"/>
            </w:tcBorders>
            <w:shd w:val="clear" w:color="auto" w:fill="auto"/>
            <w:noWrap/>
            <w:vAlign w:val="bottom"/>
            <w:hideMark/>
          </w:tcPr>
          <w:p w14:paraId="540C8436" w14:textId="77777777" w:rsidR="00DC2757" w:rsidRPr="00DC2757" w:rsidRDefault="00DC2757" w:rsidP="00DC2757">
            <w:pPr>
              <w:spacing w:after="0" w:line="240" w:lineRule="auto"/>
              <w:rPr>
                <w:ins w:id="6732" w:author="Commodore, Sarah" w:date="2023-03-22T16:21:00Z"/>
                <w:rFonts w:ascii="Calibri" w:eastAsia="Times New Roman" w:hAnsi="Calibri" w:cs="Calibri"/>
                <w:color w:val="000000"/>
                <w:sz w:val="20"/>
                <w:szCs w:val="20"/>
              </w:rPr>
            </w:pPr>
            <w:ins w:id="6733" w:author="Commodore, Sarah" w:date="2023-03-22T16:21:00Z">
              <w:r w:rsidRPr="00DC2757">
                <w:rPr>
                  <w:rFonts w:ascii="Calibri" w:eastAsia="Times New Roman" w:hAnsi="Calibri" w:cs="Calibri"/>
                  <w:color w:val="000000"/>
                  <w:sz w:val="20"/>
                  <w:szCs w:val="20"/>
                </w:rPr>
                <w:lastRenderedPageBreak/>
                <w:t>ENSG00000201321.1</w:t>
              </w:r>
            </w:ins>
          </w:p>
        </w:tc>
        <w:tc>
          <w:tcPr>
            <w:tcW w:w="0" w:type="auto"/>
            <w:tcBorders>
              <w:top w:val="nil"/>
              <w:left w:val="nil"/>
              <w:bottom w:val="nil"/>
              <w:right w:val="nil"/>
            </w:tcBorders>
            <w:shd w:val="clear" w:color="auto" w:fill="auto"/>
            <w:noWrap/>
            <w:vAlign w:val="bottom"/>
            <w:hideMark/>
          </w:tcPr>
          <w:p w14:paraId="7F38EEF8" w14:textId="77777777" w:rsidR="00DC2757" w:rsidRPr="00DC2757" w:rsidRDefault="00DC2757" w:rsidP="00DC2757">
            <w:pPr>
              <w:spacing w:after="0" w:line="240" w:lineRule="auto"/>
              <w:rPr>
                <w:ins w:id="6734" w:author="Commodore, Sarah" w:date="2023-03-22T16:21:00Z"/>
                <w:rFonts w:ascii="Calibri" w:eastAsia="Times New Roman" w:hAnsi="Calibri" w:cs="Calibri"/>
                <w:color w:val="000000"/>
                <w:sz w:val="20"/>
                <w:szCs w:val="20"/>
              </w:rPr>
            </w:pPr>
            <w:ins w:id="6735" w:author="Commodore, Sarah" w:date="2023-03-22T16:21:00Z">
              <w:r w:rsidRPr="00DC2757">
                <w:rPr>
                  <w:rFonts w:ascii="Calibri" w:eastAsia="Times New Roman" w:hAnsi="Calibri" w:cs="Calibri"/>
                  <w:color w:val="000000"/>
                  <w:sz w:val="20"/>
                  <w:szCs w:val="20"/>
                </w:rPr>
                <w:t>RNA5S9</w:t>
              </w:r>
            </w:ins>
          </w:p>
        </w:tc>
        <w:tc>
          <w:tcPr>
            <w:tcW w:w="0" w:type="auto"/>
            <w:tcBorders>
              <w:top w:val="nil"/>
              <w:left w:val="nil"/>
              <w:bottom w:val="nil"/>
              <w:right w:val="nil"/>
            </w:tcBorders>
            <w:shd w:val="clear" w:color="auto" w:fill="auto"/>
            <w:noWrap/>
            <w:vAlign w:val="bottom"/>
            <w:hideMark/>
          </w:tcPr>
          <w:p w14:paraId="46349AC0" w14:textId="77777777" w:rsidR="00DC2757" w:rsidRPr="00DC2757" w:rsidRDefault="00DC2757" w:rsidP="00DC2757">
            <w:pPr>
              <w:spacing w:after="0" w:line="240" w:lineRule="auto"/>
              <w:jc w:val="center"/>
              <w:rPr>
                <w:ins w:id="6736" w:author="Commodore, Sarah" w:date="2023-03-22T16:21:00Z"/>
                <w:rFonts w:ascii="Calibri" w:eastAsia="Times New Roman" w:hAnsi="Calibri" w:cs="Calibri"/>
                <w:color w:val="000000"/>
                <w:sz w:val="20"/>
                <w:szCs w:val="20"/>
              </w:rPr>
            </w:pPr>
            <w:ins w:id="6737" w:author="Commodore, Sarah" w:date="2023-03-22T16:21:00Z">
              <w:r w:rsidRPr="00DC2757">
                <w:rPr>
                  <w:rFonts w:ascii="Calibri" w:eastAsia="Times New Roman" w:hAnsi="Calibri" w:cs="Calibri"/>
                  <w:color w:val="000000"/>
                  <w:sz w:val="20"/>
                  <w:szCs w:val="20"/>
                </w:rPr>
                <w:t>3.7E+00</w:t>
              </w:r>
            </w:ins>
          </w:p>
        </w:tc>
        <w:tc>
          <w:tcPr>
            <w:tcW w:w="0" w:type="auto"/>
            <w:tcBorders>
              <w:top w:val="nil"/>
              <w:left w:val="nil"/>
              <w:bottom w:val="nil"/>
              <w:right w:val="nil"/>
            </w:tcBorders>
            <w:shd w:val="clear" w:color="auto" w:fill="auto"/>
            <w:noWrap/>
            <w:vAlign w:val="bottom"/>
            <w:hideMark/>
          </w:tcPr>
          <w:p w14:paraId="6B219EED" w14:textId="77777777" w:rsidR="00DC2757" w:rsidRPr="00DC2757" w:rsidRDefault="00DC2757" w:rsidP="00DC2757">
            <w:pPr>
              <w:spacing w:after="0" w:line="240" w:lineRule="auto"/>
              <w:jc w:val="center"/>
              <w:rPr>
                <w:ins w:id="6738" w:author="Commodore, Sarah" w:date="2023-03-22T16:21:00Z"/>
                <w:rFonts w:ascii="Calibri" w:eastAsia="Times New Roman" w:hAnsi="Calibri" w:cs="Calibri"/>
                <w:color w:val="000000"/>
                <w:sz w:val="20"/>
                <w:szCs w:val="20"/>
              </w:rPr>
            </w:pPr>
            <w:ins w:id="6739"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03DAC883" w14:textId="77777777" w:rsidR="00DC2757" w:rsidRPr="00DC2757" w:rsidRDefault="00DC2757" w:rsidP="00DC2757">
            <w:pPr>
              <w:spacing w:after="0" w:line="240" w:lineRule="auto"/>
              <w:jc w:val="center"/>
              <w:rPr>
                <w:ins w:id="6740" w:author="Commodore, Sarah" w:date="2023-03-22T16:21:00Z"/>
                <w:rFonts w:ascii="Calibri" w:eastAsia="Times New Roman" w:hAnsi="Calibri" w:cs="Calibri"/>
                <w:color w:val="000000"/>
                <w:sz w:val="20"/>
                <w:szCs w:val="20"/>
              </w:rPr>
            </w:pPr>
            <w:ins w:id="6741"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7B4AF7F8" w14:textId="77777777" w:rsidR="00DC2757" w:rsidRPr="00DC2757" w:rsidRDefault="00DC2757" w:rsidP="00DC2757">
            <w:pPr>
              <w:spacing w:after="0" w:line="240" w:lineRule="auto"/>
              <w:jc w:val="center"/>
              <w:rPr>
                <w:ins w:id="6742" w:author="Commodore, Sarah" w:date="2023-03-22T16:21:00Z"/>
                <w:rFonts w:ascii="Calibri" w:eastAsia="Times New Roman" w:hAnsi="Calibri" w:cs="Calibri"/>
                <w:color w:val="000000"/>
                <w:sz w:val="20"/>
                <w:szCs w:val="20"/>
              </w:rPr>
            </w:pPr>
            <w:ins w:id="6743" w:author="Commodore, Sarah" w:date="2023-03-22T16:21:00Z">
              <w:r w:rsidRPr="00DC2757">
                <w:rPr>
                  <w:rFonts w:ascii="Calibri" w:eastAsia="Times New Roman" w:hAnsi="Calibri" w:cs="Calibri"/>
                  <w:color w:val="000000"/>
                  <w:sz w:val="20"/>
                  <w:szCs w:val="20"/>
                </w:rPr>
                <w:t>*</w:t>
              </w:r>
            </w:ins>
          </w:p>
        </w:tc>
      </w:tr>
      <w:tr w:rsidR="00DC2757" w:rsidRPr="00DC2757" w14:paraId="451FBA2C" w14:textId="77777777" w:rsidTr="00DC2757">
        <w:trPr>
          <w:trHeight w:val="260"/>
          <w:ins w:id="6744" w:author="Commodore, Sarah" w:date="2023-03-22T16:21:00Z"/>
        </w:trPr>
        <w:tc>
          <w:tcPr>
            <w:tcW w:w="0" w:type="auto"/>
            <w:tcBorders>
              <w:top w:val="nil"/>
              <w:left w:val="nil"/>
              <w:bottom w:val="nil"/>
              <w:right w:val="nil"/>
            </w:tcBorders>
            <w:shd w:val="clear" w:color="auto" w:fill="auto"/>
            <w:noWrap/>
            <w:vAlign w:val="bottom"/>
            <w:hideMark/>
          </w:tcPr>
          <w:p w14:paraId="5A85ABCE" w14:textId="77777777" w:rsidR="00DC2757" w:rsidRPr="00DC2757" w:rsidRDefault="00DC2757" w:rsidP="00DC2757">
            <w:pPr>
              <w:spacing w:after="0" w:line="240" w:lineRule="auto"/>
              <w:rPr>
                <w:ins w:id="6745" w:author="Commodore, Sarah" w:date="2023-03-22T16:21:00Z"/>
                <w:rFonts w:ascii="Calibri" w:eastAsia="Times New Roman" w:hAnsi="Calibri" w:cs="Calibri"/>
                <w:color w:val="000000"/>
                <w:sz w:val="20"/>
                <w:szCs w:val="20"/>
              </w:rPr>
            </w:pPr>
            <w:ins w:id="6746" w:author="Commodore, Sarah" w:date="2023-03-22T16:21:00Z">
              <w:r w:rsidRPr="00DC2757">
                <w:rPr>
                  <w:rFonts w:ascii="Calibri" w:eastAsia="Times New Roman" w:hAnsi="Calibri" w:cs="Calibri"/>
                  <w:color w:val="000000"/>
                  <w:sz w:val="20"/>
                  <w:szCs w:val="20"/>
                </w:rPr>
                <w:t>ENSG00000225972.1</w:t>
              </w:r>
            </w:ins>
          </w:p>
        </w:tc>
        <w:tc>
          <w:tcPr>
            <w:tcW w:w="0" w:type="auto"/>
            <w:tcBorders>
              <w:top w:val="nil"/>
              <w:left w:val="nil"/>
              <w:bottom w:val="nil"/>
              <w:right w:val="nil"/>
            </w:tcBorders>
            <w:shd w:val="clear" w:color="auto" w:fill="auto"/>
            <w:noWrap/>
            <w:vAlign w:val="bottom"/>
            <w:hideMark/>
          </w:tcPr>
          <w:p w14:paraId="551CE6E2" w14:textId="77777777" w:rsidR="00DC2757" w:rsidRPr="00DC2757" w:rsidRDefault="00DC2757" w:rsidP="00DC2757">
            <w:pPr>
              <w:spacing w:after="0" w:line="240" w:lineRule="auto"/>
              <w:rPr>
                <w:ins w:id="6747" w:author="Commodore, Sarah" w:date="2023-03-22T16:21:00Z"/>
                <w:rFonts w:ascii="Calibri" w:eastAsia="Times New Roman" w:hAnsi="Calibri" w:cs="Calibri"/>
                <w:color w:val="000000"/>
                <w:sz w:val="20"/>
                <w:szCs w:val="20"/>
              </w:rPr>
            </w:pPr>
            <w:ins w:id="6748" w:author="Commodore, Sarah" w:date="2023-03-22T16:21:00Z">
              <w:r w:rsidRPr="00DC2757">
                <w:rPr>
                  <w:rFonts w:ascii="Calibri" w:eastAsia="Times New Roman" w:hAnsi="Calibri" w:cs="Calibri"/>
                  <w:color w:val="000000"/>
                  <w:sz w:val="20"/>
                  <w:szCs w:val="20"/>
                </w:rPr>
                <w:t>MTND1P23</w:t>
              </w:r>
            </w:ins>
          </w:p>
        </w:tc>
        <w:tc>
          <w:tcPr>
            <w:tcW w:w="0" w:type="auto"/>
            <w:tcBorders>
              <w:top w:val="nil"/>
              <w:left w:val="nil"/>
              <w:bottom w:val="nil"/>
              <w:right w:val="nil"/>
            </w:tcBorders>
            <w:shd w:val="clear" w:color="auto" w:fill="auto"/>
            <w:noWrap/>
            <w:vAlign w:val="bottom"/>
            <w:hideMark/>
          </w:tcPr>
          <w:p w14:paraId="50D25F44" w14:textId="77777777" w:rsidR="00DC2757" w:rsidRPr="00DC2757" w:rsidRDefault="00DC2757" w:rsidP="00DC2757">
            <w:pPr>
              <w:spacing w:after="0" w:line="240" w:lineRule="auto"/>
              <w:jc w:val="center"/>
              <w:rPr>
                <w:ins w:id="6749" w:author="Commodore, Sarah" w:date="2023-03-22T16:21:00Z"/>
                <w:rFonts w:ascii="Calibri" w:eastAsia="Times New Roman" w:hAnsi="Calibri" w:cs="Calibri"/>
                <w:color w:val="000000"/>
                <w:sz w:val="20"/>
                <w:szCs w:val="20"/>
              </w:rPr>
            </w:pPr>
            <w:ins w:id="6750" w:author="Commodore, Sarah" w:date="2023-03-22T16:21:00Z">
              <w:r w:rsidRPr="00DC2757">
                <w:rPr>
                  <w:rFonts w:ascii="Calibri" w:eastAsia="Times New Roman" w:hAnsi="Calibri" w:cs="Calibri"/>
                  <w:color w:val="000000"/>
                  <w:sz w:val="20"/>
                  <w:szCs w:val="20"/>
                </w:rPr>
                <w:t>4.2E+00</w:t>
              </w:r>
            </w:ins>
          </w:p>
        </w:tc>
        <w:tc>
          <w:tcPr>
            <w:tcW w:w="0" w:type="auto"/>
            <w:tcBorders>
              <w:top w:val="nil"/>
              <w:left w:val="nil"/>
              <w:bottom w:val="nil"/>
              <w:right w:val="nil"/>
            </w:tcBorders>
            <w:shd w:val="clear" w:color="auto" w:fill="auto"/>
            <w:noWrap/>
            <w:vAlign w:val="bottom"/>
            <w:hideMark/>
          </w:tcPr>
          <w:p w14:paraId="319D9483" w14:textId="77777777" w:rsidR="00DC2757" w:rsidRPr="00DC2757" w:rsidRDefault="00DC2757" w:rsidP="00DC2757">
            <w:pPr>
              <w:spacing w:after="0" w:line="240" w:lineRule="auto"/>
              <w:jc w:val="center"/>
              <w:rPr>
                <w:ins w:id="6751" w:author="Commodore, Sarah" w:date="2023-03-22T16:21:00Z"/>
                <w:rFonts w:ascii="Calibri" w:eastAsia="Times New Roman" w:hAnsi="Calibri" w:cs="Calibri"/>
                <w:color w:val="000000"/>
                <w:sz w:val="20"/>
                <w:szCs w:val="20"/>
              </w:rPr>
            </w:pPr>
            <w:ins w:id="6752"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05573325" w14:textId="77777777" w:rsidR="00DC2757" w:rsidRPr="00DC2757" w:rsidRDefault="00DC2757" w:rsidP="00DC2757">
            <w:pPr>
              <w:spacing w:after="0" w:line="240" w:lineRule="auto"/>
              <w:jc w:val="center"/>
              <w:rPr>
                <w:ins w:id="6753" w:author="Commodore, Sarah" w:date="2023-03-22T16:21:00Z"/>
                <w:rFonts w:ascii="Calibri" w:eastAsia="Times New Roman" w:hAnsi="Calibri" w:cs="Calibri"/>
                <w:color w:val="000000"/>
                <w:sz w:val="20"/>
                <w:szCs w:val="20"/>
              </w:rPr>
            </w:pPr>
            <w:ins w:id="6754"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7D51C5D7" w14:textId="77777777" w:rsidR="00DC2757" w:rsidRPr="00DC2757" w:rsidRDefault="00DC2757" w:rsidP="00DC2757">
            <w:pPr>
              <w:spacing w:after="0" w:line="240" w:lineRule="auto"/>
              <w:jc w:val="center"/>
              <w:rPr>
                <w:ins w:id="6755" w:author="Commodore, Sarah" w:date="2023-03-22T16:21:00Z"/>
                <w:rFonts w:ascii="Calibri" w:eastAsia="Times New Roman" w:hAnsi="Calibri" w:cs="Calibri"/>
                <w:color w:val="000000"/>
                <w:sz w:val="20"/>
                <w:szCs w:val="20"/>
              </w:rPr>
            </w:pPr>
            <w:ins w:id="6756" w:author="Commodore, Sarah" w:date="2023-03-22T16:21:00Z">
              <w:r w:rsidRPr="00DC2757">
                <w:rPr>
                  <w:rFonts w:ascii="Calibri" w:eastAsia="Times New Roman" w:hAnsi="Calibri" w:cs="Calibri"/>
                  <w:color w:val="000000"/>
                  <w:sz w:val="20"/>
                  <w:szCs w:val="20"/>
                </w:rPr>
                <w:t>*</w:t>
              </w:r>
            </w:ins>
          </w:p>
        </w:tc>
      </w:tr>
      <w:tr w:rsidR="00DC2757" w:rsidRPr="00DC2757" w14:paraId="406E3381" w14:textId="77777777" w:rsidTr="00DC2757">
        <w:trPr>
          <w:trHeight w:val="260"/>
          <w:ins w:id="6757" w:author="Commodore, Sarah" w:date="2023-03-22T16:21:00Z"/>
        </w:trPr>
        <w:tc>
          <w:tcPr>
            <w:tcW w:w="0" w:type="auto"/>
            <w:tcBorders>
              <w:top w:val="nil"/>
              <w:left w:val="nil"/>
              <w:bottom w:val="nil"/>
              <w:right w:val="nil"/>
            </w:tcBorders>
            <w:shd w:val="clear" w:color="auto" w:fill="auto"/>
            <w:noWrap/>
            <w:vAlign w:val="bottom"/>
            <w:hideMark/>
          </w:tcPr>
          <w:p w14:paraId="6D360791" w14:textId="77777777" w:rsidR="00DC2757" w:rsidRPr="00DC2757" w:rsidRDefault="00DC2757" w:rsidP="00DC2757">
            <w:pPr>
              <w:spacing w:after="0" w:line="240" w:lineRule="auto"/>
              <w:rPr>
                <w:ins w:id="6758" w:author="Commodore, Sarah" w:date="2023-03-22T16:21:00Z"/>
                <w:rFonts w:ascii="Calibri" w:eastAsia="Times New Roman" w:hAnsi="Calibri" w:cs="Calibri"/>
                <w:color w:val="000000"/>
                <w:sz w:val="20"/>
                <w:szCs w:val="20"/>
              </w:rPr>
            </w:pPr>
            <w:ins w:id="6759" w:author="Commodore, Sarah" w:date="2023-03-22T16:21:00Z">
              <w:r w:rsidRPr="00DC2757">
                <w:rPr>
                  <w:rFonts w:ascii="Calibri" w:eastAsia="Times New Roman" w:hAnsi="Calibri" w:cs="Calibri"/>
                  <w:color w:val="000000"/>
                  <w:sz w:val="20"/>
                  <w:szCs w:val="20"/>
                </w:rPr>
                <w:t>ENSG00000232177.1</w:t>
              </w:r>
            </w:ins>
          </w:p>
        </w:tc>
        <w:tc>
          <w:tcPr>
            <w:tcW w:w="0" w:type="auto"/>
            <w:tcBorders>
              <w:top w:val="nil"/>
              <w:left w:val="nil"/>
              <w:bottom w:val="nil"/>
              <w:right w:val="nil"/>
            </w:tcBorders>
            <w:shd w:val="clear" w:color="auto" w:fill="auto"/>
            <w:noWrap/>
            <w:vAlign w:val="bottom"/>
            <w:hideMark/>
          </w:tcPr>
          <w:p w14:paraId="4CCD40DC" w14:textId="77777777" w:rsidR="00DC2757" w:rsidRPr="00DC2757" w:rsidRDefault="00DC2757" w:rsidP="00DC2757">
            <w:pPr>
              <w:spacing w:after="0" w:line="240" w:lineRule="auto"/>
              <w:rPr>
                <w:ins w:id="6760" w:author="Commodore, Sarah" w:date="2023-03-22T16:21:00Z"/>
                <w:rFonts w:ascii="Calibri" w:eastAsia="Times New Roman" w:hAnsi="Calibri" w:cs="Calibri"/>
                <w:color w:val="000000"/>
                <w:sz w:val="20"/>
                <w:szCs w:val="20"/>
              </w:rPr>
            </w:pPr>
            <w:ins w:id="6761" w:author="Commodore, Sarah" w:date="2023-03-22T16:21:00Z">
              <w:r w:rsidRPr="00DC2757">
                <w:rPr>
                  <w:rFonts w:ascii="Calibri" w:eastAsia="Times New Roman" w:hAnsi="Calibri" w:cs="Calibri"/>
                  <w:color w:val="000000"/>
                  <w:sz w:val="20"/>
                  <w:szCs w:val="20"/>
                </w:rPr>
                <w:t>MTND4P24</w:t>
              </w:r>
            </w:ins>
          </w:p>
        </w:tc>
        <w:tc>
          <w:tcPr>
            <w:tcW w:w="0" w:type="auto"/>
            <w:tcBorders>
              <w:top w:val="nil"/>
              <w:left w:val="nil"/>
              <w:bottom w:val="nil"/>
              <w:right w:val="nil"/>
            </w:tcBorders>
            <w:shd w:val="clear" w:color="auto" w:fill="auto"/>
            <w:noWrap/>
            <w:vAlign w:val="bottom"/>
            <w:hideMark/>
          </w:tcPr>
          <w:p w14:paraId="793E0312" w14:textId="77777777" w:rsidR="00DC2757" w:rsidRPr="00DC2757" w:rsidRDefault="00DC2757" w:rsidP="00DC2757">
            <w:pPr>
              <w:spacing w:after="0" w:line="240" w:lineRule="auto"/>
              <w:jc w:val="center"/>
              <w:rPr>
                <w:ins w:id="6762" w:author="Commodore, Sarah" w:date="2023-03-22T16:21:00Z"/>
                <w:rFonts w:ascii="Calibri" w:eastAsia="Times New Roman" w:hAnsi="Calibri" w:cs="Calibri"/>
                <w:color w:val="000000"/>
                <w:sz w:val="20"/>
                <w:szCs w:val="20"/>
              </w:rPr>
            </w:pPr>
            <w:ins w:id="6763" w:author="Commodore, Sarah" w:date="2023-03-22T16:21:00Z">
              <w:r w:rsidRPr="00DC2757">
                <w:rPr>
                  <w:rFonts w:ascii="Calibri" w:eastAsia="Times New Roman" w:hAnsi="Calibri" w:cs="Calibri"/>
                  <w:color w:val="000000"/>
                  <w:sz w:val="20"/>
                  <w:szCs w:val="20"/>
                </w:rPr>
                <w:t>4.7E+00</w:t>
              </w:r>
            </w:ins>
          </w:p>
        </w:tc>
        <w:tc>
          <w:tcPr>
            <w:tcW w:w="0" w:type="auto"/>
            <w:tcBorders>
              <w:top w:val="nil"/>
              <w:left w:val="nil"/>
              <w:bottom w:val="nil"/>
              <w:right w:val="nil"/>
            </w:tcBorders>
            <w:shd w:val="clear" w:color="auto" w:fill="auto"/>
            <w:noWrap/>
            <w:vAlign w:val="bottom"/>
            <w:hideMark/>
          </w:tcPr>
          <w:p w14:paraId="5B08D0DC" w14:textId="77777777" w:rsidR="00DC2757" w:rsidRPr="00DC2757" w:rsidRDefault="00DC2757" w:rsidP="00DC2757">
            <w:pPr>
              <w:spacing w:after="0" w:line="240" w:lineRule="auto"/>
              <w:jc w:val="center"/>
              <w:rPr>
                <w:ins w:id="6764" w:author="Commodore, Sarah" w:date="2023-03-22T16:21:00Z"/>
                <w:rFonts w:ascii="Calibri" w:eastAsia="Times New Roman" w:hAnsi="Calibri" w:cs="Calibri"/>
                <w:color w:val="000000"/>
                <w:sz w:val="20"/>
                <w:szCs w:val="20"/>
              </w:rPr>
            </w:pPr>
            <w:ins w:id="6765"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7C41638E" w14:textId="77777777" w:rsidR="00DC2757" w:rsidRPr="00DC2757" w:rsidRDefault="00DC2757" w:rsidP="00DC2757">
            <w:pPr>
              <w:spacing w:after="0" w:line="240" w:lineRule="auto"/>
              <w:jc w:val="center"/>
              <w:rPr>
                <w:ins w:id="6766" w:author="Commodore, Sarah" w:date="2023-03-22T16:21:00Z"/>
                <w:rFonts w:ascii="Calibri" w:eastAsia="Times New Roman" w:hAnsi="Calibri" w:cs="Calibri"/>
                <w:color w:val="000000"/>
                <w:sz w:val="20"/>
                <w:szCs w:val="20"/>
              </w:rPr>
            </w:pPr>
            <w:ins w:id="6767"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3954468" w14:textId="77777777" w:rsidR="00DC2757" w:rsidRPr="00DC2757" w:rsidRDefault="00DC2757" w:rsidP="00DC2757">
            <w:pPr>
              <w:spacing w:after="0" w:line="240" w:lineRule="auto"/>
              <w:jc w:val="center"/>
              <w:rPr>
                <w:ins w:id="6768" w:author="Commodore, Sarah" w:date="2023-03-22T16:21:00Z"/>
                <w:rFonts w:ascii="Calibri" w:eastAsia="Times New Roman" w:hAnsi="Calibri" w:cs="Calibri"/>
                <w:color w:val="000000"/>
                <w:sz w:val="20"/>
                <w:szCs w:val="20"/>
              </w:rPr>
            </w:pPr>
            <w:ins w:id="6769" w:author="Commodore, Sarah" w:date="2023-03-22T16:21:00Z">
              <w:r w:rsidRPr="00DC2757">
                <w:rPr>
                  <w:rFonts w:ascii="Calibri" w:eastAsia="Times New Roman" w:hAnsi="Calibri" w:cs="Calibri"/>
                  <w:color w:val="000000"/>
                  <w:sz w:val="20"/>
                  <w:szCs w:val="20"/>
                </w:rPr>
                <w:t>*</w:t>
              </w:r>
            </w:ins>
          </w:p>
        </w:tc>
      </w:tr>
      <w:tr w:rsidR="00DC2757" w:rsidRPr="00DC2757" w14:paraId="0A871E74" w14:textId="77777777" w:rsidTr="00DC2757">
        <w:trPr>
          <w:trHeight w:val="260"/>
          <w:ins w:id="6770" w:author="Commodore, Sarah" w:date="2023-03-22T16:21:00Z"/>
        </w:trPr>
        <w:tc>
          <w:tcPr>
            <w:tcW w:w="0" w:type="auto"/>
            <w:tcBorders>
              <w:top w:val="nil"/>
              <w:left w:val="nil"/>
              <w:bottom w:val="nil"/>
              <w:right w:val="nil"/>
            </w:tcBorders>
            <w:shd w:val="clear" w:color="auto" w:fill="auto"/>
            <w:noWrap/>
            <w:vAlign w:val="bottom"/>
            <w:hideMark/>
          </w:tcPr>
          <w:p w14:paraId="5EBAC117" w14:textId="77777777" w:rsidR="00DC2757" w:rsidRPr="00DC2757" w:rsidRDefault="00DC2757" w:rsidP="00DC2757">
            <w:pPr>
              <w:spacing w:after="0" w:line="240" w:lineRule="auto"/>
              <w:rPr>
                <w:ins w:id="6771" w:author="Commodore, Sarah" w:date="2023-03-22T16:21:00Z"/>
                <w:rFonts w:ascii="Calibri" w:eastAsia="Times New Roman" w:hAnsi="Calibri" w:cs="Calibri"/>
                <w:color w:val="000000"/>
                <w:sz w:val="20"/>
                <w:szCs w:val="20"/>
              </w:rPr>
            </w:pPr>
            <w:ins w:id="6772" w:author="Commodore, Sarah" w:date="2023-03-22T16:21:00Z">
              <w:r w:rsidRPr="00DC2757">
                <w:rPr>
                  <w:rFonts w:ascii="Calibri" w:eastAsia="Times New Roman" w:hAnsi="Calibri" w:cs="Calibri"/>
                  <w:color w:val="000000"/>
                  <w:sz w:val="20"/>
                  <w:szCs w:val="20"/>
                </w:rPr>
                <w:t>ENSG00000114374.13</w:t>
              </w:r>
            </w:ins>
          </w:p>
        </w:tc>
        <w:tc>
          <w:tcPr>
            <w:tcW w:w="0" w:type="auto"/>
            <w:tcBorders>
              <w:top w:val="nil"/>
              <w:left w:val="nil"/>
              <w:bottom w:val="nil"/>
              <w:right w:val="nil"/>
            </w:tcBorders>
            <w:shd w:val="clear" w:color="auto" w:fill="auto"/>
            <w:noWrap/>
            <w:vAlign w:val="bottom"/>
            <w:hideMark/>
          </w:tcPr>
          <w:p w14:paraId="3D8E7868" w14:textId="77777777" w:rsidR="00DC2757" w:rsidRPr="00DC2757" w:rsidRDefault="00DC2757" w:rsidP="00DC2757">
            <w:pPr>
              <w:spacing w:after="0" w:line="240" w:lineRule="auto"/>
              <w:rPr>
                <w:ins w:id="6773" w:author="Commodore, Sarah" w:date="2023-03-22T16:21:00Z"/>
                <w:rFonts w:ascii="Calibri" w:eastAsia="Times New Roman" w:hAnsi="Calibri" w:cs="Calibri"/>
                <w:color w:val="000000"/>
                <w:sz w:val="20"/>
                <w:szCs w:val="20"/>
              </w:rPr>
            </w:pPr>
            <w:ins w:id="6774" w:author="Commodore, Sarah" w:date="2023-03-22T16:21:00Z">
              <w:r w:rsidRPr="00DC2757">
                <w:rPr>
                  <w:rFonts w:ascii="Calibri" w:eastAsia="Times New Roman" w:hAnsi="Calibri" w:cs="Calibri"/>
                  <w:color w:val="000000"/>
                  <w:sz w:val="20"/>
                  <w:szCs w:val="20"/>
                </w:rPr>
                <w:t>USP9Y</w:t>
              </w:r>
            </w:ins>
          </w:p>
        </w:tc>
        <w:tc>
          <w:tcPr>
            <w:tcW w:w="0" w:type="auto"/>
            <w:tcBorders>
              <w:top w:val="nil"/>
              <w:left w:val="nil"/>
              <w:bottom w:val="nil"/>
              <w:right w:val="nil"/>
            </w:tcBorders>
            <w:shd w:val="clear" w:color="auto" w:fill="auto"/>
            <w:noWrap/>
            <w:vAlign w:val="bottom"/>
            <w:hideMark/>
          </w:tcPr>
          <w:p w14:paraId="1DADFA96" w14:textId="77777777" w:rsidR="00DC2757" w:rsidRPr="00DC2757" w:rsidRDefault="00DC2757" w:rsidP="00DC2757">
            <w:pPr>
              <w:spacing w:after="0" w:line="240" w:lineRule="auto"/>
              <w:jc w:val="center"/>
              <w:rPr>
                <w:ins w:id="6775" w:author="Commodore, Sarah" w:date="2023-03-22T16:21:00Z"/>
                <w:rFonts w:ascii="Calibri" w:eastAsia="Times New Roman" w:hAnsi="Calibri" w:cs="Calibri"/>
                <w:color w:val="000000"/>
                <w:sz w:val="20"/>
                <w:szCs w:val="20"/>
              </w:rPr>
            </w:pPr>
            <w:ins w:id="6776" w:author="Commodore, Sarah" w:date="2023-03-22T16:21:00Z">
              <w:r w:rsidRPr="00DC2757">
                <w:rPr>
                  <w:rFonts w:ascii="Calibri" w:eastAsia="Times New Roman" w:hAnsi="Calibri" w:cs="Calibri"/>
                  <w:color w:val="000000"/>
                  <w:sz w:val="20"/>
                  <w:szCs w:val="20"/>
                </w:rPr>
                <w:t>4.8E+00</w:t>
              </w:r>
            </w:ins>
          </w:p>
        </w:tc>
        <w:tc>
          <w:tcPr>
            <w:tcW w:w="0" w:type="auto"/>
            <w:tcBorders>
              <w:top w:val="nil"/>
              <w:left w:val="nil"/>
              <w:bottom w:val="nil"/>
              <w:right w:val="nil"/>
            </w:tcBorders>
            <w:shd w:val="clear" w:color="auto" w:fill="auto"/>
            <w:noWrap/>
            <w:vAlign w:val="bottom"/>
            <w:hideMark/>
          </w:tcPr>
          <w:p w14:paraId="367306F0" w14:textId="77777777" w:rsidR="00DC2757" w:rsidRPr="00DC2757" w:rsidRDefault="00DC2757" w:rsidP="00DC2757">
            <w:pPr>
              <w:spacing w:after="0" w:line="240" w:lineRule="auto"/>
              <w:jc w:val="center"/>
              <w:rPr>
                <w:ins w:id="6777" w:author="Commodore, Sarah" w:date="2023-03-22T16:21:00Z"/>
                <w:rFonts w:ascii="Calibri" w:eastAsia="Times New Roman" w:hAnsi="Calibri" w:cs="Calibri"/>
                <w:color w:val="000000"/>
                <w:sz w:val="20"/>
                <w:szCs w:val="20"/>
              </w:rPr>
            </w:pPr>
            <w:ins w:id="6778" w:author="Commodore, Sarah" w:date="2023-03-22T16:21:00Z">
              <w:r w:rsidRPr="00DC2757">
                <w:rPr>
                  <w:rFonts w:ascii="Calibri" w:eastAsia="Times New Roman" w:hAnsi="Calibri" w:cs="Calibri"/>
                  <w:color w:val="000000"/>
                  <w:sz w:val="20"/>
                  <w:szCs w:val="20"/>
                </w:rPr>
                <w:t>5.8E-03</w:t>
              </w:r>
            </w:ins>
          </w:p>
        </w:tc>
        <w:tc>
          <w:tcPr>
            <w:tcW w:w="0" w:type="auto"/>
            <w:tcBorders>
              <w:top w:val="nil"/>
              <w:left w:val="nil"/>
              <w:bottom w:val="nil"/>
              <w:right w:val="nil"/>
            </w:tcBorders>
            <w:shd w:val="clear" w:color="auto" w:fill="auto"/>
            <w:noWrap/>
            <w:vAlign w:val="bottom"/>
            <w:hideMark/>
          </w:tcPr>
          <w:p w14:paraId="75DDF2BC" w14:textId="77777777" w:rsidR="00DC2757" w:rsidRPr="00DC2757" w:rsidRDefault="00DC2757" w:rsidP="00DC2757">
            <w:pPr>
              <w:spacing w:after="0" w:line="240" w:lineRule="auto"/>
              <w:jc w:val="center"/>
              <w:rPr>
                <w:ins w:id="6779" w:author="Commodore, Sarah" w:date="2023-03-22T16:21:00Z"/>
                <w:rFonts w:ascii="Calibri" w:eastAsia="Times New Roman" w:hAnsi="Calibri" w:cs="Calibri"/>
                <w:color w:val="000000"/>
                <w:sz w:val="20"/>
                <w:szCs w:val="20"/>
              </w:rPr>
            </w:pPr>
            <w:ins w:id="6780"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5EB6166C" w14:textId="77777777" w:rsidR="00DC2757" w:rsidRPr="00DC2757" w:rsidRDefault="00DC2757" w:rsidP="00DC2757">
            <w:pPr>
              <w:spacing w:after="0" w:line="240" w:lineRule="auto"/>
              <w:jc w:val="center"/>
              <w:rPr>
                <w:ins w:id="6781" w:author="Commodore, Sarah" w:date="2023-03-22T16:21:00Z"/>
                <w:rFonts w:ascii="Calibri" w:eastAsia="Times New Roman" w:hAnsi="Calibri" w:cs="Calibri"/>
                <w:color w:val="000000"/>
                <w:sz w:val="20"/>
                <w:szCs w:val="20"/>
              </w:rPr>
            </w:pPr>
            <w:ins w:id="6782" w:author="Commodore, Sarah" w:date="2023-03-22T16:21:00Z">
              <w:r w:rsidRPr="00DC2757">
                <w:rPr>
                  <w:rFonts w:ascii="Calibri" w:eastAsia="Times New Roman" w:hAnsi="Calibri" w:cs="Calibri"/>
                  <w:color w:val="000000"/>
                  <w:sz w:val="20"/>
                  <w:szCs w:val="20"/>
                </w:rPr>
                <w:t>*</w:t>
              </w:r>
            </w:ins>
          </w:p>
        </w:tc>
      </w:tr>
      <w:tr w:rsidR="00DC2757" w:rsidRPr="00DC2757" w14:paraId="786E3657" w14:textId="77777777" w:rsidTr="00DC2757">
        <w:trPr>
          <w:trHeight w:val="260"/>
          <w:ins w:id="6783" w:author="Commodore, Sarah" w:date="2023-03-22T16:21:00Z"/>
        </w:trPr>
        <w:tc>
          <w:tcPr>
            <w:tcW w:w="0" w:type="auto"/>
            <w:tcBorders>
              <w:top w:val="nil"/>
              <w:left w:val="nil"/>
              <w:bottom w:val="nil"/>
              <w:right w:val="nil"/>
            </w:tcBorders>
            <w:shd w:val="clear" w:color="auto" w:fill="auto"/>
            <w:noWrap/>
            <w:vAlign w:val="bottom"/>
            <w:hideMark/>
          </w:tcPr>
          <w:p w14:paraId="7CA80D39" w14:textId="77777777" w:rsidR="00DC2757" w:rsidRPr="00DC2757" w:rsidRDefault="00DC2757" w:rsidP="00DC2757">
            <w:pPr>
              <w:spacing w:after="0" w:line="240" w:lineRule="auto"/>
              <w:rPr>
                <w:ins w:id="6784" w:author="Commodore, Sarah" w:date="2023-03-22T16:21:00Z"/>
                <w:rFonts w:ascii="Calibri" w:eastAsia="Times New Roman" w:hAnsi="Calibri" w:cs="Calibri"/>
                <w:color w:val="000000"/>
                <w:sz w:val="20"/>
                <w:szCs w:val="20"/>
              </w:rPr>
            </w:pPr>
            <w:ins w:id="6785" w:author="Commodore, Sarah" w:date="2023-03-22T16:21:00Z">
              <w:r w:rsidRPr="00DC2757">
                <w:rPr>
                  <w:rFonts w:ascii="Calibri" w:eastAsia="Times New Roman" w:hAnsi="Calibri" w:cs="Calibri"/>
                  <w:color w:val="000000"/>
                  <w:sz w:val="20"/>
                  <w:szCs w:val="20"/>
                </w:rPr>
                <w:t>ENSG00000067048.17</w:t>
              </w:r>
            </w:ins>
          </w:p>
        </w:tc>
        <w:tc>
          <w:tcPr>
            <w:tcW w:w="0" w:type="auto"/>
            <w:tcBorders>
              <w:top w:val="nil"/>
              <w:left w:val="nil"/>
              <w:bottom w:val="nil"/>
              <w:right w:val="nil"/>
            </w:tcBorders>
            <w:shd w:val="clear" w:color="auto" w:fill="auto"/>
            <w:noWrap/>
            <w:vAlign w:val="bottom"/>
            <w:hideMark/>
          </w:tcPr>
          <w:p w14:paraId="56102FAD" w14:textId="77777777" w:rsidR="00DC2757" w:rsidRPr="00DC2757" w:rsidRDefault="00DC2757" w:rsidP="00DC2757">
            <w:pPr>
              <w:spacing w:after="0" w:line="240" w:lineRule="auto"/>
              <w:rPr>
                <w:ins w:id="6786" w:author="Commodore, Sarah" w:date="2023-03-22T16:21:00Z"/>
                <w:rFonts w:ascii="Calibri" w:eastAsia="Times New Roman" w:hAnsi="Calibri" w:cs="Calibri"/>
                <w:color w:val="000000"/>
                <w:sz w:val="20"/>
                <w:szCs w:val="20"/>
              </w:rPr>
            </w:pPr>
            <w:ins w:id="6787" w:author="Commodore, Sarah" w:date="2023-03-22T16:21:00Z">
              <w:r w:rsidRPr="00DC2757">
                <w:rPr>
                  <w:rFonts w:ascii="Calibri" w:eastAsia="Times New Roman" w:hAnsi="Calibri" w:cs="Calibri"/>
                  <w:color w:val="000000"/>
                  <w:sz w:val="20"/>
                  <w:szCs w:val="20"/>
                </w:rPr>
                <w:t>DDX3Y</w:t>
              </w:r>
            </w:ins>
          </w:p>
        </w:tc>
        <w:tc>
          <w:tcPr>
            <w:tcW w:w="0" w:type="auto"/>
            <w:tcBorders>
              <w:top w:val="nil"/>
              <w:left w:val="nil"/>
              <w:bottom w:val="nil"/>
              <w:right w:val="nil"/>
            </w:tcBorders>
            <w:shd w:val="clear" w:color="auto" w:fill="auto"/>
            <w:noWrap/>
            <w:vAlign w:val="bottom"/>
            <w:hideMark/>
          </w:tcPr>
          <w:p w14:paraId="4601F64F" w14:textId="77777777" w:rsidR="00DC2757" w:rsidRPr="00DC2757" w:rsidRDefault="00DC2757" w:rsidP="00DC2757">
            <w:pPr>
              <w:spacing w:after="0" w:line="240" w:lineRule="auto"/>
              <w:jc w:val="center"/>
              <w:rPr>
                <w:ins w:id="6788" w:author="Commodore, Sarah" w:date="2023-03-22T16:21:00Z"/>
                <w:rFonts w:ascii="Calibri" w:eastAsia="Times New Roman" w:hAnsi="Calibri" w:cs="Calibri"/>
                <w:color w:val="000000"/>
                <w:sz w:val="20"/>
                <w:szCs w:val="20"/>
              </w:rPr>
            </w:pPr>
            <w:ins w:id="6789" w:author="Commodore, Sarah" w:date="2023-03-22T16:21:00Z">
              <w:r w:rsidRPr="00DC2757">
                <w:rPr>
                  <w:rFonts w:ascii="Calibri" w:eastAsia="Times New Roman" w:hAnsi="Calibri" w:cs="Calibri"/>
                  <w:color w:val="000000"/>
                  <w:sz w:val="20"/>
                  <w:szCs w:val="20"/>
                </w:rPr>
                <w:t>5.7E+00</w:t>
              </w:r>
            </w:ins>
          </w:p>
        </w:tc>
        <w:tc>
          <w:tcPr>
            <w:tcW w:w="0" w:type="auto"/>
            <w:tcBorders>
              <w:top w:val="nil"/>
              <w:left w:val="nil"/>
              <w:bottom w:val="nil"/>
              <w:right w:val="nil"/>
            </w:tcBorders>
            <w:shd w:val="clear" w:color="auto" w:fill="auto"/>
            <w:noWrap/>
            <w:vAlign w:val="bottom"/>
            <w:hideMark/>
          </w:tcPr>
          <w:p w14:paraId="54531535" w14:textId="77777777" w:rsidR="00DC2757" w:rsidRPr="00DC2757" w:rsidRDefault="00DC2757" w:rsidP="00DC2757">
            <w:pPr>
              <w:spacing w:after="0" w:line="240" w:lineRule="auto"/>
              <w:jc w:val="center"/>
              <w:rPr>
                <w:ins w:id="6790" w:author="Commodore, Sarah" w:date="2023-03-22T16:21:00Z"/>
                <w:rFonts w:ascii="Calibri" w:eastAsia="Times New Roman" w:hAnsi="Calibri" w:cs="Calibri"/>
                <w:color w:val="000000"/>
                <w:sz w:val="20"/>
                <w:szCs w:val="20"/>
              </w:rPr>
            </w:pPr>
            <w:ins w:id="6791"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2616A4C" w14:textId="77777777" w:rsidR="00DC2757" w:rsidRPr="00DC2757" w:rsidRDefault="00DC2757" w:rsidP="00DC2757">
            <w:pPr>
              <w:spacing w:after="0" w:line="240" w:lineRule="auto"/>
              <w:jc w:val="center"/>
              <w:rPr>
                <w:ins w:id="6792" w:author="Commodore, Sarah" w:date="2023-03-22T16:21:00Z"/>
                <w:rFonts w:ascii="Calibri" w:eastAsia="Times New Roman" w:hAnsi="Calibri" w:cs="Calibri"/>
                <w:color w:val="000000"/>
                <w:sz w:val="20"/>
                <w:szCs w:val="20"/>
              </w:rPr>
            </w:pPr>
            <w:ins w:id="6793" w:author="Commodore, Sarah" w:date="2023-03-22T16:21:00Z">
              <w:r w:rsidRPr="00DC2757">
                <w:rPr>
                  <w:rFonts w:ascii="Calibri" w:eastAsia="Times New Roman" w:hAnsi="Calibri" w:cs="Calibri"/>
                  <w:color w:val="000000"/>
                  <w:sz w:val="20"/>
                  <w:szCs w:val="20"/>
                </w:rPr>
                <w:t>9.6E-04</w:t>
              </w:r>
            </w:ins>
          </w:p>
        </w:tc>
        <w:tc>
          <w:tcPr>
            <w:tcW w:w="0" w:type="auto"/>
            <w:tcBorders>
              <w:top w:val="nil"/>
              <w:left w:val="nil"/>
              <w:bottom w:val="nil"/>
              <w:right w:val="nil"/>
            </w:tcBorders>
            <w:shd w:val="clear" w:color="auto" w:fill="auto"/>
            <w:noWrap/>
            <w:vAlign w:val="bottom"/>
            <w:hideMark/>
          </w:tcPr>
          <w:p w14:paraId="3E37A97F" w14:textId="77777777" w:rsidR="00DC2757" w:rsidRPr="00DC2757" w:rsidRDefault="00DC2757" w:rsidP="00DC2757">
            <w:pPr>
              <w:spacing w:after="0" w:line="240" w:lineRule="auto"/>
              <w:jc w:val="center"/>
              <w:rPr>
                <w:ins w:id="6794" w:author="Commodore, Sarah" w:date="2023-03-22T16:21:00Z"/>
                <w:rFonts w:ascii="Calibri" w:eastAsia="Times New Roman" w:hAnsi="Calibri" w:cs="Calibri"/>
                <w:color w:val="000000"/>
                <w:sz w:val="20"/>
                <w:szCs w:val="20"/>
              </w:rPr>
            </w:pPr>
            <w:ins w:id="6795" w:author="Commodore, Sarah" w:date="2023-03-22T16:21:00Z">
              <w:r w:rsidRPr="00DC2757">
                <w:rPr>
                  <w:rFonts w:ascii="Calibri" w:eastAsia="Times New Roman" w:hAnsi="Calibri" w:cs="Calibri"/>
                  <w:color w:val="000000"/>
                  <w:sz w:val="20"/>
                  <w:szCs w:val="20"/>
                </w:rPr>
                <w:t>*</w:t>
              </w:r>
            </w:ins>
          </w:p>
        </w:tc>
      </w:tr>
      <w:tr w:rsidR="00DC2757" w:rsidRPr="00DC2757" w14:paraId="324B30FC" w14:textId="77777777" w:rsidTr="00DC2757">
        <w:trPr>
          <w:trHeight w:val="260"/>
          <w:ins w:id="6796" w:author="Commodore, Sarah" w:date="2023-03-22T16:21:00Z"/>
        </w:trPr>
        <w:tc>
          <w:tcPr>
            <w:tcW w:w="0" w:type="auto"/>
            <w:tcBorders>
              <w:top w:val="nil"/>
              <w:left w:val="nil"/>
              <w:bottom w:val="nil"/>
              <w:right w:val="nil"/>
            </w:tcBorders>
            <w:shd w:val="clear" w:color="auto" w:fill="auto"/>
            <w:noWrap/>
            <w:vAlign w:val="bottom"/>
            <w:hideMark/>
          </w:tcPr>
          <w:p w14:paraId="37279334" w14:textId="77777777" w:rsidR="00DC2757" w:rsidRPr="00DC2757" w:rsidRDefault="00DC2757" w:rsidP="00DC2757">
            <w:pPr>
              <w:spacing w:after="0" w:line="240" w:lineRule="auto"/>
              <w:rPr>
                <w:ins w:id="6797" w:author="Commodore, Sarah" w:date="2023-03-22T16:21:00Z"/>
                <w:rFonts w:ascii="Calibri" w:eastAsia="Times New Roman" w:hAnsi="Calibri" w:cs="Calibri"/>
                <w:color w:val="000000"/>
                <w:sz w:val="20"/>
                <w:szCs w:val="20"/>
              </w:rPr>
            </w:pPr>
            <w:ins w:id="6798" w:author="Commodore, Sarah" w:date="2023-03-22T16:21:00Z">
              <w:r w:rsidRPr="00DC2757">
                <w:rPr>
                  <w:rFonts w:ascii="Calibri" w:eastAsia="Times New Roman" w:hAnsi="Calibri" w:cs="Calibri"/>
                  <w:color w:val="000000"/>
                  <w:sz w:val="20"/>
                  <w:szCs w:val="20"/>
                </w:rPr>
                <w:t>ENSG00000012817.16</w:t>
              </w:r>
            </w:ins>
          </w:p>
        </w:tc>
        <w:tc>
          <w:tcPr>
            <w:tcW w:w="0" w:type="auto"/>
            <w:tcBorders>
              <w:top w:val="nil"/>
              <w:left w:val="nil"/>
              <w:bottom w:val="nil"/>
              <w:right w:val="nil"/>
            </w:tcBorders>
            <w:shd w:val="clear" w:color="auto" w:fill="auto"/>
            <w:noWrap/>
            <w:vAlign w:val="bottom"/>
            <w:hideMark/>
          </w:tcPr>
          <w:p w14:paraId="04470571" w14:textId="77777777" w:rsidR="00DC2757" w:rsidRPr="00DC2757" w:rsidRDefault="00DC2757" w:rsidP="00DC2757">
            <w:pPr>
              <w:spacing w:after="0" w:line="240" w:lineRule="auto"/>
              <w:rPr>
                <w:ins w:id="6799" w:author="Commodore, Sarah" w:date="2023-03-22T16:21:00Z"/>
                <w:rFonts w:ascii="Calibri" w:eastAsia="Times New Roman" w:hAnsi="Calibri" w:cs="Calibri"/>
                <w:color w:val="000000"/>
                <w:sz w:val="20"/>
                <w:szCs w:val="20"/>
              </w:rPr>
            </w:pPr>
            <w:ins w:id="6800" w:author="Commodore, Sarah" w:date="2023-03-22T16:21:00Z">
              <w:r w:rsidRPr="00DC2757">
                <w:rPr>
                  <w:rFonts w:ascii="Calibri" w:eastAsia="Times New Roman" w:hAnsi="Calibri" w:cs="Calibri"/>
                  <w:color w:val="000000"/>
                  <w:sz w:val="20"/>
                  <w:szCs w:val="20"/>
                </w:rPr>
                <w:t>KDM5D</w:t>
              </w:r>
            </w:ins>
          </w:p>
        </w:tc>
        <w:tc>
          <w:tcPr>
            <w:tcW w:w="0" w:type="auto"/>
            <w:tcBorders>
              <w:top w:val="nil"/>
              <w:left w:val="nil"/>
              <w:bottom w:val="nil"/>
              <w:right w:val="nil"/>
            </w:tcBorders>
            <w:shd w:val="clear" w:color="auto" w:fill="auto"/>
            <w:noWrap/>
            <w:vAlign w:val="bottom"/>
            <w:hideMark/>
          </w:tcPr>
          <w:p w14:paraId="33A86178" w14:textId="77777777" w:rsidR="00DC2757" w:rsidRPr="00DC2757" w:rsidRDefault="00DC2757" w:rsidP="00DC2757">
            <w:pPr>
              <w:spacing w:after="0" w:line="240" w:lineRule="auto"/>
              <w:jc w:val="center"/>
              <w:rPr>
                <w:ins w:id="6801" w:author="Commodore, Sarah" w:date="2023-03-22T16:21:00Z"/>
                <w:rFonts w:ascii="Calibri" w:eastAsia="Times New Roman" w:hAnsi="Calibri" w:cs="Calibri"/>
                <w:color w:val="000000"/>
                <w:sz w:val="20"/>
                <w:szCs w:val="20"/>
              </w:rPr>
            </w:pPr>
            <w:ins w:id="6802" w:author="Commodore, Sarah" w:date="2023-03-22T16:21:00Z">
              <w:r w:rsidRPr="00DC2757">
                <w:rPr>
                  <w:rFonts w:ascii="Calibri" w:eastAsia="Times New Roman" w:hAnsi="Calibri" w:cs="Calibri"/>
                  <w:color w:val="000000"/>
                  <w:sz w:val="20"/>
                  <w:szCs w:val="20"/>
                </w:rPr>
                <w:t>5.9E+00</w:t>
              </w:r>
            </w:ins>
          </w:p>
        </w:tc>
        <w:tc>
          <w:tcPr>
            <w:tcW w:w="0" w:type="auto"/>
            <w:tcBorders>
              <w:top w:val="nil"/>
              <w:left w:val="nil"/>
              <w:bottom w:val="nil"/>
              <w:right w:val="nil"/>
            </w:tcBorders>
            <w:shd w:val="clear" w:color="auto" w:fill="auto"/>
            <w:noWrap/>
            <w:vAlign w:val="bottom"/>
            <w:hideMark/>
          </w:tcPr>
          <w:p w14:paraId="5DB012E1" w14:textId="77777777" w:rsidR="00DC2757" w:rsidRPr="00DC2757" w:rsidRDefault="00DC2757" w:rsidP="00DC2757">
            <w:pPr>
              <w:spacing w:after="0" w:line="240" w:lineRule="auto"/>
              <w:jc w:val="center"/>
              <w:rPr>
                <w:ins w:id="6803" w:author="Commodore, Sarah" w:date="2023-03-22T16:21:00Z"/>
                <w:rFonts w:ascii="Calibri" w:eastAsia="Times New Roman" w:hAnsi="Calibri" w:cs="Calibri"/>
                <w:color w:val="000000"/>
                <w:sz w:val="20"/>
                <w:szCs w:val="20"/>
              </w:rPr>
            </w:pPr>
            <w:ins w:id="6804"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46D13D38" w14:textId="77777777" w:rsidR="00DC2757" w:rsidRPr="00DC2757" w:rsidRDefault="00DC2757" w:rsidP="00DC2757">
            <w:pPr>
              <w:spacing w:after="0" w:line="240" w:lineRule="auto"/>
              <w:jc w:val="center"/>
              <w:rPr>
                <w:ins w:id="6805" w:author="Commodore, Sarah" w:date="2023-03-22T16:21:00Z"/>
                <w:rFonts w:ascii="Calibri" w:eastAsia="Times New Roman" w:hAnsi="Calibri" w:cs="Calibri"/>
                <w:color w:val="000000"/>
                <w:sz w:val="20"/>
                <w:szCs w:val="20"/>
              </w:rPr>
            </w:pPr>
            <w:ins w:id="6806"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6426745E" w14:textId="77777777" w:rsidR="00DC2757" w:rsidRPr="00DC2757" w:rsidRDefault="00DC2757" w:rsidP="00DC2757">
            <w:pPr>
              <w:spacing w:after="0" w:line="240" w:lineRule="auto"/>
              <w:jc w:val="center"/>
              <w:rPr>
                <w:ins w:id="6807" w:author="Commodore, Sarah" w:date="2023-03-22T16:21:00Z"/>
                <w:rFonts w:ascii="Calibri" w:eastAsia="Times New Roman" w:hAnsi="Calibri" w:cs="Calibri"/>
                <w:color w:val="000000"/>
                <w:sz w:val="20"/>
                <w:szCs w:val="20"/>
              </w:rPr>
            </w:pPr>
            <w:ins w:id="6808" w:author="Commodore, Sarah" w:date="2023-03-22T16:21:00Z">
              <w:r w:rsidRPr="00DC2757">
                <w:rPr>
                  <w:rFonts w:ascii="Calibri" w:eastAsia="Times New Roman" w:hAnsi="Calibri" w:cs="Calibri"/>
                  <w:color w:val="000000"/>
                  <w:sz w:val="20"/>
                  <w:szCs w:val="20"/>
                </w:rPr>
                <w:t>*</w:t>
              </w:r>
            </w:ins>
          </w:p>
        </w:tc>
      </w:tr>
      <w:tr w:rsidR="00DC2757" w:rsidRPr="00DC2757" w14:paraId="21764D67" w14:textId="77777777" w:rsidTr="00DC2757">
        <w:trPr>
          <w:trHeight w:val="260"/>
          <w:ins w:id="6809" w:author="Commodore, Sarah" w:date="2023-03-22T16:21:00Z"/>
        </w:trPr>
        <w:tc>
          <w:tcPr>
            <w:tcW w:w="0" w:type="auto"/>
            <w:tcBorders>
              <w:top w:val="nil"/>
              <w:left w:val="nil"/>
              <w:bottom w:val="nil"/>
              <w:right w:val="nil"/>
            </w:tcBorders>
            <w:shd w:val="clear" w:color="auto" w:fill="auto"/>
            <w:noWrap/>
            <w:vAlign w:val="bottom"/>
            <w:hideMark/>
          </w:tcPr>
          <w:p w14:paraId="09A31089" w14:textId="77777777" w:rsidR="00DC2757" w:rsidRPr="00DC2757" w:rsidRDefault="00DC2757" w:rsidP="00DC2757">
            <w:pPr>
              <w:spacing w:after="0" w:line="240" w:lineRule="auto"/>
              <w:rPr>
                <w:ins w:id="6810" w:author="Commodore, Sarah" w:date="2023-03-22T16:21:00Z"/>
                <w:rFonts w:ascii="Calibri" w:eastAsia="Times New Roman" w:hAnsi="Calibri" w:cs="Calibri"/>
                <w:color w:val="000000"/>
                <w:sz w:val="20"/>
                <w:szCs w:val="20"/>
              </w:rPr>
            </w:pPr>
            <w:ins w:id="6811" w:author="Commodore, Sarah" w:date="2023-03-22T16:21:00Z">
              <w:r w:rsidRPr="00DC2757">
                <w:rPr>
                  <w:rFonts w:ascii="Calibri" w:eastAsia="Times New Roman" w:hAnsi="Calibri" w:cs="Calibri"/>
                  <w:color w:val="000000"/>
                  <w:sz w:val="20"/>
                  <w:szCs w:val="20"/>
                </w:rPr>
                <w:t>ENSG00000129824.16</w:t>
              </w:r>
            </w:ins>
          </w:p>
        </w:tc>
        <w:tc>
          <w:tcPr>
            <w:tcW w:w="0" w:type="auto"/>
            <w:tcBorders>
              <w:top w:val="nil"/>
              <w:left w:val="nil"/>
              <w:bottom w:val="nil"/>
              <w:right w:val="nil"/>
            </w:tcBorders>
            <w:shd w:val="clear" w:color="auto" w:fill="auto"/>
            <w:noWrap/>
            <w:vAlign w:val="bottom"/>
            <w:hideMark/>
          </w:tcPr>
          <w:p w14:paraId="4FBE1B34" w14:textId="77777777" w:rsidR="00DC2757" w:rsidRPr="00DC2757" w:rsidRDefault="00DC2757" w:rsidP="00DC2757">
            <w:pPr>
              <w:spacing w:after="0" w:line="240" w:lineRule="auto"/>
              <w:rPr>
                <w:ins w:id="6812" w:author="Commodore, Sarah" w:date="2023-03-22T16:21:00Z"/>
                <w:rFonts w:ascii="Calibri" w:eastAsia="Times New Roman" w:hAnsi="Calibri" w:cs="Calibri"/>
                <w:color w:val="000000"/>
                <w:sz w:val="20"/>
                <w:szCs w:val="20"/>
              </w:rPr>
            </w:pPr>
            <w:ins w:id="6813" w:author="Commodore, Sarah" w:date="2023-03-22T16:21:00Z">
              <w:r w:rsidRPr="00DC2757">
                <w:rPr>
                  <w:rFonts w:ascii="Calibri" w:eastAsia="Times New Roman" w:hAnsi="Calibri" w:cs="Calibri"/>
                  <w:color w:val="000000"/>
                  <w:sz w:val="20"/>
                  <w:szCs w:val="20"/>
                </w:rPr>
                <w:t>RPS4Y1</w:t>
              </w:r>
            </w:ins>
          </w:p>
        </w:tc>
        <w:tc>
          <w:tcPr>
            <w:tcW w:w="0" w:type="auto"/>
            <w:tcBorders>
              <w:top w:val="nil"/>
              <w:left w:val="nil"/>
              <w:bottom w:val="nil"/>
              <w:right w:val="nil"/>
            </w:tcBorders>
            <w:shd w:val="clear" w:color="auto" w:fill="auto"/>
            <w:noWrap/>
            <w:vAlign w:val="bottom"/>
            <w:hideMark/>
          </w:tcPr>
          <w:p w14:paraId="4B268603" w14:textId="77777777" w:rsidR="00DC2757" w:rsidRPr="00DC2757" w:rsidRDefault="00DC2757" w:rsidP="00DC2757">
            <w:pPr>
              <w:spacing w:after="0" w:line="240" w:lineRule="auto"/>
              <w:jc w:val="center"/>
              <w:rPr>
                <w:ins w:id="6814" w:author="Commodore, Sarah" w:date="2023-03-22T16:21:00Z"/>
                <w:rFonts w:ascii="Calibri" w:eastAsia="Times New Roman" w:hAnsi="Calibri" w:cs="Calibri"/>
                <w:color w:val="000000"/>
                <w:sz w:val="20"/>
                <w:szCs w:val="20"/>
              </w:rPr>
            </w:pPr>
            <w:ins w:id="6815"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1FEFFF0D" w14:textId="77777777" w:rsidR="00DC2757" w:rsidRPr="00DC2757" w:rsidRDefault="00DC2757" w:rsidP="00DC2757">
            <w:pPr>
              <w:spacing w:after="0" w:line="240" w:lineRule="auto"/>
              <w:jc w:val="center"/>
              <w:rPr>
                <w:ins w:id="6816" w:author="Commodore, Sarah" w:date="2023-03-22T16:21:00Z"/>
                <w:rFonts w:ascii="Calibri" w:eastAsia="Times New Roman" w:hAnsi="Calibri" w:cs="Calibri"/>
                <w:color w:val="000000"/>
                <w:sz w:val="20"/>
                <w:szCs w:val="20"/>
              </w:rPr>
            </w:pPr>
            <w:ins w:id="6817"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55186705" w14:textId="77777777" w:rsidR="00DC2757" w:rsidRPr="00DC2757" w:rsidRDefault="00DC2757" w:rsidP="00DC2757">
            <w:pPr>
              <w:spacing w:after="0" w:line="240" w:lineRule="auto"/>
              <w:jc w:val="center"/>
              <w:rPr>
                <w:ins w:id="6818" w:author="Commodore, Sarah" w:date="2023-03-22T16:21:00Z"/>
                <w:rFonts w:ascii="Calibri" w:eastAsia="Times New Roman" w:hAnsi="Calibri" w:cs="Calibri"/>
                <w:color w:val="000000"/>
                <w:sz w:val="20"/>
                <w:szCs w:val="20"/>
              </w:rPr>
            </w:pPr>
            <w:ins w:id="6819"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243507BB" w14:textId="77777777" w:rsidR="00DC2757" w:rsidRPr="00DC2757" w:rsidRDefault="00DC2757" w:rsidP="00DC2757">
            <w:pPr>
              <w:spacing w:after="0" w:line="240" w:lineRule="auto"/>
              <w:jc w:val="center"/>
              <w:rPr>
                <w:ins w:id="6820" w:author="Commodore, Sarah" w:date="2023-03-22T16:21:00Z"/>
                <w:rFonts w:ascii="Calibri" w:eastAsia="Times New Roman" w:hAnsi="Calibri" w:cs="Calibri"/>
                <w:color w:val="000000"/>
                <w:sz w:val="20"/>
                <w:szCs w:val="20"/>
              </w:rPr>
            </w:pPr>
            <w:ins w:id="6821" w:author="Commodore, Sarah" w:date="2023-03-22T16:21:00Z">
              <w:r w:rsidRPr="00DC2757">
                <w:rPr>
                  <w:rFonts w:ascii="Calibri" w:eastAsia="Times New Roman" w:hAnsi="Calibri" w:cs="Calibri"/>
                  <w:color w:val="000000"/>
                  <w:sz w:val="20"/>
                  <w:szCs w:val="20"/>
                </w:rPr>
                <w:t>*</w:t>
              </w:r>
            </w:ins>
          </w:p>
        </w:tc>
      </w:tr>
      <w:tr w:rsidR="00DC2757" w:rsidRPr="00DC2757" w14:paraId="4C993FCB" w14:textId="77777777" w:rsidTr="00DC2757">
        <w:trPr>
          <w:trHeight w:val="260"/>
          <w:ins w:id="6822" w:author="Commodore, Sarah" w:date="2023-03-22T16:21:00Z"/>
        </w:trPr>
        <w:tc>
          <w:tcPr>
            <w:tcW w:w="0" w:type="auto"/>
            <w:tcBorders>
              <w:top w:val="nil"/>
              <w:left w:val="nil"/>
              <w:bottom w:val="nil"/>
              <w:right w:val="nil"/>
            </w:tcBorders>
            <w:shd w:val="clear" w:color="auto" w:fill="auto"/>
            <w:noWrap/>
            <w:vAlign w:val="bottom"/>
            <w:hideMark/>
          </w:tcPr>
          <w:p w14:paraId="5284324C" w14:textId="77777777" w:rsidR="00DC2757" w:rsidRPr="00DC2757" w:rsidRDefault="00DC2757" w:rsidP="00DC2757">
            <w:pPr>
              <w:spacing w:after="0" w:line="240" w:lineRule="auto"/>
              <w:rPr>
                <w:ins w:id="6823" w:author="Commodore, Sarah" w:date="2023-03-22T16:21:00Z"/>
                <w:rFonts w:ascii="Calibri" w:eastAsia="Times New Roman" w:hAnsi="Calibri" w:cs="Calibri"/>
                <w:color w:val="000000"/>
                <w:sz w:val="20"/>
                <w:szCs w:val="20"/>
              </w:rPr>
            </w:pPr>
            <w:ins w:id="6824" w:author="Commodore, Sarah" w:date="2023-03-22T16:21:00Z">
              <w:r w:rsidRPr="00DC2757">
                <w:rPr>
                  <w:rFonts w:ascii="Calibri" w:eastAsia="Times New Roman" w:hAnsi="Calibri" w:cs="Calibri"/>
                  <w:color w:val="000000"/>
                  <w:sz w:val="20"/>
                  <w:szCs w:val="20"/>
                </w:rPr>
                <w:t>ENSG00000198692.10</w:t>
              </w:r>
            </w:ins>
          </w:p>
        </w:tc>
        <w:tc>
          <w:tcPr>
            <w:tcW w:w="0" w:type="auto"/>
            <w:tcBorders>
              <w:top w:val="nil"/>
              <w:left w:val="nil"/>
              <w:bottom w:val="nil"/>
              <w:right w:val="nil"/>
            </w:tcBorders>
            <w:shd w:val="clear" w:color="auto" w:fill="auto"/>
            <w:noWrap/>
            <w:vAlign w:val="bottom"/>
            <w:hideMark/>
          </w:tcPr>
          <w:p w14:paraId="348A6B32" w14:textId="77777777" w:rsidR="00DC2757" w:rsidRPr="00DC2757" w:rsidRDefault="00DC2757" w:rsidP="00DC2757">
            <w:pPr>
              <w:spacing w:after="0" w:line="240" w:lineRule="auto"/>
              <w:rPr>
                <w:ins w:id="6825" w:author="Commodore, Sarah" w:date="2023-03-22T16:21:00Z"/>
                <w:rFonts w:ascii="Calibri" w:eastAsia="Times New Roman" w:hAnsi="Calibri" w:cs="Calibri"/>
                <w:color w:val="000000"/>
                <w:sz w:val="20"/>
                <w:szCs w:val="20"/>
              </w:rPr>
            </w:pPr>
            <w:ins w:id="6826" w:author="Commodore, Sarah" w:date="2023-03-22T16:21:00Z">
              <w:r w:rsidRPr="00DC2757">
                <w:rPr>
                  <w:rFonts w:ascii="Calibri" w:eastAsia="Times New Roman" w:hAnsi="Calibri" w:cs="Calibri"/>
                  <w:color w:val="000000"/>
                  <w:sz w:val="20"/>
                  <w:szCs w:val="20"/>
                </w:rPr>
                <w:t>EIF1AY</w:t>
              </w:r>
            </w:ins>
          </w:p>
        </w:tc>
        <w:tc>
          <w:tcPr>
            <w:tcW w:w="0" w:type="auto"/>
            <w:tcBorders>
              <w:top w:val="nil"/>
              <w:left w:val="nil"/>
              <w:bottom w:val="nil"/>
              <w:right w:val="nil"/>
            </w:tcBorders>
            <w:shd w:val="clear" w:color="auto" w:fill="auto"/>
            <w:noWrap/>
            <w:vAlign w:val="bottom"/>
            <w:hideMark/>
          </w:tcPr>
          <w:p w14:paraId="3D3F31FC" w14:textId="77777777" w:rsidR="00DC2757" w:rsidRPr="00DC2757" w:rsidRDefault="00DC2757" w:rsidP="00DC2757">
            <w:pPr>
              <w:spacing w:after="0" w:line="240" w:lineRule="auto"/>
              <w:jc w:val="center"/>
              <w:rPr>
                <w:ins w:id="6827" w:author="Commodore, Sarah" w:date="2023-03-22T16:21:00Z"/>
                <w:rFonts w:ascii="Calibri" w:eastAsia="Times New Roman" w:hAnsi="Calibri" w:cs="Calibri"/>
                <w:color w:val="000000"/>
                <w:sz w:val="20"/>
                <w:szCs w:val="20"/>
              </w:rPr>
            </w:pPr>
            <w:ins w:id="6828"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3C6D5BB3" w14:textId="77777777" w:rsidR="00DC2757" w:rsidRPr="00DC2757" w:rsidRDefault="00DC2757" w:rsidP="00DC2757">
            <w:pPr>
              <w:spacing w:after="0" w:line="240" w:lineRule="auto"/>
              <w:jc w:val="center"/>
              <w:rPr>
                <w:ins w:id="6829" w:author="Commodore, Sarah" w:date="2023-03-22T16:21:00Z"/>
                <w:rFonts w:ascii="Calibri" w:eastAsia="Times New Roman" w:hAnsi="Calibri" w:cs="Calibri"/>
                <w:color w:val="000000"/>
                <w:sz w:val="20"/>
                <w:szCs w:val="20"/>
              </w:rPr>
            </w:pPr>
            <w:ins w:id="6830"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4A63C2FC" w14:textId="77777777" w:rsidR="00DC2757" w:rsidRPr="00DC2757" w:rsidRDefault="00DC2757" w:rsidP="00DC2757">
            <w:pPr>
              <w:spacing w:after="0" w:line="240" w:lineRule="auto"/>
              <w:jc w:val="center"/>
              <w:rPr>
                <w:ins w:id="6831" w:author="Commodore, Sarah" w:date="2023-03-22T16:21:00Z"/>
                <w:rFonts w:ascii="Calibri" w:eastAsia="Times New Roman" w:hAnsi="Calibri" w:cs="Calibri"/>
                <w:color w:val="000000"/>
                <w:sz w:val="20"/>
                <w:szCs w:val="20"/>
              </w:rPr>
            </w:pPr>
            <w:ins w:id="6832"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703C1908" w14:textId="77777777" w:rsidR="00DC2757" w:rsidRPr="00DC2757" w:rsidRDefault="00DC2757" w:rsidP="00DC2757">
            <w:pPr>
              <w:spacing w:after="0" w:line="240" w:lineRule="auto"/>
              <w:jc w:val="center"/>
              <w:rPr>
                <w:ins w:id="6833" w:author="Commodore, Sarah" w:date="2023-03-22T16:21:00Z"/>
                <w:rFonts w:ascii="Calibri" w:eastAsia="Times New Roman" w:hAnsi="Calibri" w:cs="Calibri"/>
                <w:color w:val="000000"/>
                <w:sz w:val="20"/>
                <w:szCs w:val="20"/>
              </w:rPr>
            </w:pPr>
            <w:ins w:id="6834" w:author="Commodore, Sarah" w:date="2023-03-22T16:21:00Z">
              <w:r w:rsidRPr="00DC2757">
                <w:rPr>
                  <w:rFonts w:ascii="Calibri" w:eastAsia="Times New Roman" w:hAnsi="Calibri" w:cs="Calibri"/>
                  <w:color w:val="000000"/>
                  <w:sz w:val="20"/>
                  <w:szCs w:val="20"/>
                </w:rPr>
                <w:t>*</w:t>
              </w:r>
            </w:ins>
          </w:p>
        </w:tc>
      </w:tr>
      <w:tr w:rsidR="00DC2757" w:rsidRPr="00DC2757" w14:paraId="6DF7C13C" w14:textId="77777777" w:rsidTr="00DC2757">
        <w:trPr>
          <w:trHeight w:val="270"/>
          <w:ins w:id="6835" w:author="Commodore, Sarah" w:date="2023-03-22T16:21:00Z"/>
        </w:trPr>
        <w:tc>
          <w:tcPr>
            <w:tcW w:w="0" w:type="auto"/>
            <w:tcBorders>
              <w:top w:val="nil"/>
              <w:left w:val="nil"/>
              <w:bottom w:val="single" w:sz="8" w:space="0" w:color="auto"/>
              <w:right w:val="nil"/>
            </w:tcBorders>
            <w:shd w:val="clear" w:color="auto" w:fill="auto"/>
            <w:noWrap/>
            <w:vAlign w:val="bottom"/>
            <w:hideMark/>
          </w:tcPr>
          <w:p w14:paraId="2E311A33" w14:textId="77777777" w:rsidR="00DC2757" w:rsidRPr="00DC2757" w:rsidRDefault="00DC2757" w:rsidP="00DC2757">
            <w:pPr>
              <w:spacing w:after="0" w:line="240" w:lineRule="auto"/>
              <w:rPr>
                <w:ins w:id="6836" w:author="Commodore, Sarah" w:date="2023-03-22T16:21:00Z"/>
                <w:rFonts w:ascii="Calibri" w:eastAsia="Times New Roman" w:hAnsi="Calibri" w:cs="Calibri"/>
                <w:color w:val="000000"/>
                <w:sz w:val="20"/>
                <w:szCs w:val="20"/>
              </w:rPr>
            </w:pPr>
            <w:ins w:id="6837" w:author="Commodore, Sarah" w:date="2023-03-22T16:21:00Z">
              <w:r w:rsidRPr="00DC2757">
                <w:rPr>
                  <w:rFonts w:ascii="Calibri" w:eastAsia="Times New Roman" w:hAnsi="Calibri" w:cs="Calibri"/>
                  <w:color w:val="000000"/>
                  <w:sz w:val="20"/>
                  <w:szCs w:val="20"/>
                </w:rPr>
                <w:t>ENSG00000177257.3</w:t>
              </w:r>
            </w:ins>
          </w:p>
        </w:tc>
        <w:tc>
          <w:tcPr>
            <w:tcW w:w="0" w:type="auto"/>
            <w:tcBorders>
              <w:top w:val="nil"/>
              <w:left w:val="nil"/>
              <w:bottom w:val="single" w:sz="8" w:space="0" w:color="auto"/>
              <w:right w:val="nil"/>
            </w:tcBorders>
            <w:shd w:val="clear" w:color="auto" w:fill="auto"/>
            <w:noWrap/>
            <w:vAlign w:val="bottom"/>
            <w:hideMark/>
          </w:tcPr>
          <w:p w14:paraId="2CC6ECFF" w14:textId="77777777" w:rsidR="00DC2757" w:rsidRPr="00DC2757" w:rsidRDefault="00DC2757" w:rsidP="00DC2757">
            <w:pPr>
              <w:spacing w:after="0" w:line="240" w:lineRule="auto"/>
              <w:rPr>
                <w:ins w:id="6838" w:author="Commodore, Sarah" w:date="2023-03-22T16:21:00Z"/>
                <w:rFonts w:ascii="Calibri" w:eastAsia="Times New Roman" w:hAnsi="Calibri" w:cs="Calibri"/>
                <w:color w:val="000000"/>
                <w:sz w:val="20"/>
                <w:szCs w:val="20"/>
              </w:rPr>
            </w:pPr>
            <w:ins w:id="6839" w:author="Commodore, Sarah" w:date="2023-03-22T16:21:00Z">
              <w:r w:rsidRPr="00DC2757">
                <w:rPr>
                  <w:rFonts w:ascii="Calibri" w:eastAsia="Times New Roman" w:hAnsi="Calibri" w:cs="Calibri"/>
                  <w:color w:val="000000"/>
                  <w:sz w:val="20"/>
                  <w:szCs w:val="20"/>
                </w:rPr>
                <w:t>DEFB4B</w:t>
              </w:r>
            </w:ins>
          </w:p>
        </w:tc>
        <w:tc>
          <w:tcPr>
            <w:tcW w:w="0" w:type="auto"/>
            <w:tcBorders>
              <w:top w:val="nil"/>
              <w:left w:val="nil"/>
              <w:bottom w:val="single" w:sz="8" w:space="0" w:color="auto"/>
              <w:right w:val="nil"/>
            </w:tcBorders>
            <w:shd w:val="clear" w:color="auto" w:fill="auto"/>
            <w:noWrap/>
            <w:vAlign w:val="bottom"/>
            <w:hideMark/>
          </w:tcPr>
          <w:p w14:paraId="667EBDA3" w14:textId="77777777" w:rsidR="00DC2757" w:rsidRPr="00DC2757" w:rsidRDefault="00DC2757" w:rsidP="00DC2757">
            <w:pPr>
              <w:spacing w:after="0" w:line="240" w:lineRule="auto"/>
              <w:jc w:val="center"/>
              <w:rPr>
                <w:ins w:id="6840" w:author="Commodore, Sarah" w:date="2023-03-22T16:21:00Z"/>
                <w:rFonts w:ascii="Calibri" w:eastAsia="Times New Roman" w:hAnsi="Calibri" w:cs="Calibri"/>
                <w:color w:val="000000"/>
                <w:sz w:val="20"/>
                <w:szCs w:val="20"/>
              </w:rPr>
            </w:pPr>
            <w:ins w:id="6841" w:author="Commodore, Sarah" w:date="2023-03-22T16:21:00Z">
              <w:r w:rsidRPr="00DC2757">
                <w:rPr>
                  <w:rFonts w:ascii="Calibri" w:eastAsia="Times New Roman" w:hAnsi="Calibri" w:cs="Calibri"/>
                  <w:color w:val="000000"/>
                  <w:sz w:val="20"/>
                  <w:szCs w:val="20"/>
                </w:rPr>
                <w:t>7.2E+00</w:t>
              </w:r>
            </w:ins>
          </w:p>
        </w:tc>
        <w:tc>
          <w:tcPr>
            <w:tcW w:w="0" w:type="auto"/>
            <w:tcBorders>
              <w:top w:val="nil"/>
              <w:left w:val="nil"/>
              <w:bottom w:val="single" w:sz="8" w:space="0" w:color="auto"/>
              <w:right w:val="nil"/>
            </w:tcBorders>
            <w:shd w:val="clear" w:color="auto" w:fill="auto"/>
            <w:noWrap/>
            <w:vAlign w:val="bottom"/>
            <w:hideMark/>
          </w:tcPr>
          <w:p w14:paraId="273E0F9A" w14:textId="77777777" w:rsidR="00DC2757" w:rsidRPr="00DC2757" w:rsidRDefault="00DC2757" w:rsidP="00DC2757">
            <w:pPr>
              <w:spacing w:after="0" w:line="240" w:lineRule="auto"/>
              <w:jc w:val="center"/>
              <w:rPr>
                <w:ins w:id="6842" w:author="Commodore, Sarah" w:date="2023-03-22T16:21:00Z"/>
                <w:rFonts w:ascii="Calibri" w:eastAsia="Times New Roman" w:hAnsi="Calibri" w:cs="Calibri"/>
                <w:color w:val="000000"/>
                <w:sz w:val="20"/>
                <w:szCs w:val="20"/>
              </w:rPr>
            </w:pPr>
            <w:ins w:id="6843"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single" w:sz="8" w:space="0" w:color="auto"/>
              <w:right w:val="nil"/>
            </w:tcBorders>
            <w:shd w:val="clear" w:color="auto" w:fill="auto"/>
            <w:noWrap/>
            <w:vAlign w:val="bottom"/>
            <w:hideMark/>
          </w:tcPr>
          <w:p w14:paraId="12E94451" w14:textId="77777777" w:rsidR="00DC2757" w:rsidRPr="00DC2757" w:rsidRDefault="00DC2757" w:rsidP="00DC2757">
            <w:pPr>
              <w:spacing w:after="0" w:line="240" w:lineRule="auto"/>
              <w:jc w:val="center"/>
              <w:rPr>
                <w:ins w:id="6844" w:author="Commodore, Sarah" w:date="2023-03-22T16:21:00Z"/>
                <w:rFonts w:ascii="Calibri" w:eastAsia="Times New Roman" w:hAnsi="Calibri" w:cs="Calibri"/>
                <w:color w:val="000000"/>
                <w:sz w:val="20"/>
                <w:szCs w:val="20"/>
              </w:rPr>
            </w:pPr>
            <w:ins w:id="6845" w:author="Commodore, Sarah" w:date="2023-03-22T16:21:00Z">
              <w:r w:rsidRPr="00DC2757">
                <w:rPr>
                  <w:rFonts w:ascii="Calibri" w:eastAsia="Times New Roman" w:hAnsi="Calibri" w:cs="Calibri"/>
                  <w:color w:val="000000"/>
                  <w:sz w:val="20"/>
                  <w:szCs w:val="20"/>
                </w:rPr>
                <w:t>7.3E-03</w:t>
              </w:r>
            </w:ins>
          </w:p>
        </w:tc>
        <w:tc>
          <w:tcPr>
            <w:tcW w:w="0" w:type="auto"/>
            <w:tcBorders>
              <w:top w:val="nil"/>
              <w:left w:val="nil"/>
              <w:bottom w:val="single" w:sz="8" w:space="0" w:color="auto"/>
              <w:right w:val="nil"/>
            </w:tcBorders>
            <w:shd w:val="clear" w:color="auto" w:fill="auto"/>
            <w:noWrap/>
            <w:vAlign w:val="bottom"/>
            <w:hideMark/>
          </w:tcPr>
          <w:p w14:paraId="19EE81D6" w14:textId="77777777" w:rsidR="00DC2757" w:rsidRPr="00DC2757" w:rsidRDefault="00DC2757" w:rsidP="00DC2757">
            <w:pPr>
              <w:spacing w:after="0" w:line="240" w:lineRule="auto"/>
              <w:jc w:val="center"/>
              <w:rPr>
                <w:ins w:id="6846" w:author="Commodore, Sarah" w:date="2023-03-22T16:21:00Z"/>
                <w:rFonts w:ascii="Calibri" w:eastAsia="Times New Roman" w:hAnsi="Calibri" w:cs="Calibri"/>
                <w:color w:val="000000"/>
                <w:sz w:val="20"/>
                <w:szCs w:val="20"/>
              </w:rPr>
            </w:pPr>
            <w:ins w:id="6847" w:author="Commodore, Sarah" w:date="2023-03-22T16:21:00Z">
              <w:r w:rsidRPr="00DC2757">
                <w:rPr>
                  <w:rFonts w:ascii="Calibri" w:eastAsia="Times New Roman" w:hAnsi="Calibri" w:cs="Calibri"/>
                  <w:color w:val="000000"/>
                  <w:sz w:val="20"/>
                  <w:szCs w:val="20"/>
                </w:rPr>
                <w:t>*</w:t>
              </w:r>
            </w:ins>
          </w:p>
        </w:tc>
      </w:tr>
    </w:tbl>
    <w:p w14:paraId="45709F2D" w14:textId="45DFB417" w:rsidR="00120815" w:rsidRDefault="00120815" w:rsidP="00D31EA1">
      <w:pPr>
        <w:pStyle w:val="EndNoteBibliography"/>
        <w:spacing w:line="276" w:lineRule="auto"/>
        <w:ind w:left="720" w:hanging="720"/>
        <w:jc w:val="both"/>
        <w:rPr>
          <w:ins w:id="6848" w:author="Commodore, Sarah" w:date="2023-03-22T16:22:00Z"/>
          <w:b/>
          <w:bCs/>
        </w:rPr>
      </w:pPr>
    </w:p>
    <w:tbl>
      <w:tblPr>
        <w:tblW w:w="10360" w:type="dxa"/>
        <w:tblLook w:val="04A0" w:firstRow="1" w:lastRow="0" w:firstColumn="1" w:lastColumn="0" w:noHBand="0" w:noVBand="1"/>
      </w:tblPr>
      <w:tblGrid>
        <w:gridCol w:w="1960"/>
        <w:gridCol w:w="1360"/>
        <w:gridCol w:w="960"/>
        <w:gridCol w:w="973"/>
        <w:gridCol w:w="973"/>
        <w:gridCol w:w="1097"/>
        <w:gridCol w:w="1097"/>
        <w:gridCol w:w="1004"/>
        <w:gridCol w:w="937"/>
      </w:tblGrid>
      <w:tr w:rsidR="00DC2757" w:rsidRPr="00DC2757" w14:paraId="7B67C1AF" w14:textId="77777777" w:rsidTr="00DC2757">
        <w:trPr>
          <w:trHeight w:val="230"/>
          <w:ins w:id="6849" w:author="Commodore, Sarah" w:date="2023-03-22T16:22:00Z"/>
        </w:trPr>
        <w:tc>
          <w:tcPr>
            <w:tcW w:w="10360" w:type="dxa"/>
            <w:gridSpan w:val="9"/>
            <w:tcBorders>
              <w:top w:val="nil"/>
              <w:left w:val="nil"/>
              <w:bottom w:val="nil"/>
              <w:right w:val="nil"/>
            </w:tcBorders>
            <w:shd w:val="clear" w:color="auto" w:fill="auto"/>
            <w:noWrap/>
            <w:vAlign w:val="center"/>
            <w:hideMark/>
          </w:tcPr>
          <w:p w14:paraId="23FEA760" w14:textId="77777777" w:rsidR="00DC2757" w:rsidRPr="00DC2757" w:rsidRDefault="00DC2757" w:rsidP="00DC2757">
            <w:pPr>
              <w:spacing w:after="0" w:line="240" w:lineRule="auto"/>
              <w:rPr>
                <w:ins w:id="6850" w:author="Commodore, Sarah" w:date="2023-03-22T16:22:00Z"/>
                <w:rFonts w:ascii="Arial" w:eastAsia="Times New Roman" w:hAnsi="Arial" w:cs="Arial"/>
                <w:b/>
                <w:bCs/>
                <w:color w:val="222222"/>
                <w:sz w:val="18"/>
                <w:szCs w:val="18"/>
              </w:rPr>
            </w:pPr>
            <w:ins w:id="6851" w:author="Commodore, Sarah" w:date="2023-03-22T16:22:00Z">
              <w:r w:rsidRPr="00DC2757">
                <w:rPr>
                  <w:rFonts w:ascii="Arial" w:eastAsia="Times New Roman" w:hAnsi="Arial" w:cs="Arial"/>
                  <w:b/>
                  <w:bCs/>
                  <w:color w:val="222222"/>
                  <w:sz w:val="18"/>
                  <w:szCs w:val="18"/>
                </w:rPr>
                <w:t>Supplementary Table 2: Top 10 Significant Genes when comparing statistical models with all study participants (Model A) and study participants from Pueblo only (Model P).</w:t>
              </w:r>
              <w:r w:rsidRPr="00DC2757">
                <w:rPr>
                  <w:rFonts w:ascii="Arial" w:eastAsia="Times New Roman" w:hAnsi="Arial" w:cs="Arial"/>
                  <w:color w:val="000000"/>
                  <w:sz w:val="18"/>
                  <w:szCs w:val="18"/>
                </w:rPr>
                <w:t> </w:t>
              </w:r>
            </w:ins>
          </w:p>
        </w:tc>
      </w:tr>
      <w:tr w:rsidR="00DC2757" w:rsidRPr="00DC2757" w14:paraId="6F1C6FF9" w14:textId="77777777" w:rsidTr="00DC2757">
        <w:trPr>
          <w:trHeight w:val="740"/>
          <w:ins w:id="6852" w:author="Commodore, Sarah" w:date="2023-03-22T16:22:00Z"/>
        </w:trPr>
        <w:tc>
          <w:tcPr>
            <w:tcW w:w="1960" w:type="dxa"/>
            <w:tcBorders>
              <w:top w:val="nil"/>
              <w:left w:val="nil"/>
              <w:bottom w:val="single" w:sz="8" w:space="0" w:color="auto"/>
              <w:right w:val="nil"/>
            </w:tcBorders>
            <w:shd w:val="clear" w:color="auto" w:fill="auto"/>
            <w:noWrap/>
            <w:vAlign w:val="center"/>
            <w:hideMark/>
          </w:tcPr>
          <w:p w14:paraId="567E5AC9" w14:textId="77777777" w:rsidR="00DC2757" w:rsidRPr="00DC2757" w:rsidRDefault="00DC2757" w:rsidP="00DC2757">
            <w:pPr>
              <w:spacing w:after="0" w:line="240" w:lineRule="auto"/>
              <w:rPr>
                <w:ins w:id="6853" w:author="Commodore, Sarah" w:date="2023-03-22T16:22:00Z"/>
                <w:rFonts w:ascii="Calibri" w:eastAsia="Times New Roman" w:hAnsi="Calibri" w:cs="Calibri"/>
                <w:b/>
                <w:bCs/>
                <w:color w:val="000000"/>
              </w:rPr>
            </w:pPr>
            <w:proofErr w:type="spellStart"/>
            <w:ins w:id="6854" w:author="Commodore, Sarah" w:date="2023-03-22T16:22: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1360" w:type="dxa"/>
            <w:tcBorders>
              <w:top w:val="nil"/>
              <w:left w:val="nil"/>
              <w:bottom w:val="single" w:sz="8" w:space="0" w:color="auto"/>
              <w:right w:val="nil"/>
            </w:tcBorders>
            <w:shd w:val="clear" w:color="auto" w:fill="auto"/>
            <w:noWrap/>
            <w:vAlign w:val="center"/>
            <w:hideMark/>
          </w:tcPr>
          <w:p w14:paraId="486DAB28" w14:textId="77777777" w:rsidR="00DC2757" w:rsidRPr="00DC2757" w:rsidRDefault="00DC2757" w:rsidP="00DC2757">
            <w:pPr>
              <w:spacing w:after="0" w:line="240" w:lineRule="auto"/>
              <w:rPr>
                <w:ins w:id="6855" w:author="Commodore, Sarah" w:date="2023-03-22T16:22:00Z"/>
                <w:rFonts w:ascii="Calibri" w:eastAsia="Times New Roman" w:hAnsi="Calibri" w:cs="Calibri"/>
                <w:b/>
                <w:bCs/>
                <w:color w:val="000000"/>
              </w:rPr>
            </w:pPr>
            <w:ins w:id="6856" w:author="Commodore, Sarah" w:date="2023-03-22T16:22:00Z">
              <w:r w:rsidRPr="00DC2757">
                <w:rPr>
                  <w:rFonts w:ascii="Calibri" w:eastAsia="Times New Roman" w:hAnsi="Calibri" w:cs="Calibri"/>
                  <w:b/>
                  <w:bCs/>
                  <w:color w:val="000000"/>
                </w:rPr>
                <w:t>Gene Symbol</w:t>
              </w:r>
            </w:ins>
          </w:p>
        </w:tc>
        <w:tc>
          <w:tcPr>
            <w:tcW w:w="960" w:type="dxa"/>
            <w:tcBorders>
              <w:top w:val="nil"/>
              <w:left w:val="nil"/>
              <w:bottom w:val="single" w:sz="8" w:space="0" w:color="auto"/>
              <w:right w:val="nil"/>
            </w:tcBorders>
            <w:shd w:val="clear" w:color="000000" w:fill="FFFFFF"/>
            <w:vAlign w:val="center"/>
            <w:hideMark/>
          </w:tcPr>
          <w:p w14:paraId="324C0B14" w14:textId="77777777" w:rsidR="00DC2757" w:rsidRPr="00DC2757" w:rsidRDefault="00DC2757" w:rsidP="00DC2757">
            <w:pPr>
              <w:spacing w:after="0" w:line="240" w:lineRule="auto"/>
              <w:rPr>
                <w:ins w:id="6857" w:author="Commodore, Sarah" w:date="2023-03-22T16:22:00Z"/>
                <w:rFonts w:ascii="Arial" w:eastAsia="Times New Roman" w:hAnsi="Arial" w:cs="Arial"/>
                <w:b/>
                <w:bCs/>
                <w:color w:val="222222"/>
                <w:sz w:val="18"/>
                <w:szCs w:val="18"/>
              </w:rPr>
            </w:pPr>
            <w:ins w:id="6858" w:author="Commodore, Sarah" w:date="2023-03-22T16:22:00Z">
              <w:r w:rsidRPr="00DC2757">
                <w:rPr>
                  <w:rFonts w:ascii="Arial" w:eastAsia="Times New Roman" w:hAnsi="Arial" w:cs="Arial"/>
                  <w:b/>
                  <w:bCs/>
                  <w:color w:val="222222"/>
                  <w:sz w:val="18"/>
                  <w:szCs w:val="18"/>
                </w:rPr>
                <w:t>Gene Type</w:t>
              </w:r>
            </w:ins>
          </w:p>
        </w:tc>
        <w:tc>
          <w:tcPr>
            <w:tcW w:w="960" w:type="dxa"/>
            <w:tcBorders>
              <w:top w:val="nil"/>
              <w:left w:val="nil"/>
              <w:bottom w:val="single" w:sz="8" w:space="0" w:color="auto"/>
              <w:right w:val="nil"/>
            </w:tcBorders>
            <w:shd w:val="clear" w:color="000000" w:fill="FFFFFF"/>
            <w:vAlign w:val="center"/>
            <w:hideMark/>
          </w:tcPr>
          <w:p w14:paraId="2A51C72C" w14:textId="77777777" w:rsidR="00DC2757" w:rsidRPr="00DC2757" w:rsidRDefault="00DC2757" w:rsidP="00DC2757">
            <w:pPr>
              <w:spacing w:after="0" w:line="240" w:lineRule="auto"/>
              <w:jc w:val="right"/>
              <w:rPr>
                <w:ins w:id="6859" w:author="Commodore, Sarah" w:date="2023-03-22T16:22:00Z"/>
                <w:rFonts w:ascii="Arial" w:eastAsia="Times New Roman" w:hAnsi="Arial" w:cs="Arial"/>
                <w:b/>
                <w:bCs/>
                <w:color w:val="222222"/>
                <w:sz w:val="18"/>
                <w:szCs w:val="18"/>
              </w:rPr>
            </w:pPr>
            <w:ins w:id="6860"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A)</w:t>
              </w:r>
            </w:ins>
          </w:p>
        </w:tc>
        <w:tc>
          <w:tcPr>
            <w:tcW w:w="960" w:type="dxa"/>
            <w:tcBorders>
              <w:top w:val="nil"/>
              <w:left w:val="nil"/>
              <w:bottom w:val="single" w:sz="8" w:space="0" w:color="auto"/>
              <w:right w:val="nil"/>
            </w:tcBorders>
            <w:shd w:val="clear" w:color="000000" w:fill="FFFFFF"/>
            <w:vAlign w:val="center"/>
            <w:hideMark/>
          </w:tcPr>
          <w:p w14:paraId="1E52B2B6" w14:textId="77777777" w:rsidR="00DC2757" w:rsidRPr="00DC2757" w:rsidRDefault="00DC2757" w:rsidP="00DC2757">
            <w:pPr>
              <w:spacing w:after="0" w:line="240" w:lineRule="auto"/>
              <w:jc w:val="right"/>
              <w:rPr>
                <w:ins w:id="6861" w:author="Commodore, Sarah" w:date="2023-03-22T16:22:00Z"/>
                <w:rFonts w:ascii="Arial" w:eastAsia="Times New Roman" w:hAnsi="Arial" w:cs="Arial"/>
                <w:b/>
                <w:bCs/>
                <w:color w:val="222222"/>
                <w:sz w:val="18"/>
                <w:szCs w:val="18"/>
              </w:rPr>
            </w:pPr>
            <w:ins w:id="6862"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P)</w:t>
              </w:r>
            </w:ins>
          </w:p>
        </w:tc>
        <w:tc>
          <w:tcPr>
            <w:tcW w:w="960" w:type="dxa"/>
            <w:tcBorders>
              <w:top w:val="nil"/>
              <w:left w:val="nil"/>
              <w:bottom w:val="single" w:sz="8" w:space="0" w:color="auto"/>
              <w:right w:val="nil"/>
            </w:tcBorders>
            <w:shd w:val="clear" w:color="000000" w:fill="FFFFFF"/>
            <w:vAlign w:val="center"/>
            <w:hideMark/>
          </w:tcPr>
          <w:p w14:paraId="659EADC8" w14:textId="77777777" w:rsidR="00DC2757" w:rsidRPr="00DC2757" w:rsidRDefault="00DC2757" w:rsidP="00DC2757">
            <w:pPr>
              <w:spacing w:after="0" w:line="240" w:lineRule="auto"/>
              <w:jc w:val="center"/>
              <w:rPr>
                <w:ins w:id="6863" w:author="Commodore, Sarah" w:date="2023-03-22T16:22:00Z"/>
                <w:rFonts w:ascii="Arial" w:eastAsia="Times New Roman" w:hAnsi="Arial" w:cs="Arial"/>
                <w:b/>
                <w:bCs/>
                <w:color w:val="222222"/>
                <w:sz w:val="18"/>
                <w:szCs w:val="18"/>
              </w:rPr>
            </w:pPr>
            <w:ins w:id="6864"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 xml:space="preserve">(FC) </w:t>
              </w:r>
              <w:proofErr w:type="gramStart"/>
              <w:r w:rsidRPr="00DC2757">
                <w:rPr>
                  <w:rFonts w:ascii="Arial" w:eastAsia="Times New Roman" w:hAnsi="Arial" w:cs="Arial"/>
                  <w:b/>
                  <w:bCs/>
                  <w:color w:val="222222"/>
                  <w:sz w:val="18"/>
                  <w:szCs w:val="18"/>
                </w:rPr>
                <w:t>Difference  (</w:t>
              </w:r>
              <w:proofErr w:type="gramEnd"/>
              <w:r w:rsidRPr="00DC2757">
                <w:rPr>
                  <w:rFonts w:ascii="Arial" w:eastAsia="Times New Roman" w:hAnsi="Arial" w:cs="Arial"/>
                  <w:b/>
                  <w:bCs/>
                  <w:color w:val="222222"/>
                  <w:sz w:val="18"/>
                  <w:szCs w:val="18"/>
                </w:rPr>
                <w:t>P - A)</w:t>
              </w:r>
            </w:ins>
          </w:p>
        </w:tc>
        <w:tc>
          <w:tcPr>
            <w:tcW w:w="960" w:type="dxa"/>
            <w:tcBorders>
              <w:top w:val="nil"/>
              <w:left w:val="nil"/>
              <w:bottom w:val="single" w:sz="8" w:space="0" w:color="auto"/>
              <w:right w:val="nil"/>
            </w:tcBorders>
            <w:shd w:val="clear" w:color="000000" w:fill="FFFFFF"/>
            <w:vAlign w:val="center"/>
            <w:hideMark/>
          </w:tcPr>
          <w:p w14:paraId="137DBE4E" w14:textId="77777777" w:rsidR="00DC2757" w:rsidRPr="00DC2757" w:rsidRDefault="00DC2757" w:rsidP="00DC2757">
            <w:pPr>
              <w:spacing w:after="0" w:line="240" w:lineRule="auto"/>
              <w:jc w:val="center"/>
              <w:rPr>
                <w:ins w:id="6865" w:author="Commodore, Sarah" w:date="2023-03-22T16:22:00Z"/>
                <w:rFonts w:ascii="Arial" w:eastAsia="Times New Roman" w:hAnsi="Arial" w:cs="Arial"/>
                <w:b/>
                <w:bCs/>
                <w:color w:val="222222"/>
                <w:sz w:val="18"/>
                <w:szCs w:val="18"/>
              </w:rPr>
            </w:pPr>
            <w:ins w:id="6866"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w:t>
              </w:r>
            </w:ins>
          </w:p>
        </w:tc>
        <w:tc>
          <w:tcPr>
            <w:tcW w:w="1120" w:type="dxa"/>
            <w:tcBorders>
              <w:top w:val="nil"/>
              <w:left w:val="nil"/>
              <w:bottom w:val="single" w:sz="8" w:space="0" w:color="auto"/>
              <w:right w:val="nil"/>
            </w:tcBorders>
            <w:shd w:val="clear" w:color="000000" w:fill="FFFFFF"/>
            <w:vAlign w:val="center"/>
            <w:hideMark/>
          </w:tcPr>
          <w:p w14:paraId="59FA7859" w14:textId="77777777" w:rsidR="00DC2757" w:rsidRPr="00DC2757" w:rsidRDefault="00DC2757" w:rsidP="00DC2757">
            <w:pPr>
              <w:spacing w:after="0" w:line="240" w:lineRule="auto"/>
              <w:jc w:val="center"/>
              <w:rPr>
                <w:ins w:id="6867" w:author="Commodore, Sarah" w:date="2023-03-22T16:22:00Z"/>
                <w:rFonts w:ascii="Arial" w:eastAsia="Times New Roman" w:hAnsi="Arial" w:cs="Arial"/>
                <w:b/>
                <w:bCs/>
                <w:color w:val="222222"/>
                <w:sz w:val="18"/>
                <w:szCs w:val="18"/>
              </w:rPr>
            </w:pPr>
            <w:ins w:id="6868"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A)</w:t>
              </w:r>
            </w:ins>
          </w:p>
        </w:tc>
        <w:tc>
          <w:tcPr>
            <w:tcW w:w="1120" w:type="dxa"/>
            <w:tcBorders>
              <w:top w:val="nil"/>
              <w:left w:val="nil"/>
              <w:bottom w:val="single" w:sz="8" w:space="0" w:color="auto"/>
              <w:right w:val="nil"/>
            </w:tcBorders>
            <w:shd w:val="clear" w:color="000000" w:fill="FFFFFF"/>
            <w:vAlign w:val="center"/>
            <w:hideMark/>
          </w:tcPr>
          <w:p w14:paraId="78E7C924" w14:textId="77777777" w:rsidR="00DC2757" w:rsidRPr="00DC2757" w:rsidRDefault="00DC2757" w:rsidP="00DC2757">
            <w:pPr>
              <w:spacing w:after="0" w:line="240" w:lineRule="auto"/>
              <w:jc w:val="center"/>
              <w:rPr>
                <w:ins w:id="6869" w:author="Commodore, Sarah" w:date="2023-03-22T16:22:00Z"/>
                <w:rFonts w:ascii="Arial" w:eastAsia="Times New Roman" w:hAnsi="Arial" w:cs="Arial"/>
                <w:b/>
                <w:bCs/>
                <w:color w:val="222222"/>
                <w:sz w:val="18"/>
                <w:szCs w:val="18"/>
              </w:rPr>
            </w:pPr>
            <w:ins w:id="6870"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P)</w:t>
              </w:r>
            </w:ins>
          </w:p>
        </w:tc>
      </w:tr>
      <w:tr w:rsidR="00DC2757" w:rsidRPr="00DC2757" w14:paraId="5090B94A" w14:textId="77777777" w:rsidTr="00DC2757">
        <w:trPr>
          <w:trHeight w:val="460"/>
          <w:ins w:id="6871" w:author="Commodore, Sarah" w:date="2023-03-22T16:22:00Z"/>
        </w:trPr>
        <w:tc>
          <w:tcPr>
            <w:tcW w:w="1960" w:type="dxa"/>
            <w:tcBorders>
              <w:top w:val="nil"/>
              <w:left w:val="nil"/>
              <w:bottom w:val="nil"/>
              <w:right w:val="nil"/>
            </w:tcBorders>
            <w:shd w:val="clear" w:color="000000" w:fill="FFFFFF"/>
            <w:vAlign w:val="center"/>
            <w:hideMark/>
          </w:tcPr>
          <w:p w14:paraId="31009413" w14:textId="77777777" w:rsidR="00DC2757" w:rsidRPr="00DC2757" w:rsidRDefault="00DC2757" w:rsidP="00DC2757">
            <w:pPr>
              <w:spacing w:after="0" w:line="240" w:lineRule="auto"/>
              <w:rPr>
                <w:ins w:id="6872" w:author="Commodore, Sarah" w:date="2023-03-22T16:22:00Z"/>
                <w:rFonts w:ascii="Arial" w:eastAsia="Times New Roman" w:hAnsi="Arial" w:cs="Arial"/>
                <w:color w:val="222222"/>
                <w:sz w:val="18"/>
                <w:szCs w:val="18"/>
              </w:rPr>
            </w:pPr>
            <w:ins w:id="6873" w:author="Commodore, Sarah" w:date="2023-03-22T16:22:00Z">
              <w:r w:rsidRPr="00DC2757">
                <w:rPr>
                  <w:rFonts w:ascii="Arial" w:eastAsia="Times New Roman" w:hAnsi="Arial" w:cs="Arial"/>
                  <w:color w:val="222222"/>
                  <w:sz w:val="18"/>
                  <w:szCs w:val="18"/>
                </w:rPr>
                <w:t>ENSG00000188039</w:t>
              </w:r>
            </w:ins>
          </w:p>
        </w:tc>
        <w:tc>
          <w:tcPr>
            <w:tcW w:w="1360" w:type="dxa"/>
            <w:tcBorders>
              <w:top w:val="nil"/>
              <w:left w:val="nil"/>
              <w:bottom w:val="nil"/>
              <w:right w:val="nil"/>
            </w:tcBorders>
            <w:shd w:val="clear" w:color="000000" w:fill="FFFFFF"/>
            <w:vAlign w:val="center"/>
            <w:hideMark/>
          </w:tcPr>
          <w:p w14:paraId="7E3D770A" w14:textId="77777777" w:rsidR="00DC2757" w:rsidRPr="00DC2757" w:rsidRDefault="00DC2757" w:rsidP="00DC2757">
            <w:pPr>
              <w:spacing w:after="0" w:line="240" w:lineRule="auto"/>
              <w:rPr>
                <w:ins w:id="6874" w:author="Commodore, Sarah" w:date="2023-03-22T16:22:00Z"/>
                <w:rFonts w:ascii="Arial" w:eastAsia="Times New Roman" w:hAnsi="Arial" w:cs="Arial"/>
                <w:i/>
                <w:iCs/>
                <w:color w:val="222222"/>
                <w:sz w:val="18"/>
                <w:szCs w:val="18"/>
              </w:rPr>
            </w:pPr>
            <w:ins w:id="6875" w:author="Commodore, Sarah" w:date="2023-03-22T16:22:00Z">
              <w:r w:rsidRPr="00DC2757">
                <w:rPr>
                  <w:rFonts w:ascii="Arial" w:eastAsia="Times New Roman" w:hAnsi="Arial" w:cs="Arial"/>
                  <w:i/>
                  <w:iCs/>
                  <w:color w:val="222222"/>
                  <w:sz w:val="18"/>
                  <w:szCs w:val="18"/>
                </w:rPr>
                <w:t>NWD1</w:t>
              </w:r>
            </w:ins>
          </w:p>
        </w:tc>
        <w:tc>
          <w:tcPr>
            <w:tcW w:w="960" w:type="dxa"/>
            <w:tcBorders>
              <w:top w:val="nil"/>
              <w:left w:val="nil"/>
              <w:bottom w:val="nil"/>
              <w:right w:val="nil"/>
            </w:tcBorders>
            <w:shd w:val="clear" w:color="000000" w:fill="FFFFFF"/>
            <w:vAlign w:val="center"/>
            <w:hideMark/>
          </w:tcPr>
          <w:p w14:paraId="170CA82E" w14:textId="77777777" w:rsidR="00DC2757" w:rsidRPr="00DC2757" w:rsidRDefault="00DC2757" w:rsidP="00DC2757">
            <w:pPr>
              <w:spacing w:after="0" w:line="240" w:lineRule="auto"/>
              <w:rPr>
                <w:ins w:id="6876" w:author="Commodore, Sarah" w:date="2023-03-22T16:22:00Z"/>
                <w:rFonts w:ascii="Arial" w:eastAsia="Times New Roman" w:hAnsi="Arial" w:cs="Arial"/>
                <w:color w:val="222222"/>
                <w:sz w:val="18"/>
                <w:szCs w:val="18"/>
              </w:rPr>
            </w:pPr>
            <w:ins w:id="6877"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B9CB5C4" w14:textId="77777777" w:rsidR="00DC2757" w:rsidRPr="00DC2757" w:rsidRDefault="00DC2757" w:rsidP="00DC2757">
            <w:pPr>
              <w:spacing w:after="0" w:line="240" w:lineRule="auto"/>
              <w:jc w:val="right"/>
              <w:rPr>
                <w:ins w:id="6878" w:author="Commodore, Sarah" w:date="2023-03-22T16:22:00Z"/>
                <w:rFonts w:ascii="Arial" w:eastAsia="Times New Roman" w:hAnsi="Arial" w:cs="Arial"/>
                <w:color w:val="222222"/>
                <w:sz w:val="18"/>
                <w:szCs w:val="18"/>
              </w:rPr>
            </w:pPr>
            <w:ins w:id="6879"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25F5FDDE" w14:textId="77777777" w:rsidR="00DC2757" w:rsidRPr="00DC2757" w:rsidRDefault="00DC2757" w:rsidP="00DC2757">
            <w:pPr>
              <w:spacing w:after="0" w:line="240" w:lineRule="auto"/>
              <w:jc w:val="right"/>
              <w:rPr>
                <w:ins w:id="6880" w:author="Commodore, Sarah" w:date="2023-03-22T16:22:00Z"/>
                <w:rFonts w:ascii="Arial" w:eastAsia="Times New Roman" w:hAnsi="Arial" w:cs="Arial"/>
                <w:color w:val="222222"/>
                <w:sz w:val="18"/>
                <w:szCs w:val="18"/>
              </w:rPr>
            </w:pPr>
            <w:ins w:id="6881"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6918E312" w14:textId="77777777" w:rsidR="00DC2757" w:rsidRPr="00DC2757" w:rsidRDefault="00DC2757" w:rsidP="00DC2757">
            <w:pPr>
              <w:spacing w:after="0" w:line="240" w:lineRule="auto"/>
              <w:jc w:val="center"/>
              <w:rPr>
                <w:ins w:id="6882" w:author="Commodore, Sarah" w:date="2023-03-22T16:22:00Z"/>
                <w:rFonts w:ascii="Arial" w:eastAsia="Times New Roman" w:hAnsi="Arial" w:cs="Arial"/>
                <w:color w:val="222222"/>
                <w:sz w:val="18"/>
                <w:szCs w:val="18"/>
              </w:rPr>
            </w:pPr>
            <w:ins w:id="6883" w:author="Commodore, Sarah" w:date="2023-03-22T16:22:00Z">
              <w:r w:rsidRPr="00DC2757">
                <w:rPr>
                  <w:rFonts w:ascii="Arial" w:eastAsia="Times New Roman" w:hAnsi="Arial" w:cs="Arial"/>
                  <w:color w:val="222222"/>
                  <w:sz w:val="18"/>
                  <w:szCs w:val="18"/>
                </w:rPr>
                <w:t>-0.1</w:t>
              </w:r>
            </w:ins>
          </w:p>
        </w:tc>
        <w:tc>
          <w:tcPr>
            <w:tcW w:w="960" w:type="dxa"/>
            <w:tcBorders>
              <w:top w:val="nil"/>
              <w:left w:val="nil"/>
              <w:bottom w:val="nil"/>
              <w:right w:val="nil"/>
            </w:tcBorders>
            <w:shd w:val="clear" w:color="000000" w:fill="FFFFFF"/>
            <w:vAlign w:val="center"/>
            <w:hideMark/>
          </w:tcPr>
          <w:p w14:paraId="7ACC16EE" w14:textId="77777777" w:rsidR="00DC2757" w:rsidRPr="00DC2757" w:rsidRDefault="00DC2757" w:rsidP="00DC2757">
            <w:pPr>
              <w:spacing w:after="0" w:line="240" w:lineRule="auto"/>
              <w:jc w:val="center"/>
              <w:rPr>
                <w:ins w:id="6884" w:author="Commodore, Sarah" w:date="2023-03-22T16:22:00Z"/>
                <w:rFonts w:ascii="Arial" w:eastAsia="Times New Roman" w:hAnsi="Arial" w:cs="Arial"/>
                <w:color w:val="222222"/>
                <w:sz w:val="18"/>
                <w:szCs w:val="18"/>
              </w:rPr>
            </w:pPr>
            <w:ins w:id="6885" w:author="Commodore, Sarah" w:date="2023-03-22T16:22:00Z">
              <w:r w:rsidRPr="00DC2757">
                <w:rPr>
                  <w:rFonts w:ascii="Arial" w:eastAsia="Times New Roman" w:hAnsi="Arial" w:cs="Arial"/>
                  <w:color w:val="222222"/>
                  <w:sz w:val="18"/>
                  <w:szCs w:val="18"/>
                </w:rPr>
                <w:t>2.5</w:t>
              </w:r>
            </w:ins>
          </w:p>
        </w:tc>
        <w:tc>
          <w:tcPr>
            <w:tcW w:w="1120" w:type="dxa"/>
            <w:tcBorders>
              <w:top w:val="nil"/>
              <w:left w:val="nil"/>
              <w:bottom w:val="nil"/>
              <w:right w:val="nil"/>
            </w:tcBorders>
            <w:shd w:val="clear" w:color="000000" w:fill="FFFFFF"/>
            <w:vAlign w:val="center"/>
            <w:hideMark/>
          </w:tcPr>
          <w:p w14:paraId="0298B029" w14:textId="77777777" w:rsidR="00DC2757" w:rsidRPr="00DC2757" w:rsidRDefault="00DC2757" w:rsidP="00DC2757">
            <w:pPr>
              <w:spacing w:after="0" w:line="240" w:lineRule="auto"/>
              <w:jc w:val="center"/>
              <w:rPr>
                <w:ins w:id="6886" w:author="Commodore, Sarah" w:date="2023-03-22T16:22:00Z"/>
                <w:rFonts w:ascii="Arial" w:eastAsia="Times New Roman" w:hAnsi="Arial" w:cs="Arial"/>
                <w:color w:val="222222"/>
                <w:sz w:val="18"/>
                <w:szCs w:val="18"/>
              </w:rPr>
            </w:pPr>
            <w:ins w:id="6887"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6AAC693" w14:textId="77777777" w:rsidR="00DC2757" w:rsidRPr="00DC2757" w:rsidRDefault="00DC2757" w:rsidP="00DC2757">
            <w:pPr>
              <w:spacing w:after="0" w:line="240" w:lineRule="auto"/>
              <w:jc w:val="center"/>
              <w:rPr>
                <w:ins w:id="6888" w:author="Commodore, Sarah" w:date="2023-03-22T16:22:00Z"/>
                <w:rFonts w:ascii="Arial" w:eastAsia="Times New Roman" w:hAnsi="Arial" w:cs="Arial"/>
                <w:color w:val="222222"/>
                <w:sz w:val="18"/>
                <w:szCs w:val="18"/>
              </w:rPr>
            </w:pPr>
            <w:ins w:id="6889" w:author="Commodore, Sarah" w:date="2023-03-22T16:22:00Z">
              <w:r w:rsidRPr="00DC2757">
                <w:rPr>
                  <w:rFonts w:ascii="Arial" w:eastAsia="Times New Roman" w:hAnsi="Arial" w:cs="Arial"/>
                  <w:color w:val="222222"/>
                  <w:sz w:val="18"/>
                  <w:szCs w:val="18"/>
                </w:rPr>
                <w:t>&lt; 0.001</w:t>
              </w:r>
            </w:ins>
          </w:p>
        </w:tc>
      </w:tr>
      <w:tr w:rsidR="00DC2757" w:rsidRPr="00DC2757" w14:paraId="61ADCCB2" w14:textId="77777777" w:rsidTr="00DC2757">
        <w:trPr>
          <w:trHeight w:val="460"/>
          <w:ins w:id="6890" w:author="Commodore, Sarah" w:date="2023-03-22T16:22:00Z"/>
        </w:trPr>
        <w:tc>
          <w:tcPr>
            <w:tcW w:w="1960" w:type="dxa"/>
            <w:tcBorders>
              <w:top w:val="nil"/>
              <w:left w:val="nil"/>
              <w:bottom w:val="nil"/>
              <w:right w:val="nil"/>
            </w:tcBorders>
            <w:shd w:val="clear" w:color="000000" w:fill="FFFFFF"/>
            <w:vAlign w:val="center"/>
            <w:hideMark/>
          </w:tcPr>
          <w:p w14:paraId="5B212C17" w14:textId="77777777" w:rsidR="00DC2757" w:rsidRPr="00DC2757" w:rsidRDefault="00DC2757" w:rsidP="00DC2757">
            <w:pPr>
              <w:spacing w:after="0" w:line="240" w:lineRule="auto"/>
              <w:rPr>
                <w:ins w:id="6891" w:author="Commodore, Sarah" w:date="2023-03-22T16:22:00Z"/>
                <w:rFonts w:ascii="Arial" w:eastAsia="Times New Roman" w:hAnsi="Arial" w:cs="Arial"/>
                <w:color w:val="222222"/>
                <w:sz w:val="18"/>
                <w:szCs w:val="18"/>
              </w:rPr>
            </w:pPr>
            <w:ins w:id="6892" w:author="Commodore, Sarah" w:date="2023-03-22T16:22:00Z">
              <w:r w:rsidRPr="00DC2757">
                <w:rPr>
                  <w:rFonts w:ascii="Arial" w:eastAsia="Times New Roman" w:hAnsi="Arial" w:cs="Arial"/>
                  <w:color w:val="222222"/>
                  <w:sz w:val="18"/>
                  <w:szCs w:val="18"/>
                </w:rPr>
                <w:t>ENSG00000118997</w:t>
              </w:r>
            </w:ins>
          </w:p>
        </w:tc>
        <w:tc>
          <w:tcPr>
            <w:tcW w:w="1360" w:type="dxa"/>
            <w:tcBorders>
              <w:top w:val="nil"/>
              <w:left w:val="nil"/>
              <w:bottom w:val="nil"/>
              <w:right w:val="nil"/>
            </w:tcBorders>
            <w:shd w:val="clear" w:color="000000" w:fill="FFFFFF"/>
            <w:vAlign w:val="center"/>
            <w:hideMark/>
          </w:tcPr>
          <w:p w14:paraId="22A550E3" w14:textId="77777777" w:rsidR="00DC2757" w:rsidRPr="00DC2757" w:rsidRDefault="00DC2757" w:rsidP="00DC2757">
            <w:pPr>
              <w:spacing w:after="0" w:line="240" w:lineRule="auto"/>
              <w:rPr>
                <w:ins w:id="6893" w:author="Commodore, Sarah" w:date="2023-03-22T16:22:00Z"/>
                <w:rFonts w:ascii="Arial" w:eastAsia="Times New Roman" w:hAnsi="Arial" w:cs="Arial"/>
                <w:i/>
                <w:iCs/>
                <w:color w:val="222222"/>
                <w:sz w:val="18"/>
                <w:szCs w:val="18"/>
              </w:rPr>
            </w:pPr>
            <w:ins w:id="6894" w:author="Commodore, Sarah" w:date="2023-03-22T16:22:00Z">
              <w:r w:rsidRPr="00DC2757">
                <w:rPr>
                  <w:rFonts w:ascii="Arial" w:eastAsia="Times New Roman" w:hAnsi="Arial" w:cs="Arial"/>
                  <w:i/>
                  <w:iCs/>
                  <w:color w:val="222222"/>
                  <w:sz w:val="18"/>
                  <w:szCs w:val="18"/>
                </w:rPr>
                <w:t>DNAH7</w:t>
              </w:r>
            </w:ins>
          </w:p>
        </w:tc>
        <w:tc>
          <w:tcPr>
            <w:tcW w:w="960" w:type="dxa"/>
            <w:tcBorders>
              <w:top w:val="nil"/>
              <w:left w:val="nil"/>
              <w:bottom w:val="nil"/>
              <w:right w:val="nil"/>
            </w:tcBorders>
            <w:shd w:val="clear" w:color="000000" w:fill="FFFFFF"/>
            <w:vAlign w:val="center"/>
            <w:hideMark/>
          </w:tcPr>
          <w:p w14:paraId="3B1CE8D6" w14:textId="77777777" w:rsidR="00DC2757" w:rsidRPr="00DC2757" w:rsidRDefault="00DC2757" w:rsidP="00DC2757">
            <w:pPr>
              <w:spacing w:after="0" w:line="240" w:lineRule="auto"/>
              <w:rPr>
                <w:ins w:id="6895" w:author="Commodore, Sarah" w:date="2023-03-22T16:22:00Z"/>
                <w:rFonts w:ascii="Arial" w:eastAsia="Times New Roman" w:hAnsi="Arial" w:cs="Arial"/>
                <w:color w:val="222222"/>
                <w:sz w:val="18"/>
                <w:szCs w:val="18"/>
              </w:rPr>
            </w:pPr>
            <w:ins w:id="6896"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F1D2172" w14:textId="77777777" w:rsidR="00DC2757" w:rsidRPr="00DC2757" w:rsidRDefault="00DC2757" w:rsidP="00DC2757">
            <w:pPr>
              <w:spacing w:after="0" w:line="240" w:lineRule="auto"/>
              <w:jc w:val="right"/>
              <w:rPr>
                <w:ins w:id="6897" w:author="Commodore, Sarah" w:date="2023-03-22T16:22:00Z"/>
                <w:rFonts w:ascii="Arial" w:eastAsia="Times New Roman" w:hAnsi="Arial" w:cs="Arial"/>
                <w:color w:val="222222"/>
                <w:sz w:val="18"/>
                <w:szCs w:val="18"/>
              </w:rPr>
            </w:pPr>
            <w:ins w:id="6898"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7B990C18" w14:textId="77777777" w:rsidR="00DC2757" w:rsidRPr="00DC2757" w:rsidRDefault="00DC2757" w:rsidP="00DC2757">
            <w:pPr>
              <w:spacing w:after="0" w:line="240" w:lineRule="auto"/>
              <w:jc w:val="right"/>
              <w:rPr>
                <w:ins w:id="6899" w:author="Commodore, Sarah" w:date="2023-03-22T16:22:00Z"/>
                <w:rFonts w:ascii="Arial" w:eastAsia="Times New Roman" w:hAnsi="Arial" w:cs="Arial"/>
                <w:color w:val="222222"/>
                <w:sz w:val="18"/>
                <w:szCs w:val="18"/>
              </w:rPr>
            </w:pPr>
            <w:ins w:id="6900" w:author="Commodore, Sarah" w:date="2023-03-22T16:22:00Z">
              <w:r w:rsidRPr="00DC2757">
                <w:rPr>
                  <w:rFonts w:ascii="Arial" w:eastAsia="Times New Roman" w:hAnsi="Arial" w:cs="Arial"/>
                  <w:color w:val="222222"/>
                  <w:sz w:val="18"/>
                  <w:szCs w:val="18"/>
                </w:rPr>
                <w:t>-2.3</w:t>
              </w:r>
            </w:ins>
          </w:p>
        </w:tc>
        <w:tc>
          <w:tcPr>
            <w:tcW w:w="960" w:type="dxa"/>
            <w:tcBorders>
              <w:top w:val="nil"/>
              <w:left w:val="nil"/>
              <w:bottom w:val="nil"/>
              <w:right w:val="nil"/>
            </w:tcBorders>
            <w:shd w:val="clear" w:color="000000" w:fill="FFFFFF"/>
            <w:vAlign w:val="center"/>
            <w:hideMark/>
          </w:tcPr>
          <w:p w14:paraId="3971F453" w14:textId="77777777" w:rsidR="00DC2757" w:rsidRPr="00DC2757" w:rsidRDefault="00DC2757" w:rsidP="00DC2757">
            <w:pPr>
              <w:spacing w:after="0" w:line="240" w:lineRule="auto"/>
              <w:jc w:val="center"/>
              <w:rPr>
                <w:ins w:id="6901" w:author="Commodore, Sarah" w:date="2023-03-22T16:22:00Z"/>
                <w:rFonts w:ascii="Arial" w:eastAsia="Times New Roman" w:hAnsi="Arial" w:cs="Arial"/>
                <w:color w:val="222222"/>
                <w:sz w:val="18"/>
                <w:szCs w:val="18"/>
              </w:rPr>
            </w:pPr>
            <w:ins w:id="6902"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63B6D484" w14:textId="77777777" w:rsidR="00DC2757" w:rsidRPr="00DC2757" w:rsidRDefault="00DC2757" w:rsidP="00DC2757">
            <w:pPr>
              <w:spacing w:after="0" w:line="240" w:lineRule="auto"/>
              <w:jc w:val="center"/>
              <w:rPr>
                <w:ins w:id="6903" w:author="Commodore, Sarah" w:date="2023-03-22T16:22:00Z"/>
                <w:rFonts w:ascii="Arial" w:eastAsia="Times New Roman" w:hAnsi="Arial" w:cs="Arial"/>
                <w:color w:val="222222"/>
                <w:sz w:val="18"/>
                <w:szCs w:val="18"/>
              </w:rPr>
            </w:pPr>
            <w:ins w:id="6904" w:author="Commodore, Sarah" w:date="2023-03-22T16:22:00Z">
              <w:r w:rsidRPr="00DC2757">
                <w:rPr>
                  <w:rFonts w:ascii="Arial" w:eastAsia="Times New Roman" w:hAnsi="Arial" w:cs="Arial"/>
                  <w:color w:val="222222"/>
                  <w:sz w:val="18"/>
                  <w:szCs w:val="18"/>
                </w:rPr>
                <w:t>11.4</w:t>
              </w:r>
            </w:ins>
          </w:p>
        </w:tc>
        <w:tc>
          <w:tcPr>
            <w:tcW w:w="1120" w:type="dxa"/>
            <w:tcBorders>
              <w:top w:val="nil"/>
              <w:left w:val="nil"/>
              <w:bottom w:val="nil"/>
              <w:right w:val="nil"/>
            </w:tcBorders>
            <w:shd w:val="clear" w:color="000000" w:fill="FFFFFF"/>
            <w:vAlign w:val="center"/>
            <w:hideMark/>
          </w:tcPr>
          <w:p w14:paraId="7803A6EA" w14:textId="77777777" w:rsidR="00DC2757" w:rsidRPr="00DC2757" w:rsidRDefault="00DC2757" w:rsidP="00DC2757">
            <w:pPr>
              <w:spacing w:after="0" w:line="240" w:lineRule="auto"/>
              <w:jc w:val="center"/>
              <w:rPr>
                <w:ins w:id="6905" w:author="Commodore, Sarah" w:date="2023-03-22T16:22:00Z"/>
                <w:rFonts w:ascii="Arial" w:eastAsia="Times New Roman" w:hAnsi="Arial" w:cs="Arial"/>
                <w:color w:val="222222"/>
                <w:sz w:val="18"/>
                <w:szCs w:val="18"/>
              </w:rPr>
            </w:pPr>
            <w:ins w:id="6906"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F274C7A" w14:textId="77777777" w:rsidR="00DC2757" w:rsidRPr="00DC2757" w:rsidRDefault="00DC2757" w:rsidP="00DC2757">
            <w:pPr>
              <w:spacing w:after="0" w:line="240" w:lineRule="auto"/>
              <w:jc w:val="center"/>
              <w:rPr>
                <w:ins w:id="6907" w:author="Commodore, Sarah" w:date="2023-03-22T16:22:00Z"/>
                <w:rFonts w:ascii="Arial" w:eastAsia="Times New Roman" w:hAnsi="Arial" w:cs="Arial"/>
                <w:color w:val="222222"/>
                <w:sz w:val="18"/>
                <w:szCs w:val="18"/>
              </w:rPr>
            </w:pPr>
            <w:ins w:id="6908" w:author="Commodore, Sarah" w:date="2023-03-22T16:22:00Z">
              <w:r w:rsidRPr="00DC2757">
                <w:rPr>
                  <w:rFonts w:ascii="Arial" w:eastAsia="Times New Roman" w:hAnsi="Arial" w:cs="Arial"/>
                  <w:color w:val="222222"/>
                  <w:sz w:val="18"/>
                  <w:szCs w:val="18"/>
                </w:rPr>
                <w:t>&lt; 0.001</w:t>
              </w:r>
            </w:ins>
          </w:p>
        </w:tc>
      </w:tr>
      <w:tr w:rsidR="00DC2757" w:rsidRPr="00DC2757" w14:paraId="44A8BEEC" w14:textId="77777777" w:rsidTr="00DC2757">
        <w:trPr>
          <w:trHeight w:val="460"/>
          <w:ins w:id="6909" w:author="Commodore, Sarah" w:date="2023-03-22T16:22:00Z"/>
        </w:trPr>
        <w:tc>
          <w:tcPr>
            <w:tcW w:w="1960" w:type="dxa"/>
            <w:tcBorders>
              <w:top w:val="nil"/>
              <w:left w:val="nil"/>
              <w:bottom w:val="nil"/>
              <w:right w:val="nil"/>
            </w:tcBorders>
            <w:shd w:val="clear" w:color="000000" w:fill="FFFFFF"/>
            <w:vAlign w:val="center"/>
            <w:hideMark/>
          </w:tcPr>
          <w:p w14:paraId="6392A37A" w14:textId="77777777" w:rsidR="00DC2757" w:rsidRPr="00DC2757" w:rsidRDefault="00DC2757" w:rsidP="00DC2757">
            <w:pPr>
              <w:spacing w:after="0" w:line="240" w:lineRule="auto"/>
              <w:rPr>
                <w:ins w:id="6910" w:author="Commodore, Sarah" w:date="2023-03-22T16:22:00Z"/>
                <w:rFonts w:ascii="Arial" w:eastAsia="Times New Roman" w:hAnsi="Arial" w:cs="Arial"/>
                <w:color w:val="222222"/>
                <w:sz w:val="18"/>
                <w:szCs w:val="18"/>
              </w:rPr>
            </w:pPr>
            <w:ins w:id="6911" w:author="Commodore, Sarah" w:date="2023-03-22T16:22:00Z">
              <w:r w:rsidRPr="00DC2757">
                <w:rPr>
                  <w:rFonts w:ascii="Arial" w:eastAsia="Times New Roman" w:hAnsi="Arial" w:cs="Arial"/>
                  <w:color w:val="222222"/>
                  <w:sz w:val="18"/>
                  <w:szCs w:val="18"/>
                </w:rPr>
                <w:t>ENSG00000105519</w:t>
              </w:r>
            </w:ins>
          </w:p>
        </w:tc>
        <w:tc>
          <w:tcPr>
            <w:tcW w:w="1360" w:type="dxa"/>
            <w:tcBorders>
              <w:top w:val="nil"/>
              <w:left w:val="nil"/>
              <w:bottom w:val="nil"/>
              <w:right w:val="nil"/>
            </w:tcBorders>
            <w:shd w:val="clear" w:color="000000" w:fill="FFFFFF"/>
            <w:vAlign w:val="center"/>
            <w:hideMark/>
          </w:tcPr>
          <w:p w14:paraId="0B965EDB" w14:textId="77777777" w:rsidR="00DC2757" w:rsidRPr="00DC2757" w:rsidRDefault="00DC2757" w:rsidP="00DC2757">
            <w:pPr>
              <w:spacing w:after="0" w:line="240" w:lineRule="auto"/>
              <w:rPr>
                <w:ins w:id="6912" w:author="Commodore, Sarah" w:date="2023-03-22T16:22:00Z"/>
                <w:rFonts w:ascii="Arial" w:eastAsia="Times New Roman" w:hAnsi="Arial" w:cs="Arial"/>
                <w:i/>
                <w:iCs/>
                <w:color w:val="222222"/>
                <w:sz w:val="18"/>
                <w:szCs w:val="18"/>
              </w:rPr>
            </w:pPr>
            <w:ins w:id="6913" w:author="Commodore, Sarah" w:date="2023-03-22T16:22:00Z">
              <w:r w:rsidRPr="00DC2757">
                <w:rPr>
                  <w:rFonts w:ascii="Arial" w:eastAsia="Times New Roman" w:hAnsi="Arial" w:cs="Arial"/>
                  <w:i/>
                  <w:iCs/>
                  <w:color w:val="222222"/>
                  <w:sz w:val="18"/>
                  <w:szCs w:val="18"/>
                </w:rPr>
                <w:t>CAPS</w:t>
              </w:r>
            </w:ins>
          </w:p>
        </w:tc>
        <w:tc>
          <w:tcPr>
            <w:tcW w:w="960" w:type="dxa"/>
            <w:tcBorders>
              <w:top w:val="nil"/>
              <w:left w:val="nil"/>
              <w:bottom w:val="nil"/>
              <w:right w:val="nil"/>
            </w:tcBorders>
            <w:shd w:val="clear" w:color="000000" w:fill="FFFFFF"/>
            <w:vAlign w:val="center"/>
            <w:hideMark/>
          </w:tcPr>
          <w:p w14:paraId="22C1C1BD" w14:textId="77777777" w:rsidR="00DC2757" w:rsidRPr="00DC2757" w:rsidRDefault="00DC2757" w:rsidP="00DC2757">
            <w:pPr>
              <w:spacing w:after="0" w:line="240" w:lineRule="auto"/>
              <w:rPr>
                <w:ins w:id="6914" w:author="Commodore, Sarah" w:date="2023-03-22T16:22:00Z"/>
                <w:rFonts w:ascii="Arial" w:eastAsia="Times New Roman" w:hAnsi="Arial" w:cs="Arial"/>
                <w:color w:val="222222"/>
                <w:sz w:val="18"/>
                <w:szCs w:val="18"/>
              </w:rPr>
            </w:pPr>
            <w:ins w:id="6915"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7E3242C1" w14:textId="77777777" w:rsidR="00DC2757" w:rsidRPr="00DC2757" w:rsidRDefault="00DC2757" w:rsidP="00DC2757">
            <w:pPr>
              <w:spacing w:after="0" w:line="240" w:lineRule="auto"/>
              <w:jc w:val="right"/>
              <w:rPr>
                <w:ins w:id="6916" w:author="Commodore, Sarah" w:date="2023-03-22T16:22:00Z"/>
                <w:rFonts w:ascii="Arial" w:eastAsia="Times New Roman" w:hAnsi="Arial" w:cs="Arial"/>
                <w:color w:val="222222"/>
                <w:sz w:val="18"/>
                <w:szCs w:val="18"/>
              </w:rPr>
            </w:pPr>
            <w:ins w:id="6917" w:author="Commodore, Sarah" w:date="2023-03-22T16:22:00Z">
              <w:r w:rsidRPr="00DC2757">
                <w:rPr>
                  <w:rFonts w:ascii="Arial" w:eastAsia="Times New Roman" w:hAnsi="Arial" w:cs="Arial"/>
                  <w:color w:val="222222"/>
                  <w:sz w:val="18"/>
                  <w:szCs w:val="18"/>
                </w:rPr>
                <w:t>-2.0</w:t>
              </w:r>
            </w:ins>
          </w:p>
        </w:tc>
        <w:tc>
          <w:tcPr>
            <w:tcW w:w="960" w:type="dxa"/>
            <w:tcBorders>
              <w:top w:val="nil"/>
              <w:left w:val="nil"/>
              <w:bottom w:val="nil"/>
              <w:right w:val="nil"/>
            </w:tcBorders>
            <w:shd w:val="clear" w:color="000000" w:fill="FFFFFF"/>
            <w:vAlign w:val="center"/>
            <w:hideMark/>
          </w:tcPr>
          <w:p w14:paraId="6937D0CF" w14:textId="77777777" w:rsidR="00DC2757" w:rsidRPr="00DC2757" w:rsidRDefault="00DC2757" w:rsidP="00DC2757">
            <w:pPr>
              <w:spacing w:after="0" w:line="240" w:lineRule="auto"/>
              <w:jc w:val="right"/>
              <w:rPr>
                <w:ins w:id="6918" w:author="Commodore, Sarah" w:date="2023-03-22T16:22:00Z"/>
                <w:rFonts w:ascii="Arial" w:eastAsia="Times New Roman" w:hAnsi="Arial" w:cs="Arial"/>
                <w:color w:val="222222"/>
                <w:sz w:val="18"/>
                <w:szCs w:val="18"/>
              </w:rPr>
            </w:pPr>
            <w:ins w:id="6919"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1D528837" w14:textId="77777777" w:rsidR="00DC2757" w:rsidRPr="00DC2757" w:rsidRDefault="00DC2757" w:rsidP="00DC2757">
            <w:pPr>
              <w:spacing w:after="0" w:line="240" w:lineRule="auto"/>
              <w:jc w:val="center"/>
              <w:rPr>
                <w:ins w:id="6920" w:author="Commodore, Sarah" w:date="2023-03-22T16:22:00Z"/>
                <w:rFonts w:ascii="Arial" w:eastAsia="Times New Roman" w:hAnsi="Arial" w:cs="Arial"/>
                <w:color w:val="222222"/>
                <w:sz w:val="18"/>
                <w:szCs w:val="18"/>
              </w:rPr>
            </w:pPr>
            <w:ins w:id="6921"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24078DB" w14:textId="77777777" w:rsidR="00DC2757" w:rsidRPr="00DC2757" w:rsidRDefault="00DC2757" w:rsidP="00DC2757">
            <w:pPr>
              <w:spacing w:after="0" w:line="240" w:lineRule="auto"/>
              <w:jc w:val="center"/>
              <w:rPr>
                <w:ins w:id="6922" w:author="Commodore, Sarah" w:date="2023-03-22T16:22:00Z"/>
                <w:rFonts w:ascii="Arial" w:eastAsia="Times New Roman" w:hAnsi="Arial" w:cs="Arial"/>
                <w:color w:val="222222"/>
                <w:sz w:val="18"/>
                <w:szCs w:val="18"/>
              </w:rPr>
            </w:pPr>
            <w:ins w:id="6923" w:author="Commodore, Sarah" w:date="2023-03-22T16:22:00Z">
              <w:r w:rsidRPr="00DC2757">
                <w:rPr>
                  <w:rFonts w:ascii="Arial" w:eastAsia="Times New Roman" w:hAnsi="Arial" w:cs="Arial"/>
                  <w:color w:val="222222"/>
                  <w:sz w:val="18"/>
                  <w:szCs w:val="18"/>
                </w:rPr>
                <w:t>9.2</w:t>
              </w:r>
            </w:ins>
          </w:p>
        </w:tc>
        <w:tc>
          <w:tcPr>
            <w:tcW w:w="1120" w:type="dxa"/>
            <w:tcBorders>
              <w:top w:val="nil"/>
              <w:left w:val="nil"/>
              <w:bottom w:val="nil"/>
              <w:right w:val="nil"/>
            </w:tcBorders>
            <w:shd w:val="clear" w:color="000000" w:fill="FFFFFF"/>
            <w:vAlign w:val="center"/>
            <w:hideMark/>
          </w:tcPr>
          <w:p w14:paraId="7E6918FC" w14:textId="77777777" w:rsidR="00DC2757" w:rsidRPr="00DC2757" w:rsidRDefault="00DC2757" w:rsidP="00DC2757">
            <w:pPr>
              <w:spacing w:after="0" w:line="240" w:lineRule="auto"/>
              <w:jc w:val="center"/>
              <w:rPr>
                <w:ins w:id="6924" w:author="Commodore, Sarah" w:date="2023-03-22T16:22:00Z"/>
                <w:rFonts w:ascii="Arial" w:eastAsia="Times New Roman" w:hAnsi="Arial" w:cs="Arial"/>
                <w:color w:val="222222"/>
                <w:sz w:val="18"/>
                <w:szCs w:val="18"/>
              </w:rPr>
            </w:pPr>
            <w:ins w:id="6925"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20F07AEE" w14:textId="77777777" w:rsidR="00DC2757" w:rsidRPr="00DC2757" w:rsidRDefault="00DC2757" w:rsidP="00DC2757">
            <w:pPr>
              <w:spacing w:after="0" w:line="240" w:lineRule="auto"/>
              <w:jc w:val="center"/>
              <w:rPr>
                <w:ins w:id="6926" w:author="Commodore, Sarah" w:date="2023-03-22T16:22:00Z"/>
                <w:rFonts w:ascii="Arial" w:eastAsia="Times New Roman" w:hAnsi="Arial" w:cs="Arial"/>
                <w:color w:val="222222"/>
                <w:sz w:val="18"/>
                <w:szCs w:val="18"/>
              </w:rPr>
            </w:pPr>
            <w:ins w:id="6927" w:author="Commodore, Sarah" w:date="2023-03-22T16:22:00Z">
              <w:r w:rsidRPr="00DC2757">
                <w:rPr>
                  <w:rFonts w:ascii="Arial" w:eastAsia="Times New Roman" w:hAnsi="Arial" w:cs="Arial"/>
                  <w:color w:val="222222"/>
                  <w:sz w:val="18"/>
                  <w:szCs w:val="18"/>
                </w:rPr>
                <w:t>&lt; 0.001</w:t>
              </w:r>
            </w:ins>
          </w:p>
        </w:tc>
      </w:tr>
      <w:tr w:rsidR="00DC2757" w:rsidRPr="00DC2757" w14:paraId="4B71CD81" w14:textId="77777777" w:rsidTr="00DC2757">
        <w:trPr>
          <w:trHeight w:val="240"/>
          <w:ins w:id="6928" w:author="Commodore, Sarah" w:date="2023-03-22T16:22:00Z"/>
        </w:trPr>
        <w:tc>
          <w:tcPr>
            <w:tcW w:w="1960" w:type="dxa"/>
            <w:tcBorders>
              <w:top w:val="nil"/>
              <w:left w:val="nil"/>
              <w:bottom w:val="nil"/>
              <w:right w:val="nil"/>
            </w:tcBorders>
            <w:shd w:val="clear" w:color="000000" w:fill="FFFFFF"/>
            <w:vAlign w:val="center"/>
            <w:hideMark/>
          </w:tcPr>
          <w:p w14:paraId="18B141FF" w14:textId="77777777" w:rsidR="00DC2757" w:rsidRPr="00DC2757" w:rsidRDefault="00DC2757" w:rsidP="00DC2757">
            <w:pPr>
              <w:spacing w:after="0" w:line="240" w:lineRule="auto"/>
              <w:rPr>
                <w:ins w:id="6929" w:author="Commodore, Sarah" w:date="2023-03-22T16:22:00Z"/>
                <w:rFonts w:ascii="Arial" w:eastAsia="Times New Roman" w:hAnsi="Arial" w:cs="Arial"/>
                <w:color w:val="222222"/>
                <w:sz w:val="18"/>
                <w:szCs w:val="18"/>
              </w:rPr>
            </w:pPr>
            <w:ins w:id="6930" w:author="Commodore, Sarah" w:date="2023-03-22T16:22:00Z">
              <w:r w:rsidRPr="00DC2757">
                <w:rPr>
                  <w:rFonts w:ascii="Arial" w:eastAsia="Times New Roman" w:hAnsi="Arial" w:cs="Arial"/>
                  <w:color w:val="222222"/>
                  <w:sz w:val="18"/>
                  <w:szCs w:val="18"/>
                </w:rPr>
                <w:t>ENSG00000287189</w:t>
              </w:r>
            </w:ins>
          </w:p>
        </w:tc>
        <w:tc>
          <w:tcPr>
            <w:tcW w:w="1360" w:type="dxa"/>
            <w:tcBorders>
              <w:top w:val="nil"/>
              <w:left w:val="nil"/>
              <w:bottom w:val="nil"/>
              <w:right w:val="nil"/>
            </w:tcBorders>
            <w:shd w:val="clear" w:color="000000" w:fill="FFFFFF"/>
            <w:vAlign w:val="center"/>
            <w:hideMark/>
          </w:tcPr>
          <w:p w14:paraId="633D9A71" w14:textId="77777777" w:rsidR="00DC2757" w:rsidRPr="00DC2757" w:rsidRDefault="00DC2757" w:rsidP="00DC2757">
            <w:pPr>
              <w:spacing w:after="0" w:line="240" w:lineRule="auto"/>
              <w:rPr>
                <w:ins w:id="6931" w:author="Commodore, Sarah" w:date="2023-03-22T16:22:00Z"/>
                <w:rFonts w:ascii="Arial" w:eastAsia="Times New Roman" w:hAnsi="Arial" w:cs="Arial"/>
                <w:i/>
                <w:iCs/>
                <w:color w:val="222222"/>
                <w:sz w:val="18"/>
                <w:szCs w:val="18"/>
              </w:rPr>
            </w:pPr>
            <w:ins w:id="6932" w:author="Commodore, Sarah" w:date="2023-03-22T16:22:00Z">
              <w:r w:rsidRPr="00DC2757">
                <w:rPr>
                  <w:rFonts w:ascii="Arial" w:eastAsia="Times New Roman" w:hAnsi="Arial" w:cs="Arial"/>
                  <w:i/>
                  <w:iCs/>
                  <w:color w:val="222222"/>
                  <w:sz w:val="18"/>
                  <w:szCs w:val="18"/>
                </w:rPr>
                <w:t>AL121956.6</w:t>
              </w:r>
            </w:ins>
          </w:p>
        </w:tc>
        <w:tc>
          <w:tcPr>
            <w:tcW w:w="960" w:type="dxa"/>
            <w:tcBorders>
              <w:top w:val="nil"/>
              <w:left w:val="nil"/>
              <w:bottom w:val="nil"/>
              <w:right w:val="nil"/>
            </w:tcBorders>
            <w:shd w:val="clear" w:color="000000" w:fill="FFFFFF"/>
            <w:vAlign w:val="center"/>
            <w:hideMark/>
          </w:tcPr>
          <w:p w14:paraId="4D5AD3D7" w14:textId="77777777" w:rsidR="00DC2757" w:rsidRPr="00DC2757" w:rsidRDefault="00DC2757" w:rsidP="00DC2757">
            <w:pPr>
              <w:spacing w:after="0" w:line="240" w:lineRule="auto"/>
              <w:rPr>
                <w:ins w:id="6933" w:author="Commodore, Sarah" w:date="2023-03-22T16:22:00Z"/>
                <w:rFonts w:ascii="Arial" w:eastAsia="Times New Roman" w:hAnsi="Arial" w:cs="Arial"/>
                <w:color w:val="222222"/>
                <w:sz w:val="18"/>
                <w:szCs w:val="18"/>
              </w:rPr>
            </w:pPr>
            <w:ins w:id="6934" w:author="Commodore, Sarah" w:date="2023-03-22T16:22:00Z">
              <w:r w:rsidRPr="00DC2757">
                <w:rPr>
                  <w:rFonts w:ascii="Arial" w:eastAsia="Times New Roman" w:hAnsi="Arial" w:cs="Arial"/>
                  <w:color w:val="222222"/>
                  <w:sz w:val="18"/>
                  <w:szCs w:val="18"/>
                </w:rPr>
                <w:t>lncRNA</w:t>
              </w:r>
            </w:ins>
          </w:p>
        </w:tc>
        <w:tc>
          <w:tcPr>
            <w:tcW w:w="960" w:type="dxa"/>
            <w:tcBorders>
              <w:top w:val="nil"/>
              <w:left w:val="nil"/>
              <w:bottom w:val="nil"/>
              <w:right w:val="nil"/>
            </w:tcBorders>
            <w:shd w:val="clear" w:color="000000" w:fill="FFFFFF"/>
            <w:vAlign w:val="center"/>
            <w:hideMark/>
          </w:tcPr>
          <w:p w14:paraId="307DC370" w14:textId="77777777" w:rsidR="00DC2757" w:rsidRPr="00DC2757" w:rsidRDefault="00DC2757" w:rsidP="00DC2757">
            <w:pPr>
              <w:spacing w:after="0" w:line="240" w:lineRule="auto"/>
              <w:jc w:val="right"/>
              <w:rPr>
                <w:ins w:id="6935" w:author="Commodore, Sarah" w:date="2023-03-22T16:22:00Z"/>
                <w:rFonts w:ascii="Arial" w:eastAsia="Times New Roman" w:hAnsi="Arial" w:cs="Arial"/>
                <w:color w:val="222222"/>
                <w:sz w:val="18"/>
                <w:szCs w:val="18"/>
              </w:rPr>
            </w:pPr>
            <w:ins w:id="6936" w:author="Commodore, Sarah" w:date="2023-03-22T16:22:00Z">
              <w:r w:rsidRPr="00DC2757">
                <w:rPr>
                  <w:rFonts w:ascii="Arial" w:eastAsia="Times New Roman" w:hAnsi="Arial" w:cs="Arial"/>
                  <w:color w:val="222222"/>
                  <w:sz w:val="18"/>
                  <w:szCs w:val="18"/>
                </w:rPr>
                <w:t>-2.8</w:t>
              </w:r>
            </w:ins>
          </w:p>
        </w:tc>
        <w:tc>
          <w:tcPr>
            <w:tcW w:w="960" w:type="dxa"/>
            <w:tcBorders>
              <w:top w:val="nil"/>
              <w:left w:val="nil"/>
              <w:bottom w:val="nil"/>
              <w:right w:val="nil"/>
            </w:tcBorders>
            <w:shd w:val="clear" w:color="000000" w:fill="FFFFFF"/>
            <w:vAlign w:val="center"/>
            <w:hideMark/>
          </w:tcPr>
          <w:p w14:paraId="63BF5B7A" w14:textId="77777777" w:rsidR="00DC2757" w:rsidRPr="00DC2757" w:rsidRDefault="00DC2757" w:rsidP="00DC2757">
            <w:pPr>
              <w:spacing w:after="0" w:line="240" w:lineRule="auto"/>
              <w:jc w:val="right"/>
              <w:rPr>
                <w:ins w:id="6937" w:author="Commodore, Sarah" w:date="2023-03-22T16:22:00Z"/>
                <w:rFonts w:ascii="Arial" w:eastAsia="Times New Roman" w:hAnsi="Arial" w:cs="Arial"/>
                <w:color w:val="222222"/>
                <w:sz w:val="18"/>
                <w:szCs w:val="18"/>
              </w:rPr>
            </w:pPr>
            <w:ins w:id="6938" w:author="Commodore, Sarah" w:date="2023-03-22T16:22:00Z">
              <w:r w:rsidRPr="00DC2757">
                <w:rPr>
                  <w:rFonts w:ascii="Arial" w:eastAsia="Times New Roman" w:hAnsi="Arial" w:cs="Arial"/>
                  <w:color w:val="222222"/>
                  <w:sz w:val="18"/>
                  <w:szCs w:val="18"/>
                </w:rPr>
                <w:t>-3.1</w:t>
              </w:r>
            </w:ins>
          </w:p>
        </w:tc>
        <w:tc>
          <w:tcPr>
            <w:tcW w:w="960" w:type="dxa"/>
            <w:tcBorders>
              <w:top w:val="nil"/>
              <w:left w:val="nil"/>
              <w:bottom w:val="nil"/>
              <w:right w:val="nil"/>
            </w:tcBorders>
            <w:shd w:val="clear" w:color="000000" w:fill="FFFFFF"/>
            <w:vAlign w:val="center"/>
            <w:hideMark/>
          </w:tcPr>
          <w:p w14:paraId="3F255593" w14:textId="77777777" w:rsidR="00DC2757" w:rsidRPr="00DC2757" w:rsidRDefault="00DC2757" w:rsidP="00DC2757">
            <w:pPr>
              <w:spacing w:after="0" w:line="240" w:lineRule="auto"/>
              <w:jc w:val="center"/>
              <w:rPr>
                <w:ins w:id="6939" w:author="Commodore, Sarah" w:date="2023-03-22T16:22:00Z"/>
                <w:rFonts w:ascii="Arial" w:eastAsia="Times New Roman" w:hAnsi="Arial" w:cs="Arial"/>
                <w:color w:val="222222"/>
                <w:sz w:val="18"/>
                <w:szCs w:val="18"/>
              </w:rPr>
            </w:pPr>
            <w:ins w:id="6940"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650C4B8" w14:textId="77777777" w:rsidR="00DC2757" w:rsidRPr="00DC2757" w:rsidRDefault="00DC2757" w:rsidP="00DC2757">
            <w:pPr>
              <w:spacing w:after="0" w:line="240" w:lineRule="auto"/>
              <w:jc w:val="center"/>
              <w:rPr>
                <w:ins w:id="6941" w:author="Commodore, Sarah" w:date="2023-03-22T16:22:00Z"/>
                <w:rFonts w:ascii="Arial" w:eastAsia="Times New Roman" w:hAnsi="Arial" w:cs="Arial"/>
                <w:color w:val="222222"/>
                <w:sz w:val="18"/>
                <w:szCs w:val="18"/>
              </w:rPr>
            </w:pPr>
            <w:ins w:id="6942" w:author="Commodore, Sarah" w:date="2023-03-22T16:22:00Z">
              <w:r w:rsidRPr="00DC2757">
                <w:rPr>
                  <w:rFonts w:ascii="Arial" w:eastAsia="Times New Roman" w:hAnsi="Arial" w:cs="Arial"/>
                  <w:color w:val="222222"/>
                  <w:sz w:val="18"/>
                  <w:szCs w:val="18"/>
                </w:rPr>
                <w:t>9.8</w:t>
              </w:r>
            </w:ins>
          </w:p>
        </w:tc>
        <w:tc>
          <w:tcPr>
            <w:tcW w:w="1120" w:type="dxa"/>
            <w:tcBorders>
              <w:top w:val="nil"/>
              <w:left w:val="nil"/>
              <w:bottom w:val="nil"/>
              <w:right w:val="nil"/>
            </w:tcBorders>
            <w:shd w:val="clear" w:color="000000" w:fill="FFFFFF"/>
            <w:vAlign w:val="center"/>
            <w:hideMark/>
          </w:tcPr>
          <w:p w14:paraId="339771EE" w14:textId="77777777" w:rsidR="00DC2757" w:rsidRPr="00DC2757" w:rsidRDefault="00DC2757" w:rsidP="00DC2757">
            <w:pPr>
              <w:spacing w:after="0" w:line="240" w:lineRule="auto"/>
              <w:jc w:val="center"/>
              <w:rPr>
                <w:ins w:id="6943" w:author="Commodore, Sarah" w:date="2023-03-22T16:22:00Z"/>
                <w:rFonts w:ascii="Arial" w:eastAsia="Times New Roman" w:hAnsi="Arial" w:cs="Arial"/>
                <w:color w:val="222222"/>
                <w:sz w:val="18"/>
                <w:szCs w:val="18"/>
              </w:rPr>
            </w:pPr>
            <w:ins w:id="6944"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3FA7BF2" w14:textId="77777777" w:rsidR="00DC2757" w:rsidRPr="00DC2757" w:rsidRDefault="00DC2757" w:rsidP="00DC2757">
            <w:pPr>
              <w:spacing w:after="0" w:line="240" w:lineRule="auto"/>
              <w:jc w:val="center"/>
              <w:rPr>
                <w:ins w:id="6945" w:author="Commodore, Sarah" w:date="2023-03-22T16:22:00Z"/>
                <w:rFonts w:ascii="Arial" w:eastAsia="Times New Roman" w:hAnsi="Arial" w:cs="Arial"/>
                <w:color w:val="222222"/>
                <w:sz w:val="18"/>
                <w:szCs w:val="18"/>
              </w:rPr>
            </w:pPr>
            <w:ins w:id="6946" w:author="Commodore, Sarah" w:date="2023-03-22T16:22:00Z">
              <w:r w:rsidRPr="00DC2757">
                <w:rPr>
                  <w:rFonts w:ascii="Arial" w:eastAsia="Times New Roman" w:hAnsi="Arial" w:cs="Arial"/>
                  <w:color w:val="222222"/>
                  <w:sz w:val="18"/>
                  <w:szCs w:val="18"/>
                </w:rPr>
                <w:t>&lt; 0.001</w:t>
              </w:r>
            </w:ins>
          </w:p>
        </w:tc>
      </w:tr>
      <w:tr w:rsidR="00DC2757" w:rsidRPr="00DC2757" w14:paraId="5B6E7384" w14:textId="77777777" w:rsidTr="00DC2757">
        <w:trPr>
          <w:trHeight w:val="460"/>
          <w:ins w:id="6947" w:author="Commodore, Sarah" w:date="2023-03-22T16:22:00Z"/>
        </w:trPr>
        <w:tc>
          <w:tcPr>
            <w:tcW w:w="1960" w:type="dxa"/>
            <w:tcBorders>
              <w:top w:val="nil"/>
              <w:left w:val="nil"/>
              <w:bottom w:val="nil"/>
              <w:right w:val="nil"/>
            </w:tcBorders>
            <w:shd w:val="clear" w:color="000000" w:fill="FFFFFF"/>
            <w:vAlign w:val="center"/>
            <w:hideMark/>
          </w:tcPr>
          <w:p w14:paraId="67E5987D" w14:textId="77777777" w:rsidR="00DC2757" w:rsidRPr="00DC2757" w:rsidRDefault="00DC2757" w:rsidP="00DC2757">
            <w:pPr>
              <w:spacing w:after="0" w:line="240" w:lineRule="auto"/>
              <w:rPr>
                <w:ins w:id="6948" w:author="Commodore, Sarah" w:date="2023-03-22T16:22:00Z"/>
                <w:rFonts w:ascii="Arial" w:eastAsia="Times New Roman" w:hAnsi="Arial" w:cs="Arial"/>
                <w:color w:val="222222"/>
                <w:sz w:val="18"/>
                <w:szCs w:val="18"/>
              </w:rPr>
            </w:pPr>
            <w:ins w:id="6949" w:author="Commodore, Sarah" w:date="2023-03-22T16:22:00Z">
              <w:r w:rsidRPr="00DC2757">
                <w:rPr>
                  <w:rFonts w:ascii="Arial" w:eastAsia="Times New Roman" w:hAnsi="Arial" w:cs="Arial"/>
                  <w:color w:val="222222"/>
                  <w:sz w:val="18"/>
                  <w:szCs w:val="18"/>
                </w:rPr>
                <w:t>ENSG00000174844</w:t>
              </w:r>
            </w:ins>
          </w:p>
        </w:tc>
        <w:tc>
          <w:tcPr>
            <w:tcW w:w="1360" w:type="dxa"/>
            <w:tcBorders>
              <w:top w:val="nil"/>
              <w:left w:val="nil"/>
              <w:bottom w:val="nil"/>
              <w:right w:val="nil"/>
            </w:tcBorders>
            <w:shd w:val="clear" w:color="000000" w:fill="FFFFFF"/>
            <w:vAlign w:val="center"/>
            <w:hideMark/>
          </w:tcPr>
          <w:p w14:paraId="6E17F050" w14:textId="77777777" w:rsidR="00DC2757" w:rsidRPr="00DC2757" w:rsidRDefault="00DC2757" w:rsidP="00DC2757">
            <w:pPr>
              <w:spacing w:after="0" w:line="240" w:lineRule="auto"/>
              <w:rPr>
                <w:ins w:id="6950" w:author="Commodore, Sarah" w:date="2023-03-22T16:22:00Z"/>
                <w:rFonts w:ascii="Arial" w:eastAsia="Times New Roman" w:hAnsi="Arial" w:cs="Arial"/>
                <w:i/>
                <w:iCs/>
                <w:color w:val="222222"/>
                <w:sz w:val="18"/>
                <w:szCs w:val="18"/>
              </w:rPr>
            </w:pPr>
            <w:ins w:id="6951" w:author="Commodore, Sarah" w:date="2023-03-22T16:22:00Z">
              <w:r w:rsidRPr="00DC2757">
                <w:rPr>
                  <w:rFonts w:ascii="Arial" w:eastAsia="Times New Roman" w:hAnsi="Arial" w:cs="Arial"/>
                  <w:i/>
                  <w:iCs/>
                  <w:color w:val="222222"/>
                  <w:sz w:val="18"/>
                  <w:szCs w:val="18"/>
                </w:rPr>
                <w:t>DNAH12</w:t>
              </w:r>
            </w:ins>
          </w:p>
        </w:tc>
        <w:tc>
          <w:tcPr>
            <w:tcW w:w="960" w:type="dxa"/>
            <w:tcBorders>
              <w:top w:val="nil"/>
              <w:left w:val="nil"/>
              <w:bottom w:val="nil"/>
              <w:right w:val="nil"/>
            </w:tcBorders>
            <w:shd w:val="clear" w:color="000000" w:fill="FFFFFF"/>
            <w:vAlign w:val="center"/>
            <w:hideMark/>
          </w:tcPr>
          <w:p w14:paraId="276B2566" w14:textId="77777777" w:rsidR="00DC2757" w:rsidRPr="00DC2757" w:rsidRDefault="00DC2757" w:rsidP="00DC2757">
            <w:pPr>
              <w:spacing w:after="0" w:line="240" w:lineRule="auto"/>
              <w:rPr>
                <w:ins w:id="6952" w:author="Commodore, Sarah" w:date="2023-03-22T16:22:00Z"/>
                <w:rFonts w:ascii="Arial" w:eastAsia="Times New Roman" w:hAnsi="Arial" w:cs="Arial"/>
                <w:color w:val="222222"/>
                <w:sz w:val="18"/>
                <w:szCs w:val="18"/>
              </w:rPr>
            </w:pPr>
            <w:ins w:id="6953"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486891A" w14:textId="77777777" w:rsidR="00DC2757" w:rsidRPr="00DC2757" w:rsidRDefault="00DC2757" w:rsidP="00DC2757">
            <w:pPr>
              <w:spacing w:after="0" w:line="240" w:lineRule="auto"/>
              <w:jc w:val="right"/>
              <w:rPr>
                <w:ins w:id="6954" w:author="Commodore, Sarah" w:date="2023-03-22T16:22:00Z"/>
                <w:rFonts w:ascii="Arial" w:eastAsia="Times New Roman" w:hAnsi="Arial" w:cs="Arial"/>
                <w:color w:val="222222"/>
                <w:sz w:val="18"/>
                <w:szCs w:val="18"/>
              </w:rPr>
            </w:pPr>
            <w:ins w:id="6955"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8469C7C" w14:textId="77777777" w:rsidR="00DC2757" w:rsidRPr="00DC2757" w:rsidRDefault="00DC2757" w:rsidP="00DC2757">
            <w:pPr>
              <w:spacing w:after="0" w:line="240" w:lineRule="auto"/>
              <w:jc w:val="right"/>
              <w:rPr>
                <w:ins w:id="6956" w:author="Commodore, Sarah" w:date="2023-03-22T16:22:00Z"/>
                <w:rFonts w:ascii="Arial" w:eastAsia="Times New Roman" w:hAnsi="Arial" w:cs="Arial"/>
                <w:color w:val="222222"/>
                <w:sz w:val="18"/>
                <w:szCs w:val="18"/>
              </w:rPr>
            </w:pPr>
            <w:ins w:id="6957"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57EE2C6B" w14:textId="77777777" w:rsidR="00DC2757" w:rsidRPr="00DC2757" w:rsidRDefault="00DC2757" w:rsidP="00DC2757">
            <w:pPr>
              <w:spacing w:after="0" w:line="240" w:lineRule="auto"/>
              <w:jc w:val="center"/>
              <w:rPr>
                <w:ins w:id="6958" w:author="Commodore, Sarah" w:date="2023-03-22T16:22:00Z"/>
                <w:rFonts w:ascii="Arial" w:eastAsia="Times New Roman" w:hAnsi="Arial" w:cs="Arial"/>
                <w:color w:val="222222"/>
                <w:sz w:val="18"/>
                <w:szCs w:val="18"/>
              </w:rPr>
            </w:pPr>
            <w:ins w:id="6959"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nil"/>
              <w:right w:val="nil"/>
            </w:tcBorders>
            <w:shd w:val="clear" w:color="000000" w:fill="FFFFFF"/>
            <w:vAlign w:val="center"/>
            <w:hideMark/>
          </w:tcPr>
          <w:p w14:paraId="672AE9DF" w14:textId="77777777" w:rsidR="00DC2757" w:rsidRPr="00DC2757" w:rsidRDefault="00DC2757" w:rsidP="00DC2757">
            <w:pPr>
              <w:spacing w:after="0" w:line="240" w:lineRule="auto"/>
              <w:jc w:val="center"/>
              <w:rPr>
                <w:ins w:id="6960" w:author="Commodore, Sarah" w:date="2023-03-22T16:22:00Z"/>
                <w:rFonts w:ascii="Arial" w:eastAsia="Times New Roman" w:hAnsi="Arial" w:cs="Arial"/>
                <w:color w:val="222222"/>
                <w:sz w:val="18"/>
                <w:szCs w:val="18"/>
              </w:rPr>
            </w:pPr>
            <w:ins w:id="6961" w:author="Commodore, Sarah" w:date="2023-03-22T16:22:00Z">
              <w:r w:rsidRPr="00DC2757">
                <w:rPr>
                  <w:rFonts w:ascii="Arial" w:eastAsia="Times New Roman" w:hAnsi="Arial" w:cs="Arial"/>
                  <w:color w:val="222222"/>
                  <w:sz w:val="18"/>
                  <w:szCs w:val="18"/>
                </w:rPr>
                <w:t>17.6</w:t>
              </w:r>
            </w:ins>
          </w:p>
        </w:tc>
        <w:tc>
          <w:tcPr>
            <w:tcW w:w="1120" w:type="dxa"/>
            <w:tcBorders>
              <w:top w:val="nil"/>
              <w:left w:val="nil"/>
              <w:bottom w:val="nil"/>
              <w:right w:val="nil"/>
            </w:tcBorders>
            <w:shd w:val="clear" w:color="000000" w:fill="FFFFFF"/>
            <w:vAlign w:val="center"/>
            <w:hideMark/>
          </w:tcPr>
          <w:p w14:paraId="745B0A84" w14:textId="77777777" w:rsidR="00DC2757" w:rsidRPr="00DC2757" w:rsidRDefault="00DC2757" w:rsidP="00DC2757">
            <w:pPr>
              <w:spacing w:after="0" w:line="240" w:lineRule="auto"/>
              <w:jc w:val="center"/>
              <w:rPr>
                <w:ins w:id="6962" w:author="Commodore, Sarah" w:date="2023-03-22T16:22:00Z"/>
                <w:rFonts w:ascii="Arial" w:eastAsia="Times New Roman" w:hAnsi="Arial" w:cs="Arial"/>
                <w:color w:val="222222"/>
                <w:sz w:val="18"/>
                <w:szCs w:val="18"/>
              </w:rPr>
            </w:pPr>
            <w:ins w:id="6963"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3AF697B" w14:textId="77777777" w:rsidR="00DC2757" w:rsidRPr="00DC2757" w:rsidRDefault="00DC2757" w:rsidP="00DC2757">
            <w:pPr>
              <w:spacing w:after="0" w:line="240" w:lineRule="auto"/>
              <w:jc w:val="center"/>
              <w:rPr>
                <w:ins w:id="6964" w:author="Commodore, Sarah" w:date="2023-03-22T16:22:00Z"/>
                <w:rFonts w:ascii="Arial" w:eastAsia="Times New Roman" w:hAnsi="Arial" w:cs="Arial"/>
                <w:color w:val="222222"/>
                <w:sz w:val="18"/>
                <w:szCs w:val="18"/>
              </w:rPr>
            </w:pPr>
            <w:ins w:id="6965" w:author="Commodore, Sarah" w:date="2023-03-22T16:22:00Z">
              <w:r w:rsidRPr="00DC2757">
                <w:rPr>
                  <w:rFonts w:ascii="Arial" w:eastAsia="Times New Roman" w:hAnsi="Arial" w:cs="Arial"/>
                  <w:color w:val="222222"/>
                  <w:sz w:val="18"/>
                  <w:szCs w:val="18"/>
                </w:rPr>
                <w:t>&lt; 0.001</w:t>
              </w:r>
            </w:ins>
          </w:p>
        </w:tc>
      </w:tr>
      <w:tr w:rsidR="00DC2757" w:rsidRPr="00DC2757" w14:paraId="772CE615" w14:textId="77777777" w:rsidTr="00DC2757">
        <w:trPr>
          <w:trHeight w:val="460"/>
          <w:ins w:id="6966" w:author="Commodore, Sarah" w:date="2023-03-22T16:22:00Z"/>
        </w:trPr>
        <w:tc>
          <w:tcPr>
            <w:tcW w:w="1960" w:type="dxa"/>
            <w:tcBorders>
              <w:top w:val="nil"/>
              <w:left w:val="nil"/>
              <w:bottom w:val="nil"/>
              <w:right w:val="nil"/>
            </w:tcBorders>
            <w:shd w:val="clear" w:color="000000" w:fill="FFFFFF"/>
            <w:vAlign w:val="center"/>
            <w:hideMark/>
          </w:tcPr>
          <w:p w14:paraId="37527502" w14:textId="77777777" w:rsidR="00DC2757" w:rsidRPr="00DC2757" w:rsidRDefault="00DC2757" w:rsidP="00DC2757">
            <w:pPr>
              <w:spacing w:after="0" w:line="240" w:lineRule="auto"/>
              <w:rPr>
                <w:ins w:id="6967" w:author="Commodore, Sarah" w:date="2023-03-22T16:22:00Z"/>
                <w:rFonts w:ascii="Arial" w:eastAsia="Times New Roman" w:hAnsi="Arial" w:cs="Arial"/>
                <w:color w:val="222222"/>
                <w:sz w:val="18"/>
                <w:szCs w:val="18"/>
              </w:rPr>
            </w:pPr>
            <w:ins w:id="6968" w:author="Commodore, Sarah" w:date="2023-03-22T16:22:00Z">
              <w:r w:rsidRPr="00DC2757">
                <w:rPr>
                  <w:rFonts w:ascii="Arial" w:eastAsia="Times New Roman" w:hAnsi="Arial" w:cs="Arial"/>
                  <w:color w:val="222222"/>
                  <w:sz w:val="18"/>
                  <w:szCs w:val="18"/>
                </w:rPr>
                <w:t>ENSG00000154479</w:t>
              </w:r>
            </w:ins>
          </w:p>
        </w:tc>
        <w:tc>
          <w:tcPr>
            <w:tcW w:w="1360" w:type="dxa"/>
            <w:tcBorders>
              <w:top w:val="nil"/>
              <w:left w:val="nil"/>
              <w:bottom w:val="nil"/>
              <w:right w:val="nil"/>
            </w:tcBorders>
            <w:shd w:val="clear" w:color="000000" w:fill="FFFFFF"/>
            <w:vAlign w:val="center"/>
            <w:hideMark/>
          </w:tcPr>
          <w:p w14:paraId="715F9056" w14:textId="77777777" w:rsidR="00DC2757" w:rsidRPr="00DC2757" w:rsidRDefault="00DC2757" w:rsidP="00DC2757">
            <w:pPr>
              <w:spacing w:after="0" w:line="240" w:lineRule="auto"/>
              <w:rPr>
                <w:ins w:id="6969" w:author="Commodore, Sarah" w:date="2023-03-22T16:22:00Z"/>
                <w:rFonts w:ascii="Arial" w:eastAsia="Times New Roman" w:hAnsi="Arial" w:cs="Arial"/>
                <w:i/>
                <w:iCs/>
                <w:color w:val="222222"/>
                <w:sz w:val="18"/>
                <w:szCs w:val="18"/>
              </w:rPr>
            </w:pPr>
            <w:ins w:id="6970" w:author="Commodore, Sarah" w:date="2023-03-22T16:22:00Z">
              <w:r w:rsidRPr="00DC2757">
                <w:rPr>
                  <w:rFonts w:ascii="Arial" w:eastAsia="Times New Roman" w:hAnsi="Arial" w:cs="Arial"/>
                  <w:i/>
                  <w:iCs/>
                  <w:color w:val="222222"/>
                  <w:sz w:val="18"/>
                  <w:szCs w:val="18"/>
                </w:rPr>
                <w:t>CCDC173</w:t>
              </w:r>
            </w:ins>
          </w:p>
        </w:tc>
        <w:tc>
          <w:tcPr>
            <w:tcW w:w="960" w:type="dxa"/>
            <w:tcBorders>
              <w:top w:val="nil"/>
              <w:left w:val="nil"/>
              <w:bottom w:val="nil"/>
              <w:right w:val="nil"/>
            </w:tcBorders>
            <w:shd w:val="clear" w:color="000000" w:fill="FFFFFF"/>
            <w:vAlign w:val="center"/>
            <w:hideMark/>
          </w:tcPr>
          <w:p w14:paraId="7A311F6F" w14:textId="77777777" w:rsidR="00DC2757" w:rsidRPr="00DC2757" w:rsidRDefault="00DC2757" w:rsidP="00DC2757">
            <w:pPr>
              <w:spacing w:after="0" w:line="240" w:lineRule="auto"/>
              <w:rPr>
                <w:ins w:id="6971" w:author="Commodore, Sarah" w:date="2023-03-22T16:22:00Z"/>
                <w:rFonts w:ascii="Arial" w:eastAsia="Times New Roman" w:hAnsi="Arial" w:cs="Arial"/>
                <w:color w:val="222222"/>
                <w:sz w:val="18"/>
                <w:szCs w:val="18"/>
              </w:rPr>
            </w:pPr>
            <w:ins w:id="6972"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498FF09E" w14:textId="77777777" w:rsidR="00DC2757" w:rsidRPr="00DC2757" w:rsidRDefault="00DC2757" w:rsidP="00DC2757">
            <w:pPr>
              <w:spacing w:after="0" w:line="240" w:lineRule="auto"/>
              <w:jc w:val="right"/>
              <w:rPr>
                <w:ins w:id="6973" w:author="Commodore, Sarah" w:date="2023-03-22T16:22:00Z"/>
                <w:rFonts w:ascii="Arial" w:eastAsia="Times New Roman" w:hAnsi="Arial" w:cs="Arial"/>
                <w:color w:val="222222"/>
                <w:sz w:val="18"/>
                <w:szCs w:val="18"/>
              </w:rPr>
            </w:pPr>
            <w:ins w:id="6974"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20EAAA7" w14:textId="77777777" w:rsidR="00DC2757" w:rsidRPr="00DC2757" w:rsidRDefault="00DC2757" w:rsidP="00DC2757">
            <w:pPr>
              <w:spacing w:after="0" w:line="240" w:lineRule="auto"/>
              <w:jc w:val="right"/>
              <w:rPr>
                <w:ins w:id="6975" w:author="Commodore, Sarah" w:date="2023-03-22T16:22:00Z"/>
                <w:rFonts w:ascii="Arial" w:eastAsia="Times New Roman" w:hAnsi="Arial" w:cs="Arial"/>
                <w:color w:val="222222"/>
                <w:sz w:val="18"/>
                <w:szCs w:val="18"/>
              </w:rPr>
            </w:pPr>
            <w:ins w:id="6976"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77B5868E" w14:textId="77777777" w:rsidR="00DC2757" w:rsidRPr="00DC2757" w:rsidRDefault="00DC2757" w:rsidP="00DC2757">
            <w:pPr>
              <w:spacing w:after="0" w:line="240" w:lineRule="auto"/>
              <w:jc w:val="center"/>
              <w:rPr>
                <w:ins w:id="6977" w:author="Commodore, Sarah" w:date="2023-03-22T16:22:00Z"/>
                <w:rFonts w:ascii="Arial" w:eastAsia="Times New Roman" w:hAnsi="Arial" w:cs="Arial"/>
                <w:color w:val="222222"/>
                <w:sz w:val="18"/>
                <w:szCs w:val="18"/>
              </w:rPr>
            </w:pPr>
            <w:ins w:id="6978"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9F7F724" w14:textId="77777777" w:rsidR="00DC2757" w:rsidRPr="00DC2757" w:rsidRDefault="00DC2757" w:rsidP="00DC2757">
            <w:pPr>
              <w:spacing w:after="0" w:line="240" w:lineRule="auto"/>
              <w:jc w:val="center"/>
              <w:rPr>
                <w:ins w:id="6979" w:author="Commodore, Sarah" w:date="2023-03-22T16:22:00Z"/>
                <w:rFonts w:ascii="Arial" w:eastAsia="Times New Roman" w:hAnsi="Arial" w:cs="Arial"/>
                <w:color w:val="222222"/>
                <w:sz w:val="18"/>
                <w:szCs w:val="18"/>
              </w:rPr>
            </w:pPr>
            <w:ins w:id="6980" w:author="Commodore, Sarah" w:date="2023-03-22T16:22:00Z">
              <w:r w:rsidRPr="00DC2757">
                <w:rPr>
                  <w:rFonts w:ascii="Arial" w:eastAsia="Times New Roman" w:hAnsi="Arial" w:cs="Arial"/>
                  <w:color w:val="222222"/>
                  <w:sz w:val="18"/>
                  <w:szCs w:val="18"/>
                </w:rPr>
                <w:t>9.0</w:t>
              </w:r>
            </w:ins>
          </w:p>
        </w:tc>
        <w:tc>
          <w:tcPr>
            <w:tcW w:w="1120" w:type="dxa"/>
            <w:tcBorders>
              <w:top w:val="nil"/>
              <w:left w:val="nil"/>
              <w:bottom w:val="nil"/>
              <w:right w:val="nil"/>
            </w:tcBorders>
            <w:shd w:val="clear" w:color="000000" w:fill="FFFFFF"/>
            <w:vAlign w:val="center"/>
            <w:hideMark/>
          </w:tcPr>
          <w:p w14:paraId="08D0D5CE" w14:textId="77777777" w:rsidR="00DC2757" w:rsidRPr="00DC2757" w:rsidRDefault="00DC2757" w:rsidP="00DC2757">
            <w:pPr>
              <w:spacing w:after="0" w:line="240" w:lineRule="auto"/>
              <w:jc w:val="center"/>
              <w:rPr>
                <w:ins w:id="6981" w:author="Commodore, Sarah" w:date="2023-03-22T16:22:00Z"/>
                <w:rFonts w:ascii="Arial" w:eastAsia="Times New Roman" w:hAnsi="Arial" w:cs="Arial"/>
                <w:color w:val="222222"/>
                <w:sz w:val="18"/>
                <w:szCs w:val="18"/>
              </w:rPr>
            </w:pPr>
            <w:ins w:id="6982"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4EA6FC61" w14:textId="77777777" w:rsidR="00DC2757" w:rsidRPr="00DC2757" w:rsidRDefault="00DC2757" w:rsidP="00DC2757">
            <w:pPr>
              <w:spacing w:after="0" w:line="240" w:lineRule="auto"/>
              <w:jc w:val="center"/>
              <w:rPr>
                <w:ins w:id="6983" w:author="Commodore, Sarah" w:date="2023-03-22T16:22:00Z"/>
                <w:rFonts w:ascii="Arial" w:eastAsia="Times New Roman" w:hAnsi="Arial" w:cs="Arial"/>
                <w:color w:val="222222"/>
                <w:sz w:val="18"/>
                <w:szCs w:val="18"/>
              </w:rPr>
            </w:pPr>
            <w:ins w:id="6984" w:author="Commodore, Sarah" w:date="2023-03-22T16:22:00Z">
              <w:r w:rsidRPr="00DC2757">
                <w:rPr>
                  <w:rFonts w:ascii="Arial" w:eastAsia="Times New Roman" w:hAnsi="Arial" w:cs="Arial"/>
                  <w:color w:val="222222"/>
                  <w:sz w:val="18"/>
                  <w:szCs w:val="18"/>
                </w:rPr>
                <w:t>&lt; 0.001</w:t>
              </w:r>
            </w:ins>
          </w:p>
        </w:tc>
      </w:tr>
      <w:tr w:rsidR="00DC2757" w:rsidRPr="00DC2757" w14:paraId="758968E5" w14:textId="77777777" w:rsidTr="00DC2757">
        <w:trPr>
          <w:trHeight w:val="460"/>
          <w:ins w:id="6985" w:author="Commodore, Sarah" w:date="2023-03-22T16:22:00Z"/>
        </w:trPr>
        <w:tc>
          <w:tcPr>
            <w:tcW w:w="1960" w:type="dxa"/>
            <w:tcBorders>
              <w:top w:val="nil"/>
              <w:left w:val="nil"/>
              <w:bottom w:val="nil"/>
              <w:right w:val="nil"/>
            </w:tcBorders>
            <w:shd w:val="clear" w:color="000000" w:fill="FFFFFF"/>
            <w:vAlign w:val="center"/>
            <w:hideMark/>
          </w:tcPr>
          <w:p w14:paraId="1083B376" w14:textId="77777777" w:rsidR="00DC2757" w:rsidRPr="00DC2757" w:rsidRDefault="00DC2757" w:rsidP="00DC2757">
            <w:pPr>
              <w:spacing w:after="0" w:line="240" w:lineRule="auto"/>
              <w:rPr>
                <w:ins w:id="6986" w:author="Commodore, Sarah" w:date="2023-03-22T16:22:00Z"/>
                <w:rFonts w:ascii="Arial" w:eastAsia="Times New Roman" w:hAnsi="Arial" w:cs="Arial"/>
                <w:color w:val="222222"/>
                <w:sz w:val="18"/>
                <w:szCs w:val="18"/>
              </w:rPr>
            </w:pPr>
            <w:ins w:id="6987" w:author="Commodore, Sarah" w:date="2023-03-22T16:22:00Z">
              <w:r w:rsidRPr="00DC2757">
                <w:rPr>
                  <w:rFonts w:ascii="Arial" w:eastAsia="Times New Roman" w:hAnsi="Arial" w:cs="Arial"/>
                  <w:color w:val="222222"/>
                  <w:sz w:val="18"/>
                  <w:szCs w:val="18"/>
                </w:rPr>
                <w:t>ENSG00000163263</w:t>
              </w:r>
            </w:ins>
          </w:p>
        </w:tc>
        <w:tc>
          <w:tcPr>
            <w:tcW w:w="1360" w:type="dxa"/>
            <w:tcBorders>
              <w:top w:val="nil"/>
              <w:left w:val="nil"/>
              <w:bottom w:val="nil"/>
              <w:right w:val="nil"/>
            </w:tcBorders>
            <w:shd w:val="clear" w:color="000000" w:fill="FFFFFF"/>
            <w:vAlign w:val="center"/>
            <w:hideMark/>
          </w:tcPr>
          <w:p w14:paraId="278864D9" w14:textId="77777777" w:rsidR="00DC2757" w:rsidRPr="00DC2757" w:rsidRDefault="00DC2757" w:rsidP="00DC2757">
            <w:pPr>
              <w:spacing w:after="0" w:line="240" w:lineRule="auto"/>
              <w:rPr>
                <w:ins w:id="6988" w:author="Commodore, Sarah" w:date="2023-03-22T16:22:00Z"/>
                <w:rFonts w:ascii="Arial" w:eastAsia="Times New Roman" w:hAnsi="Arial" w:cs="Arial"/>
                <w:i/>
                <w:iCs/>
                <w:color w:val="222222"/>
                <w:sz w:val="18"/>
                <w:szCs w:val="18"/>
              </w:rPr>
            </w:pPr>
            <w:ins w:id="6989" w:author="Commodore, Sarah" w:date="2023-03-22T16:22:00Z">
              <w:r w:rsidRPr="00DC2757">
                <w:rPr>
                  <w:rFonts w:ascii="Arial" w:eastAsia="Times New Roman" w:hAnsi="Arial" w:cs="Arial"/>
                  <w:i/>
                  <w:iCs/>
                  <w:color w:val="222222"/>
                  <w:sz w:val="18"/>
                  <w:szCs w:val="18"/>
                </w:rPr>
                <w:t>C1orf189</w:t>
              </w:r>
            </w:ins>
          </w:p>
        </w:tc>
        <w:tc>
          <w:tcPr>
            <w:tcW w:w="960" w:type="dxa"/>
            <w:tcBorders>
              <w:top w:val="nil"/>
              <w:left w:val="nil"/>
              <w:bottom w:val="nil"/>
              <w:right w:val="nil"/>
            </w:tcBorders>
            <w:shd w:val="clear" w:color="000000" w:fill="FFFFFF"/>
            <w:vAlign w:val="center"/>
            <w:hideMark/>
          </w:tcPr>
          <w:p w14:paraId="3691AE67" w14:textId="77777777" w:rsidR="00DC2757" w:rsidRPr="00DC2757" w:rsidRDefault="00DC2757" w:rsidP="00DC2757">
            <w:pPr>
              <w:spacing w:after="0" w:line="240" w:lineRule="auto"/>
              <w:rPr>
                <w:ins w:id="6990" w:author="Commodore, Sarah" w:date="2023-03-22T16:22:00Z"/>
                <w:rFonts w:ascii="Arial" w:eastAsia="Times New Roman" w:hAnsi="Arial" w:cs="Arial"/>
                <w:color w:val="222222"/>
                <w:sz w:val="18"/>
                <w:szCs w:val="18"/>
              </w:rPr>
            </w:pPr>
            <w:ins w:id="6991"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DDC6988" w14:textId="77777777" w:rsidR="00DC2757" w:rsidRPr="00DC2757" w:rsidRDefault="00DC2757" w:rsidP="00DC2757">
            <w:pPr>
              <w:spacing w:after="0" w:line="240" w:lineRule="auto"/>
              <w:jc w:val="right"/>
              <w:rPr>
                <w:ins w:id="6992" w:author="Commodore, Sarah" w:date="2023-03-22T16:22:00Z"/>
                <w:rFonts w:ascii="Arial" w:eastAsia="Times New Roman" w:hAnsi="Arial" w:cs="Arial"/>
                <w:color w:val="222222"/>
                <w:sz w:val="18"/>
                <w:szCs w:val="18"/>
              </w:rPr>
            </w:pPr>
            <w:ins w:id="6993"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5BC93E27" w14:textId="77777777" w:rsidR="00DC2757" w:rsidRPr="00DC2757" w:rsidRDefault="00DC2757" w:rsidP="00DC2757">
            <w:pPr>
              <w:spacing w:after="0" w:line="240" w:lineRule="auto"/>
              <w:jc w:val="right"/>
              <w:rPr>
                <w:ins w:id="6994" w:author="Commodore, Sarah" w:date="2023-03-22T16:22:00Z"/>
                <w:rFonts w:ascii="Arial" w:eastAsia="Times New Roman" w:hAnsi="Arial" w:cs="Arial"/>
                <w:color w:val="222222"/>
                <w:sz w:val="18"/>
                <w:szCs w:val="18"/>
              </w:rPr>
            </w:pPr>
            <w:ins w:id="6995"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52623D67" w14:textId="77777777" w:rsidR="00DC2757" w:rsidRPr="00DC2757" w:rsidRDefault="00DC2757" w:rsidP="00DC2757">
            <w:pPr>
              <w:spacing w:after="0" w:line="240" w:lineRule="auto"/>
              <w:jc w:val="center"/>
              <w:rPr>
                <w:ins w:id="6996" w:author="Commodore, Sarah" w:date="2023-03-22T16:22:00Z"/>
                <w:rFonts w:ascii="Arial" w:eastAsia="Times New Roman" w:hAnsi="Arial" w:cs="Arial"/>
                <w:color w:val="222222"/>
                <w:sz w:val="18"/>
                <w:szCs w:val="18"/>
              </w:rPr>
            </w:pPr>
            <w:ins w:id="6997"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DDA6D17" w14:textId="77777777" w:rsidR="00DC2757" w:rsidRPr="00DC2757" w:rsidRDefault="00DC2757" w:rsidP="00DC2757">
            <w:pPr>
              <w:spacing w:after="0" w:line="240" w:lineRule="auto"/>
              <w:jc w:val="center"/>
              <w:rPr>
                <w:ins w:id="6998" w:author="Commodore, Sarah" w:date="2023-03-22T16:22:00Z"/>
                <w:rFonts w:ascii="Arial" w:eastAsia="Times New Roman" w:hAnsi="Arial" w:cs="Arial"/>
                <w:color w:val="222222"/>
                <w:sz w:val="18"/>
                <w:szCs w:val="18"/>
              </w:rPr>
            </w:pPr>
            <w:ins w:id="6999" w:author="Commodore, Sarah" w:date="2023-03-22T16:22:00Z">
              <w:r w:rsidRPr="00DC2757">
                <w:rPr>
                  <w:rFonts w:ascii="Arial" w:eastAsia="Times New Roman" w:hAnsi="Arial" w:cs="Arial"/>
                  <w:color w:val="222222"/>
                  <w:sz w:val="18"/>
                  <w:szCs w:val="18"/>
                </w:rPr>
                <w:t>13.1</w:t>
              </w:r>
            </w:ins>
          </w:p>
        </w:tc>
        <w:tc>
          <w:tcPr>
            <w:tcW w:w="1120" w:type="dxa"/>
            <w:tcBorders>
              <w:top w:val="nil"/>
              <w:left w:val="nil"/>
              <w:bottom w:val="nil"/>
              <w:right w:val="nil"/>
            </w:tcBorders>
            <w:shd w:val="clear" w:color="000000" w:fill="FFFFFF"/>
            <w:vAlign w:val="center"/>
            <w:hideMark/>
          </w:tcPr>
          <w:p w14:paraId="5F97C892" w14:textId="77777777" w:rsidR="00DC2757" w:rsidRPr="00DC2757" w:rsidRDefault="00DC2757" w:rsidP="00DC2757">
            <w:pPr>
              <w:spacing w:after="0" w:line="240" w:lineRule="auto"/>
              <w:jc w:val="center"/>
              <w:rPr>
                <w:ins w:id="7000" w:author="Commodore, Sarah" w:date="2023-03-22T16:22:00Z"/>
                <w:rFonts w:ascii="Arial" w:eastAsia="Times New Roman" w:hAnsi="Arial" w:cs="Arial"/>
                <w:color w:val="222222"/>
                <w:sz w:val="18"/>
                <w:szCs w:val="18"/>
              </w:rPr>
            </w:pPr>
            <w:ins w:id="7001"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CF6723D" w14:textId="77777777" w:rsidR="00DC2757" w:rsidRPr="00DC2757" w:rsidRDefault="00DC2757" w:rsidP="00DC2757">
            <w:pPr>
              <w:spacing w:after="0" w:line="240" w:lineRule="auto"/>
              <w:jc w:val="center"/>
              <w:rPr>
                <w:ins w:id="7002" w:author="Commodore, Sarah" w:date="2023-03-22T16:22:00Z"/>
                <w:rFonts w:ascii="Arial" w:eastAsia="Times New Roman" w:hAnsi="Arial" w:cs="Arial"/>
                <w:color w:val="222222"/>
                <w:sz w:val="18"/>
                <w:szCs w:val="18"/>
              </w:rPr>
            </w:pPr>
            <w:ins w:id="7003" w:author="Commodore, Sarah" w:date="2023-03-22T16:22:00Z">
              <w:r w:rsidRPr="00DC2757">
                <w:rPr>
                  <w:rFonts w:ascii="Arial" w:eastAsia="Times New Roman" w:hAnsi="Arial" w:cs="Arial"/>
                  <w:color w:val="222222"/>
                  <w:sz w:val="18"/>
                  <w:szCs w:val="18"/>
                </w:rPr>
                <w:t>&lt; 0.001</w:t>
              </w:r>
            </w:ins>
          </w:p>
        </w:tc>
      </w:tr>
      <w:tr w:rsidR="00DC2757" w:rsidRPr="00DC2757" w14:paraId="46DBCA60" w14:textId="77777777" w:rsidTr="00DC2757">
        <w:trPr>
          <w:trHeight w:val="460"/>
          <w:ins w:id="7004" w:author="Commodore, Sarah" w:date="2023-03-22T16:22:00Z"/>
        </w:trPr>
        <w:tc>
          <w:tcPr>
            <w:tcW w:w="1960" w:type="dxa"/>
            <w:tcBorders>
              <w:top w:val="nil"/>
              <w:left w:val="nil"/>
              <w:bottom w:val="nil"/>
              <w:right w:val="nil"/>
            </w:tcBorders>
            <w:shd w:val="clear" w:color="000000" w:fill="FFFFFF"/>
            <w:vAlign w:val="center"/>
            <w:hideMark/>
          </w:tcPr>
          <w:p w14:paraId="338A181F" w14:textId="77777777" w:rsidR="00DC2757" w:rsidRPr="00DC2757" w:rsidRDefault="00DC2757" w:rsidP="00DC2757">
            <w:pPr>
              <w:spacing w:after="0" w:line="240" w:lineRule="auto"/>
              <w:rPr>
                <w:ins w:id="7005" w:author="Commodore, Sarah" w:date="2023-03-22T16:22:00Z"/>
                <w:rFonts w:ascii="Arial" w:eastAsia="Times New Roman" w:hAnsi="Arial" w:cs="Arial"/>
                <w:color w:val="222222"/>
                <w:sz w:val="18"/>
                <w:szCs w:val="18"/>
              </w:rPr>
            </w:pPr>
            <w:ins w:id="7006" w:author="Commodore, Sarah" w:date="2023-03-22T16:22:00Z">
              <w:r w:rsidRPr="00DC2757">
                <w:rPr>
                  <w:rFonts w:ascii="Arial" w:eastAsia="Times New Roman" w:hAnsi="Arial" w:cs="Arial"/>
                  <w:color w:val="222222"/>
                  <w:sz w:val="18"/>
                  <w:szCs w:val="18"/>
                </w:rPr>
                <w:t>ENSG00000197653</w:t>
              </w:r>
            </w:ins>
          </w:p>
        </w:tc>
        <w:tc>
          <w:tcPr>
            <w:tcW w:w="1360" w:type="dxa"/>
            <w:tcBorders>
              <w:top w:val="nil"/>
              <w:left w:val="nil"/>
              <w:bottom w:val="nil"/>
              <w:right w:val="nil"/>
            </w:tcBorders>
            <w:shd w:val="clear" w:color="000000" w:fill="FFFFFF"/>
            <w:vAlign w:val="center"/>
            <w:hideMark/>
          </w:tcPr>
          <w:p w14:paraId="53CC2BB6" w14:textId="77777777" w:rsidR="00DC2757" w:rsidRPr="00DC2757" w:rsidRDefault="00DC2757" w:rsidP="00DC2757">
            <w:pPr>
              <w:spacing w:after="0" w:line="240" w:lineRule="auto"/>
              <w:rPr>
                <w:ins w:id="7007" w:author="Commodore, Sarah" w:date="2023-03-22T16:22:00Z"/>
                <w:rFonts w:ascii="Arial" w:eastAsia="Times New Roman" w:hAnsi="Arial" w:cs="Arial"/>
                <w:i/>
                <w:iCs/>
                <w:color w:val="222222"/>
                <w:sz w:val="18"/>
                <w:szCs w:val="18"/>
              </w:rPr>
            </w:pPr>
            <w:ins w:id="7008" w:author="Commodore, Sarah" w:date="2023-03-22T16:22:00Z">
              <w:r w:rsidRPr="00DC2757">
                <w:rPr>
                  <w:rFonts w:ascii="Arial" w:eastAsia="Times New Roman" w:hAnsi="Arial" w:cs="Arial"/>
                  <w:i/>
                  <w:iCs/>
                  <w:color w:val="222222"/>
                  <w:sz w:val="18"/>
                  <w:szCs w:val="18"/>
                </w:rPr>
                <w:t>DNAH10</w:t>
              </w:r>
            </w:ins>
          </w:p>
        </w:tc>
        <w:tc>
          <w:tcPr>
            <w:tcW w:w="960" w:type="dxa"/>
            <w:tcBorders>
              <w:top w:val="nil"/>
              <w:left w:val="nil"/>
              <w:bottom w:val="nil"/>
              <w:right w:val="nil"/>
            </w:tcBorders>
            <w:shd w:val="clear" w:color="000000" w:fill="FFFFFF"/>
            <w:vAlign w:val="center"/>
            <w:hideMark/>
          </w:tcPr>
          <w:p w14:paraId="5AB5C5C6" w14:textId="77777777" w:rsidR="00DC2757" w:rsidRPr="00DC2757" w:rsidRDefault="00DC2757" w:rsidP="00DC2757">
            <w:pPr>
              <w:spacing w:after="0" w:line="240" w:lineRule="auto"/>
              <w:rPr>
                <w:ins w:id="7009" w:author="Commodore, Sarah" w:date="2023-03-22T16:22:00Z"/>
                <w:rFonts w:ascii="Arial" w:eastAsia="Times New Roman" w:hAnsi="Arial" w:cs="Arial"/>
                <w:color w:val="222222"/>
                <w:sz w:val="18"/>
                <w:szCs w:val="18"/>
              </w:rPr>
            </w:pPr>
            <w:ins w:id="7010"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A7122E9" w14:textId="77777777" w:rsidR="00DC2757" w:rsidRPr="00DC2757" w:rsidRDefault="00DC2757" w:rsidP="00DC2757">
            <w:pPr>
              <w:spacing w:after="0" w:line="240" w:lineRule="auto"/>
              <w:jc w:val="right"/>
              <w:rPr>
                <w:ins w:id="7011" w:author="Commodore, Sarah" w:date="2023-03-22T16:22:00Z"/>
                <w:rFonts w:ascii="Arial" w:eastAsia="Times New Roman" w:hAnsi="Arial" w:cs="Arial"/>
                <w:color w:val="222222"/>
                <w:sz w:val="18"/>
                <w:szCs w:val="18"/>
              </w:rPr>
            </w:pPr>
            <w:ins w:id="7012"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155004A" w14:textId="77777777" w:rsidR="00DC2757" w:rsidRPr="00DC2757" w:rsidRDefault="00DC2757" w:rsidP="00DC2757">
            <w:pPr>
              <w:spacing w:after="0" w:line="240" w:lineRule="auto"/>
              <w:jc w:val="right"/>
              <w:rPr>
                <w:ins w:id="7013" w:author="Commodore, Sarah" w:date="2023-03-22T16:22:00Z"/>
                <w:rFonts w:ascii="Arial" w:eastAsia="Times New Roman" w:hAnsi="Arial" w:cs="Arial"/>
                <w:color w:val="222222"/>
                <w:sz w:val="18"/>
                <w:szCs w:val="18"/>
              </w:rPr>
            </w:pPr>
            <w:ins w:id="7014" w:author="Commodore, Sarah" w:date="2023-03-22T16:22:00Z">
              <w:r w:rsidRPr="00DC2757">
                <w:rPr>
                  <w:rFonts w:ascii="Arial" w:eastAsia="Times New Roman" w:hAnsi="Arial" w:cs="Arial"/>
                  <w:color w:val="222222"/>
                  <w:sz w:val="18"/>
                  <w:szCs w:val="18"/>
                </w:rPr>
                <w:t>-2.7</w:t>
              </w:r>
            </w:ins>
          </w:p>
        </w:tc>
        <w:tc>
          <w:tcPr>
            <w:tcW w:w="960" w:type="dxa"/>
            <w:tcBorders>
              <w:top w:val="nil"/>
              <w:left w:val="nil"/>
              <w:bottom w:val="nil"/>
              <w:right w:val="nil"/>
            </w:tcBorders>
            <w:shd w:val="clear" w:color="000000" w:fill="FFFFFF"/>
            <w:vAlign w:val="center"/>
            <w:hideMark/>
          </w:tcPr>
          <w:p w14:paraId="24F8E0D7" w14:textId="77777777" w:rsidR="00DC2757" w:rsidRPr="00DC2757" w:rsidRDefault="00DC2757" w:rsidP="00DC2757">
            <w:pPr>
              <w:spacing w:after="0" w:line="240" w:lineRule="auto"/>
              <w:jc w:val="center"/>
              <w:rPr>
                <w:ins w:id="7015" w:author="Commodore, Sarah" w:date="2023-03-22T16:22:00Z"/>
                <w:rFonts w:ascii="Arial" w:eastAsia="Times New Roman" w:hAnsi="Arial" w:cs="Arial"/>
                <w:color w:val="222222"/>
                <w:sz w:val="18"/>
                <w:szCs w:val="18"/>
              </w:rPr>
            </w:pPr>
            <w:ins w:id="7016"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7AD6564B" w14:textId="77777777" w:rsidR="00DC2757" w:rsidRPr="00DC2757" w:rsidRDefault="00DC2757" w:rsidP="00DC2757">
            <w:pPr>
              <w:spacing w:after="0" w:line="240" w:lineRule="auto"/>
              <w:jc w:val="center"/>
              <w:rPr>
                <w:ins w:id="7017" w:author="Commodore, Sarah" w:date="2023-03-22T16:22:00Z"/>
                <w:rFonts w:ascii="Arial" w:eastAsia="Times New Roman" w:hAnsi="Arial" w:cs="Arial"/>
                <w:color w:val="222222"/>
                <w:sz w:val="18"/>
                <w:szCs w:val="18"/>
              </w:rPr>
            </w:pPr>
            <w:ins w:id="7018" w:author="Commodore, Sarah" w:date="2023-03-22T16:22:00Z">
              <w:r w:rsidRPr="00DC2757">
                <w:rPr>
                  <w:rFonts w:ascii="Arial" w:eastAsia="Times New Roman" w:hAnsi="Arial" w:cs="Arial"/>
                  <w:color w:val="222222"/>
                  <w:sz w:val="18"/>
                  <w:szCs w:val="18"/>
                </w:rPr>
                <w:t>12.3</w:t>
              </w:r>
            </w:ins>
          </w:p>
        </w:tc>
        <w:tc>
          <w:tcPr>
            <w:tcW w:w="1120" w:type="dxa"/>
            <w:tcBorders>
              <w:top w:val="nil"/>
              <w:left w:val="nil"/>
              <w:bottom w:val="nil"/>
              <w:right w:val="nil"/>
            </w:tcBorders>
            <w:shd w:val="clear" w:color="000000" w:fill="FFFFFF"/>
            <w:vAlign w:val="center"/>
            <w:hideMark/>
          </w:tcPr>
          <w:p w14:paraId="0BB97250" w14:textId="77777777" w:rsidR="00DC2757" w:rsidRPr="00DC2757" w:rsidRDefault="00DC2757" w:rsidP="00DC2757">
            <w:pPr>
              <w:spacing w:after="0" w:line="240" w:lineRule="auto"/>
              <w:jc w:val="center"/>
              <w:rPr>
                <w:ins w:id="7019" w:author="Commodore, Sarah" w:date="2023-03-22T16:22:00Z"/>
                <w:rFonts w:ascii="Arial" w:eastAsia="Times New Roman" w:hAnsi="Arial" w:cs="Arial"/>
                <w:color w:val="222222"/>
                <w:sz w:val="18"/>
                <w:szCs w:val="18"/>
              </w:rPr>
            </w:pPr>
            <w:ins w:id="7020"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630C4D" w14:textId="77777777" w:rsidR="00DC2757" w:rsidRPr="00DC2757" w:rsidRDefault="00DC2757" w:rsidP="00DC2757">
            <w:pPr>
              <w:spacing w:after="0" w:line="240" w:lineRule="auto"/>
              <w:jc w:val="center"/>
              <w:rPr>
                <w:ins w:id="7021" w:author="Commodore, Sarah" w:date="2023-03-22T16:22:00Z"/>
                <w:rFonts w:ascii="Arial" w:eastAsia="Times New Roman" w:hAnsi="Arial" w:cs="Arial"/>
                <w:color w:val="222222"/>
                <w:sz w:val="18"/>
                <w:szCs w:val="18"/>
              </w:rPr>
            </w:pPr>
            <w:ins w:id="7022" w:author="Commodore, Sarah" w:date="2023-03-22T16:22:00Z">
              <w:r w:rsidRPr="00DC2757">
                <w:rPr>
                  <w:rFonts w:ascii="Arial" w:eastAsia="Times New Roman" w:hAnsi="Arial" w:cs="Arial"/>
                  <w:color w:val="222222"/>
                  <w:sz w:val="18"/>
                  <w:szCs w:val="18"/>
                </w:rPr>
                <w:t>&lt; 0.001</w:t>
              </w:r>
            </w:ins>
          </w:p>
        </w:tc>
      </w:tr>
      <w:tr w:rsidR="00DC2757" w:rsidRPr="00DC2757" w14:paraId="4B5F9E3B" w14:textId="77777777" w:rsidTr="00DC2757">
        <w:trPr>
          <w:trHeight w:val="460"/>
          <w:ins w:id="7023" w:author="Commodore, Sarah" w:date="2023-03-22T16:22:00Z"/>
        </w:trPr>
        <w:tc>
          <w:tcPr>
            <w:tcW w:w="1960" w:type="dxa"/>
            <w:tcBorders>
              <w:top w:val="nil"/>
              <w:left w:val="nil"/>
              <w:bottom w:val="nil"/>
              <w:right w:val="nil"/>
            </w:tcBorders>
            <w:shd w:val="clear" w:color="000000" w:fill="FFFFFF"/>
            <w:vAlign w:val="center"/>
            <w:hideMark/>
          </w:tcPr>
          <w:p w14:paraId="78EFADFF" w14:textId="77777777" w:rsidR="00DC2757" w:rsidRPr="00DC2757" w:rsidRDefault="00DC2757" w:rsidP="00DC2757">
            <w:pPr>
              <w:spacing w:after="0" w:line="240" w:lineRule="auto"/>
              <w:rPr>
                <w:ins w:id="7024" w:author="Commodore, Sarah" w:date="2023-03-22T16:22:00Z"/>
                <w:rFonts w:ascii="Arial" w:eastAsia="Times New Roman" w:hAnsi="Arial" w:cs="Arial"/>
                <w:color w:val="222222"/>
                <w:sz w:val="18"/>
                <w:szCs w:val="18"/>
              </w:rPr>
            </w:pPr>
            <w:ins w:id="7025" w:author="Commodore, Sarah" w:date="2023-03-22T16:22:00Z">
              <w:r w:rsidRPr="00DC2757">
                <w:rPr>
                  <w:rFonts w:ascii="Arial" w:eastAsia="Times New Roman" w:hAnsi="Arial" w:cs="Arial"/>
                  <w:color w:val="222222"/>
                  <w:sz w:val="18"/>
                  <w:szCs w:val="18"/>
                </w:rPr>
                <w:t>ENSG00000186976</w:t>
              </w:r>
            </w:ins>
          </w:p>
        </w:tc>
        <w:tc>
          <w:tcPr>
            <w:tcW w:w="1360" w:type="dxa"/>
            <w:tcBorders>
              <w:top w:val="nil"/>
              <w:left w:val="nil"/>
              <w:bottom w:val="nil"/>
              <w:right w:val="nil"/>
            </w:tcBorders>
            <w:shd w:val="clear" w:color="000000" w:fill="FFFFFF"/>
            <w:vAlign w:val="center"/>
            <w:hideMark/>
          </w:tcPr>
          <w:p w14:paraId="1DF309C6" w14:textId="77777777" w:rsidR="00DC2757" w:rsidRPr="00DC2757" w:rsidRDefault="00DC2757" w:rsidP="00DC2757">
            <w:pPr>
              <w:spacing w:after="0" w:line="240" w:lineRule="auto"/>
              <w:rPr>
                <w:ins w:id="7026" w:author="Commodore, Sarah" w:date="2023-03-22T16:22:00Z"/>
                <w:rFonts w:ascii="Arial" w:eastAsia="Times New Roman" w:hAnsi="Arial" w:cs="Arial"/>
                <w:i/>
                <w:iCs/>
                <w:color w:val="222222"/>
                <w:sz w:val="18"/>
                <w:szCs w:val="18"/>
              </w:rPr>
            </w:pPr>
            <w:ins w:id="7027" w:author="Commodore, Sarah" w:date="2023-03-22T16:22:00Z">
              <w:r w:rsidRPr="00DC2757">
                <w:rPr>
                  <w:rFonts w:ascii="Arial" w:eastAsia="Times New Roman" w:hAnsi="Arial" w:cs="Arial"/>
                  <w:i/>
                  <w:iCs/>
                  <w:color w:val="222222"/>
                  <w:sz w:val="18"/>
                  <w:szCs w:val="18"/>
                </w:rPr>
                <w:t>EFCAB6</w:t>
              </w:r>
            </w:ins>
          </w:p>
        </w:tc>
        <w:tc>
          <w:tcPr>
            <w:tcW w:w="960" w:type="dxa"/>
            <w:tcBorders>
              <w:top w:val="nil"/>
              <w:left w:val="nil"/>
              <w:bottom w:val="nil"/>
              <w:right w:val="nil"/>
            </w:tcBorders>
            <w:shd w:val="clear" w:color="000000" w:fill="FFFFFF"/>
            <w:vAlign w:val="center"/>
            <w:hideMark/>
          </w:tcPr>
          <w:p w14:paraId="0FCAA768" w14:textId="77777777" w:rsidR="00DC2757" w:rsidRPr="00DC2757" w:rsidRDefault="00DC2757" w:rsidP="00DC2757">
            <w:pPr>
              <w:spacing w:after="0" w:line="240" w:lineRule="auto"/>
              <w:rPr>
                <w:ins w:id="7028" w:author="Commodore, Sarah" w:date="2023-03-22T16:22:00Z"/>
                <w:rFonts w:ascii="Arial" w:eastAsia="Times New Roman" w:hAnsi="Arial" w:cs="Arial"/>
                <w:color w:val="222222"/>
                <w:sz w:val="18"/>
                <w:szCs w:val="18"/>
              </w:rPr>
            </w:pPr>
            <w:ins w:id="7029"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C84F647" w14:textId="77777777" w:rsidR="00DC2757" w:rsidRPr="00DC2757" w:rsidRDefault="00DC2757" w:rsidP="00DC2757">
            <w:pPr>
              <w:spacing w:after="0" w:line="240" w:lineRule="auto"/>
              <w:jc w:val="right"/>
              <w:rPr>
                <w:ins w:id="7030" w:author="Commodore, Sarah" w:date="2023-03-22T16:22:00Z"/>
                <w:rFonts w:ascii="Arial" w:eastAsia="Times New Roman" w:hAnsi="Arial" w:cs="Arial"/>
                <w:color w:val="222222"/>
                <w:sz w:val="18"/>
                <w:szCs w:val="18"/>
              </w:rPr>
            </w:pPr>
            <w:ins w:id="7031"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3E8F628" w14:textId="77777777" w:rsidR="00DC2757" w:rsidRPr="00DC2757" w:rsidRDefault="00DC2757" w:rsidP="00DC2757">
            <w:pPr>
              <w:spacing w:after="0" w:line="240" w:lineRule="auto"/>
              <w:jc w:val="right"/>
              <w:rPr>
                <w:ins w:id="7032" w:author="Commodore, Sarah" w:date="2023-03-22T16:22:00Z"/>
                <w:rFonts w:ascii="Arial" w:eastAsia="Times New Roman" w:hAnsi="Arial" w:cs="Arial"/>
                <w:color w:val="222222"/>
                <w:sz w:val="18"/>
                <w:szCs w:val="18"/>
              </w:rPr>
            </w:pPr>
            <w:ins w:id="7033" w:author="Commodore, Sarah" w:date="2023-03-22T16:22:00Z">
              <w:r w:rsidRPr="00DC2757">
                <w:rPr>
                  <w:rFonts w:ascii="Arial" w:eastAsia="Times New Roman" w:hAnsi="Arial" w:cs="Arial"/>
                  <w:color w:val="222222"/>
                  <w:sz w:val="18"/>
                  <w:szCs w:val="18"/>
                </w:rPr>
                <w:t>-2.5</w:t>
              </w:r>
            </w:ins>
          </w:p>
        </w:tc>
        <w:tc>
          <w:tcPr>
            <w:tcW w:w="960" w:type="dxa"/>
            <w:tcBorders>
              <w:top w:val="nil"/>
              <w:left w:val="nil"/>
              <w:bottom w:val="nil"/>
              <w:right w:val="nil"/>
            </w:tcBorders>
            <w:shd w:val="clear" w:color="000000" w:fill="FFFFFF"/>
            <w:vAlign w:val="center"/>
            <w:hideMark/>
          </w:tcPr>
          <w:p w14:paraId="5B3839D1" w14:textId="77777777" w:rsidR="00DC2757" w:rsidRPr="00DC2757" w:rsidRDefault="00DC2757" w:rsidP="00DC2757">
            <w:pPr>
              <w:spacing w:after="0" w:line="240" w:lineRule="auto"/>
              <w:jc w:val="center"/>
              <w:rPr>
                <w:ins w:id="7034" w:author="Commodore, Sarah" w:date="2023-03-22T16:22:00Z"/>
                <w:rFonts w:ascii="Arial" w:eastAsia="Times New Roman" w:hAnsi="Arial" w:cs="Arial"/>
                <w:color w:val="222222"/>
                <w:sz w:val="18"/>
                <w:szCs w:val="18"/>
              </w:rPr>
            </w:pPr>
            <w:ins w:id="7035"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70EE63D" w14:textId="77777777" w:rsidR="00DC2757" w:rsidRPr="00DC2757" w:rsidRDefault="00DC2757" w:rsidP="00DC2757">
            <w:pPr>
              <w:spacing w:after="0" w:line="240" w:lineRule="auto"/>
              <w:jc w:val="center"/>
              <w:rPr>
                <w:ins w:id="7036" w:author="Commodore, Sarah" w:date="2023-03-22T16:22:00Z"/>
                <w:rFonts w:ascii="Arial" w:eastAsia="Times New Roman" w:hAnsi="Arial" w:cs="Arial"/>
                <w:color w:val="222222"/>
                <w:sz w:val="18"/>
                <w:szCs w:val="18"/>
              </w:rPr>
            </w:pPr>
            <w:ins w:id="7037" w:author="Commodore, Sarah" w:date="2023-03-22T16:22:00Z">
              <w:r w:rsidRPr="00DC2757">
                <w:rPr>
                  <w:rFonts w:ascii="Arial" w:eastAsia="Times New Roman" w:hAnsi="Arial" w:cs="Arial"/>
                  <w:color w:val="222222"/>
                  <w:sz w:val="18"/>
                  <w:szCs w:val="18"/>
                </w:rPr>
                <w:t>10.1</w:t>
              </w:r>
            </w:ins>
          </w:p>
        </w:tc>
        <w:tc>
          <w:tcPr>
            <w:tcW w:w="1120" w:type="dxa"/>
            <w:tcBorders>
              <w:top w:val="nil"/>
              <w:left w:val="nil"/>
              <w:bottom w:val="nil"/>
              <w:right w:val="nil"/>
            </w:tcBorders>
            <w:shd w:val="clear" w:color="000000" w:fill="FFFFFF"/>
            <w:vAlign w:val="center"/>
            <w:hideMark/>
          </w:tcPr>
          <w:p w14:paraId="31A3676F" w14:textId="77777777" w:rsidR="00DC2757" w:rsidRPr="00DC2757" w:rsidRDefault="00DC2757" w:rsidP="00DC2757">
            <w:pPr>
              <w:spacing w:after="0" w:line="240" w:lineRule="auto"/>
              <w:jc w:val="center"/>
              <w:rPr>
                <w:ins w:id="7038" w:author="Commodore, Sarah" w:date="2023-03-22T16:22:00Z"/>
                <w:rFonts w:ascii="Arial" w:eastAsia="Times New Roman" w:hAnsi="Arial" w:cs="Arial"/>
                <w:color w:val="222222"/>
                <w:sz w:val="18"/>
                <w:szCs w:val="18"/>
              </w:rPr>
            </w:pPr>
            <w:ins w:id="7039"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C3ECC8" w14:textId="77777777" w:rsidR="00DC2757" w:rsidRPr="00DC2757" w:rsidRDefault="00DC2757" w:rsidP="00DC2757">
            <w:pPr>
              <w:spacing w:after="0" w:line="240" w:lineRule="auto"/>
              <w:jc w:val="center"/>
              <w:rPr>
                <w:ins w:id="7040" w:author="Commodore, Sarah" w:date="2023-03-22T16:22:00Z"/>
                <w:rFonts w:ascii="Arial" w:eastAsia="Times New Roman" w:hAnsi="Arial" w:cs="Arial"/>
                <w:color w:val="222222"/>
                <w:sz w:val="18"/>
                <w:szCs w:val="18"/>
              </w:rPr>
            </w:pPr>
            <w:ins w:id="7041" w:author="Commodore, Sarah" w:date="2023-03-22T16:22:00Z">
              <w:r w:rsidRPr="00DC2757">
                <w:rPr>
                  <w:rFonts w:ascii="Arial" w:eastAsia="Times New Roman" w:hAnsi="Arial" w:cs="Arial"/>
                  <w:color w:val="222222"/>
                  <w:sz w:val="18"/>
                  <w:szCs w:val="18"/>
                </w:rPr>
                <w:t>&lt; 0.001</w:t>
              </w:r>
            </w:ins>
          </w:p>
        </w:tc>
      </w:tr>
      <w:tr w:rsidR="00DC2757" w:rsidRPr="00DC2757" w14:paraId="7C227B76" w14:textId="77777777" w:rsidTr="00DC2757">
        <w:trPr>
          <w:trHeight w:val="470"/>
          <w:ins w:id="7042" w:author="Commodore, Sarah" w:date="2023-03-22T16:22:00Z"/>
        </w:trPr>
        <w:tc>
          <w:tcPr>
            <w:tcW w:w="1960" w:type="dxa"/>
            <w:tcBorders>
              <w:top w:val="nil"/>
              <w:left w:val="nil"/>
              <w:bottom w:val="single" w:sz="8" w:space="0" w:color="auto"/>
              <w:right w:val="nil"/>
            </w:tcBorders>
            <w:shd w:val="clear" w:color="000000" w:fill="FFFFFF"/>
            <w:vAlign w:val="center"/>
            <w:hideMark/>
          </w:tcPr>
          <w:p w14:paraId="2E4614A7" w14:textId="77777777" w:rsidR="00DC2757" w:rsidRPr="00DC2757" w:rsidRDefault="00DC2757" w:rsidP="00DC2757">
            <w:pPr>
              <w:spacing w:after="0" w:line="240" w:lineRule="auto"/>
              <w:rPr>
                <w:ins w:id="7043" w:author="Commodore, Sarah" w:date="2023-03-22T16:22:00Z"/>
                <w:rFonts w:ascii="Arial" w:eastAsia="Times New Roman" w:hAnsi="Arial" w:cs="Arial"/>
                <w:color w:val="222222"/>
                <w:sz w:val="18"/>
                <w:szCs w:val="18"/>
              </w:rPr>
            </w:pPr>
            <w:ins w:id="7044" w:author="Commodore, Sarah" w:date="2023-03-22T16:22:00Z">
              <w:r w:rsidRPr="00DC2757">
                <w:rPr>
                  <w:rFonts w:ascii="Arial" w:eastAsia="Times New Roman" w:hAnsi="Arial" w:cs="Arial"/>
                  <w:color w:val="222222"/>
                  <w:sz w:val="18"/>
                  <w:szCs w:val="18"/>
                </w:rPr>
                <w:t>ENSG00000172955</w:t>
              </w:r>
            </w:ins>
          </w:p>
        </w:tc>
        <w:tc>
          <w:tcPr>
            <w:tcW w:w="1360" w:type="dxa"/>
            <w:tcBorders>
              <w:top w:val="nil"/>
              <w:left w:val="nil"/>
              <w:bottom w:val="single" w:sz="8" w:space="0" w:color="auto"/>
              <w:right w:val="nil"/>
            </w:tcBorders>
            <w:shd w:val="clear" w:color="000000" w:fill="FFFFFF"/>
            <w:vAlign w:val="center"/>
            <w:hideMark/>
          </w:tcPr>
          <w:p w14:paraId="51930EA1" w14:textId="77777777" w:rsidR="00DC2757" w:rsidRPr="00DC2757" w:rsidRDefault="00DC2757" w:rsidP="00DC2757">
            <w:pPr>
              <w:spacing w:after="0" w:line="240" w:lineRule="auto"/>
              <w:rPr>
                <w:ins w:id="7045" w:author="Commodore, Sarah" w:date="2023-03-22T16:22:00Z"/>
                <w:rFonts w:ascii="Arial" w:eastAsia="Times New Roman" w:hAnsi="Arial" w:cs="Arial"/>
                <w:i/>
                <w:iCs/>
                <w:color w:val="222222"/>
                <w:sz w:val="18"/>
                <w:szCs w:val="18"/>
              </w:rPr>
            </w:pPr>
            <w:ins w:id="7046" w:author="Commodore, Sarah" w:date="2023-03-22T16:22:00Z">
              <w:r w:rsidRPr="00DC2757">
                <w:rPr>
                  <w:rFonts w:ascii="Arial" w:eastAsia="Times New Roman" w:hAnsi="Arial" w:cs="Arial"/>
                  <w:i/>
                  <w:iCs/>
                  <w:color w:val="222222"/>
                  <w:sz w:val="18"/>
                  <w:szCs w:val="18"/>
                </w:rPr>
                <w:t>ADH6</w:t>
              </w:r>
            </w:ins>
          </w:p>
        </w:tc>
        <w:tc>
          <w:tcPr>
            <w:tcW w:w="960" w:type="dxa"/>
            <w:tcBorders>
              <w:top w:val="nil"/>
              <w:left w:val="nil"/>
              <w:bottom w:val="single" w:sz="8" w:space="0" w:color="auto"/>
              <w:right w:val="nil"/>
            </w:tcBorders>
            <w:shd w:val="clear" w:color="000000" w:fill="FFFFFF"/>
            <w:vAlign w:val="center"/>
            <w:hideMark/>
          </w:tcPr>
          <w:p w14:paraId="11A506AA" w14:textId="77777777" w:rsidR="00DC2757" w:rsidRPr="00DC2757" w:rsidRDefault="00DC2757" w:rsidP="00DC2757">
            <w:pPr>
              <w:spacing w:after="0" w:line="240" w:lineRule="auto"/>
              <w:rPr>
                <w:ins w:id="7047" w:author="Commodore, Sarah" w:date="2023-03-22T16:22:00Z"/>
                <w:rFonts w:ascii="Arial" w:eastAsia="Times New Roman" w:hAnsi="Arial" w:cs="Arial"/>
                <w:color w:val="222222"/>
                <w:sz w:val="18"/>
                <w:szCs w:val="18"/>
              </w:rPr>
            </w:pPr>
            <w:ins w:id="7048"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single" w:sz="8" w:space="0" w:color="auto"/>
              <w:right w:val="nil"/>
            </w:tcBorders>
            <w:shd w:val="clear" w:color="000000" w:fill="FFFFFF"/>
            <w:vAlign w:val="center"/>
            <w:hideMark/>
          </w:tcPr>
          <w:p w14:paraId="02FD68E0" w14:textId="77777777" w:rsidR="00DC2757" w:rsidRPr="00DC2757" w:rsidRDefault="00DC2757" w:rsidP="00DC2757">
            <w:pPr>
              <w:spacing w:after="0" w:line="240" w:lineRule="auto"/>
              <w:jc w:val="right"/>
              <w:rPr>
                <w:ins w:id="7049" w:author="Commodore, Sarah" w:date="2023-03-22T16:22:00Z"/>
                <w:rFonts w:ascii="Arial" w:eastAsia="Times New Roman" w:hAnsi="Arial" w:cs="Arial"/>
                <w:color w:val="222222"/>
                <w:sz w:val="18"/>
                <w:szCs w:val="18"/>
              </w:rPr>
            </w:pPr>
            <w:ins w:id="7050" w:author="Commodore, Sarah" w:date="2023-03-22T16:22:00Z">
              <w:r w:rsidRPr="00DC2757">
                <w:rPr>
                  <w:rFonts w:ascii="Arial" w:eastAsia="Times New Roman" w:hAnsi="Arial" w:cs="Arial"/>
                  <w:color w:val="222222"/>
                  <w:sz w:val="18"/>
                  <w:szCs w:val="18"/>
                </w:rPr>
                <w:t>-2.9</w:t>
              </w:r>
            </w:ins>
          </w:p>
        </w:tc>
        <w:tc>
          <w:tcPr>
            <w:tcW w:w="960" w:type="dxa"/>
            <w:tcBorders>
              <w:top w:val="nil"/>
              <w:left w:val="nil"/>
              <w:bottom w:val="single" w:sz="8" w:space="0" w:color="auto"/>
              <w:right w:val="nil"/>
            </w:tcBorders>
            <w:shd w:val="clear" w:color="000000" w:fill="FFFFFF"/>
            <w:vAlign w:val="center"/>
            <w:hideMark/>
          </w:tcPr>
          <w:p w14:paraId="4EAD06EE" w14:textId="77777777" w:rsidR="00DC2757" w:rsidRPr="00DC2757" w:rsidRDefault="00DC2757" w:rsidP="00DC2757">
            <w:pPr>
              <w:spacing w:after="0" w:line="240" w:lineRule="auto"/>
              <w:jc w:val="right"/>
              <w:rPr>
                <w:ins w:id="7051" w:author="Commodore, Sarah" w:date="2023-03-22T16:22:00Z"/>
                <w:rFonts w:ascii="Arial" w:eastAsia="Times New Roman" w:hAnsi="Arial" w:cs="Arial"/>
                <w:color w:val="222222"/>
                <w:sz w:val="18"/>
                <w:szCs w:val="18"/>
              </w:rPr>
            </w:pPr>
            <w:ins w:id="7052" w:author="Commodore, Sarah" w:date="2023-03-22T16:22:00Z">
              <w:r w:rsidRPr="00DC2757">
                <w:rPr>
                  <w:rFonts w:ascii="Arial" w:eastAsia="Times New Roman" w:hAnsi="Arial" w:cs="Arial"/>
                  <w:color w:val="222222"/>
                  <w:sz w:val="18"/>
                  <w:szCs w:val="18"/>
                </w:rPr>
                <w:t>-3.3</w:t>
              </w:r>
            </w:ins>
          </w:p>
        </w:tc>
        <w:tc>
          <w:tcPr>
            <w:tcW w:w="960" w:type="dxa"/>
            <w:tcBorders>
              <w:top w:val="nil"/>
              <w:left w:val="nil"/>
              <w:bottom w:val="single" w:sz="8" w:space="0" w:color="auto"/>
              <w:right w:val="nil"/>
            </w:tcBorders>
            <w:shd w:val="clear" w:color="000000" w:fill="FFFFFF"/>
            <w:vAlign w:val="center"/>
            <w:hideMark/>
          </w:tcPr>
          <w:p w14:paraId="5EEFC316" w14:textId="77777777" w:rsidR="00DC2757" w:rsidRPr="00DC2757" w:rsidRDefault="00DC2757" w:rsidP="00DC2757">
            <w:pPr>
              <w:spacing w:after="0" w:line="240" w:lineRule="auto"/>
              <w:jc w:val="center"/>
              <w:rPr>
                <w:ins w:id="7053" w:author="Commodore, Sarah" w:date="2023-03-22T16:22:00Z"/>
                <w:rFonts w:ascii="Arial" w:eastAsia="Times New Roman" w:hAnsi="Arial" w:cs="Arial"/>
                <w:color w:val="222222"/>
                <w:sz w:val="18"/>
                <w:szCs w:val="18"/>
              </w:rPr>
            </w:pPr>
            <w:ins w:id="7054"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single" w:sz="8" w:space="0" w:color="auto"/>
              <w:right w:val="nil"/>
            </w:tcBorders>
            <w:shd w:val="clear" w:color="000000" w:fill="FFFFFF"/>
            <w:vAlign w:val="center"/>
            <w:hideMark/>
          </w:tcPr>
          <w:p w14:paraId="2F1BFFAE" w14:textId="77777777" w:rsidR="00DC2757" w:rsidRPr="00DC2757" w:rsidRDefault="00DC2757" w:rsidP="00DC2757">
            <w:pPr>
              <w:spacing w:after="0" w:line="240" w:lineRule="auto"/>
              <w:jc w:val="center"/>
              <w:rPr>
                <w:ins w:id="7055" w:author="Commodore, Sarah" w:date="2023-03-22T16:22:00Z"/>
                <w:rFonts w:ascii="Arial" w:eastAsia="Times New Roman" w:hAnsi="Arial" w:cs="Arial"/>
                <w:color w:val="222222"/>
                <w:sz w:val="18"/>
                <w:szCs w:val="18"/>
              </w:rPr>
            </w:pPr>
            <w:ins w:id="7056" w:author="Commodore, Sarah" w:date="2023-03-22T16:22:00Z">
              <w:r w:rsidRPr="00DC2757">
                <w:rPr>
                  <w:rFonts w:ascii="Arial" w:eastAsia="Times New Roman" w:hAnsi="Arial" w:cs="Arial"/>
                  <w:color w:val="222222"/>
                  <w:sz w:val="18"/>
                  <w:szCs w:val="18"/>
                </w:rPr>
                <w:t>14.5</w:t>
              </w:r>
            </w:ins>
          </w:p>
        </w:tc>
        <w:tc>
          <w:tcPr>
            <w:tcW w:w="1120" w:type="dxa"/>
            <w:tcBorders>
              <w:top w:val="nil"/>
              <w:left w:val="nil"/>
              <w:bottom w:val="single" w:sz="8" w:space="0" w:color="auto"/>
              <w:right w:val="nil"/>
            </w:tcBorders>
            <w:shd w:val="clear" w:color="000000" w:fill="FFFFFF"/>
            <w:vAlign w:val="center"/>
            <w:hideMark/>
          </w:tcPr>
          <w:p w14:paraId="602C8422" w14:textId="77777777" w:rsidR="00DC2757" w:rsidRPr="00DC2757" w:rsidRDefault="00DC2757" w:rsidP="00DC2757">
            <w:pPr>
              <w:spacing w:after="0" w:line="240" w:lineRule="auto"/>
              <w:jc w:val="center"/>
              <w:rPr>
                <w:ins w:id="7057" w:author="Commodore, Sarah" w:date="2023-03-22T16:22:00Z"/>
                <w:rFonts w:ascii="Arial" w:eastAsia="Times New Roman" w:hAnsi="Arial" w:cs="Arial"/>
                <w:color w:val="222222"/>
                <w:sz w:val="18"/>
                <w:szCs w:val="18"/>
              </w:rPr>
            </w:pPr>
            <w:ins w:id="7058"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single" w:sz="8" w:space="0" w:color="auto"/>
              <w:right w:val="nil"/>
            </w:tcBorders>
            <w:shd w:val="clear" w:color="000000" w:fill="FFFFFF"/>
            <w:vAlign w:val="center"/>
            <w:hideMark/>
          </w:tcPr>
          <w:p w14:paraId="26D608F6" w14:textId="77777777" w:rsidR="00DC2757" w:rsidRPr="00DC2757" w:rsidRDefault="00DC2757" w:rsidP="00DC2757">
            <w:pPr>
              <w:spacing w:after="0" w:line="240" w:lineRule="auto"/>
              <w:jc w:val="center"/>
              <w:rPr>
                <w:ins w:id="7059" w:author="Commodore, Sarah" w:date="2023-03-22T16:22:00Z"/>
                <w:rFonts w:ascii="Arial" w:eastAsia="Times New Roman" w:hAnsi="Arial" w:cs="Arial"/>
                <w:color w:val="222222"/>
                <w:sz w:val="18"/>
                <w:szCs w:val="18"/>
              </w:rPr>
            </w:pPr>
            <w:ins w:id="7060" w:author="Commodore, Sarah" w:date="2023-03-22T16:22:00Z">
              <w:r w:rsidRPr="00DC2757">
                <w:rPr>
                  <w:rFonts w:ascii="Arial" w:eastAsia="Times New Roman" w:hAnsi="Arial" w:cs="Arial"/>
                  <w:color w:val="222222"/>
                  <w:sz w:val="18"/>
                  <w:szCs w:val="18"/>
                </w:rPr>
                <w:t>&lt; 0.001</w:t>
              </w:r>
            </w:ins>
          </w:p>
        </w:tc>
      </w:tr>
    </w:tbl>
    <w:p w14:paraId="320CBBA9" w14:textId="09BACBEE" w:rsidR="00DC2757" w:rsidRDefault="00DC2757" w:rsidP="00D31EA1">
      <w:pPr>
        <w:pStyle w:val="EndNoteBibliography"/>
        <w:spacing w:line="276" w:lineRule="auto"/>
        <w:ind w:left="720" w:hanging="720"/>
        <w:jc w:val="both"/>
        <w:rPr>
          <w:ins w:id="7061" w:author="Commodore, Sarah" w:date="2023-03-22T16:22:00Z"/>
          <w:b/>
          <w:bCs/>
        </w:rPr>
      </w:pPr>
    </w:p>
    <w:tbl>
      <w:tblPr>
        <w:tblW w:w="7180" w:type="dxa"/>
        <w:tblLook w:val="04A0" w:firstRow="1" w:lastRow="0" w:firstColumn="1" w:lastColumn="0" w:noHBand="0" w:noVBand="1"/>
      </w:tblPr>
      <w:tblGrid>
        <w:gridCol w:w="987"/>
        <w:gridCol w:w="1544"/>
        <w:gridCol w:w="882"/>
        <w:gridCol w:w="695"/>
        <w:gridCol w:w="551"/>
        <w:gridCol w:w="578"/>
        <w:gridCol w:w="504"/>
        <w:gridCol w:w="1439"/>
      </w:tblGrid>
      <w:tr w:rsidR="00DC2757" w:rsidRPr="00DC2757" w14:paraId="4FC15AD8" w14:textId="77777777" w:rsidTr="00DC2757">
        <w:trPr>
          <w:trHeight w:val="580"/>
          <w:ins w:id="7062" w:author="Commodore, Sarah" w:date="2023-03-22T16:22:00Z"/>
        </w:trPr>
        <w:tc>
          <w:tcPr>
            <w:tcW w:w="7180" w:type="dxa"/>
            <w:gridSpan w:val="8"/>
            <w:tcBorders>
              <w:top w:val="nil"/>
              <w:left w:val="nil"/>
              <w:bottom w:val="single" w:sz="8" w:space="0" w:color="auto"/>
              <w:right w:val="nil"/>
            </w:tcBorders>
            <w:shd w:val="clear" w:color="000000" w:fill="FFFFFF"/>
            <w:vAlign w:val="bottom"/>
            <w:hideMark/>
          </w:tcPr>
          <w:p w14:paraId="11F06E3A" w14:textId="77777777" w:rsidR="00DC2757" w:rsidRPr="00DC2757" w:rsidRDefault="00DC2757" w:rsidP="00DC2757">
            <w:pPr>
              <w:spacing w:after="0" w:line="240" w:lineRule="auto"/>
              <w:rPr>
                <w:ins w:id="7063" w:author="Commodore, Sarah" w:date="2023-03-22T16:22:00Z"/>
                <w:rFonts w:ascii="Arial" w:eastAsia="Times New Roman" w:hAnsi="Arial" w:cs="Arial"/>
                <w:b/>
                <w:bCs/>
                <w:color w:val="333333"/>
                <w:sz w:val="14"/>
                <w:szCs w:val="14"/>
              </w:rPr>
            </w:pPr>
            <w:bookmarkStart w:id="7064" w:name="RANGE!A1:H12"/>
            <w:ins w:id="7065" w:author="Commodore, Sarah" w:date="2023-03-22T16:22:00Z">
              <w:r w:rsidRPr="00DC2757">
                <w:rPr>
                  <w:rFonts w:ascii="Arial" w:eastAsia="Times New Roman" w:hAnsi="Arial" w:cs="Arial"/>
                  <w:b/>
                  <w:bCs/>
                  <w:color w:val="333333"/>
                  <w:sz w:val="14"/>
                  <w:szCs w:val="14"/>
                </w:rPr>
                <w:lastRenderedPageBreak/>
                <w:t>Supplementary Table 3: Top 10 Targeted CpG Sites by p-value based on the targeted epigenome wide analysis</w:t>
              </w:r>
              <w:bookmarkEnd w:id="7064"/>
            </w:ins>
          </w:p>
        </w:tc>
      </w:tr>
      <w:tr w:rsidR="00DC2757" w:rsidRPr="00DC2757" w14:paraId="75BDDD02" w14:textId="77777777" w:rsidTr="00DC2757">
        <w:trPr>
          <w:trHeight w:val="290"/>
          <w:ins w:id="7066" w:author="Commodore, Sarah" w:date="2023-03-22T16:22:00Z"/>
        </w:trPr>
        <w:tc>
          <w:tcPr>
            <w:tcW w:w="860" w:type="dxa"/>
            <w:tcBorders>
              <w:top w:val="nil"/>
              <w:left w:val="nil"/>
              <w:bottom w:val="single" w:sz="8" w:space="0" w:color="auto"/>
              <w:right w:val="nil"/>
            </w:tcBorders>
            <w:shd w:val="clear" w:color="000000" w:fill="FFFFFF"/>
            <w:vAlign w:val="bottom"/>
            <w:hideMark/>
          </w:tcPr>
          <w:p w14:paraId="47C6FE04" w14:textId="77777777" w:rsidR="00DC2757" w:rsidRPr="00DC2757" w:rsidRDefault="00DC2757" w:rsidP="00DC2757">
            <w:pPr>
              <w:spacing w:after="0" w:line="240" w:lineRule="auto"/>
              <w:jc w:val="center"/>
              <w:rPr>
                <w:ins w:id="7067" w:author="Commodore, Sarah" w:date="2023-03-22T16:22:00Z"/>
                <w:rFonts w:ascii="Arial" w:eastAsia="Times New Roman" w:hAnsi="Arial" w:cs="Arial"/>
                <w:color w:val="333333"/>
                <w:sz w:val="14"/>
                <w:szCs w:val="14"/>
              </w:rPr>
            </w:pPr>
            <w:ins w:id="7068" w:author="Commodore, Sarah" w:date="2023-03-22T16:22:00Z">
              <w:r w:rsidRPr="00DC2757">
                <w:rPr>
                  <w:rFonts w:ascii="Arial" w:eastAsia="Times New Roman" w:hAnsi="Arial" w:cs="Arial"/>
                  <w:color w:val="333333"/>
                  <w:sz w:val="14"/>
                  <w:szCs w:val="14"/>
                </w:rPr>
                <w:t>CpG</w:t>
              </w:r>
            </w:ins>
          </w:p>
        </w:tc>
        <w:tc>
          <w:tcPr>
            <w:tcW w:w="1640" w:type="dxa"/>
            <w:tcBorders>
              <w:top w:val="nil"/>
              <w:left w:val="nil"/>
              <w:bottom w:val="single" w:sz="8" w:space="0" w:color="auto"/>
              <w:right w:val="nil"/>
            </w:tcBorders>
            <w:shd w:val="clear" w:color="000000" w:fill="FFFFFF"/>
            <w:vAlign w:val="bottom"/>
            <w:hideMark/>
          </w:tcPr>
          <w:p w14:paraId="380BA85C" w14:textId="77777777" w:rsidR="00DC2757" w:rsidRPr="00DC2757" w:rsidRDefault="00DC2757" w:rsidP="00DC2757">
            <w:pPr>
              <w:spacing w:after="0" w:line="240" w:lineRule="auto"/>
              <w:jc w:val="center"/>
              <w:rPr>
                <w:ins w:id="7069" w:author="Commodore, Sarah" w:date="2023-03-22T16:22:00Z"/>
                <w:rFonts w:ascii="Arial" w:eastAsia="Times New Roman" w:hAnsi="Arial" w:cs="Arial"/>
                <w:color w:val="333333"/>
                <w:sz w:val="14"/>
                <w:szCs w:val="14"/>
              </w:rPr>
            </w:pPr>
            <w:ins w:id="7070" w:author="Commodore, Sarah" w:date="2023-03-22T16:22:00Z">
              <w:r w:rsidRPr="00DC2757">
                <w:rPr>
                  <w:rFonts w:ascii="Arial" w:eastAsia="Times New Roman" w:hAnsi="Arial" w:cs="Arial"/>
                  <w:color w:val="333333"/>
                  <w:sz w:val="14"/>
                  <w:szCs w:val="14"/>
                </w:rPr>
                <w:t>Associated Gene Name</w:t>
              </w:r>
            </w:ins>
          </w:p>
        </w:tc>
        <w:tc>
          <w:tcPr>
            <w:tcW w:w="900" w:type="dxa"/>
            <w:tcBorders>
              <w:top w:val="nil"/>
              <w:left w:val="nil"/>
              <w:bottom w:val="single" w:sz="8" w:space="0" w:color="auto"/>
              <w:right w:val="nil"/>
            </w:tcBorders>
            <w:shd w:val="clear" w:color="000000" w:fill="FFFFFF"/>
            <w:vAlign w:val="bottom"/>
            <w:hideMark/>
          </w:tcPr>
          <w:p w14:paraId="3246A126" w14:textId="77777777" w:rsidR="00DC2757" w:rsidRPr="00DC2757" w:rsidRDefault="00DC2757" w:rsidP="00DC2757">
            <w:pPr>
              <w:spacing w:after="0" w:line="240" w:lineRule="auto"/>
              <w:jc w:val="center"/>
              <w:rPr>
                <w:ins w:id="7071" w:author="Commodore, Sarah" w:date="2023-03-22T16:22:00Z"/>
                <w:rFonts w:ascii="Arial" w:eastAsia="Times New Roman" w:hAnsi="Arial" w:cs="Arial"/>
                <w:color w:val="333333"/>
                <w:sz w:val="14"/>
                <w:szCs w:val="14"/>
              </w:rPr>
            </w:pPr>
            <w:ins w:id="7072" w:author="Commodore, Sarah" w:date="2023-03-22T16:22:00Z">
              <w:r w:rsidRPr="00DC2757">
                <w:rPr>
                  <w:rFonts w:ascii="Arial" w:eastAsia="Times New Roman" w:hAnsi="Arial" w:cs="Arial"/>
                  <w:color w:val="333333"/>
                  <w:sz w:val="14"/>
                  <w:szCs w:val="14"/>
                </w:rPr>
                <w:t>Estimate (M)</w:t>
              </w:r>
            </w:ins>
          </w:p>
        </w:tc>
        <w:tc>
          <w:tcPr>
            <w:tcW w:w="720" w:type="dxa"/>
            <w:tcBorders>
              <w:top w:val="nil"/>
              <w:left w:val="nil"/>
              <w:bottom w:val="single" w:sz="8" w:space="0" w:color="auto"/>
              <w:right w:val="nil"/>
            </w:tcBorders>
            <w:shd w:val="clear" w:color="000000" w:fill="FFFFFF"/>
            <w:vAlign w:val="bottom"/>
            <w:hideMark/>
          </w:tcPr>
          <w:p w14:paraId="5AA0EC78" w14:textId="77777777" w:rsidR="00DC2757" w:rsidRPr="00DC2757" w:rsidRDefault="00DC2757" w:rsidP="00DC2757">
            <w:pPr>
              <w:spacing w:after="0" w:line="240" w:lineRule="auto"/>
              <w:jc w:val="center"/>
              <w:rPr>
                <w:ins w:id="7073" w:author="Commodore, Sarah" w:date="2023-03-22T16:22:00Z"/>
                <w:rFonts w:ascii="Arial" w:eastAsia="Times New Roman" w:hAnsi="Arial" w:cs="Arial"/>
                <w:color w:val="333333"/>
                <w:sz w:val="14"/>
                <w:szCs w:val="14"/>
              </w:rPr>
            </w:pPr>
            <w:ins w:id="7074" w:author="Commodore, Sarah" w:date="2023-03-22T16:22:00Z">
              <w:r w:rsidRPr="00DC2757">
                <w:rPr>
                  <w:rFonts w:ascii="Arial" w:eastAsia="Times New Roman" w:hAnsi="Arial" w:cs="Arial"/>
                  <w:color w:val="333333"/>
                  <w:sz w:val="14"/>
                  <w:szCs w:val="14"/>
                </w:rPr>
                <w:t>Std. Error</w:t>
              </w:r>
            </w:ins>
          </w:p>
        </w:tc>
        <w:tc>
          <w:tcPr>
            <w:tcW w:w="520" w:type="dxa"/>
            <w:tcBorders>
              <w:top w:val="nil"/>
              <w:left w:val="nil"/>
              <w:bottom w:val="single" w:sz="8" w:space="0" w:color="auto"/>
              <w:right w:val="nil"/>
            </w:tcBorders>
            <w:shd w:val="clear" w:color="000000" w:fill="FFFFFF"/>
            <w:vAlign w:val="bottom"/>
            <w:hideMark/>
          </w:tcPr>
          <w:p w14:paraId="6A9CA43D" w14:textId="77777777" w:rsidR="00DC2757" w:rsidRPr="00DC2757" w:rsidRDefault="00DC2757" w:rsidP="00DC2757">
            <w:pPr>
              <w:spacing w:after="0" w:line="240" w:lineRule="auto"/>
              <w:jc w:val="center"/>
              <w:rPr>
                <w:ins w:id="7075" w:author="Commodore, Sarah" w:date="2023-03-22T16:22:00Z"/>
                <w:rFonts w:ascii="Arial" w:eastAsia="Times New Roman" w:hAnsi="Arial" w:cs="Arial"/>
                <w:color w:val="333333"/>
                <w:sz w:val="14"/>
                <w:szCs w:val="14"/>
              </w:rPr>
            </w:pPr>
            <w:ins w:id="7076" w:author="Commodore, Sarah" w:date="2023-03-22T16:22:00Z">
              <w:r w:rsidRPr="00DC2757">
                <w:rPr>
                  <w:rFonts w:ascii="Arial" w:eastAsia="Times New Roman" w:hAnsi="Arial" w:cs="Arial"/>
                  <w:color w:val="333333"/>
                  <w:sz w:val="14"/>
                  <w:szCs w:val="14"/>
                </w:rPr>
                <w:t>t value</w:t>
              </w:r>
            </w:ins>
          </w:p>
        </w:tc>
        <w:tc>
          <w:tcPr>
            <w:tcW w:w="580" w:type="dxa"/>
            <w:tcBorders>
              <w:top w:val="nil"/>
              <w:left w:val="nil"/>
              <w:bottom w:val="single" w:sz="8" w:space="0" w:color="auto"/>
              <w:right w:val="nil"/>
            </w:tcBorders>
            <w:shd w:val="clear" w:color="000000" w:fill="FFFFFF"/>
            <w:vAlign w:val="bottom"/>
            <w:hideMark/>
          </w:tcPr>
          <w:p w14:paraId="1655A08A" w14:textId="77777777" w:rsidR="00DC2757" w:rsidRPr="00DC2757" w:rsidRDefault="00DC2757" w:rsidP="00DC2757">
            <w:pPr>
              <w:spacing w:after="0" w:line="240" w:lineRule="auto"/>
              <w:jc w:val="center"/>
              <w:rPr>
                <w:ins w:id="7077" w:author="Commodore, Sarah" w:date="2023-03-22T16:22:00Z"/>
                <w:rFonts w:ascii="Arial" w:eastAsia="Times New Roman" w:hAnsi="Arial" w:cs="Arial"/>
                <w:color w:val="333333"/>
                <w:sz w:val="14"/>
                <w:szCs w:val="14"/>
              </w:rPr>
            </w:pPr>
            <w:ins w:id="7078" w:author="Commodore, Sarah" w:date="2023-03-22T16:22:00Z">
              <w:r w:rsidRPr="00DC2757">
                <w:rPr>
                  <w:rFonts w:ascii="Arial" w:eastAsia="Times New Roman" w:hAnsi="Arial" w:cs="Arial"/>
                  <w:color w:val="333333"/>
                  <w:sz w:val="14"/>
                  <w:szCs w:val="14"/>
                </w:rPr>
                <w:t>p-value</w:t>
              </w:r>
            </w:ins>
          </w:p>
        </w:tc>
        <w:tc>
          <w:tcPr>
            <w:tcW w:w="440" w:type="dxa"/>
            <w:tcBorders>
              <w:top w:val="nil"/>
              <w:left w:val="nil"/>
              <w:bottom w:val="single" w:sz="8" w:space="0" w:color="auto"/>
              <w:right w:val="nil"/>
            </w:tcBorders>
            <w:shd w:val="clear" w:color="000000" w:fill="FFFFFF"/>
            <w:vAlign w:val="bottom"/>
            <w:hideMark/>
          </w:tcPr>
          <w:p w14:paraId="6DFC8295" w14:textId="77777777" w:rsidR="00DC2757" w:rsidRPr="00DC2757" w:rsidRDefault="00DC2757" w:rsidP="00DC2757">
            <w:pPr>
              <w:spacing w:after="0" w:line="240" w:lineRule="auto"/>
              <w:jc w:val="center"/>
              <w:rPr>
                <w:ins w:id="7079" w:author="Commodore, Sarah" w:date="2023-03-22T16:22:00Z"/>
                <w:rFonts w:ascii="Arial" w:eastAsia="Times New Roman" w:hAnsi="Arial" w:cs="Arial"/>
                <w:color w:val="333333"/>
                <w:sz w:val="14"/>
                <w:szCs w:val="14"/>
              </w:rPr>
            </w:pPr>
            <w:ins w:id="7080" w:author="Commodore, Sarah" w:date="2023-03-22T16:22:00Z">
              <w:r w:rsidRPr="00DC2757">
                <w:rPr>
                  <w:rFonts w:ascii="Arial" w:eastAsia="Times New Roman" w:hAnsi="Arial" w:cs="Arial"/>
                  <w:color w:val="333333"/>
                  <w:sz w:val="14"/>
                  <w:szCs w:val="14"/>
                </w:rPr>
                <w:t>FDR</w:t>
              </w:r>
            </w:ins>
          </w:p>
        </w:tc>
        <w:tc>
          <w:tcPr>
            <w:tcW w:w="1520" w:type="dxa"/>
            <w:tcBorders>
              <w:top w:val="nil"/>
              <w:left w:val="nil"/>
              <w:bottom w:val="single" w:sz="8" w:space="0" w:color="auto"/>
              <w:right w:val="nil"/>
            </w:tcBorders>
            <w:shd w:val="clear" w:color="000000" w:fill="FFFFFF"/>
            <w:vAlign w:val="bottom"/>
            <w:hideMark/>
          </w:tcPr>
          <w:p w14:paraId="0B2A6DAB" w14:textId="77777777" w:rsidR="00DC2757" w:rsidRPr="00DC2757" w:rsidRDefault="00DC2757" w:rsidP="00DC2757">
            <w:pPr>
              <w:spacing w:after="0" w:line="240" w:lineRule="auto"/>
              <w:jc w:val="center"/>
              <w:rPr>
                <w:ins w:id="7081" w:author="Commodore, Sarah" w:date="2023-03-22T16:22:00Z"/>
                <w:rFonts w:ascii="Arial" w:eastAsia="Times New Roman" w:hAnsi="Arial" w:cs="Arial"/>
                <w:color w:val="333333"/>
                <w:sz w:val="14"/>
                <w:szCs w:val="14"/>
              </w:rPr>
            </w:pPr>
            <w:ins w:id="7082" w:author="Commodore, Sarah" w:date="2023-03-22T16:22:00Z">
              <w:r w:rsidRPr="00DC2757">
                <w:rPr>
                  <w:rFonts w:ascii="Arial" w:eastAsia="Times New Roman" w:hAnsi="Arial" w:cs="Arial"/>
                  <w:color w:val="333333"/>
                  <w:sz w:val="14"/>
                  <w:szCs w:val="14"/>
                </w:rPr>
                <w:t>Associated Gene Reg.</w:t>
              </w:r>
            </w:ins>
          </w:p>
        </w:tc>
      </w:tr>
      <w:tr w:rsidR="00DC2757" w:rsidRPr="00DC2757" w14:paraId="1231EA59" w14:textId="77777777" w:rsidTr="00DC2757">
        <w:trPr>
          <w:trHeight w:val="280"/>
          <w:ins w:id="7083" w:author="Commodore, Sarah" w:date="2023-03-22T16:22:00Z"/>
        </w:trPr>
        <w:tc>
          <w:tcPr>
            <w:tcW w:w="860" w:type="dxa"/>
            <w:tcBorders>
              <w:top w:val="nil"/>
              <w:left w:val="nil"/>
              <w:bottom w:val="nil"/>
              <w:right w:val="nil"/>
            </w:tcBorders>
            <w:shd w:val="clear" w:color="000000" w:fill="FFFFFF"/>
            <w:vAlign w:val="bottom"/>
            <w:hideMark/>
          </w:tcPr>
          <w:p w14:paraId="0FD49628" w14:textId="77777777" w:rsidR="00DC2757" w:rsidRPr="00DC2757" w:rsidRDefault="00DC2757" w:rsidP="00DC2757">
            <w:pPr>
              <w:spacing w:after="0" w:line="240" w:lineRule="auto"/>
              <w:jc w:val="center"/>
              <w:rPr>
                <w:ins w:id="7084" w:author="Commodore, Sarah" w:date="2023-03-22T16:22:00Z"/>
                <w:rFonts w:ascii="Arial" w:eastAsia="Times New Roman" w:hAnsi="Arial" w:cs="Arial"/>
                <w:color w:val="333333"/>
                <w:sz w:val="14"/>
                <w:szCs w:val="14"/>
              </w:rPr>
            </w:pPr>
            <w:ins w:id="7085" w:author="Commodore, Sarah" w:date="2023-03-22T16:22:00Z">
              <w:r w:rsidRPr="00DC2757">
                <w:rPr>
                  <w:rFonts w:ascii="Arial" w:eastAsia="Times New Roman" w:hAnsi="Arial" w:cs="Arial"/>
                  <w:color w:val="333333"/>
                  <w:sz w:val="14"/>
                  <w:szCs w:val="14"/>
                </w:rPr>
                <w:t>cg02123174</w:t>
              </w:r>
            </w:ins>
          </w:p>
        </w:tc>
        <w:tc>
          <w:tcPr>
            <w:tcW w:w="1640" w:type="dxa"/>
            <w:tcBorders>
              <w:top w:val="nil"/>
              <w:left w:val="nil"/>
              <w:bottom w:val="nil"/>
              <w:right w:val="nil"/>
            </w:tcBorders>
            <w:shd w:val="clear" w:color="000000" w:fill="FFFFFF"/>
            <w:vAlign w:val="bottom"/>
            <w:hideMark/>
          </w:tcPr>
          <w:p w14:paraId="69913CE4" w14:textId="77777777" w:rsidR="00DC2757" w:rsidRPr="00DC2757" w:rsidRDefault="00DC2757" w:rsidP="00DC2757">
            <w:pPr>
              <w:spacing w:after="0" w:line="240" w:lineRule="auto"/>
              <w:jc w:val="center"/>
              <w:rPr>
                <w:ins w:id="7086" w:author="Commodore, Sarah" w:date="2023-03-22T16:22:00Z"/>
                <w:rFonts w:ascii="Arial" w:eastAsia="Times New Roman" w:hAnsi="Arial" w:cs="Arial"/>
                <w:color w:val="333333"/>
                <w:sz w:val="14"/>
                <w:szCs w:val="14"/>
              </w:rPr>
            </w:pPr>
            <w:ins w:id="7087" w:author="Commodore, Sarah" w:date="2023-03-22T16:22:00Z">
              <w:r w:rsidRPr="00DC2757">
                <w:rPr>
                  <w:rFonts w:ascii="Arial" w:eastAsia="Times New Roman" w:hAnsi="Arial" w:cs="Arial"/>
                  <w:color w:val="333333"/>
                  <w:sz w:val="14"/>
                  <w:szCs w:val="14"/>
                </w:rPr>
                <w:t>REXO1</w:t>
              </w:r>
            </w:ins>
          </w:p>
        </w:tc>
        <w:tc>
          <w:tcPr>
            <w:tcW w:w="900" w:type="dxa"/>
            <w:tcBorders>
              <w:top w:val="nil"/>
              <w:left w:val="nil"/>
              <w:bottom w:val="nil"/>
              <w:right w:val="nil"/>
            </w:tcBorders>
            <w:shd w:val="clear" w:color="000000" w:fill="FFFFFF"/>
            <w:vAlign w:val="bottom"/>
            <w:hideMark/>
          </w:tcPr>
          <w:p w14:paraId="03D9F829" w14:textId="77777777" w:rsidR="00DC2757" w:rsidRPr="00DC2757" w:rsidRDefault="00DC2757" w:rsidP="00DC2757">
            <w:pPr>
              <w:spacing w:after="0" w:line="240" w:lineRule="auto"/>
              <w:jc w:val="center"/>
              <w:rPr>
                <w:ins w:id="7088" w:author="Commodore, Sarah" w:date="2023-03-22T16:22:00Z"/>
                <w:rFonts w:ascii="Arial" w:eastAsia="Times New Roman" w:hAnsi="Arial" w:cs="Arial"/>
                <w:color w:val="333333"/>
                <w:sz w:val="14"/>
                <w:szCs w:val="14"/>
              </w:rPr>
            </w:pPr>
            <w:ins w:id="7089"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C11DDA3" w14:textId="77777777" w:rsidR="00DC2757" w:rsidRPr="00DC2757" w:rsidRDefault="00DC2757" w:rsidP="00DC2757">
            <w:pPr>
              <w:spacing w:after="0" w:line="240" w:lineRule="auto"/>
              <w:jc w:val="center"/>
              <w:rPr>
                <w:ins w:id="7090" w:author="Commodore, Sarah" w:date="2023-03-22T16:22:00Z"/>
                <w:rFonts w:ascii="Arial" w:eastAsia="Times New Roman" w:hAnsi="Arial" w:cs="Arial"/>
                <w:color w:val="333333"/>
                <w:sz w:val="14"/>
                <w:szCs w:val="14"/>
              </w:rPr>
            </w:pPr>
            <w:ins w:id="7091" w:author="Commodore, Sarah" w:date="2023-03-22T16:22:00Z">
              <w:r w:rsidRPr="00DC2757">
                <w:rPr>
                  <w:rFonts w:ascii="Arial" w:eastAsia="Times New Roman" w:hAnsi="Arial" w:cs="Arial"/>
                  <w:color w:val="333333"/>
                  <w:sz w:val="14"/>
                  <w:szCs w:val="14"/>
                </w:rPr>
                <w:t>0.07</w:t>
              </w:r>
            </w:ins>
          </w:p>
        </w:tc>
        <w:tc>
          <w:tcPr>
            <w:tcW w:w="520" w:type="dxa"/>
            <w:tcBorders>
              <w:top w:val="nil"/>
              <w:left w:val="nil"/>
              <w:bottom w:val="nil"/>
              <w:right w:val="nil"/>
            </w:tcBorders>
            <w:shd w:val="clear" w:color="000000" w:fill="FFFFFF"/>
            <w:vAlign w:val="bottom"/>
            <w:hideMark/>
          </w:tcPr>
          <w:p w14:paraId="34709E84" w14:textId="77777777" w:rsidR="00DC2757" w:rsidRPr="00DC2757" w:rsidRDefault="00DC2757" w:rsidP="00DC2757">
            <w:pPr>
              <w:spacing w:after="0" w:line="240" w:lineRule="auto"/>
              <w:jc w:val="center"/>
              <w:rPr>
                <w:ins w:id="7092" w:author="Commodore, Sarah" w:date="2023-03-22T16:22:00Z"/>
                <w:rFonts w:ascii="Arial" w:eastAsia="Times New Roman" w:hAnsi="Arial" w:cs="Arial"/>
                <w:color w:val="333333"/>
                <w:sz w:val="14"/>
                <w:szCs w:val="14"/>
              </w:rPr>
            </w:pPr>
            <w:ins w:id="7093" w:author="Commodore, Sarah" w:date="2023-03-22T16:22:00Z">
              <w:r w:rsidRPr="00DC2757">
                <w:rPr>
                  <w:rFonts w:ascii="Arial" w:eastAsia="Times New Roman" w:hAnsi="Arial" w:cs="Arial"/>
                  <w:color w:val="333333"/>
                  <w:sz w:val="14"/>
                  <w:szCs w:val="14"/>
                </w:rPr>
                <w:t>−5.2</w:t>
              </w:r>
            </w:ins>
          </w:p>
        </w:tc>
        <w:tc>
          <w:tcPr>
            <w:tcW w:w="580" w:type="dxa"/>
            <w:tcBorders>
              <w:top w:val="nil"/>
              <w:left w:val="nil"/>
              <w:bottom w:val="nil"/>
              <w:right w:val="nil"/>
            </w:tcBorders>
            <w:shd w:val="clear" w:color="000000" w:fill="FFFFFF"/>
            <w:vAlign w:val="bottom"/>
            <w:hideMark/>
          </w:tcPr>
          <w:p w14:paraId="5F7E01CC" w14:textId="77777777" w:rsidR="00DC2757" w:rsidRPr="00DC2757" w:rsidRDefault="00DC2757" w:rsidP="00DC2757">
            <w:pPr>
              <w:spacing w:after="0" w:line="240" w:lineRule="auto"/>
              <w:jc w:val="center"/>
              <w:rPr>
                <w:ins w:id="7094" w:author="Commodore, Sarah" w:date="2023-03-22T16:22:00Z"/>
                <w:rFonts w:ascii="Arial" w:eastAsia="Times New Roman" w:hAnsi="Arial" w:cs="Arial"/>
                <w:color w:val="333333"/>
                <w:sz w:val="14"/>
                <w:szCs w:val="14"/>
              </w:rPr>
            </w:pPr>
            <w:ins w:id="7095"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0017D2C5" w14:textId="77777777" w:rsidR="00DC2757" w:rsidRPr="00DC2757" w:rsidRDefault="00DC2757" w:rsidP="00DC2757">
            <w:pPr>
              <w:spacing w:after="0" w:line="240" w:lineRule="auto"/>
              <w:jc w:val="center"/>
              <w:rPr>
                <w:ins w:id="7096" w:author="Commodore, Sarah" w:date="2023-03-22T16:22:00Z"/>
                <w:rFonts w:ascii="Arial" w:eastAsia="Times New Roman" w:hAnsi="Arial" w:cs="Arial"/>
                <w:color w:val="333333"/>
                <w:sz w:val="14"/>
                <w:szCs w:val="14"/>
              </w:rPr>
            </w:pPr>
            <w:ins w:id="7097" w:author="Commodore, Sarah" w:date="2023-03-22T16:22:00Z">
              <w:r w:rsidRPr="00DC2757">
                <w:rPr>
                  <w:rFonts w:ascii="Arial" w:eastAsia="Times New Roman" w:hAnsi="Arial" w:cs="Arial"/>
                  <w:color w:val="333333"/>
                  <w:sz w:val="14"/>
                  <w:szCs w:val="14"/>
                </w:rPr>
                <w:t>0.01</w:t>
              </w:r>
            </w:ins>
          </w:p>
        </w:tc>
        <w:tc>
          <w:tcPr>
            <w:tcW w:w="1520" w:type="dxa"/>
            <w:tcBorders>
              <w:top w:val="nil"/>
              <w:left w:val="nil"/>
              <w:bottom w:val="nil"/>
              <w:right w:val="nil"/>
            </w:tcBorders>
            <w:shd w:val="clear" w:color="000000" w:fill="FFFFFF"/>
            <w:vAlign w:val="bottom"/>
            <w:hideMark/>
          </w:tcPr>
          <w:p w14:paraId="2CFD7302" w14:textId="77777777" w:rsidR="00DC2757" w:rsidRPr="00DC2757" w:rsidRDefault="00DC2757" w:rsidP="00DC2757">
            <w:pPr>
              <w:spacing w:after="0" w:line="240" w:lineRule="auto"/>
              <w:jc w:val="center"/>
              <w:rPr>
                <w:ins w:id="7098" w:author="Commodore, Sarah" w:date="2023-03-22T16:22:00Z"/>
                <w:rFonts w:ascii="Arial" w:eastAsia="Times New Roman" w:hAnsi="Arial" w:cs="Arial"/>
                <w:color w:val="333333"/>
                <w:sz w:val="14"/>
                <w:szCs w:val="14"/>
              </w:rPr>
            </w:pPr>
            <w:ins w:id="7099" w:author="Commodore, Sarah" w:date="2023-03-22T16:22:00Z">
              <w:r w:rsidRPr="00DC2757">
                <w:rPr>
                  <w:rFonts w:ascii="Arial" w:eastAsia="Times New Roman" w:hAnsi="Arial" w:cs="Arial"/>
                  <w:color w:val="333333"/>
                  <w:sz w:val="14"/>
                  <w:szCs w:val="14"/>
                </w:rPr>
                <w:t>+</w:t>
              </w:r>
            </w:ins>
          </w:p>
        </w:tc>
      </w:tr>
      <w:tr w:rsidR="00DC2757" w:rsidRPr="00DC2757" w14:paraId="2CA8733E" w14:textId="77777777" w:rsidTr="00DC2757">
        <w:trPr>
          <w:trHeight w:val="280"/>
          <w:ins w:id="7100" w:author="Commodore, Sarah" w:date="2023-03-22T16:22:00Z"/>
        </w:trPr>
        <w:tc>
          <w:tcPr>
            <w:tcW w:w="860" w:type="dxa"/>
            <w:tcBorders>
              <w:top w:val="nil"/>
              <w:left w:val="nil"/>
              <w:bottom w:val="nil"/>
              <w:right w:val="nil"/>
            </w:tcBorders>
            <w:shd w:val="clear" w:color="000000" w:fill="FFFFFF"/>
            <w:vAlign w:val="bottom"/>
            <w:hideMark/>
          </w:tcPr>
          <w:p w14:paraId="1FF8188C" w14:textId="77777777" w:rsidR="00DC2757" w:rsidRPr="00DC2757" w:rsidRDefault="00DC2757" w:rsidP="00DC2757">
            <w:pPr>
              <w:spacing w:after="0" w:line="240" w:lineRule="auto"/>
              <w:jc w:val="center"/>
              <w:rPr>
                <w:ins w:id="7101" w:author="Commodore, Sarah" w:date="2023-03-22T16:22:00Z"/>
                <w:rFonts w:ascii="Arial" w:eastAsia="Times New Roman" w:hAnsi="Arial" w:cs="Arial"/>
                <w:color w:val="333333"/>
                <w:sz w:val="14"/>
                <w:szCs w:val="14"/>
              </w:rPr>
            </w:pPr>
            <w:ins w:id="7102" w:author="Commodore, Sarah" w:date="2023-03-22T16:22:00Z">
              <w:r w:rsidRPr="00DC2757">
                <w:rPr>
                  <w:rFonts w:ascii="Arial" w:eastAsia="Times New Roman" w:hAnsi="Arial" w:cs="Arial"/>
                  <w:color w:val="333333"/>
                  <w:sz w:val="14"/>
                  <w:szCs w:val="14"/>
                </w:rPr>
                <w:t>cg11903190</w:t>
              </w:r>
            </w:ins>
          </w:p>
        </w:tc>
        <w:tc>
          <w:tcPr>
            <w:tcW w:w="1640" w:type="dxa"/>
            <w:tcBorders>
              <w:top w:val="nil"/>
              <w:left w:val="nil"/>
              <w:bottom w:val="nil"/>
              <w:right w:val="nil"/>
            </w:tcBorders>
            <w:shd w:val="clear" w:color="000000" w:fill="FFFFFF"/>
            <w:vAlign w:val="bottom"/>
            <w:hideMark/>
          </w:tcPr>
          <w:p w14:paraId="0BD27FE4" w14:textId="77777777" w:rsidR="00DC2757" w:rsidRPr="00DC2757" w:rsidRDefault="00DC2757" w:rsidP="00DC2757">
            <w:pPr>
              <w:spacing w:after="0" w:line="240" w:lineRule="auto"/>
              <w:jc w:val="center"/>
              <w:rPr>
                <w:ins w:id="7103" w:author="Commodore, Sarah" w:date="2023-03-22T16:22:00Z"/>
                <w:rFonts w:ascii="Arial" w:eastAsia="Times New Roman" w:hAnsi="Arial" w:cs="Arial"/>
                <w:color w:val="333333"/>
                <w:sz w:val="14"/>
                <w:szCs w:val="14"/>
              </w:rPr>
            </w:pPr>
            <w:ins w:id="7104" w:author="Commodore, Sarah" w:date="2023-03-22T16:22:00Z">
              <w:r w:rsidRPr="00DC2757">
                <w:rPr>
                  <w:rFonts w:ascii="Arial" w:eastAsia="Times New Roman" w:hAnsi="Arial" w:cs="Arial"/>
                  <w:color w:val="333333"/>
                  <w:sz w:val="14"/>
                  <w:szCs w:val="14"/>
                </w:rPr>
                <w:t>CERK</w:t>
              </w:r>
            </w:ins>
          </w:p>
        </w:tc>
        <w:tc>
          <w:tcPr>
            <w:tcW w:w="900" w:type="dxa"/>
            <w:tcBorders>
              <w:top w:val="nil"/>
              <w:left w:val="nil"/>
              <w:bottom w:val="nil"/>
              <w:right w:val="nil"/>
            </w:tcBorders>
            <w:shd w:val="clear" w:color="000000" w:fill="FFFFFF"/>
            <w:vAlign w:val="bottom"/>
            <w:hideMark/>
          </w:tcPr>
          <w:p w14:paraId="2580F6D1" w14:textId="77777777" w:rsidR="00DC2757" w:rsidRPr="00DC2757" w:rsidRDefault="00DC2757" w:rsidP="00DC2757">
            <w:pPr>
              <w:spacing w:after="0" w:line="240" w:lineRule="auto"/>
              <w:jc w:val="center"/>
              <w:rPr>
                <w:ins w:id="7105" w:author="Commodore, Sarah" w:date="2023-03-22T16:22:00Z"/>
                <w:rFonts w:ascii="Arial" w:eastAsia="Times New Roman" w:hAnsi="Arial" w:cs="Arial"/>
                <w:color w:val="333333"/>
                <w:sz w:val="14"/>
                <w:szCs w:val="14"/>
              </w:rPr>
            </w:pPr>
            <w:ins w:id="7106"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F89711D" w14:textId="77777777" w:rsidR="00DC2757" w:rsidRPr="00DC2757" w:rsidRDefault="00DC2757" w:rsidP="00DC2757">
            <w:pPr>
              <w:spacing w:after="0" w:line="240" w:lineRule="auto"/>
              <w:jc w:val="center"/>
              <w:rPr>
                <w:ins w:id="7107" w:author="Commodore, Sarah" w:date="2023-03-22T16:22:00Z"/>
                <w:rFonts w:ascii="Arial" w:eastAsia="Times New Roman" w:hAnsi="Arial" w:cs="Arial"/>
                <w:color w:val="333333"/>
                <w:sz w:val="14"/>
                <w:szCs w:val="14"/>
              </w:rPr>
            </w:pPr>
            <w:ins w:id="7108" w:author="Commodore, Sarah" w:date="2023-03-22T16:22:00Z">
              <w:r w:rsidRPr="00DC2757">
                <w:rPr>
                  <w:rFonts w:ascii="Arial" w:eastAsia="Times New Roman" w:hAnsi="Arial" w:cs="Arial"/>
                  <w:color w:val="333333"/>
                  <w:sz w:val="14"/>
                  <w:szCs w:val="14"/>
                </w:rPr>
                <w:t>0.06</w:t>
              </w:r>
            </w:ins>
          </w:p>
        </w:tc>
        <w:tc>
          <w:tcPr>
            <w:tcW w:w="520" w:type="dxa"/>
            <w:tcBorders>
              <w:top w:val="nil"/>
              <w:left w:val="nil"/>
              <w:bottom w:val="nil"/>
              <w:right w:val="nil"/>
            </w:tcBorders>
            <w:shd w:val="clear" w:color="000000" w:fill="FFFFFF"/>
            <w:vAlign w:val="bottom"/>
            <w:hideMark/>
          </w:tcPr>
          <w:p w14:paraId="36C5406D" w14:textId="77777777" w:rsidR="00DC2757" w:rsidRPr="00DC2757" w:rsidRDefault="00DC2757" w:rsidP="00DC2757">
            <w:pPr>
              <w:spacing w:after="0" w:line="240" w:lineRule="auto"/>
              <w:jc w:val="center"/>
              <w:rPr>
                <w:ins w:id="7109" w:author="Commodore, Sarah" w:date="2023-03-22T16:22:00Z"/>
                <w:rFonts w:ascii="Arial" w:eastAsia="Times New Roman" w:hAnsi="Arial" w:cs="Arial"/>
                <w:color w:val="333333"/>
                <w:sz w:val="14"/>
                <w:szCs w:val="14"/>
              </w:rPr>
            </w:pPr>
            <w:ins w:id="7110" w:author="Commodore, Sarah" w:date="2023-03-22T16:22:00Z">
              <w:r w:rsidRPr="00DC2757">
                <w:rPr>
                  <w:rFonts w:ascii="Arial" w:eastAsia="Times New Roman" w:hAnsi="Arial" w:cs="Arial"/>
                  <w:color w:val="333333"/>
                  <w:sz w:val="14"/>
                  <w:szCs w:val="14"/>
                </w:rPr>
                <w:t>4.5</w:t>
              </w:r>
            </w:ins>
          </w:p>
        </w:tc>
        <w:tc>
          <w:tcPr>
            <w:tcW w:w="580" w:type="dxa"/>
            <w:tcBorders>
              <w:top w:val="nil"/>
              <w:left w:val="nil"/>
              <w:bottom w:val="nil"/>
              <w:right w:val="nil"/>
            </w:tcBorders>
            <w:shd w:val="clear" w:color="000000" w:fill="FFFFFF"/>
            <w:vAlign w:val="bottom"/>
            <w:hideMark/>
          </w:tcPr>
          <w:p w14:paraId="484555BC" w14:textId="77777777" w:rsidR="00DC2757" w:rsidRPr="00DC2757" w:rsidRDefault="00DC2757" w:rsidP="00DC2757">
            <w:pPr>
              <w:spacing w:after="0" w:line="240" w:lineRule="auto"/>
              <w:jc w:val="center"/>
              <w:rPr>
                <w:ins w:id="7111" w:author="Commodore, Sarah" w:date="2023-03-22T16:22:00Z"/>
                <w:rFonts w:ascii="Arial" w:eastAsia="Times New Roman" w:hAnsi="Arial" w:cs="Arial"/>
                <w:color w:val="333333"/>
                <w:sz w:val="14"/>
                <w:szCs w:val="14"/>
              </w:rPr>
            </w:pPr>
            <w:ins w:id="7112"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6F6F9B8" w14:textId="77777777" w:rsidR="00DC2757" w:rsidRPr="00DC2757" w:rsidRDefault="00DC2757" w:rsidP="00DC2757">
            <w:pPr>
              <w:spacing w:after="0" w:line="240" w:lineRule="auto"/>
              <w:jc w:val="center"/>
              <w:rPr>
                <w:ins w:id="7113" w:author="Commodore, Sarah" w:date="2023-03-22T16:22:00Z"/>
                <w:rFonts w:ascii="Arial" w:eastAsia="Times New Roman" w:hAnsi="Arial" w:cs="Arial"/>
                <w:color w:val="333333"/>
                <w:sz w:val="14"/>
                <w:szCs w:val="14"/>
              </w:rPr>
            </w:pPr>
            <w:ins w:id="7114" w:author="Commodore, Sarah" w:date="2023-03-22T16:22:00Z">
              <w:r w:rsidRPr="00DC2757">
                <w:rPr>
                  <w:rFonts w:ascii="Arial" w:eastAsia="Times New Roman" w:hAnsi="Arial" w:cs="Arial"/>
                  <w:color w:val="333333"/>
                  <w:sz w:val="14"/>
                  <w:szCs w:val="14"/>
                </w:rPr>
                <w:t>0.06</w:t>
              </w:r>
            </w:ins>
          </w:p>
        </w:tc>
        <w:tc>
          <w:tcPr>
            <w:tcW w:w="1520" w:type="dxa"/>
            <w:tcBorders>
              <w:top w:val="nil"/>
              <w:left w:val="nil"/>
              <w:bottom w:val="nil"/>
              <w:right w:val="nil"/>
            </w:tcBorders>
            <w:shd w:val="clear" w:color="000000" w:fill="FFFFFF"/>
            <w:vAlign w:val="bottom"/>
            <w:hideMark/>
          </w:tcPr>
          <w:p w14:paraId="6BD6DB50" w14:textId="77777777" w:rsidR="00DC2757" w:rsidRPr="00DC2757" w:rsidRDefault="00DC2757" w:rsidP="00DC2757">
            <w:pPr>
              <w:spacing w:after="0" w:line="240" w:lineRule="auto"/>
              <w:jc w:val="center"/>
              <w:rPr>
                <w:ins w:id="7115" w:author="Commodore, Sarah" w:date="2023-03-22T16:22:00Z"/>
                <w:rFonts w:ascii="Arial" w:eastAsia="Times New Roman" w:hAnsi="Arial" w:cs="Arial"/>
                <w:color w:val="333333"/>
                <w:sz w:val="14"/>
                <w:szCs w:val="14"/>
              </w:rPr>
            </w:pPr>
            <w:ins w:id="7116" w:author="Commodore, Sarah" w:date="2023-03-22T16:22:00Z">
              <w:r w:rsidRPr="00DC2757">
                <w:rPr>
                  <w:rFonts w:ascii="Arial" w:eastAsia="Times New Roman" w:hAnsi="Arial" w:cs="Arial"/>
                  <w:color w:val="333333"/>
                  <w:sz w:val="14"/>
                  <w:szCs w:val="14"/>
                </w:rPr>
                <w:t>+</w:t>
              </w:r>
            </w:ins>
          </w:p>
        </w:tc>
      </w:tr>
      <w:tr w:rsidR="00DC2757" w:rsidRPr="00DC2757" w14:paraId="059D93CD" w14:textId="77777777" w:rsidTr="00DC2757">
        <w:trPr>
          <w:trHeight w:val="280"/>
          <w:ins w:id="7117" w:author="Commodore, Sarah" w:date="2023-03-22T16:22:00Z"/>
        </w:trPr>
        <w:tc>
          <w:tcPr>
            <w:tcW w:w="860" w:type="dxa"/>
            <w:tcBorders>
              <w:top w:val="nil"/>
              <w:left w:val="nil"/>
              <w:bottom w:val="nil"/>
              <w:right w:val="nil"/>
            </w:tcBorders>
            <w:shd w:val="clear" w:color="000000" w:fill="FFFFFF"/>
            <w:vAlign w:val="bottom"/>
            <w:hideMark/>
          </w:tcPr>
          <w:p w14:paraId="5559C9A5" w14:textId="77777777" w:rsidR="00DC2757" w:rsidRPr="00DC2757" w:rsidRDefault="00DC2757" w:rsidP="00DC2757">
            <w:pPr>
              <w:spacing w:after="0" w:line="240" w:lineRule="auto"/>
              <w:jc w:val="center"/>
              <w:rPr>
                <w:ins w:id="7118" w:author="Commodore, Sarah" w:date="2023-03-22T16:22:00Z"/>
                <w:rFonts w:ascii="Arial" w:eastAsia="Times New Roman" w:hAnsi="Arial" w:cs="Arial"/>
                <w:color w:val="333333"/>
                <w:sz w:val="14"/>
                <w:szCs w:val="14"/>
              </w:rPr>
            </w:pPr>
            <w:ins w:id="7119" w:author="Commodore, Sarah" w:date="2023-03-22T16:22:00Z">
              <w:r w:rsidRPr="00DC2757">
                <w:rPr>
                  <w:rFonts w:ascii="Arial" w:eastAsia="Times New Roman" w:hAnsi="Arial" w:cs="Arial"/>
                  <w:color w:val="333333"/>
                  <w:sz w:val="14"/>
                  <w:szCs w:val="14"/>
                </w:rPr>
                <w:t>cg11171825</w:t>
              </w:r>
            </w:ins>
          </w:p>
        </w:tc>
        <w:tc>
          <w:tcPr>
            <w:tcW w:w="1640" w:type="dxa"/>
            <w:tcBorders>
              <w:top w:val="nil"/>
              <w:left w:val="nil"/>
              <w:bottom w:val="nil"/>
              <w:right w:val="nil"/>
            </w:tcBorders>
            <w:shd w:val="clear" w:color="000000" w:fill="FFFFFF"/>
            <w:vAlign w:val="bottom"/>
            <w:hideMark/>
          </w:tcPr>
          <w:p w14:paraId="70999AA7" w14:textId="77777777" w:rsidR="00DC2757" w:rsidRPr="00DC2757" w:rsidRDefault="00DC2757" w:rsidP="00DC2757">
            <w:pPr>
              <w:spacing w:after="0" w:line="240" w:lineRule="auto"/>
              <w:jc w:val="center"/>
              <w:rPr>
                <w:ins w:id="7120" w:author="Commodore, Sarah" w:date="2023-03-22T16:22:00Z"/>
                <w:rFonts w:ascii="Arial" w:eastAsia="Times New Roman" w:hAnsi="Arial" w:cs="Arial"/>
                <w:color w:val="333333"/>
                <w:sz w:val="14"/>
                <w:szCs w:val="14"/>
              </w:rPr>
            </w:pPr>
            <w:ins w:id="7121" w:author="Commodore, Sarah" w:date="2023-03-22T16:22:00Z">
              <w:r w:rsidRPr="00DC2757">
                <w:rPr>
                  <w:rFonts w:ascii="Arial" w:eastAsia="Times New Roman" w:hAnsi="Arial" w:cs="Arial"/>
                  <w:color w:val="333333"/>
                  <w:sz w:val="14"/>
                  <w:szCs w:val="14"/>
                </w:rPr>
                <w:t>PEX6</w:t>
              </w:r>
            </w:ins>
          </w:p>
        </w:tc>
        <w:tc>
          <w:tcPr>
            <w:tcW w:w="900" w:type="dxa"/>
            <w:tcBorders>
              <w:top w:val="nil"/>
              <w:left w:val="nil"/>
              <w:bottom w:val="nil"/>
              <w:right w:val="nil"/>
            </w:tcBorders>
            <w:shd w:val="clear" w:color="000000" w:fill="FFFFFF"/>
            <w:vAlign w:val="bottom"/>
            <w:hideMark/>
          </w:tcPr>
          <w:p w14:paraId="4FCEDF18" w14:textId="77777777" w:rsidR="00DC2757" w:rsidRPr="00DC2757" w:rsidRDefault="00DC2757" w:rsidP="00DC2757">
            <w:pPr>
              <w:spacing w:after="0" w:line="240" w:lineRule="auto"/>
              <w:jc w:val="center"/>
              <w:rPr>
                <w:ins w:id="7122" w:author="Commodore, Sarah" w:date="2023-03-22T16:22:00Z"/>
                <w:rFonts w:ascii="Arial" w:eastAsia="Times New Roman" w:hAnsi="Arial" w:cs="Arial"/>
                <w:color w:val="333333"/>
                <w:sz w:val="14"/>
                <w:szCs w:val="14"/>
              </w:rPr>
            </w:pPr>
            <w:ins w:id="7123"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4E51813F" w14:textId="77777777" w:rsidR="00DC2757" w:rsidRPr="00DC2757" w:rsidRDefault="00DC2757" w:rsidP="00DC2757">
            <w:pPr>
              <w:spacing w:after="0" w:line="240" w:lineRule="auto"/>
              <w:jc w:val="center"/>
              <w:rPr>
                <w:ins w:id="7124" w:author="Commodore, Sarah" w:date="2023-03-22T16:22:00Z"/>
                <w:rFonts w:ascii="Arial" w:eastAsia="Times New Roman" w:hAnsi="Arial" w:cs="Arial"/>
                <w:color w:val="333333"/>
                <w:sz w:val="14"/>
                <w:szCs w:val="14"/>
              </w:rPr>
            </w:pPr>
            <w:ins w:id="7125"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27D82C73" w14:textId="77777777" w:rsidR="00DC2757" w:rsidRPr="00DC2757" w:rsidRDefault="00DC2757" w:rsidP="00DC2757">
            <w:pPr>
              <w:spacing w:after="0" w:line="240" w:lineRule="auto"/>
              <w:jc w:val="center"/>
              <w:rPr>
                <w:ins w:id="7126" w:author="Commodore, Sarah" w:date="2023-03-22T16:22:00Z"/>
                <w:rFonts w:ascii="Arial" w:eastAsia="Times New Roman" w:hAnsi="Arial" w:cs="Arial"/>
                <w:color w:val="333333"/>
                <w:sz w:val="14"/>
                <w:szCs w:val="14"/>
              </w:rPr>
            </w:pPr>
            <w:ins w:id="7127"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B2DF419" w14:textId="77777777" w:rsidR="00DC2757" w:rsidRPr="00DC2757" w:rsidRDefault="00DC2757" w:rsidP="00DC2757">
            <w:pPr>
              <w:spacing w:after="0" w:line="240" w:lineRule="auto"/>
              <w:jc w:val="center"/>
              <w:rPr>
                <w:ins w:id="7128" w:author="Commodore, Sarah" w:date="2023-03-22T16:22:00Z"/>
                <w:rFonts w:ascii="Arial" w:eastAsia="Times New Roman" w:hAnsi="Arial" w:cs="Arial"/>
                <w:color w:val="333333"/>
                <w:sz w:val="14"/>
                <w:szCs w:val="14"/>
              </w:rPr>
            </w:pPr>
            <w:ins w:id="7129"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CFA1F07" w14:textId="77777777" w:rsidR="00DC2757" w:rsidRPr="00DC2757" w:rsidRDefault="00DC2757" w:rsidP="00DC2757">
            <w:pPr>
              <w:spacing w:after="0" w:line="240" w:lineRule="auto"/>
              <w:jc w:val="center"/>
              <w:rPr>
                <w:ins w:id="7130" w:author="Commodore, Sarah" w:date="2023-03-22T16:22:00Z"/>
                <w:rFonts w:ascii="Arial" w:eastAsia="Times New Roman" w:hAnsi="Arial" w:cs="Arial"/>
                <w:color w:val="333333"/>
                <w:sz w:val="14"/>
                <w:szCs w:val="14"/>
              </w:rPr>
            </w:pPr>
            <w:ins w:id="7131"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2850F02" w14:textId="77777777" w:rsidR="00DC2757" w:rsidRPr="00DC2757" w:rsidRDefault="00DC2757" w:rsidP="00DC2757">
            <w:pPr>
              <w:spacing w:after="0" w:line="240" w:lineRule="auto"/>
              <w:jc w:val="center"/>
              <w:rPr>
                <w:ins w:id="7132" w:author="Commodore, Sarah" w:date="2023-03-22T16:22:00Z"/>
                <w:rFonts w:ascii="Arial" w:eastAsia="Times New Roman" w:hAnsi="Arial" w:cs="Arial"/>
                <w:color w:val="333333"/>
                <w:sz w:val="14"/>
                <w:szCs w:val="14"/>
              </w:rPr>
            </w:pPr>
            <w:ins w:id="7133" w:author="Commodore, Sarah" w:date="2023-03-22T16:22:00Z">
              <w:r w:rsidRPr="00DC2757">
                <w:rPr>
                  <w:rFonts w:ascii="Arial" w:eastAsia="Times New Roman" w:hAnsi="Arial" w:cs="Arial"/>
                  <w:color w:val="333333"/>
                  <w:sz w:val="14"/>
                  <w:szCs w:val="14"/>
                </w:rPr>
                <w:t>-</w:t>
              </w:r>
            </w:ins>
          </w:p>
        </w:tc>
      </w:tr>
      <w:tr w:rsidR="00DC2757" w:rsidRPr="00DC2757" w14:paraId="5260969B" w14:textId="77777777" w:rsidTr="00DC2757">
        <w:trPr>
          <w:trHeight w:val="280"/>
          <w:ins w:id="7134" w:author="Commodore, Sarah" w:date="2023-03-22T16:22:00Z"/>
        </w:trPr>
        <w:tc>
          <w:tcPr>
            <w:tcW w:w="860" w:type="dxa"/>
            <w:tcBorders>
              <w:top w:val="nil"/>
              <w:left w:val="nil"/>
              <w:bottom w:val="nil"/>
              <w:right w:val="nil"/>
            </w:tcBorders>
            <w:shd w:val="clear" w:color="000000" w:fill="FFFFFF"/>
            <w:vAlign w:val="bottom"/>
            <w:hideMark/>
          </w:tcPr>
          <w:p w14:paraId="093BCB4F" w14:textId="77777777" w:rsidR="00DC2757" w:rsidRPr="00DC2757" w:rsidRDefault="00DC2757" w:rsidP="00DC2757">
            <w:pPr>
              <w:spacing w:after="0" w:line="240" w:lineRule="auto"/>
              <w:jc w:val="center"/>
              <w:rPr>
                <w:ins w:id="7135" w:author="Commodore, Sarah" w:date="2023-03-22T16:22:00Z"/>
                <w:rFonts w:ascii="Arial" w:eastAsia="Times New Roman" w:hAnsi="Arial" w:cs="Arial"/>
                <w:color w:val="333333"/>
                <w:sz w:val="14"/>
                <w:szCs w:val="14"/>
              </w:rPr>
            </w:pPr>
            <w:ins w:id="7136" w:author="Commodore, Sarah" w:date="2023-03-22T16:22:00Z">
              <w:r w:rsidRPr="00DC2757">
                <w:rPr>
                  <w:rFonts w:ascii="Arial" w:eastAsia="Times New Roman" w:hAnsi="Arial" w:cs="Arial"/>
                  <w:color w:val="333333"/>
                  <w:sz w:val="14"/>
                  <w:szCs w:val="14"/>
                </w:rPr>
                <w:t>cg05241917</w:t>
              </w:r>
            </w:ins>
          </w:p>
        </w:tc>
        <w:tc>
          <w:tcPr>
            <w:tcW w:w="1640" w:type="dxa"/>
            <w:tcBorders>
              <w:top w:val="nil"/>
              <w:left w:val="nil"/>
              <w:bottom w:val="nil"/>
              <w:right w:val="nil"/>
            </w:tcBorders>
            <w:shd w:val="clear" w:color="000000" w:fill="FFFFFF"/>
            <w:vAlign w:val="bottom"/>
            <w:hideMark/>
          </w:tcPr>
          <w:p w14:paraId="55F35324" w14:textId="77777777" w:rsidR="00DC2757" w:rsidRPr="00DC2757" w:rsidRDefault="00DC2757" w:rsidP="00DC2757">
            <w:pPr>
              <w:spacing w:after="0" w:line="240" w:lineRule="auto"/>
              <w:jc w:val="center"/>
              <w:rPr>
                <w:ins w:id="7137" w:author="Commodore, Sarah" w:date="2023-03-22T16:22:00Z"/>
                <w:rFonts w:ascii="Arial" w:eastAsia="Times New Roman" w:hAnsi="Arial" w:cs="Arial"/>
                <w:color w:val="333333"/>
                <w:sz w:val="14"/>
                <w:szCs w:val="14"/>
              </w:rPr>
            </w:pPr>
            <w:ins w:id="7138" w:author="Commodore, Sarah" w:date="2023-03-22T16:22:00Z">
              <w:r w:rsidRPr="00DC2757">
                <w:rPr>
                  <w:rFonts w:ascii="Arial" w:eastAsia="Times New Roman" w:hAnsi="Arial" w:cs="Arial"/>
                  <w:color w:val="333333"/>
                  <w:sz w:val="14"/>
                  <w:szCs w:val="14"/>
                </w:rPr>
                <w:t>ACE2</w:t>
              </w:r>
            </w:ins>
          </w:p>
        </w:tc>
        <w:tc>
          <w:tcPr>
            <w:tcW w:w="900" w:type="dxa"/>
            <w:tcBorders>
              <w:top w:val="nil"/>
              <w:left w:val="nil"/>
              <w:bottom w:val="nil"/>
              <w:right w:val="nil"/>
            </w:tcBorders>
            <w:shd w:val="clear" w:color="000000" w:fill="FFFFFF"/>
            <w:vAlign w:val="bottom"/>
            <w:hideMark/>
          </w:tcPr>
          <w:p w14:paraId="72C963D1" w14:textId="77777777" w:rsidR="00DC2757" w:rsidRPr="00DC2757" w:rsidRDefault="00DC2757" w:rsidP="00DC2757">
            <w:pPr>
              <w:spacing w:after="0" w:line="240" w:lineRule="auto"/>
              <w:jc w:val="center"/>
              <w:rPr>
                <w:ins w:id="7139" w:author="Commodore, Sarah" w:date="2023-03-22T16:22:00Z"/>
                <w:rFonts w:ascii="Arial" w:eastAsia="Times New Roman" w:hAnsi="Arial" w:cs="Arial"/>
                <w:color w:val="333333"/>
                <w:sz w:val="14"/>
                <w:szCs w:val="14"/>
              </w:rPr>
            </w:pPr>
            <w:ins w:id="7140"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33073DAA" w14:textId="77777777" w:rsidR="00DC2757" w:rsidRPr="00DC2757" w:rsidRDefault="00DC2757" w:rsidP="00DC2757">
            <w:pPr>
              <w:spacing w:after="0" w:line="240" w:lineRule="auto"/>
              <w:jc w:val="center"/>
              <w:rPr>
                <w:ins w:id="7141" w:author="Commodore, Sarah" w:date="2023-03-22T16:22:00Z"/>
                <w:rFonts w:ascii="Arial" w:eastAsia="Times New Roman" w:hAnsi="Arial" w:cs="Arial"/>
                <w:color w:val="333333"/>
                <w:sz w:val="14"/>
                <w:szCs w:val="14"/>
              </w:rPr>
            </w:pPr>
            <w:ins w:id="7142"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37D57C99" w14:textId="77777777" w:rsidR="00DC2757" w:rsidRPr="00DC2757" w:rsidRDefault="00DC2757" w:rsidP="00DC2757">
            <w:pPr>
              <w:spacing w:after="0" w:line="240" w:lineRule="auto"/>
              <w:jc w:val="center"/>
              <w:rPr>
                <w:ins w:id="7143" w:author="Commodore, Sarah" w:date="2023-03-22T16:22:00Z"/>
                <w:rFonts w:ascii="Arial" w:eastAsia="Times New Roman" w:hAnsi="Arial" w:cs="Arial"/>
                <w:color w:val="333333"/>
                <w:sz w:val="14"/>
                <w:szCs w:val="14"/>
              </w:rPr>
            </w:pPr>
            <w:ins w:id="7144"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1419CB42" w14:textId="77777777" w:rsidR="00DC2757" w:rsidRPr="00DC2757" w:rsidRDefault="00DC2757" w:rsidP="00DC2757">
            <w:pPr>
              <w:spacing w:after="0" w:line="240" w:lineRule="auto"/>
              <w:jc w:val="center"/>
              <w:rPr>
                <w:ins w:id="7145" w:author="Commodore, Sarah" w:date="2023-03-22T16:22:00Z"/>
                <w:rFonts w:ascii="Arial" w:eastAsia="Times New Roman" w:hAnsi="Arial" w:cs="Arial"/>
                <w:color w:val="333333"/>
                <w:sz w:val="14"/>
                <w:szCs w:val="14"/>
              </w:rPr>
            </w:pPr>
            <w:ins w:id="7146"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C975601" w14:textId="77777777" w:rsidR="00DC2757" w:rsidRPr="00DC2757" w:rsidRDefault="00DC2757" w:rsidP="00DC2757">
            <w:pPr>
              <w:spacing w:after="0" w:line="240" w:lineRule="auto"/>
              <w:jc w:val="center"/>
              <w:rPr>
                <w:ins w:id="7147" w:author="Commodore, Sarah" w:date="2023-03-22T16:22:00Z"/>
                <w:rFonts w:ascii="Arial" w:eastAsia="Times New Roman" w:hAnsi="Arial" w:cs="Arial"/>
                <w:color w:val="333333"/>
                <w:sz w:val="14"/>
                <w:szCs w:val="14"/>
              </w:rPr>
            </w:pPr>
            <w:ins w:id="7148"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14CB3297" w14:textId="77777777" w:rsidR="00DC2757" w:rsidRPr="00DC2757" w:rsidRDefault="00DC2757" w:rsidP="00DC2757">
            <w:pPr>
              <w:spacing w:after="0" w:line="240" w:lineRule="auto"/>
              <w:jc w:val="center"/>
              <w:rPr>
                <w:ins w:id="7149" w:author="Commodore, Sarah" w:date="2023-03-22T16:22:00Z"/>
                <w:rFonts w:ascii="Arial" w:eastAsia="Times New Roman" w:hAnsi="Arial" w:cs="Arial"/>
                <w:color w:val="333333"/>
                <w:sz w:val="14"/>
                <w:szCs w:val="14"/>
              </w:rPr>
            </w:pPr>
            <w:ins w:id="7150" w:author="Commodore, Sarah" w:date="2023-03-22T16:22:00Z">
              <w:r w:rsidRPr="00DC2757">
                <w:rPr>
                  <w:rFonts w:ascii="Arial" w:eastAsia="Times New Roman" w:hAnsi="Arial" w:cs="Arial"/>
                  <w:color w:val="333333"/>
                  <w:sz w:val="14"/>
                  <w:szCs w:val="14"/>
                </w:rPr>
                <w:t>-</w:t>
              </w:r>
            </w:ins>
          </w:p>
        </w:tc>
      </w:tr>
      <w:tr w:rsidR="00DC2757" w:rsidRPr="00DC2757" w14:paraId="2ED44637" w14:textId="77777777" w:rsidTr="00DC2757">
        <w:trPr>
          <w:trHeight w:val="280"/>
          <w:ins w:id="7151" w:author="Commodore, Sarah" w:date="2023-03-22T16:22:00Z"/>
        </w:trPr>
        <w:tc>
          <w:tcPr>
            <w:tcW w:w="860" w:type="dxa"/>
            <w:tcBorders>
              <w:top w:val="nil"/>
              <w:left w:val="nil"/>
              <w:bottom w:val="nil"/>
              <w:right w:val="nil"/>
            </w:tcBorders>
            <w:shd w:val="clear" w:color="000000" w:fill="FFFFFF"/>
            <w:vAlign w:val="bottom"/>
            <w:hideMark/>
          </w:tcPr>
          <w:p w14:paraId="5E7EAAA6" w14:textId="77777777" w:rsidR="00DC2757" w:rsidRPr="00DC2757" w:rsidRDefault="00DC2757" w:rsidP="00DC2757">
            <w:pPr>
              <w:spacing w:after="0" w:line="240" w:lineRule="auto"/>
              <w:jc w:val="center"/>
              <w:rPr>
                <w:ins w:id="7152" w:author="Commodore, Sarah" w:date="2023-03-22T16:22:00Z"/>
                <w:rFonts w:ascii="Arial" w:eastAsia="Times New Roman" w:hAnsi="Arial" w:cs="Arial"/>
                <w:color w:val="333333"/>
                <w:sz w:val="14"/>
                <w:szCs w:val="14"/>
              </w:rPr>
            </w:pPr>
            <w:ins w:id="7153" w:author="Commodore, Sarah" w:date="2023-03-22T16:22:00Z">
              <w:r w:rsidRPr="00DC2757">
                <w:rPr>
                  <w:rFonts w:ascii="Arial" w:eastAsia="Times New Roman" w:hAnsi="Arial" w:cs="Arial"/>
                  <w:color w:val="333333"/>
                  <w:sz w:val="14"/>
                  <w:szCs w:val="14"/>
                </w:rPr>
                <w:t>cg16232530</w:t>
              </w:r>
            </w:ins>
          </w:p>
        </w:tc>
        <w:tc>
          <w:tcPr>
            <w:tcW w:w="1640" w:type="dxa"/>
            <w:tcBorders>
              <w:top w:val="nil"/>
              <w:left w:val="nil"/>
              <w:bottom w:val="nil"/>
              <w:right w:val="nil"/>
            </w:tcBorders>
            <w:shd w:val="clear" w:color="000000" w:fill="FFFFFF"/>
            <w:vAlign w:val="bottom"/>
            <w:hideMark/>
          </w:tcPr>
          <w:p w14:paraId="3C658330" w14:textId="77777777" w:rsidR="00DC2757" w:rsidRPr="00DC2757" w:rsidRDefault="00DC2757" w:rsidP="00DC2757">
            <w:pPr>
              <w:spacing w:after="0" w:line="240" w:lineRule="auto"/>
              <w:jc w:val="center"/>
              <w:rPr>
                <w:ins w:id="7154" w:author="Commodore, Sarah" w:date="2023-03-22T16:22:00Z"/>
                <w:rFonts w:ascii="Arial" w:eastAsia="Times New Roman" w:hAnsi="Arial" w:cs="Arial"/>
                <w:color w:val="333333"/>
                <w:sz w:val="14"/>
                <w:szCs w:val="14"/>
              </w:rPr>
            </w:pPr>
            <w:ins w:id="7155" w:author="Commodore, Sarah" w:date="2023-03-22T16:22:00Z">
              <w:r w:rsidRPr="00DC2757">
                <w:rPr>
                  <w:rFonts w:ascii="Arial" w:eastAsia="Times New Roman" w:hAnsi="Arial" w:cs="Arial"/>
                  <w:color w:val="333333"/>
                  <w:sz w:val="14"/>
                  <w:szCs w:val="14"/>
                </w:rPr>
                <w:t>C7orf50</w:t>
              </w:r>
            </w:ins>
          </w:p>
        </w:tc>
        <w:tc>
          <w:tcPr>
            <w:tcW w:w="900" w:type="dxa"/>
            <w:tcBorders>
              <w:top w:val="nil"/>
              <w:left w:val="nil"/>
              <w:bottom w:val="nil"/>
              <w:right w:val="nil"/>
            </w:tcBorders>
            <w:shd w:val="clear" w:color="000000" w:fill="FFFFFF"/>
            <w:vAlign w:val="bottom"/>
            <w:hideMark/>
          </w:tcPr>
          <w:p w14:paraId="1D669CF6" w14:textId="77777777" w:rsidR="00DC2757" w:rsidRPr="00DC2757" w:rsidRDefault="00DC2757" w:rsidP="00DC2757">
            <w:pPr>
              <w:spacing w:after="0" w:line="240" w:lineRule="auto"/>
              <w:jc w:val="center"/>
              <w:rPr>
                <w:ins w:id="7156" w:author="Commodore, Sarah" w:date="2023-03-22T16:22:00Z"/>
                <w:rFonts w:ascii="Arial" w:eastAsia="Times New Roman" w:hAnsi="Arial" w:cs="Arial"/>
                <w:color w:val="333333"/>
                <w:sz w:val="14"/>
                <w:szCs w:val="14"/>
              </w:rPr>
            </w:pPr>
            <w:ins w:id="7157" w:author="Commodore, Sarah" w:date="2023-03-22T16:22:00Z">
              <w:r w:rsidRPr="00DC2757">
                <w:rPr>
                  <w:rFonts w:ascii="Arial" w:eastAsia="Times New Roman" w:hAnsi="Arial" w:cs="Arial"/>
                  <w:color w:val="333333"/>
                  <w:sz w:val="14"/>
                  <w:szCs w:val="14"/>
                </w:rPr>
                <w:t>−0.4</w:t>
              </w:r>
            </w:ins>
          </w:p>
        </w:tc>
        <w:tc>
          <w:tcPr>
            <w:tcW w:w="720" w:type="dxa"/>
            <w:tcBorders>
              <w:top w:val="nil"/>
              <w:left w:val="nil"/>
              <w:bottom w:val="nil"/>
              <w:right w:val="nil"/>
            </w:tcBorders>
            <w:shd w:val="clear" w:color="000000" w:fill="FFFFFF"/>
            <w:vAlign w:val="bottom"/>
            <w:hideMark/>
          </w:tcPr>
          <w:p w14:paraId="04A038A7" w14:textId="77777777" w:rsidR="00DC2757" w:rsidRPr="00DC2757" w:rsidRDefault="00DC2757" w:rsidP="00DC2757">
            <w:pPr>
              <w:spacing w:after="0" w:line="240" w:lineRule="auto"/>
              <w:jc w:val="center"/>
              <w:rPr>
                <w:ins w:id="7158" w:author="Commodore, Sarah" w:date="2023-03-22T16:22:00Z"/>
                <w:rFonts w:ascii="Arial" w:eastAsia="Times New Roman" w:hAnsi="Arial" w:cs="Arial"/>
                <w:color w:val="333333"/>
                <w:sz w:val="14"/>
                <w:szCs w:val="14"/>
              </w:rPr>
            </w:pPr>
            <w:ins w:id="7159" w:author="Commodore, Sarah" w:date="2023-03-22T16:22:00Z">
              <w:r w:rsidRPr="00DC2757">
                <w:rPr>
                  <w:rFonts w:ascii="Arial" w:eastAsia="Times New Roman" w:hAnsi="Arial" w:cs="Arial"/>
                  <w:color w:val="333333"/>
                  <w:sz w:val="14"/>
                  <w:szCs w:val="14"/>
                </w:rPr>
                <w:t>0.10</w:t>
              </w:r>
            </w:ins>
          </w:p>
        </w:tc>
        <w:tc>
          <w:tcPr>
            <w:tcW w:w="520" w:type="dxa"/>
            <w:tcBorders>
              <w:top w:val="nil"/>
              <w:left w:val="nil"/>
              <w:bottom w:val="nil"/>
              <w:right w:val="nil"/>
            </w:tcBorders>
            <w:shd w:val="clear" w:color="000000" w:fill="FFFFFF"/>
            <w:vAlign w:val="bottom"/>
            <w:hideMark/>
          </w:tcPr>
          <w:p w14:paraId="11AA0363" w14:textId="77777777" w:rsidR="00DC2757" w:rsidRPr="00DC2757" w:rsidRDefault="00DC2757" w:rsidP="00DC2757">
            <w:pPr>
              <w:spacing w:after="0" w:line="240" w:lineRule="auto"/>
              <w:jc w:val="center"/>
              <w:rPr>
                <w:ins w:id="7160" w:author="Commodore, Sarah" w:date="2023-03-22T16:22:00Z"/>
                <w:rFonts w:ascii="Arial" w:eastAsia="Times New Roman" w:hAnsi="Arial" w:cs="Arial"/>
                <w:color w:val="333333"/>
                <w:sz w:val="14"/>
                <w:szCs w:val="14"/>
              </w:rPr>
            </w:pPr>
            <w:ins w:id="7161"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4250A097" w14:textId="77777777" w:rsidR="00DC2757" w:rsidRPr="00DC2757" w:rsidRDefault="00DC2757" w:rsidP="00DC2757">
            <w:pPr>
              <w:spacing w:after="0" w:line="240" w:lineRule="auto"/>
              <w:jc w:val="center"/>
              <w:rPr>
                <w:ins w:id="7162" w:author="Commodore, Sarah" w:date="2023-03-22T16:22:00Z"/>
                <w:rFonts w:ascii="Arial" w:eastAsia="Times New Roman" w:hAnsi="Arial" w:cs="Arial"/>
                <w:color w:val="333333"/>
                <w:sz w:val="14"/>
                <w:szCs w:val="14"/>
              </w:rPr>
            </w:pPr>
            <w:ins w:id="7163"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A2DA077" w14:textId="77777777" w:rsidR="00DC2757" w:rsidRPr="00DC2757" w:rsidRDefault="00DC2757" w:rsidP="00DC2757">
            <w:pPr>
              <w:spacing w:after="0" w:line="240" w:lineRule="auto"/>
              <w:jc w:val="center"/>
              <w:rPr>
                <w:ins w:id="7164" w:author="Commodore, Sarah" w:date="2023-03-22T16:22:00Z"/>
                <w:rFonts w:ascii="Arial" w:eastAsia="Times New Roman" w:hAnsi="Arial" w:cs="Arial"/>
                <w:color w:val="333333"/>
                <w:sz w:val="14"/>
                <w:szCs w:val="14"/>
              </w:rPr>
            </w:pPr>
            <w:ins w:id="7165"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371C661" w14:textId="77777777" w:rsidR="00DC2757" w:rsidRPr="00DC2757" w:rsidRDefault="00DC2757" w:rsidP="00DC2757">
            <w:pPr>
              <w:spacing w:after="0" w:line="240" w:lineRule="auto"/>
              <w:jc w:val="center"/>
              <w:rPr>
                <w:ins w:id="7166" w:author="Commodore, Sarah" w:date="2023-03-22T16:22:00Z"/>
                <w:rFonts w:ascii="Arial" w:eastAsia="Times New Roman" w:hAnsi="Arial" w:cs="Arial"/>
                <w:color w:val="333333"/>
                <w:sz w:val="14"/>
                <w:szCs w:val="14"/>
              </w:rPr>
            </w:pPr>
            <w:ins w:id="7167" w:author="Commodore, Sarah" w:date="2023-03-22T16:22:00Z">
              <w:r w:rsidRPr="00DC2757">
                <w:rPr>
                  <w:rFonts w:ascii="Arial" w:eastAsia="Times New Roman" w:hAnsi="Arial" w:cs="Arial"/>
                  <w:color w:val="333333"/>
                  <w:sz w:val="14"/>
                  <w:szCs w:val="14"/>
                </w:rPr>
                <w:t>-</w:t>
              </w:r>
            </w:ins>
          </w:p>
        </w:tc>
      </w:tr>
      <w:tr w:rsidR="00DC2757" w:rsidRPr="00DC2757" w14:paraId="0B4AFAA9" w14:textId="77777777" w:rsidTr="00DC2757">
        <w:trPr>
          <w:trHeight w:val="280"/>
          <w:ins w:id="7168" w:author="Commodore, Sarah" w:date="2023-03-22T16:22:00Z"/>
        </w:trPr>
        <w:tc>
          <w:tcPr>
            <w:tcW w:w="860" w:type="dxa"/>
            <w:tcBorders>
              <w:top w:val="nil"/>
              <w:left w:val="nil"/>
              <w:bottom w:val="nil"/>
              <w:right w:val="nil"/>
            </w:tcBorders>
            <w:shd w:val="clear" w:color="000000" w:fill="FFFFFF"/>
            <w:vAlign w:val="bottom"/>
            <w:hideMark/>
          </w:tcPr>
          <w:p w14:paraId="209670B1" w14:textId="77777777" w:rsidR="00DC2757" w:rsidRPr="00DC2757" w:rsidRDefault="00DC2757" w:rsidP="00DC2757">
            <w:pPr>
              <w:spacing w:after="0" w:line="240" w:lineRule="auto"/>
              <w:jc w:val="center"/>
              <w:rPr>
                <w:ins w:id="7169" w:author="Commodore, Sarah" w:date="2023-03-22T16:22:00Z"/>
                <w:rFonts w:ascii="Arial" w:eastAsia="Times New Roman" w:hAnsi="Arial" w:cs="Arial"/>
                <w:color w:val="333333"/>
                <w:sz w:val="14"/>
                <w:szCs w:val="14"/>
              </w:rPr>
            </w:pPr>
            <w:ins w:id="7170" w:author="Commodore, Sarah" w:date="2023-03-22T16:22:00Z">
              <w:r w:rsidRPr="00DC2757">
                <w:rPr>
                  <w:rFonts w:ascii="Arial" w:eastAsia="Times New Roman" w:hAnsi="Arial" w:cs="Arial"/>
                  <w:color w:val="333333"/>
                  <w:sz w:val="14"/>
                  <w:szCs w:val="14"/>
                </w:rPr>
                <w:t>cg06790566</w:t>
              </w:r>
            </w:ins>
          </w:p>
        </w:tc>
        <w:tc>
          <w:tcPr>
            <w:tcW w:w="1640" w:type="dxa"/>
            <w:tcBorders>
              <w:top w:val="nil"/>
              <w:left w:val="nil"/>
              <w:bottom w:val="nil"/>
              <w:right w:val="nil"/>
            </w:tcBorders>
            <w:shd w:val="clear" w:color="000000" w:fill="FFFFFF"/>
            <w:vAlign w:val="bottom"/>
            <w:hideMark/>
          </w:tcPr>
          <w:p w14:paraId="466DFF6E" w14:textId="77777777" w:rsidR="00DC2757" w:rsidRPr="00DC2757" w:rsidRDefault="00DC2757" w:rsidP="00DC2757">
            <w:pPr>
              <w:spacing w:after="0" w:line="240" w:lineRule="auto"/>
              <w:jc w:val="center"/>
              <w:rPr>
                <w:ins w:id="7171" w:author="Commodore, Sarah" w:date="2023-03-22T16:22:00Z"/>
                <w:rFonts w:ascii="Arial" w:eastAsia="Times New Roman" w:hAnsi="Arial" w:cs="Arial"/>
                <w:color w:val="333333"/>
                <w:sz w:val="14"/>
                <w:szCs w:val="14"/>
              </w:rPr>
            </w:pPr>
            <w:ins w:id="7172" w:author="Commodore, Sarah" w:date="2023-03-22T16:22:00Z">
              <w:r w:rsidRPr="00DC2757">
                <w:rPr>
                  <w:rFonts w:ascii="Arial" w:eastAsia="Times New Roman" w:hAnsi="Arial" w:cs="Arial"/>
                  <w:color w:val="333333"/>
                  <w:sz w:val="14"/>
                  <w:szCs w:val="14"/>
                </w:rPr>
                <w:t>CDH22</w:t>
              </w:r>
            </w:ins>
          </w:p>
        </w:tc>
        <w:tc>
          <w:tcPr>
            <w:tcW w:w="900" w:type="dxa"/>
            <w:tcBorders>
              <w:top w:val="nil"/>
              <w:left w:val="nil"/>
              <w:bottom w:val="nil"/>
              <w:right w:val="nil"/>
            </w:tcBorders>
            <w:shd w:val="clear" w:color="000000" w:fill="FFFFFF"/>
            <w:vAlign w:val="bottom"/>
            <w:hideMark/>
          </w:tcPr>
          <w:p w14:paraId="04ED0398" w14:textId="77777777" w:rsidR="00DC2757" w:rsidRPr="00DC2757" w:rsidRDefault="00DC2757" w:rsidP="00DC2757">
            <w:pPr>
              <w:spacing w:after="0" w:line="240" w:lineRule="auto"/>
              <w:jc w:val="center"/>
              <w:rPr>
                <w:ins w:id="7173" w:author="Commodore, Sarah" w:date="2023-03-22T16:22:00Z"/>
                <w:rFonts w:ascii="Arial" w:eastAsia="Times New Roman" w:hAnsi="Arial" w:cs="Arial"/>
                <w:color w:val="333333"/>
                <w:sz w:val="14"/>
                <w:szCs w:val="14"/>
              </w:rPr>
            </w:pPr>
            <w:ins w:id="7174"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13AF8F86" w14:textId="77777777" w:rsidR="00DC2757" w:rsidRPr="00DC2757" w:rsidRDefault="00DC2757" w:rsidP="00DC2757">
            <w:pPr>
              <w:spacing w:after="0" w:line="240" w:lineRule="auto"/>
              <w:jc w:val="center"/>
              <w:rPr>
                <w:ins w:id="7175" w:author="Commodore, Sarah" w:date="2023-03-22T16:22:00Z"/>
                <w:rFonts w:ascii="Arial" w:eastAsia="Times New Roman" w:hAnsi="Arial" w:cs="Arial"/>
                <w:color w:val="333333"/>
                <w:sz w:val="14"/>
                <w:szCs w:val="14"/>
              </w:rPr>
            </w:pPr>
            <w:ins w:id="7176"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5121CF16" w14:textId="77777777" w:rsidR="00DC2757" w:rsidRPr="00DC2757" w:rsidRDefault="00DC2757" w:rsidP="00DC2757">
            <w:pPr>
              <w:spacing w:after="0" w:line="240" w:lineRule="auto"/>
              <w:jc w:val="center"/>
              <w:rPr>
                <w:ins w:id="7177" w:author="Commodore, Sarah" w:date="2023-03-22T16:22:00Z"/>
                <w:rFonts w:ascii="Arial" w:eastAsia="Times New Roman" w:hAnsi="Arial" w:cs="Arial"/>
                <w:color w:val="333333"/>
                <w:sz w:val="14"/>
                <w:szCs w:val="14"/>
              </w:rPr>
            </w:pPr>
            <w:ins w:id="7178" w:author="Commodore, Sarah" w:date="2023-03-22T16:22:00Z">
              <w:r w:rsidRPr="00DC2757">
                <w:rPr>
                  <w:rFonts w:ascii="Arial" w:eastAsia="Times New Roman" w:hAnsi="Arial" w:cs="Arial"/>
                  <w:color w:val="333333"/>
                  <w:sz w:val="14"/>
                  <w:szCs w:val="14"/>
                </w:rPr>
                <w:t>−4.4</w:t>
              </w:r>
            </w:ins>
          </w:p>
        </w:tc>
        <w:tc>
          <w:tcPr>
            <w:tcW w:w="580" w:type="dxa"/>
            <w:tcBorders>
              <w:top w:val="nil"/>
              <w:left w:val="nil"/>
              <w:bottom w:val="nil"/>
              <w:right w:val="nil"/>
            </w:tcBorders>
            <w:shd w:val="clear" w:color="000000" w:fill="FFFFFF"/>
            <w:vAlign w:val="bottom"/>
            <w:hideMark/>
          </w:tcPr>
          <w:p w14:paraId="19125CCE" w14:textId="77777777" w:rsidR="00DC2757" w:rsidRPr="00DC2757" w:rsidRDefault="00DC2757" w:rsidP="00DC2757">
            <w:pPr>
              <w:spacing w:after="0" w:line="240" w:lineRule="auto"/>
              <w:jc w:val="center"/>
              <w:rPr>
                <w:ins w:id="7179" w:author="Commodore, Sarah" w:date="2023-03-22T16:22:00Z"/>
                <w:rFonts w:ascii="Arial" w:eastAsia="Times New Roman" w:hAnsi="Arial" w:cs="Arial"/>
                <w:color w:val="333333"/>
                <w:sz w:val="14"/>
                <w:szCs w:val="14"/>
              </w:rPr>
            </w:pPr>
            <w:ins w:id="7180"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707F0E32" w14:textId="77777777" w:rsidR="00DC2757" w:rsidRPr="00DC2757" w:rsidRDefault="00DC2757" w:rsidP="00DC2757">
            <w:pPr>
              <w:spacing w:after="0" w:line="240" w:lineRule="auto"/>
              <w:jc w:val="center"/>
              <w:rPr>
                <w:ins w:id="7181" w:author="Commodore, Sarah" w:date="2023-03-22T16:22:00Z"/>
                <w:rFonts w:ascii="Arial" w:eastAsia="Times New Roman" w:hAnsi="Arial" w:cs="Arial"/>
                <w:color w:val="333333"/>
                <w:sz w:val="14"/>
                <w:szCs w:val="14"/>
              </w:rPr>
            </w:pPr>
            <w:ins w:id="7182"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55507951" w14:textId="77777777" w:rsidR="00DC2757" w:rsidRPr="00DC2757" w:rsidRDefault="00DC2757" w:rsidP="00DC2757">
            <w:pPr>
              <w:spacing w:after="0" w:line="240" w:lineRule="auto"/>
              <w:jc w:val="center"/>
              <w:rPr>
                <w:ins w:id="7183" w:author="Commodore, Sarah" w:date="2023-03-22T16:22:00Z"/>
                <w:rFonts w:ascii="Arial" w:eastAsia="Times New Roman" w:hAnsi="Arial" w:cs="Arial"/>
                <w:color w:val="333333"/>
                <w:sz w:val="14"/>
                <w:szCs w:val="14"/>
              </w:rPr>
            </w:pPr>
            <w:ins w:id="7184" w:author="Commodore, Sarah" w:date="2023-03-22T16:22:00Z">
              <w:r w:rsidRPr="00DC2757">
                <w:rPr>
                  <w:rFonts w:ascii="Arial" w:eastAsia="Times New Roman" w:hAnsi="Arial" w:cs="Arial"/>
                  <w:color w:val="333333"/>
                  <w:sz w:val="14"/>
                  <w:szCs w:val="14"/>
                </w:rPr>
                <w:t>-</w:t>
              </w:r>
            </w:ins>
          </w:p>
        </w:tc>
      </w:tr>
      <w:tr w:rsidR="00DC2757" w:rsidRPr="00DC2757" w14:paraId="04D22047" w14:textId="77777777" w:rsidTr="00DC2757">
        <w:trPr>
          <w:trHeight w:val="280"/>
          <w:ins w:id="7185" w:author="Commodore, Sarah" w:date="2023-03-22T16:22:00Z"/>
        </w:trPr>
        <w:tc>
          <w:tcPr>
            <w:tcW w:w="860" w:type="dxa"/>
            <w:tcBorders>
              <w:top w:val="nil"/>
              <w:left w:val="nil"/>
              <w:bottom w:val="nil"/>
              <w:right w:val="nil"/>
            </w:tcBorders>
            <w:shd w:val="clear" w:color="000000" w:fill="FFFFFF"/>
            <w:vAlign w:val="bottom"/>
            <w:hideMark/>
          </w:tcPr>
          <w:p w14:paraId="567EDDE4" w14:textId="77777777" w:rsidR="00DC2757" w:rsidRPr="00DC2757" w:rsidRDefault="00DC2757" w:rsidP="00DC2757">
            <w:pPr>
              <w:spacing w:after="0" w:line="240" w:lineRule="auto"/>
              <w:jc w:val="center"/>
              <w:rPr>
                <w:ins w:id="7186" w:author="Commodore, Sarah" w:date="2023-03-22T16:22:00Z"/>
                <w:rFonts w:ascii="Arial" w:eastAsia="Times New Roman" w:hAnsi="Arial" w:cs="Arial"/>
                <w:color w:val="333333"/>
                <w:sz w:val="14"/>
                <w:szCs w:val="14"/>
              </w:rPr>
            </w:pPr>
            <w:ins w:id="7187" w:author="Commodore, Sarah" w:date="2023-03-22T16:22:00Z">
              <w:r w:rsidRPr="00DC2757">
                <w:rPr>
                  <w:rFonts w:ascii="Arial" w:eastAsia="Times New Roman" w:hAnsi="Arial" w:cs="Arial"/>
                  <w:color w:val="333333"/>
                  <w:sz w:val="14"/>
                  <w:szCs w:val="14"/>
                </w:rPr>
                <w:t>cg04587192</w:t>
              </w:r>
            </w:ins>
          </w:p>
        </w:tc>
        <w:tc>
          <w:tcPr>
            <w:tcW w:w="1640" w:type="dxa"/>
            <w:tcBorders>
              <w:top w:val="nil"/>
              <w:left w:val="nil"/>
              <w:bottom w:val="nil"/>
              <w:right w:val="nil"/>
            </w:tcBorders>
            <w:shd w:val="clear" w:color="000000" w:fill="FFFFFF"/>
            <w:vAlign w:val="bottom"/>
            <w:hideMark/>
          </w:tcPr>
          <w:p w14:paraId="5C134C04" w14:textId="77777777" w:rsidR="00DC2757" w:rsidRPr="00DC2757" w:rsidRDefault="00DC2757" w:rsidP="00DC2757">
            <w:pPr>
              <w:spacing w:after="0" w:line="240" w:lineRule="auto"/>
              <w:jc w:val="center"/>
              <w:rPr>
                <w:ins w:id="7188" w:author="Commodore, Sarah" w:date="2023-03-22T16:22:00Z"/>
                <w:rFonts w:ascii="Arial" w:eastAsia="Times New Roman" w:hAnsi="Arial" w:cs="Arial"/>
                <w:color w:val="333333"/>
                <w:sz w:val="14"/>
                <w:szCs w:val="14"/>
              </w:rPr>
            </w:pPr>
            <w:ins w:id="7189" w:author="Commodore, Sarah" w:date="2023-03-22T16:22:00Z">
              <w:r w:rsidRPr="00DC2757">
                <w:rPr>
                  <w:rFonts w:ascii="Arial" w:eastAsia="Times New Roman" w:hAnsi="Arial" w:cs="Arial"/>
                  <w:color w:val="333333"/>
                  <w:sz w:val="14"/>
                  <w:szCs w:val="14"/>
                </w:rPr>
                <w:t>SRGAP3</w:t>
              </w:r>
            </w:ins>
          </w:p>
        </w:tc>
        <w:tc>
          <w:tcPr>
            <w:tcW w:w="900" w:type="dxa"/>
            <w:tcBorders>
              <w:top w:val="nil"/>
              <w:left w:val="nil"/>
              <w:bottom w:val="nil"/>
              <w:right w:val="nil"/>
            </w:tcBorders>
            <w:shd w:val="clear" w:color="000000" w:fill="FFFFFF"/>
            <w:vAlign w:val="bottom"/>
            <w:hideMark/>
          </w:tcPr>
          <w:p w14:paraId="6B582DA3" w14:textId="77777777" w:rsidR="00DC2757" w:rsidRPr="00DC2757" w:rsidRDefault="00DC2757" w:rsidP="00DC2757">
            <w:pPr>
              <w:spacing w:after="0" w:line="240" w:lineRule="auto"/>
              <w:jc w:val="center"/>
              <w:rPr>
                <w:ins w:id="7190" w:author="Commodore, Sarah" w:date="2023-03-22T16:22:00Z"/>
                <w:rFonts w:ascii="Arial" w:eastAsia="Times New Roman" w:hAnsi="Arial" w:cs="Arial"/>
                <w:color w:val="333333"/>
                <w:sz w:val="14"/>
                <w:szCs w:val="14"/>
              </w:rPr>
            </w:pPr>
            <w:ins w:id="7191"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30DBAD8B" w14:textId="77777777" w:rsidR="00DC2757" w:rsidRPr="00DC2757" w:rsidRDefault="00DC2757" w:rsidP="00DC2757">
            <w:pPr>
              <w:spacing w:after="0" w:line="240" w:lineRule="auto"/>
              <w:jc w:val="center"/>
              <w:rPr>
                <w:ins w:id="7192" w:author="Commodore, Sarah" w:date="2023-03-22T16:22:00Z"/>
                <w:rFonts w:ascii="Arial" w:eastAsia="Times New Roman" w:hAnsi="Arial" w:cs="Arial"/>
                <w:color w:val="333333"/>
                <w:sz w:val="14"/>
                <w:szCs w:val="14"/>
              </w:rPr>
            </w:pPr>
            <w:ins w:id="7193"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769D738D" w14:textId="77777777" w:rsidR="00DC2757" w:rsidRPr="00DC2757" w:rsidRDefault="00DC2757" w:rsidP="00DC2757">
            <w:pPr>
              <w:spacing w:after="0" w:line="240" w:lineRule="auto"/>
              <w:jc w:val="center"/>
              <w:rPr>
                <w:ins w:id="7194" w:author="Commodore, Sarah" w:date="2023-03-22T16:22:00Z"/>
                <w:rFonts w:ascii="Arial" w:eastAsia="Times New Roman" w:hAnsi="Arial" w:cs="Arial"/>
                <w:color w:val="333333"/>
                <w:sz w:val="14"/>
                <w:szCs w:val="14"/>
              </w:rPr>
            </w:pPr>
            <w:ins w:id="7195"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1166E20F" w14:textId="77777777" w:rsidR="00DC2757" w:rsidRPr="00DC2757" w:rsidRDefault="00DC2757" w:rsidP="00DC2757">
            <w:pPr>
              <w:spacing w:after="0" w:line="240" w:lineRule="auto"/>
              <w:jc w:val="center"/>
              <w:rPr>
                <w:ins w:id="7196" w:author="Commodore, Sarah" w:date="2023-03-22T16:22:00Z"/>
                <w:rFonts w:ascii="Arial" w:eastAsia="Times New Roman" w:hAnsi="Arial" w:cs="Arial"/>
                <w:color w:val="333333"/>
                <w:sz w:val="14"/>
                <w:szCs w:val="14"/>
              </w:rPr>
            </w:pPr>
            <w:ins w:id="7197"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2FB1A6A" w14:textId="77777777" w:rsidR="00DC2757" w:rsidRPr="00DC2757" w:rsidRDefault="00DC2757" w:rsidP="00DC2757">
            <w:pPr>
              <w:spacing w:after="0" w:line="240" w:lineRule="auto"/>
              <w:jc w:val="center"/>
              <w:rPr>
                <w:ins w:id="7198" w:author="Commodore, Sarah" w:date="2023-03-22T16:22:00Z"/>
                <w:rFonts w:ascii="Arial" w:eastAsia="Times New Roman" w:hAnsi="Arial" w:cs="Arial"/>
                <w:color w:val="333333"/>
                <w:sz w:val="14"/>
                <w:szCs w:val="14"/>
              </w:rPr>
            </w:pPr>
            <w:ins w:id="7199"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6311A7D" w14:textId="77777777" w:rsidR="00DC2757" w:rsidRPr="00DC2757" w:rsidRDefault="00DC2757" w:rsidP="00DC2757">
            <w:pPr>
              <w:spacing w:after="0" w:line="240" w:lineRule="auto"/>
              <w:jc w:val="center"/>
              <w:rPr>
                <w:ins w:id="7200" w:author="Commodore, Sarah" w:date="2023-03-22T16:22:00Z"/>
                <w:rFonts w:ascii="Arial" w:eastAsia="Times New Roman" w:hAnsi="Arial" w:cs="Arial"/>
                <w:color w:val="333333"/>
                <w:sz w:val="14"/>
                <w:szCs w:val="14"/>
              </w:rPr>
            </w:pPr>
            <w:ins w:id="7201" w:author="Commodore, Sarah" w:date="2023-03-22T16:22:00Z">
              <w:r w:rsidRPr="00DC2757">
                <w:rPr>
                  <w:rFonts w:ascii="Arial" w:eastAsia="Times New Roman" w:hAnsi="Arial" w:cs="Arial"/>
                  <w:color w:val="333333"/>
                  <w:sz w:val="14"/>
                  <w:szCs w:val="14"/>
                </w:rPr>
                <w:t>-</w:t>
              </w:r>
            </w:ins>
          </w:p>
        </w:tc>
      </w:tr>
      <w:tr w:rsidR="00DC2757" w:rsidRPr="00DC2757" w14:paraId="057EA5B8" w14:textId="77777777" w:rsidTr="00DC2757">
        <w:trPr>
          <w:trHeight w:val="280"/>
          <w:ins w:id="7202" w:author="Commodore, Sarah" w:date="2023-03-22T16:22:00Z"/>
        </w:trPr>
        <w:tc>
          <w:tcPr>
            <w:tcW w:w="860" w:type="dxa"/>
            <w:tcBorders>
              <w:top w:val="nil"/>
              <w:left w:val="nil"/>
              <w:bottom w:val="nil"/>
              <w:right w:val="nil"/>
            </w:tcBorders>
            <w:shd w:val="clear" w:color="000000" w:fill="FFFFFF"/>
            <w:vAlign w:val="bottom"/>
            <w:hideMark/>
          </w:tcPr>
          <w:p w14:paraId="0C2D08BB" w14:textId="77777777" w:rsidR="00DC2757" w:rsidRPr="00DC2757" w:rsidRDefault="00DC2757" w:rsidP="00DC2757">
            <w:pPr>
              <w:spacing w:after="0" w:line="240" w:lineRule="auto"/>
              <w:jc w:val="center"/>
              <w:rPr>
                <w:ins w:id="7203" w:author="Commodore, Sarah" w:date="2023-03-22T16:22:00Z"/>
                <w:rFonts w:ascii="Arial" w:eastAsia="Times New Roman" w:hAnsi="Arial" w:cs="Arial"/>
                <w:color w:val="333333"/>
                <w:sz w:val="14"/>
                <w:szCs w:val="14"/>
              </w:rPr>
            </w:pPr>
            <w:ins w:id="7204"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36B4A59B" w14:textId="77777777" w:rsidR="00DC2757" w:rsidRPr="00DC2757" w:rsidRDefault="00DC2757" w:rsidP="00DC2757">
            <w:pPr>
              <w:spacing w:after="0" w:line="240" w:lineRule="auto"/>
              <w:jc w:val="center"/>
              <w:rPr>
                <w:ins w:id="7205" w:author="Commodore, Sarah" w:date="2023-03-22T16:22:00Z"/>
                <w:rFonts w:ascii="Arial" w:eastAsia="Times New Roman" w:hAnsi="Arial" w:cs="Arial"/>
                <w:color w:val="333333"/>
                <w:sz w:val="14"/>
                <w:szCs w:val="14"/>
              </w:rPr>
            </w:pPr>
            <w:ins w:id="7206" w:author="Commodore, Sarah" w:date="2023-03-22T16:22:00Z">
              <w:r w:rsidRPr="00DC2757">
                <w:rPr>
                  <w:rFonts w:ascii="Arial" w:eastAsia="Times New Roman" w:hAnsi="Arial" w:cs="Arial"/>
                  <w:color w:val="333333"/>
                  <w:sz w:val="14"/>
                  <w:szCs w:val="14"/>
                </w:rPr>
                <w:t>ZC2HC1C</w:t>
              </w:r>
            </w:ins>
          </w:p>
        </w:tc>
        <w:tc>
          <w:tcPr>
            <w:tcW w:w="900" w:type="dxa"/>
            <w:tcBorders>
              <w:top w:val="nil"/>
              <w:left w:val="nil"/>
              <w:bottom w:val="nil"/>
              <w:right w:val="nil"/>
            </w:tcBorders>
            <w:shd w:val="clear" w:color="000000" w:fill="FFFFFF"/>
            <w:vAlign w:val="bottom"/>
            <w:hideMark/>
          </w:tcPr>
          <w:p w14:paraId="4B420393" w14:textId="77777777" w:rsidR="00DC2757" w:rsidRPr="00DC2757" w:rsidRDefault="00DC2757" w:rsidP="00DC2757">
            <w:pPr>
              <w:spacing w:after="0" w:line="240" w:lineRule="auto"/>
              <w:jc w:val="center"/>
              <w:rPr>
                <w:ins w:id="7207" w:author="Commodore, Sarah" w:date="2023-03-22T16:22:00Z"/>
                <w:rFonts w:ascii="Arial" w:eastAsia="Times New Roman" w:hAnsi="Arial" w:cs="Arial"/>
                <w:color w:val="333333"/>
                <w:sz w:val="14"/>
                <w:szCs w:val="14"/>
              </w:rPr>
            </w:pPr>
            <w:ins w:id="7208"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3E8FF731" w14:textId="77777777" w:rsidR="00DC2757" w:rsidRPr="00DC2757" w:rsidRDefault="00DC2757" w:rsidP="00DC2757">
            <w:pPr>
              <w:spacing w:after="0" w:line="240" w:lineRule="auto"/>
              <w:jc w:val="center"/>
              <w:rPr>
                <w:ins w:id="7209" w:author="Commodore, Sarah" w:date="2023-03-22T16:22:00Z"/>
                <w:rFonts w:ascii="Arial" w:eastAsia="Times New Roman" w:hAnsi="Arial" w:cs="Arial"/>
                <w:color w:val="333333"/>
                <w:sz w:val="14"/>
                <w:szCs w:val="14"/>
              </w:rPr>
            </w:pPr>
            <w:ins w:id="7210"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340AF602" w14:textId="77777777" w:rsidR="00DC2757" w:rsidRPr="00DC2757" w:rsidRDefault="00DC2757" w:rsidP="00DC2757">
            <w:pPr>
              <w:spacing w:after="0" w:line="240" w:lineRule="auto"/>
              <w:jc w:val="center"/>
              <w:rPr>
                <w:ins w:id="7211" w:author="Commodore, Sarah" w:date="2023-03-22T16:22:00Z"/>
                <w:rFonts w:ascii="Arial" w:eastAsia="Times New Roman" w:hAnsi="Arial" w:cs="Arial"/>
                <w:color w:val="333333"/>
                <w:sz w:val="14"/>
                <w:szCs w:val="14"/>
              </w:rPr>
            </w:pPr>
            <w:ins w:id="7212"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38C7116" w14:textId="77777777" w:rsidR="00DC2757" w:rsidRPr="00DC2757" w:rsidRDefault="00DC2757" w:rsidP="00DC2757">
            <w:pPr>
              <w:spacing w:after="0" w:line="240" w:lineRule="auto"/>
              <w:jc w:val="center"/>
              <w:rPr>
                <w:ins w:id="7213" w:author="Commodore, Sarah" w:date="2023-03-22T16:22:00Z"/>
                <w:rFonts w:ascii="Arial" w:eastAsia="Times New Roman" w:hAnsi="Arial" w:cs="Arial"/>
                <w:color w:val="333333"/>
                <w:sz w:val="14"/>
                <w:szCs w:val="14"/>
              </w:rPr>
            </w:pPr>
            <w:ins w:id="7214"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5DDB21F9" w14:textId="77777777" w:rsidR="00DC2757" w:rsidRPr="00DC2757" w:rsidRDefault="00DC2757" w:rsidP="00DC2757">
            <w:pPr>
              <w:spacing w:after="0" w:line="240" w:lineRule="auto"/>
              <w:jc w:val="center"/>
              <w:rPr>
                <w:ins w:id="7215" w:author="Commodore, Sarah" w:date="2023-03-22T16:22:00Z"/>
                <w:rFonts w:ascii="Arial" w:eastAsia="Times New Roman" w:hAnsi="Arial" w:cs="Arial"/>
                <w:color w:val="333333"/>
                <w:sz w:val="14"/>
                <w:szCs w:val="14"/>
              </w:rPr>
            </w:pPr>
            <w:ins w:id="7216"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AB32426" w14:textId="77777777" w:rsidR="00DC2757" w:rsidRPr="00DC2757" w:rsidRDefault="00DC2757" w:rsidP="00DC2757">
            <w:pPr>
              <w:spacing w:after="0" w:line="240" w:lineRule="auto"/>
              <w:jc w:val="center"/>
              <w:rPr>
                <w:ins w:id="7217" w:author="Commodore, Sarah" w:date="2023-03-22T16:22:00Z"/>
                <w:rFonts w:ascii="Arial" w:eastAsia="Times New Roman" w:hAnsi="Arial" w:cs="Arial"/>
                <w:color w:val="333333"/>
                <w:sz w:val="14"/>
                <w:szCs w:val="14"/>
              </w:rPr>
            </w:pPr>
            <w:ins w:id="7218" w:author="Commodore, Sarah" w:date="2023-03-22T16:22:00Z">
              <w:r w:rsidRPr="00DC2757">
                <w:rPr>
                  <w:rFonts w:ascii="Arial" w:eastAsia="Times New Roman" w:hAnsi="Arial" w:cs="Arial"/>
                  <w:color w:val="333333"/>
                  <w:sz w:val="14"/>
                  <w:szCs w:val="14"/>
                </w:rPr>
                <w:t>-</w:t>
              </w:r>
            </w:ins>
          </w:p>
        </w:tc>
      </w:tr>
      <w:tr w:rsidR="00DC2757" w:rsidRPr="00DC2757" w14:paraId="3921D29F" w14:textId="77777777" w:rsidTr="00DC2757">
        <w:trPr>
          <w:trHeight w:val="280"/>
          <w:ins w:id="7219" w:author="Commodore, Sarah" w:date="2023-03-22T16:22:00Z"/>
        </w:trPr>
        <w:tc>
          <w:tcPr>
            <w:tcW w:w="860" w:type="dxa"/>
            <w:tcBorders>
              <w:top w:val="nil"/>
              <w:left w:val="nil"/>
              <w:bottom w:val="nil"/>
              <w:right w:val="nil"/>
            </w:tcBorders>
            <w:shd w:val="clear" w:color="000000" w:fill="FFFFFF"/>
            <w:vAlign w:val="bottom"/>
            <w:hideMark/>
          </w:tcPr>
          <w:p w14:paraId="66A82423" w14:textId="77777777" w:rsidR="00DC2757" w:rsidRPr="00DC2757" w:rsidRDefault="00DC2757" w:rsidP="00DC2757">
            <w:pPr>
              <w:spacing w:after="0" w:line="240" w:lineRule="auto"/>
              <w:jc w:val="center"/>
              <w:rPr>
                <w:ins w:id="7220" w:author="Commodore, Sarah" w:date="2023-03-22T16:22:00Z"/>
                <w:rFonts w:ascii="Arial" w:eastAsia="Times New Roman" w:hAnsi="Arial" w:cs="Arial"/>
                <w:color w:val="333333"/>
                <w:sz w:val="14"/>
                <w:szCs w:val="14"/>
              </w:rPr>
            </w:pPr>
            <w:ins w:id="7221"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5B7F3791" w14:textId="77777777" w:rsidR="00DC2757" w:rsidRPr="00DC2757" w:rsidRDefault="00DC2757" w:rsidP="00DC2757">
            <w:pPr>
              <w:spacing w:after="0" w:line="240" w:lineRule="auto"/>
              <w:jc w:val="center"/>
              <w:rPr>
                <w:ins w:id="7222" w:author="Commodore, Sarah" w:date="2023-03-22T16:22:00Z"/>
                <w:rFonts w:ascii="Arial" w:eastAsia="Times New Roman" w:hAnsi="Arial" w:cs="Arial"/>
                <w:color w:val="333333"/>
                <w:sz w:val="14"/>
                <w:szCs w:val="14"/>
              </w:rPr>
            </w:pPr>
            <w:ins w:id="7223" w:author="Commodore, Sarah" w:date="2023-03-22T16:22:00Z">
              <w:r w:rsidRPr="00DC2757">
                <w:rPr>
                  <w:rFonts w:ascii="Arial" w:eastAsia="Times New Roman" w:hAnsi="Arial" w:cs="Arial"/>
                  <w:color w:val="333333"/>
                  <w:sz w:val="14"/>
                  <w:szCs w:val="14"/>
                </w:rPr>
                <w:t>ACYP1</w:t>
              </w:r>
            </w:ins>
          </w:p>
        </w:tc>
        <w:tc>
          <w:tcPr>
            <w:tcW w:w="900" w:type="dxa"/>
            <w:tcBorders>
              <w:top w:val="nil"/>
              <w:left w:val="nil"/>
              <w:bottom w:val="nil"/>
              <w:right w:val="nil"/>
            </w:tcBorders>
            <w:shd w:val="clear" w:color="000000" w:fill="FFFFFF"/>
            <w:vAlign w:val="bottom"/>
            <w:hideMark/>
          </w:tcPr>
          <w:p w14:paraId="3A83A23F" w14:textId="77777777" w:rsidR="00DC2757" w:rsidRPr="00DC2757" w:rsidRDefault="00DC2757" w:rsidP="00DC2757">
            <w:pPr>
              <w:spacing w:after="0" w:line="240" w:lineRule="auto"/>
              <w:jc w:val="center"/>
              <w:rPr>
                <w:ins w:id="7224" w:author="Commodore, Sarah" w:date="2023-03-22T16:22:00Z"/>
                <w:rFonts w:ascii="Arial" w:eastAsia="Times New Roman" w:hAnsi="Arial" w:cs="Arial"/>
                <w:color w:val="333333"/>
                <w:sz w:val="14"/>
                <w:szCs w:val="14"/>
              </w:rPr>
            </w:pPr>
            <w:ins w:id="7225"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66F42C4B" w14:textId="77777777" w:rsidR="00DC2757" w:rsidRPr="00DC2757" w:rsidRDefault="00DC2757" w:rsidP="00DC2757">
            <w:pPr>
              <w:spacing w:after="0" w:line="240" w:lineRule="auto"/>
              <w:jc w:val="center"/>
              <w:rPr>
                <w:ins w:id="7226" w:author="Commodore, Sarah" w:date="2023-03-22T16:22:00Z"/>
                <w:rFonts w:ascii="Arial" w:eastAsia="Times New Roman" w:hAnsi="Arial" w:cs="Arial"/>
                <w:color w:val="333333"/>
                <w:sz w:val="14"/>
                <w:szCs w:val="14"/>
              </w:rPr>
            </w:pPr>
            <w:ins w:id="7227"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4054182E" w14:textId="77777777" w:rsidR="00DC2757" w:rsidRPr="00DC2757" w:rsidRDefault="00DC2757" w:rsidP="00DC2757">
            <w:pPr>
              <w:spacing w:after="0" w:line="240" w:lineRule="auto"/>
              <w:jc w:val="center"/>
              <w:rPr>
                <w:ins w:id="7228" w:author="Commodore, Sarah" w:date="2023-03-22T16:22:00Z"/>
                <w:rFonts w:ascii="Arial" w:eastAsia="Times New Roman" w:hAnsi="Arial" w:cs="Arial"/>
                <w:color w:val="333333"/>
                <w:sz w:val="14"/>
                <w:szCs w:val="14"/>
              </w:rPr>
            </w:pPr>
            <w:ins w:id="7229"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75307BDE" w14:textId="77777777" w:rsidR="00DC2757" w:rsidRPr="00DC2757" w:rsidRDefault="00DC2757" w:rsidP="00DC2757">
            <w:pPr>
              <w:spacing w:after="0" w:line="240" w:lineRule="auto"/>
              <w:jc w:val="center"/>
              <w:rPr>
                <w:ins w:id="7230" w:author="Commodore, Sarah" w:date="2023-03-22T16:22:00Z"/>
                <w:rFonts w:ascii="Arial" w:eastAsia="Times New Roman" w:hAnsi="Arial" w:cs="Arial"/>
                <w:color w:val="333333"/>
                <w:sz w:val="14"/>
                <w:szCs w:val="14"/>
              </w:rPr>
            </w:pPr>
            <w:ins w:id="7231"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600CE7B6" w14:textId="77777777" w:rsidR="00DC2757" w:rsidRPr="00DC2757" w:rsidRDefault="00DC2757" w:rsidP="00DC2757">
            <w:pPr>
              <w:spacing w:after="0" w:line="240" w:lineRule="auto"/>
              <w:jc w:val="center"/>
              <w:rPr>
                <w:ins w:id="7232" w:author="Commodore, Sarah" w:date="2023-03-22T16:22:00Z"/>
                <w:rFonts w:ascii="Arial" w:eastAsia="Times New Roman" w:hAnsi="Arial" w:cs="Arial"/>
                <w:color w:val="333333"/>
                <w:sz w:val="14"/>
                <w:szCs w:val="14"/>
              </w:rPr>
            </w:pPr>
            <w:ins w:id="7233"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A2218E4" w14:textId="77777777" w:rsidR="00DC2757" w:rsidRPr="00DC2757" w:rsidRDefault="00DC2757" w:rsidP="00DC2757">
            <w:pPr>
              <w:spacing w:after="0" w:line="240" w:lineRule="auto"/>
              <w:jc w:val="center"/>
              <w:rPr>
                <w:ins w:id="7234" w:author="Commodore, Sarah" w:date="2023-03-22T16:22:00Z"/>
                <w:rFonts w:ascii="Arial" w:eastAsia="Times New Roman" w:hAnsi="Arial" w:cs="Arial"/>
                <w:color w:val="333333"/>
                <w:sz w:val="14"/>
                <w:szCs w:val="14"/>
              </w:rPr>
            </w:pPr>
            <w:ins w:id="7235" w:author="Commodore, Sarah" w:date="2023-03-22T16:22:00Z">
              <w:r w:rsidRPr="00DC2757">
                <w:rPr>
                  <w:rFonts w:ascii="Arial" w:eastAsia="Times New Roman" w:hAnsi="Arial" w:cs="Arial"/>
                  <w:color w:val="333333"/>
                  <w:sz w:val="14"/>
                  <w:szCs w:val="14"/>
                </w:rPr>
                <w:t>-</w:t>
              </w:r>
            </w:ins>
          </w:p>
        </w:tc>
      </w:tr>
      <w:tr w:rsidR="00DC2757" w:rsidRPr="00DC2757" w14:paraId="1D2D4660" w14:textId="77777777" w:rsidTr="00DC2757">
        <w:trPr>
          <w:trHeight w:val="290"/>
          <w:ins w:id="7236" w:author="Commodore, Sarah" w:date="2023-03-22T16:22:00Z"/>
        </w:trPr>
        <w:tc>
          <w:tcPr>
            <w:tcW w:w="860" w:type="dxa"/>
            <w:tcBorders>
              <w:top w:val="nil"/>
              <w:left w:val="nil"/>
              <w:bottom w:val="single" w:sz="8" w:space="0" w:color="auto"/>
              <w:right w:val="nil"/>
            </w:tcBorders>
            <w:shd w:val="clear" w:color="000000" w:fill="FFFFFF"/>
            <w:vAlign w:val="bottom"/>
            <w:hideMark/>
          </w:tcPr>
          <w:p w14:paraId="6199F7E6" w14:textId="77777777" w:rsidR="00DC2757" w:rsidRPr="00DC2757" w:rsidRDefault="00DC2757" w:rsidP="00DC2757">
            <w:pPr>
              <w:spacing w:after="0" w:line="240" w:lineRule="auto"/>
              <w:jc w:val="center"/>
              <w:rPr>
                <w:ins w:id="7237" w:author="Commodore, Sarah" w:date="2023-03-22T16:22:00Z"/>
                <w:rFonts w:ascii="Arial" w:eastAsia="Times New Roman" w:hAnsi="Arial" w:cs="Arial"/>
                <w:color w:val="333333"/>
                <w:sz w:val="14"/>
                <w:szCs w:val="14"/>
              </w:rPr>
            </w:pPr>
            <w:ins w:id="7238" w:author="Commodore, Sarah" w:date="2023-03-22T16:22:00Z">
              <w:r w:rsidRPr="00DC2757">
                <w:rPr>
                  <w:rFonts w:ascii="Arial" w:eastAsia="Times New Roman" w:hAnsi="Arial" w:cs="Arial"/>
                  <w:color w:val="333333"/>
                  <w:sz w:val="14"/>
                  <w:szCs w:val="14"/>
                </w:rPr>
                <w:t>cg15994418</w:t>
              </w:r>
            </w:ins>
          </w:p>
        </w:tc>
        <w:tc>
          <w:tcPr>
            <w:tcW w:w="1640" w:type="dxa"/>
            <w:tcBorders>
              <w:top w:val="nil"/>
              <w:left w:val="nil"/>
              <w:bottom w:val="single" w:sz="8" w:space="0" w:color="auto"/>
              <w:right w:val="nil"/>
            </w:tcBorders>
            <w:shd w:val="clear" w:color="000000" w:fill="FFFFFF"/>
            <w:vAlign w:val="bottom"/>
            <w:hideMark/>
          </w:tcPr>
          <w:p w14:paraId="6AC82019" w14:textId="77777777" w:rsidR="00DC2757" w:rsidRPr="00DC2757" w:rsidRDefault="00DC2757" w:rsidP="00DC2757">
            <w:pPr>
              <w:spacing w:after="0" w:line="240" w:lineRule="auto"/>
              <w:jc w:val="center"/>
              <w:rPr>
                <w:ins w:id="7239" w:author="Commodore, Sarah" w:date="2023-03-22T16:22:00Z"/>
                <w:rFonts w:ascii="Arial" w:eastAsia="Times New Roman" w:hAnsi="Arial" w:cs="Arial"/>
                <w:color w:val="333333"/>
                <w:sz w:val="14"/>
                <w:szCs w:val="14"/>
              </w:rPr>
            </w:pPr>
            <w:ins w:id="7240" w:author="Commodore, Sarah" w:date="2023-03-22T16:22:00Z">
              <w:r w:rsidRPr="00DC2757">
                <w:rPr>
                  <w:rFonts w:ascii="Arial" w:eastAsia="Times New Roman" w:hAnsi="Arial" w:cs="Arial"/>
                  <w:color w:val="333333"/>
                  <w:sz w:val="14"/>
                  <w:szCs w:val="14"/>
                </w:rPr>
                <w:t>RAB35</w:t>
              </w:r>
            </w:ins>
          </w:p>
        </w:tc>
        <w:tc>
          <w:tcPr>
            <w:tcW w:w="900" w:type="dxa"/>
            <w:tcBorders>
              <w:top w:val="nil"/>
              <w:left w:val="nil"/>
              <w:bottom w:val="single" w:sz="8" w:space="0" w:color="auto"/>
              <w:right w:val="nil"/>
            </w:tcBorders>
            <w:shd w:val="clear" w:color="000000" w:fill="FFFFFF"/>
            <w:vAlign w:val="bottom"/>
            <w:hideMark/>
          </w:tcPr>
          <w:p w14:paraId="1A844E5A" w14:textId="77777777" w:rsidR="00DC2757" w:rsidRPr="00DC2757" w:rsidRDefault="00DC2757" w:rsidP="00DC2757">
            <w:pPr>
              <w:spacing w:after="0" w:line="240" w:lineRule="auto"/>
              <w:jc w:val="center"/>
              <w:rPr>
                <w:ins w:id="7241" w:author="Commodore, Sarah" w:date="2023-03-22T16:22:00Z"/>
                <w:rFonts w:ascii="Arial" w:eastAsia="Times New Roman" w:hAnsi="Arial" w:cs="Arial"/>
                <w:color w:val="333333"/>
                <w:sz w:val="14"/>
                <w:szCs w:val="14"/>
              </w:rPr>
            </w:pPr>
            <w:ins w:id="7242" w:author="Commodore, Sarah" w:date="2023-03-22T16:22:00Z">
              <w:r w:rsidRPr="00DC2757">
                <w:rPr>
                  <w:rFonts w:ascii="Arial" w:eastAsia="Times New Roman" w:hAnsi="Arial" w:cs="Arial"/>
                  <w:color w:val="333333"/>
                  <w:sz w:val="14"/>
                  <w:szCs w:val="14"/>
                </w:rPr>
                <w:t>0.2</w:t>
              </w:r>
            </w:ins>
          </w:p>
        </w:tc>
        <w:tc>
          <w:tcPr>
            <w:tcW w:w="720" w:type="dxa"/>
            <w:tcBorders>
              <w:top w:val="nil"/>
              <w:left w:val="nil"/>
              <w:bottom w:val="single" w:sz="8" w:space="0" w:color="auto"/>
              <w:right w:val="nil"/>
            </w:tcBorders>
            <w:shd w:val="clear" w:color="000000" w:fill="FFFFFF"/>
            <w:vAlign w:val="bottom"/>
            <w:hideMark/>
          </w:tcPr>
          <w:p w14:paraId="60BEA27E" w14:textId="77777777" w:rsidR="00DC2757" w:rsidRPr="00DC2757" w:rsidRDefault="00DC2757" w:rsidP="00DC2757">
            <w:pPr>
              <w:spacing w:after="0" w:line="240" w:lineRule="auto"/>
              <w:jc w:val="center"/>
              <w:rPr>
                <w:ins w:id="7243" w:author="Commodore, Sarah" w:date="2023-03-22T16:22:00Z"/>
                <w:rFonts w:ascii="Arial" w:eastAsia="Times New Roman" w:hAnsi="Arial" w:cs="Arial"/>
                <w:color w:val="333333"/>
                <w:sz w:val="14"/>
                <w:szCs w:val="14"/>
              </w:rPr>
            </w:pPr>
            <w:ins w:id="7244" w:author="Commodore, Sarah" w:date="2023-03-22T16:22:00Z">
              <w:r w:rsidRPr="00DC2757">
                <w:rPr>
                  <w:rFonts w:ascii="Arial" w:eastAsia="Times New Roman" w:hAnsi="Arial" w:cs="Arial"/>
                  <w:color w:val="333333"/>
                  <w:sz w:val="14"/>
                  <w:szCs w:val="14"/>
                </w:rPr>
                <w:t>0.05</w:t>
              </w:r>
            </w:ins>
          </w:p>
        </w:tc>
        <w:tc>
          <w:tcPr>
            <w:tcW w:w="520" w:type="dxa"/>
            <w:tcBorders>
              <w:top w:val="nil"/>
              <w:left w:val="nil"/>
              <w:bottom w:val="single" w:sz="8" w:space="0" w:color="auto"/>
              <w:right w:val="nil"/>
            </w:tcBorders>
            <w:shd w:val="clear" w:color="000000" w:fill="FFFFFF"/>
            <w:vAlign w:val="bottom"/>
            <w:hideMark/>
          </w:tcPr>
          <w:p w14:paraId="0C6CA6C6" w14:textId="77777777" w:rsidR="00DC2757" w:rsidRPr="00DC2757" w:rsidRDefault="00DC2757" w:rsidP="00DC2757">
            <w:pPr>
              <w:spacing w:after="0" w:line="240" w:lineRule="auto"/>
              <w:jc w:val="center"/>
              <w:rPr>
                <w:ins w:id="7245" w:author="Commodore, Sarah" w:date="2023-03-22T16:22:00Z"/>
                <w:rFonts w:ascii="Arial" w:eastAsia="Times New Roman" w:hAnsi="Arial" w:cs="Arial"/>
                <w:color w:val="333333"/>
                <w:sz w:val="14"/>
                <w:szCs w:val="14"/>
              </w:rPr>
            </w:pPr>
            <w:ins w:id="7246" w:author="Commodore, Sarah" w:date="2023-03-22T16:22:00Z">
              <w:r w:rsidRPr="00DC2757">
                <w:rPr>
                  <w:rFonts w:ascii="Arial" w:eastAsia="Times New Roman" w:hAnsi="Arial" w:cs="Arial"/>
                  <w:color w:val="333333"/>
                  <w:sz w:val="14"/>
                  <w:szCs w:val="14"/>
                </w:rPr>
                <w:t>3.9</w:t>
              </w:r>
            </w:ins>
          </w:p>
        </w:tc>
        <w:tc>
          <w:tcPr>
            <w:tcW w:w="580" w:type="dxa"/>
            <w:tcBorders>
              <w:top w:val="nil"/>
              <w:left w:val="nil"/>
              <w:bottom w:val="single" w:sz="8" w:space="0" w:color="auto"/>
              <w:right w:val="nil"/>
            </w:tcBorders>
            <w:shd w:val="clear" w:color="000000" w:fill="FFFFFF"/>
            <w:vAlign w:val="bottom"/>
            <w:hideMark/>
          </w:tcPr>
          <w:p w14:paraId="3F46BC17" w14:textId="77777777" w:rsidR="00DC2757" w:rsidRPr="00DC2757" w:rsidRDefault="00DC2757" w:rsidP="00DC2757">
            <w:pPr>
              <w:spacing w:after="0" w:line="240" w:lineRule="auto"/>
              <w:jc w:val="center"/>
              <w:rPr>
                <w:ins w:id="7247" w:author="Commodore, Sarah" w:date="2023-03-22T16:22:00Z"/>
                <w:rFonts w:ascii="Arial" w:eastAsia="Times New Roman" w:hAnsi="Arial" w:cs="Arial"/>
                <w:color w:val="333333"/>
                <w:sz w:val="14"/>
                <w:szCs w:val="14"/>
              </w:rPr>
            </w:pPr>
            <w:ins w:id="7248"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single" w:sz="8" w:space="0" w:color="auto"/>
              <w:right w:val="nil"/>
            </w:tcBorders>
            <w:shd w:val="clear" w:color="000000" w:fill="FFFFFF"/>
            <w:vAlign w:val="bottom"/>
            <w:hideMark/>
          </w:tcPr>
          <w:p w14:paraId="17AAA71C" w14:textId="77777777" w:rsidR="00DC2757" w:rsidRPr="00DC2757" w:rsidRDefault="00DC2757" w:rsidP="00DC2757">
            <w:pPr>
              <w:spacing w:after="0" w:line="240" w:lineRule="auto"/>
              <w:jc w:val="center"/>
              <w:rPr>
                <w:ins w:id="7249" w:author="Commodore, Sarah" w:date="2023-03-22T16:22:00Z"/>
                <w:rFonts w:ascii="Arial" w:eastAsia="Times New Roman" w:hAnsi="Arial" w:cs="Arial"/>
                <w:color w:val="333333"/>
                <w:sz w:val="14"/>
                <w:szCs w:val="14"/>
              </w:rPr>
            </w:pPr>
            <w:ins w:id="7250"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single" w:sz="8" w:space="0" w:color="auto"/>
              <w:right w:val="nil"/>
            </w:tcBorders>
            <w:shd w:val="clear" w:color="000000" w:fill="FFFFFF"/>
            <w:vAlign w:val="bottom"/>
            <w:hideMark/>
          </w:tcPr>
          <w:p w14:paraId="08D98E1B" w14:textId="77777777" w:rsidR="00DC2757" w:rsidRPr="00DC2757" w:rsidRDefault="00DC2757" w:rsidP="00DC2757">
            <w:pPr>
              <w:spacing w:after="0" w:line="240" w:lineRule="auto"/>
              <w:jc w:val="center"/>
              <w:rPr>
                <w:ins w:id="7251" w:author="Commodore, Sarah" w:date="2023-03-22T16:22:00Z"/>
                <w:rFonts w:ascii="Arial" w:eastAsia="Times New Roman" w:hAnsi="Arial" w:cs="Arial"/>
                <w:color w:val="333333"/>
                <w:sz w:val="14"/>
                <w:szCs w:val="14"/>
              </w:rPr>
            </w:pPr>
            <w:ins w:id="7252" w:author="Commodore, Sarah" w:date="2023-03-22T16:22:00Z">
              <w:r w:rsidRPr="00DC2757">
                <w:rPr>
                  <w:rFonts w:ascii="Arial" w:eastAsia="Times New Roman" w:hAnsi="Arial" w:cs="Arial"/>
                  <w:color w:val="333333"/>
                  <w:sz w:val="14"/>
                  <w:szCs w:val="14"/>
                </w:rPr>
                <w:t>+</w:t>
              </w:r>
            </w:ins>
          </w:p>
        </w:tc>
      </w:tr>
    </w:tbl>
    <w:p w14:paraId="5E2E1465" w14:textId="653D7CC1" w:rsidR="00DC2757" w:rsidRDefault="00DC2757" w:rsidP="00D31EA1">
      <w:pPr>
        <w:pStyle w:val="EndNoteBibliography"/>
        <w:spacing w:line="276" w:lineRule="auto"/>
        <w:ind w:left="720" w:hanging="720"/>
        <w:jc w:val="both"/>
        <w:rPr>
          <w:ins w:id="7253" w:author="Commodore, Sarah" w:date="2023-03-22T16:22:00Z"/>
          <w:b/>
          <w:bCs/>
        </w:rPr>
      </w:pPr>
    </w:p>
    <w:tbl>
      <w:tblPr>
        <w:tblW w:w="13196" w:type="dxa"/>
        <w:tblLook w:val="04A0" w:firstRow="1" w:lastRow="0" w:firstColumn="1" w:lastColumn="0" w:noHBand="0" w:noVBand="1"/>
      </w:tblPr>
      <w:tblGrid>
        <w:gridCol w:w="1119"/>
        <w:gridCol w:w="995"/>
        <w:gridCol w:w="995"/>
        <w:gridCol w:w="792"/>
        <w:gridCol w:w="683"/>
        <w:gridCol w:w="6655"/>
        <w:gridCol w:w="1719"/>
        <w:gridCol w:w="956"/>
        <w:gridCol w:w="956"/>
      </w:tblGrid>
      <w:tr w:rsidR="00DC2757" w:rsidRPr="00DC2757" w14:paraId="75095932" w14:textId="77777777" w:rsidTr="00DC2757">
        <w:trPr>
          <w:trHeight w:val="520"/>
          <w:ins w:id="7254" w:author="Commodore, Sarah" w:date="2023-03-22T16:23:00Z"/>
        </w:trPr>
        <w:tc>
          <w:tcPr>
            <w:tcW w:w="13196" w:type="dxa"/>
            <w:gridSpan w:val="9"/>
            <w:tcBorders>
              <w:top w:val="nil"/>
              <w:left w:val="nil"/>
              <w:bottom w:val="single" w:sz="8" w:space="0" w:color="auto"/>
              <w:right w:val="nil"/>
            </w:tcBorders>
            <w:shd w:val="clear" w:color="000000" w:fill="FFFFFF"/>
            <w:vAlign w:val="center"/>
            <w:hideMark/>
          </w:tcPr>
          <w:p w14:paraId="34DBF316" w14:textId="77777777" w:rsidR="00DC2757" w:rsidRPr="00DC2757" w:rsidRDefault="00DC2757" w:rsidP="00DC2757">
            <w:pPr>
              <w:spacing w:after="0" w:line="240" w:lineRule="auto"/>
              <w:rPr>
                <w:ins w:id="7255" w:author="Commodore, Sarah" w:date="2023-03-22T16:23:00Z"/>
                <w:rFonts w:ascii="Arial" w:eastAsia="Times New Roman" w:hAnsi="Arial" w:cs="Arial"/>
                <w:b/>
                <w:bCs/>
                <w:color w:val="333333"/>
                <w:sz w:val="16"/>
                <w:szCs w:val="16"/>
              </w:rPr>
            </w:pPr>
            <w:ins w:id="7256" w:author="Commodore, Sarah" w:date="2023-03-22T16:23:00Z">
              <w:r w:rsidRPr="00DC2757">
                <w:rPr>
                  <w:rFonts w:ascii="Arial" w:eastAsia="Times New Roman" w:hAnsi="Arial" w:cs="Arial"/>
                  <w:b/>
                  <w:bCs/>
                  <w:color w:val="333333"/>
                  <w:sz w:val="16"/>
                  <w:szCs w:val="16"/>
                </w:rPr>
                <w:t xml:space="preserve">Supplementary Table 4: Top differentially methylated regions (DMRs) by </w:t>
              </w:r>
              <w:proofErr w:type="spellStart"/>
              <w:r w:rsidRPr="00DC2757">
                <w:rPr>
                  <w:rFonts w:ascii="Arial" w:eastAsia="Times New Roman" w:hAnsi="Arial" w:cs="Arial"/>
                  <w:b/>
                  <w:bCs/>
                  <w:color w:val="333333"/>
                  <w:sz w:val="16"/>
                  <w:szCs w:val="16"/>
                </w:rPr>
                <w:t>Sidak</w:t>
              </w:r>
              <w:proofErr w:type="spellEnd"/>
              <w:r w:rsidRPr="00DC2757">
                <w:rPr>
                  <w:rFonts w:ascii="Arial" w:eastAsia="Times New Roman" w:hAnsi="Arial" w:cs="Arial"/>
                  <w:b/>
                  <w:bCs/>
                  <w:color w:val="333333"/>
                  <w:sz w:val="16"/>
                  <w:szCs w:val="16"/>
                </w:rPr>
                <w:t>-adjusted p-values</w:t>
              </w:r>
            </w:ins>
          </w:p>
        </w:tc>
      </w:tr>
      <w:tr w:rsidR="00DC2757" w:rsidRPr="00DC2757" w14:paraId="2C9C7503" w14:textId="77777777" w:rsidTr="00DC2757">
        <w:trPr>
          <w:trHeight w:val="930"/>
          <w:ins w:id="7257" w:author="Commodore, Sarah" w:date="2023-03-22T16:23:00Z"/>
        </w:trPr>
        <w:tc>
          <w:tcPr>
            <w:tcW w:w="933" w:type="dxa"/>
            <w:tcBorders>
              <w:top w:val="nil"/>
              <w:left w:val="nil"/>
              <w:bottom w:val="single" w:sz="8" w:space="0" w:color="auto"/>
              <w:right w:val="nil"/>
            </w:tcBorders>
            <w:shd w:val="clear" w:color="000000" w:fill="FFFFFF"/>
            <w:vAlign w:val="bottom"/>
            <w:hideMark/>
          </w:tcPr>
          <w:p w14:paraId="02AFDAF0" w14:textId="77777777" w:rsidR="00DC2757" w:rsidRPr="00DC2757" w:rsidRDefault="00DC2757" w:rsidP="00DC2757">
            <w:pPr>
              <w:spacing w:after="0" w:line="240" w:lineRule="auto"/>
              <w:jc w:val="center"/>
              <w:rPr>
                <w:ins w:id="7258" w:author="Commodore, Sarah" w:date="2023-03-22T16:23:00Z"/>
                <w:rFonts w:ascii="Arial" w:eastAsia="Times New Roman" w:hAnsi="Arial" w:cs="Arial"/>
                <w:b/>
                <w:bCs/>
                <w:color w:val="333333"/>
                <w:sz w:val="14"/>
                <w:szCs w:val="14"/>
              </w:rPr>
            </w:pPr>
            <w:ins w:id="7259" w:author="Commodore, Sarah" w:date="2023-03-22T16:23:00Z">
              <w:r w:rsidRPr="00DC2757">
                <w:rPr>
                  <w:rFonts w:ascii="Arial" w:eastAsia="Times New Roman" w:hAnsi="Arial" w:cs="Arial"/>
                  <w:b/>
                  <w:bCs/>
                  <w:color w:val="333333"/>
                  <w:sz w:val="14"/>
                  <w:szCs w:val="14"/>
                </w:rPr>
                <w:t>Chromosome on which the DMR occurs</w:t>
              </w:r>
            </w:ins>
          </w:p>
        </w:tc>
        <w:tc>
          <w:tcPr>
            <w:tcW w:w="809" w:type="dxa"/>
            <w:tcBorders>
              <w:top w:val="nil"/>
              <w:left w:val="nil"/>
              <w:bottom w:val="single" w:sz="8" w:space="0" w:color="auto"/>
              <w:right w:val="nil"/>
            </w:tcBorders>
            <w:shd w:val="clear" w:color="000000" w:fill="FFFFFF"/>
            <w:vAlign w:val="bottom"/>
            <w:hideMark/>
          </w:tcPr>
          <w:p w14:paraId="2F6EE1C2" w14:textId="77777777" w:rsidR="00DC2757" w:rsidRPr="00DC2757" w:rsidRDefault="00DC2757" w:rsidP="00DC2757">
            <w:pPr>
              <w:spacing w:after="0" w:line="240" w:lineRule="auto"/>
              <w:jc w:val="center"/>
              <w:rPr>
                <w:ins w:id="7260" w:author="Commodore, Sarah" w:date="2023-03-22T16:23:00Z"/>
                <w:rFonts w:ascii="Arial" w:eastAsia="Times New Roman" w:hAnsi="Arial" w:cs="Arial"/>
                <w:b/>
                <w:bCs/>
                <w:color w:val="333333"/>
                <w:sz w:val="14"/>
                <w:szCs w:val="14"/>
              </w:rPr>
            </w:pPr>
            <w:ins w:id="7261" w:author="Commodore, Sarah" w:date="2023-03-22T16:23:00Z">
              <w:r w:rsidRPr="00DC2757">
                <w:rPr>
                  <w:rFonts w:ascii="Arial" w:eastAsia="Times New Roman" w:hAnsi="Arial" w:cs="Arial"/>
                  <w:b/>
                  <w:bCs/>
                  <w:color w:val="333333"/>
                  <w:sz w:val="14"/>
                  <w:szCs w:val="14"/>
                </w:rPr>
                <w:t>Starting base of the DMR</w:t>
              </w:r>
            </w:ins>
          </w:p>
        </w:tc>
        <w:tc>
          <w:tcPr>
            <w:tcW w:w="809" w:type="dxa"/>
            <w:tcBorders>
              <w:top w:val="nil"/>
              <w:left w:val="nil"/>
              <w:bottom w:val="single" w:sz="8" w:space="0" w:color="auto"/>
              <w:right w:val="nil"/>
            </w:tcBorders>
            <w:shd w:val="clear" w:color="000000" w:fill="FFFFFF"/>
            <w:vAlign w:val="bottom"/>
            <w:hideMark/>
          </w:tcPr>
          <w:p w14:paraId="4BD7AEA3" w14:textId="77777777" w:rsidR="00DC2757" w:rsidRPr="00DC2757" w:rsidRDefault="00DC2757" w:rsidP="00DC2757">
            <w:pPr>
              <w:spacing w:after="0" w:line="240" w:lineRule="auto"/>
              <w:jc w:val="center"/>
              <w:rPr>
                <w:ins w:id="7262" w:author="Commodore, Sarah" w:date="2023-03-22T16:23:00Z"/>
                <w:rFonts w:ascii="Arial" w:eastAsia="Times New Roman" w:hAnsi="Arial" w:cs="Arial"/>
                <w:b/>
                <w:bCs/>
                <w:color w:val="333333"/>
                <w:sz w:val="14"/>
                <w:szCs w:val="14"/>
              </w:rPr>
            </w:pPr>
            <w:ins w:id="7263" w:author="Commodore, Sarah" w:date="2023-03-22T16:23:00Z">
              <w:r w:rsidRPr="00DC2757">
                <w:rPr>
                  <w:rFonts w:ascii="Arial" w:eastAsia="Times New Roman" w:hAnsi="Arial" w:cs="Arial"/>
                  <w:b/>
                  <w:bCs/>
                  <w:color w:val="333333"/>
                  <w:sz w:val="14"/>
                  <w:szCs w:val="14"/>
                </w:rPr>
                <w:t>Ending base of the DMR</w:t>
              </w:r>
            </w:ins>
          </w:p>
        </w:tc>
        <w:tc>
          <w:tcPr>
            <w:tcW w:w="606" w:type="dxa"/>
            <w:tcBorders>
              <w:top w:val="nil"/>
              <w:left w:val="nil"/>
              <w:bottom w:val="single" w:sz="8" w:space="0" w:color="auto"/>
              <w:right w:val="nil"/>
            </w:tcBorders>
            <w:shd w:val="clear" w:color="000000" w:fill="FFFFFF"/>
            <w:vAlign w:val="bottom"/>
            <w:hideMark/>
          </w:tcPr>
          <w:p w14:paraId="2C5387EC" w14:textId="77777777" w:rsidR="00DC2757" w:rsidRPr="00DC2757" w:rsidRDefault="00DC2757" w:rsidP="00DC2757">
            <w:pPr>
              <w:spacing w:after="0" w:line="240" w:lineRule="auto"/>
              <w:jc w:val="center"/>
              <w:rPr>
                <w:ins w:id="7264" w:author="Commodore, Sarah" w:date="2023-03-22T16:23:00Z"/>
                <w:rFonts w:ascii="Arial" w:eastAsia="Times New Roman" w:hAnsi="Arial" w:cs="Arial"/>
                <w:b/>
                <w:bCs/>
                <w:color w:val="333333"/>
                <w:sz w:val="14"/>
                <w:szCs w:val="14"/>
              </w:rPr>
            </w:pPr>
            <w:proofErr w:type="spellStart"/>
            <w:ins w:id="7265" w:author="Commodore, Sarah" w:date="2023-03-22T16:23:00Z">
              <w:r w:rsidRPr="00DC2757">
                <w:rPr>
                  <w:rFonts w:ascii="Arial" w:eastAsia="Times New Roman" w:hAnsi="Arial" w:cs="Arial"/>
                  <w:b/>
                  <w:bCs/>
                  <w:color w:val="333333"/>
                  <w:sz w:val="14"/>
                  <w:szCs w:val="14"/>
                </w:rPr>
                <w:t>Sidak</w:t>
              </w:r>
              <w:proofErr w:type="spellEnd"/>
              <w:r w:rsidRPr="00DC2757">
                <w:rPr>
                  <w:rFonts w:ascii="Arial" w:eastAsia="Times New Roman" w:hAnsi="Arial" w:cs="Arial"/>
                  <w:b/>
                  <w:bCs/>
                  <w:color w:val="333333"/>
                  <w:sz w:val="14"/>
                  <w:szCs w:val="14"/>
                </w:rPr>
                <w:t>-adjusted p-value</w:t>
              </w:r>
            </w:ins>
          </w:p>
        </w:tc>
        <w:tc>
          <w:tcPr>
            <w:tcW w:w="497" w:type="dxa"/>
            <w:tcBorders>
              <w:top w:val="nil"/>
              <w:left w:val="nil"/>
              <w:bottom w:val="single" w:sz="8" w:space="0" w:color="auto"/>
              <w:right w:val="nil"/>
            </w:tcBorders>
            <w:shd w:val="clear" w:color="000000" w:fill="FFFFFF"/>
            <w:vAlign w:val="bottom"/>
            <w:hideMark/>
          </w:tcPr>
          <w:p w14:paraId="1B922102" w14:textId="77777777" w:rsidR="00DC2757" w:rsidRPr="00DC2757" w:rsidRDefault="00DC2757" w:rsidP="00DC2757">
            <w:pPr>
              <w:spacing w:after="0" w:line="240" w:lineRule="auto"/>
              <w:jc w:val="center"/>
              <w:rPr>
                <w:ins w:id="7266" w:author="Commodore, Sarah" w:date="2023-03-22T16:23:00Z"/>
                <w:rFonts w:ascii="Arial" w:eastAsia="Times New Roman" w:hAnsi="Arial" w:cs="Arial"/>
                <w:b/>
                <w:bCs/>
                <w:color w:val="333333"/>
                <w:sz w:val="14"/>
                <w:szCs w:val="14"/>
              </w:rPr>
            </w:pPr>
            <w:ins w:id="7267" w:author="Commodore, Sarah" w:date="2023-03-22T16:23:00Z">
              <w:r w:rsidRPr="00DC2757">
                <w:rPr>
                  <w:rFonts w:ascii="Arial" w:eastAsia="Times New Roman" w:hAnsi="Arial" w:cs="Arial"/>
                  <w:b/>
                  <w:bCs/>
                  <w:color w:val="333333"/>
                  <w:sz w:val="14"/>
                  <w:szCs w:val="14"/>
                </w:rPr>
                <w:t># of CpG probes that occur within the DMR</w:t>
              </w:r>
            </w:ins>
          </w:p>
        </w:tc>
        <w:tc>
          <w:tcPr>
            <w:tcW w:w="6469" w:type="dxa"/>
            <w:tcBorders>
              <w:top w:val="nil"/>
              <w:left w:val="nil"/>
              <w:bottom w:val="single" w:sz="8" w:space="0" w:color="auto"/>
              <w:right w:val="nil"/>
            </w:tcBorders>
            <w:shd w:val="clear" w:color="000000" w:fill="FFFFFF"/>
            <w:vAlign w:val="bottom"/>
            <w:hideMark/>
          </w:tcPr>
          <w:p w14:paraId="50090D03" w14:textId="77777777" w:rsidR="00DC2757" w:rsidRPr="00DC2757" w:rsidRDefault="00DC2757" w:rsidP="00DC2757">
            <w:pPr>
              <w:spacing w:after="0" w:line="240" w:lineRule="auto"/>
              <w:rPr>
                <w:ins w:id="7268" w:author="Commodore, Sarah" w:date="2023-03-22T16:23:00Z"/>
                <w:rFonts w:ascii="Arial" w:eastAsia="Times New Roman" w:hAnsi="Arial" w:cs="Arial"/>
                <w:b/>
                <w:bCs/>
                <w:color w:val="333333"/>
                <w:sz w:val="14"/>
                <w:szCs w:val="14"/>
              </w:rPr>
            </w:pPr>
            <w:ins w:id="7269" w:author="Commodore, Sarah" w:date="2023-03-22T16:23:00Z">
              <w:r w:rsidRPr="00DC2757">
                <w:rPr>
                  <w:rFonts w:ascii="Arial" w:eastAsia="Times New Roman" w:hAnsi="Arial" w:cs="Arial"/>
                  <w:b/>
                  <w:bCs/>
                  <w:color w:val="333333"/>
                  <w:sz w:val="14"/>
                  <w:szCs w:val="14"/>
                </w:rPr>
                <w:t>List of CpG sites that occur within the DMR</w:t>
              </w:r>
            </w:ins>
          </w:p>
        </w:tc>
        <w:tc>
          <w:tcPr>
            <w:tcW w:w="1533" w:type="dxa"/>
            <w:tcBorders>
              <w:top w:val="nil"/>
              <w:left w:val="nil"/>
              <w:bottom w:val="single" w:sz="8" w:space="0" w:color="auto"/>
              <w:right w:val="nil"/>
            </w:tcBorders>
            <w:shd w:val="clear" w:color="000000" w:fill="FFFFFF"/>
            <w:vAlign w:val="bottom"/>
            <w:hideMark/>
          </w:tcPr>
          <w:p w14:paraId="06450A47" w14:textId="77777777" w:rsidR="00DC2757" w:rsidRPr="00DC2757" w:rsidRDefault="00DC2757" w:rsidP="00DC2757">
            <w:pPr>
              <w:spacing w:after="0" w:line="240" w:lineRule="auto"/>
              <w:jc w:val="center"/>
              <w:rPr>
                <w:ins w:id="7270" w:author="Commodore, Sarah" w:date="2023-03-22T16:23:00Z"/>
                <w:rFonts w:ascii="Arial" w:eastAsia="Times New Roman" w:hAnsi="Arial" w:cs="Arial"/>
                <w:b/>
                <w:bCs/>
                <w:color w:val="333333"/>
                <w:sz w:val="14"/>
                <w:szCs w:val="14"/>
              </w:rPr>
            </w:pPr>
            <w:ins w:id="7271" w:author="Commodore, Sarah" w:date="2023-03-22T16:23:00Z">
              <w:r w:rsidRPr="00DC2757">
                <w:rPr>
                  <w:rFonts w:ascii="Arial" w:eastAsia="Times New Roman" w:hAnsi="Arial" w:cs="Arial"/>
                  <w:b/>
                  <w:bCs/>
                  <w:color w:val="333333"/>
                  <w:sz w:val="14"/>
                  <w:szCs w:val="14"/>
                </w:rPr>
                <w:t>Associated UCSC gene names</w:t>
              </w:r>
            </w:ins>
          </w:p>
        </w:tc>
        <w:tc>
          <w:tcPr>
            <w:tcW w:w="770" w:type="dxa"/>
            <w:tcBorders>
              <w:top w:val="nil"/>
              <w:left w:val="nil"/>
              <w:bottom w:val="single" w:sz="8" w:space="0" w:color="auto"/>
              <w:right w:val="nil"/>
            </w:tcBorders>
            <w:shd w:val="clear" w:color="000000" w:fill="FFFFFF"/>
            <w:vAlign w:val="bottom"/>
            <w:hideMark/>
          </w:tcPr>
          <w:p w14:paraId="21A805A2" w14:textId="77777777" w:rsidR="00DC2757" w:rsidRPr="00DC2757" w:rsidRDefault="00DC2757" w:rsidP="00DC2757">
            <w:pPr>
              <w:spacing w:after="0" w:line="240" w:lineRule="auto"/>
              <w:jc w:val="center"/>
              <w:rPr>
                <w:ins w:id="7272" w:author="Commodore, Sarah" w:date="2023-03-22T16:23:00Z"/>
                <w:rFonts w:ascii="Arial" w:eastAsia="Times New Roman" w:hAnsi="Arial" w:cs="Arial"/>
                <w:b/>
                <w:bCs/>
                <w:color w:val="333333"/>
                <w:sz w:val="14"/>
                <w:szCs w:val="14"/>
              </w:rPr>
            </w:pPr>
            <w:ins w:id="7273" w:author="Commodore, Sarah" w:date="2023-03-22T16:23:00Z">
              <w:r w:rsidRPr="00DC2757">
                <w:rPr>
                  <w:rFonts w:ascii="Arial" w:eastAsia="Times New Roman" w:hAnsi="Arial" w:cs="Arial"/>
                  <w:b/>
                  <w:bCs/>
                  <w:color w:val="333333"/>
                  <w:sz w:val="14"/>
                  <w:szCs w:val="14"/>
                </w:rPr>
                <w:t>Number of positively methylated probes in DMR</w:t>
              </w:r>
            </w:ins>
          </w:p>
        </w:tc>
        <w:tc>
          <w:tcPr>
            <w:tcW w:w="770" w:type="dxa"/>
            <w:tcBorders>
              <w:top w:val="nil"/>
              <w:left w:val="nil"/>
              <w:bottom w:val="single" w:sz="8" w:space="0" w:color="auto"/>
              <w:right w:val="nil"/>
            </w:tcBorders>
            <w:shd w:val="clear" w:color="000000" w:fill="FFFFFF"/>
            <w:vAlign w:val="bottom"/>
            <w:hideMark/>
          </w:tcPr>
          <w:p w14:paraId="45ECE866" w14:textId="77777777" w:rsidR="00DC2757" w:rsidRPr="00DC2757" w:rsidRDefault="00DC2757" w:rsidP="00DC2757">
            <w:pPr>
              <w:spacing w:after="0" w:line="240" w:lineRule="auto"/>
              <w:jc w:val="center"/>
              <w:rPr>
                <w:ins w:id="7274" w:author="Commodore, Sarah" w:date="2023-03-22T16:23:00Z"/>
                <w:rFonts w:ascii="Arial" w:eastAsia="Times New Roman" w:hAnsi="Arial" w:cs="Arial"/>
                <w:b/>
                <w:bCs/>
                <w:color w:val="333333"/>
                <w:sz w:val="14"/>
                <w:szCs w:val="14"/>
              </w:rPr>
            </w:pPr>
            <w:ins w:id="7275" w:author="Commodore, Sarah" w:date="2023-03-22T16:23:00Z">
              <w:r w:rsidRPr="00DC2757">
                <w:rPr>
                  <w:rFonts w:ascii="Arial" w:eastAsia="Times New Roman" w:hAnsi="Arial" w:cs="Arial"/>
                  <w:b/>
                  <w:bCs/>
                  <w:color w:val="333333"/>
                  <w:sz w:val="14"/>
                  <w:szCs w:val="14"/>
                </w:rPr>
                <w:t>Number of negatively methylated probes in DMR</w:t>
              </w:r>
            </w:ins>
          </w:p>
        </w:tc>
      </w:tr>
      <w:tr w:rsidR="00DC2757" w:rsidRPr="00DC2757" w14:paraId="3AC212A7" w14:textId="77777777" w:rsidTr="00DC2757">
        <w:trPr>
          <w:trHeight w:val="180"/>
          <w:ins w:id="7276" w:author="Commodore, Sarah" w:date="2023-03-22T16:23:00Z"/>
        </w:trPr>
        <w:tc>
          <w:tcPr>
            <w:tcW w:w="933" w:type="dxa"/>
            <w:tcBorders>
              <w:top w:val="nil"/>
              <w:left w:val="nil"/>
              <w:bottom w:val="nil"/>
              <w:right w:val="nil"/>
            </w:tcBorders>
            <w:shd w:val="clear" w:color="000000" w:fill="FFFFFF"/>
            <w:vAlign w:val="center"/>
            <w:hideMark/>
          </w:tcPr>
          <w:p w14:paraId="0941B368" w14:textId="77777777" w:rsidR="00DC2757" w:rsidRPr="00DC2757" w:rsidRDefault="00DC2757" w:rsidP="00DC2757">
            <w:pPr>
              <w:spacing w:after="0" w:line="240" w:lineRule="auto"/>
              <w:jc w:val="center"/>
              <w:rPr>
                <w:ins w:id="7277" w:author="Commodore, Sarah" w:date="2023-03-22T16:23:00Z"/>
                <w:rFonts w:ascii="Arial" w:eastAsia="Times New Roman" w:hAnsi="Arial" w:cs="Arial"/>
                <w:color w:val="000000"/>
                <w:sz w:val="14"/>
                <w:szCs w:val="14"/>
              </w:rPr>
            </w:pPr>
            <w:ins w:id="7278"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388C62EA" w14:textId="77777777" w:rsidR="00DC2757" w:rsidRPr="00DC2757" w:rsidRDefault="00DC2757" w:rsidP="00DC2757">
            <w:pPr>
              <w:spacing w:after="0" w:line="240" w:lineRule="auto"/>
              <w:jc w:val="center"/>
              <w:rPr>
                <w:ins w:id="7279" w:author="Commodore, Sarah" w:date="2023-03-22T16:23:00Z"/>
                <w:rFonts w:ascii="Arial" w:eastAsia="Times New Roman" w:hAnsi="Arial" w:cs="Arial"/>
                <w:color w:val="000000"/>
                <w:sz w:val="14"/>
                <w:szCs w:val="14"/>
              </w:rPr>
            </w:pPr>
            <w:ins w:id="7280" w:author="Commodore, Sarah" w:date="2023-03-22T16:23:00Z">
              <w:r w:rsidRPr="00DC2757">
                <w:rPr>
                  <w:rFonts w:ascii="Arial" w:eastAsia="Times New Roman" w:hAnsi="Arial" w:cs="Arial"/>
                  <w:color w:val="000000"/>
                  <w:sz w:val="14"/>
                  <w:szCs w:val="14"/>
                </w:rPr>
                <w:t>3,286,338</w:t>
              </w:r>
            </w:ins>
          </w:p>
        </w:tc>
        <w:tc>
          <w:tcPr>
            <w:tcW w:w="809" w:type="dxa"/>
            <w:tcBorders>
              <w:top w:val="nil"/>
              <w:left w:val="nil"/>
              <w:bottom w:val="nil"/>
              <w:right w:val="nil"/>
            </w:tcBorders>
            <w:shd w:val="clear" w:color="000000" w:fill="FFFFFF"/>
            <w:vAlign w:val="center"/>
            <w:hideMark/>
          </w:tcPr>
          <w:p w14:paraId="7CBB8571" w14:textId="77777777" w:rsidR="00DC2757" w:rsidRPr="00DC2757" w:rsidRDefault="00DC2757" w:rsidP="00DC2757">
            <w:pPr>
              <w:spacing w:after="0" w:line="240" w:lineRule="auto"/>
              <w:jc w:val="center"/>
              <w:rPr>
                <w:ins w:id="7281" w:author="Commodore, Sarah" w:date="2023-03-22T16:23:00Z"/>
                <w:rFonts w:ascii="Arial" w:eastAsia="Times New Roman" w:hAnsi="Arial" w:cs="Arial"/>
                <w:color w:val="000000"/>
                <w:sz w:val="14"/>
                <w:szCs w:val="14"/>
              </w:rPr>
            </w:pPr>
            <w:ins w:id="7282" w:author="Commodore, Sarah" w:date="2023-03-22T16:23:00Z">
              <w:r w:rsidRPr="00DC2757">
                <w:rPr>
                  <w:rFonts w:ascii="Arial" w:eastAsia="Times New Roman" w:hAnsi="Arial" w:cs="Arial"/>
                  <w:color w:val="000000"/>
                  <w:sz w:val="14"/>
                  <w:szCs w:val="14"/>
                </w:rPr>
                <w:t>3,286,686</w:t>
              </w:r>
            </w:ins>
          </w:p>
        </w:tc>
        <w:tc>
          <w:tcPr>
            <w:tcW w:w="606" w:type="dxa"/>
            <w:tcBorders>
              <w:top w:val="nil"/>
              <w:left w:val="nil"/>
              <w:bottom w:val="nil"/>
              <w:right w:val="nil"/>
            </w:tcBorders>
            <w:shd w:val="clear" w:color="000000" w:fill="FFFFFF"/>
            <w:vAlign w:val="center"/>
            <w:hideMark/>
          </w:tcPr>
          <w:p w14:paraId="40FB4978" w14:textId="77777777" w:rsidR="00DC2757" w:rsidRPr="00DC2757" w:rsidRDefault="00DC2757" w:rsidP="00DC2757">
            <w:pPr>
              <w:spacing w:after="0" w:line="240" w:lineRule="auto"/>
              <w:jc w:val="center"/>
              <w:rPr>
                <w:ins w:id="7283" w:author="Commodore, Sarah" w:date="2023-03-22T16:23:00Z"/>
                <w:rFonts w:ascii="Arial" w:eastAsia="Times New Roman" w:hAnsi="Arial" w:cs="Arial"/>
                <w:color w:val="000000"/>
                <w:sz w:val="14"/>
                <w:szCs w:val="14"/>
              </w:rPr>
            </w:pPr>
            <w:ins w:id="7284"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033E5F88" w14:textId="77777777" w:rsidR="00DC2757" w:rsidRPr="00DC2757" w:rsidRDefault="00DC2757" w:rsidP="00DC2757">
            <w:pPr>
              <w:spacing w:after="0" w:line="240" w:lineRule="auto"/>
              <w:jc w:val="center"/>
              <w:rPr>
                <w:ins w:id="7285" w:author="Commodore, Sarah" w:date="2023-03-22T16:23:00Z"/>
                <w:rFonts w:ascii="Arial" w:eastAsia="Times New Roman" w:hAnsi="Arial" w:cs="Arial"/>
                <w:color w:val="000000"/>
                <w:sz w:val="14"/>
                <w:szCs w:val="14"/>
              </w:rPr>
            </w:pPr>
            <w:ins w:id="7286"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0AE39D35" w14:textId="77777777" w:rsidR="00DC2757" w:rsidRPr="00DC2757" w:rsidRDefault="00DC2757" w:rsidP="00DC2757">
            <w:pPr>
              <w:spacing w:after="0" w:line="240" w:lineRule="auto"/>
              <w:rPr>
                <w:ins w:id="7287" w:author="Commodore, Sarah" w:date="2023-03-22T16:23:00Z"/>
                <w:rFonts w:ascii="Arial" w:eastAsia="Times New Roman" w:hAnsi="Arial" w:cs="Arial"/>
                <w:color w:val="000000"/>
                <w:sz w:val="14"/>
                <w:szCs w:val="14"/>
              </w:rPr>
            </w:pPr>
            <w:ins w:id="728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13300473;cg</w:t>
              </w:r>
              <w:proofErr w:type="gramEnd"/>
              <w:r w:rsidRPr="00DC2757">
                <w:rPr>
                  <w:rFonts w:ascii="Arial" w:eastAsia="Times New Roman" w:hAnsi="Arial" w:cs="Arial"/>
                  <w:color w:val="000000"/>
                  <w:sz w:val="14"/>
                  <w:szCs w:val="14"/>
                </w:rPr>
                <w:t>15775218;cg15913725;cg25411977</w:t>
              </w:r>
            </w:ins>
          </w:p>
        </w:tc>
        <w:tc>
          <w:tcPr>
            <w:tcW w:w="1533" w:type="dxa"/>
            <w:tcBorders>
              <w:top w:val="nil"/>
              <w:left w:val="nil"/>
              <w:bottom w:val="nil"/>
              <w:right w:val="nil"/>
            </w:tcBorders>
            <w:shd w:val="clear" w:color="000000" w:fill="FFFFFF"/>
            <w:vAlign w:val="center"/>
            <w:hideMark/>
          </w:tcPr>
          <w:p w14:paraId="5912A198" w14:textId="77777777" w:rsidR="00DC2757" w:rsidRPr="00DC2757" w:rsidRDefault="00DC2757" w:rsidP="00DC2757">
            <w:pPr>
              <w:spacing w:after="0" w:line="240" w:lineRule="auto"/>
              <w:jc w:val="center"/>
              <w:rPr>
                <w:ins w:id="7289" w:author="Commodore, Sarah" w:date="2023-03-22T16:23:00Z"/>
                <w:rFonts w:ascii="Arial" w:eastAsia="Times New Roman" w:hAnsi="Arial" w:cs="Arial"/>
                <w:i/>
                <w:iCs/>
                <w:color w:val="000000"/>
                <w:sz w:val="14"/>
                <w:szCs w:val="14"/>
              </w:rPr>
            </w:pPr>
            <w:ins w:id="7290" w:author="Commodore, Sarah" w:date="2023-03-22T16:23:00Z">
              <w:r w:rsidRPr="00DC2757">
                <w:rPr>
                  <w:rFonts w:ascii="Arial" w:eastAsia="Times New Roman" w:hAnsi="Arial" w:cs="Arial"/>
                  <w:i/>
                  <w:iCs/>
                  <w:color w:val="000000"/>
                  <w:sz w:val="14"/>
                  <w:szCs w:val="14"/>
                </w:rPr>
                <w:t>EIPR1</w:t>
              </w:r>
            </w:ins>
          </w:p>
        </w:tc>
        <w:tc>
          <w:tcPr>
            <w:tcW w:w="770" w:type="dxa"/>
            <w:tcBorders>
              <w:top w:val="nil"/>
              <w:left w:val="nil"/>
              <w:bottom w:val="nil"/>
              <w:right w:val="nil"/>
            </w:tcBorders>
            <w:shd w:val="clear" w:color="000000" w:fill="FFFFFF"/>
            <w:vAlign w:val="center"/>
            <w:hideMark/>
          </w:tcPr>
          <w:p w14:paraId="3ACE1C8D" w14:textId="77777777" w:rsidR="00DC2757" w:rsidRPr="00DC2757" w:rsidRDefault="00DC2757" w:rsidP="00DC2757">
            <w:pPr>
              <w:spacing w:after="0" w:line="240" w:lineRule="auto"/>
              <w:jc w:val="center"/>
              <w:rPr>
                <w:ins w:id="7291" w:author="Commodore, Sarah" w:date="2023-03-22T16:23:00Z"/>
                <w:rFonts w:ascii="Arial" w:eastAsia="Times New Roman" w:hAnsi="Arial" w:cs="Arial"/>
                <w:color w:val="000000"/>
                <w:sz w:val="14"/>
                <w:szCs w:val="14"/>
              </w:rPr>
            </w:pPr>
            <w:ins w:id="7292"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102A1DB3" w14:textId="77777777" w:rsidR="00DC2757" w:rsidRPr="00DC2757" w:rsidRDefault="00DC2757" w:rsidP="00DC2757">
            <w:pPr>
              <w:spacing w:after="0" w:line="240" w:lineRule="auto"/>
              <w:jc w:val="center"/>
              <w:rPr>
                <w:ins w:id="7293" w:author="Commodore, Sarah" w:date="2023-03-22T16:23:00Z"/>
                <w:rFonts w:ascii="Arial" w:eastAsia="Times New Roman" w:hAnsi="Arial" w:cs="Arial"/>
                <w:color w:val="000000"/>
                <w:sz w:val="14"/>
                <w:szCs w:val="14"/>
              </w:rPr>
            </w:pPr>
            <w:ins w:id="7294" w:author="Commodore, Sarah" w:date="2023-03-22T16:23:00Z">
              <w:r w:rsidRPr="00DC2757">
                <w:rPr>
                  <w:rFonts w:ascii="Arial" w:eastAsia="Times New Roman" w:hAnsi="Arial" w:cs="Arial"/>
                  <w:color w:val="000000"/>
                  <w:sz w:val="14"/>
                  <w:szCs w:val="14"/>
                </w:rPr>
                <w:t>0</w:t>
              </w:r>
            </w:ins>
          </w:p>
        </w:tc>
      </w:tr>
      <w:tr w:rsidR="00DC2757" w:rsidRPr="00DC2757" w14:paraId="38668184" w14:textId="77777777" w:rsidTr="00DC2757">
        <w:trPr>
          <w:trHeight w:val="180"/>
          <w:ins w:id="7295" w:author="Commodore, Sarah" w:date="2023-03-22T16:23:00Z"/>
        </w:trPr>
        <w:tc>
          <w:tcPr>
            <w:tcW w:w="933" w:type="dxa"/>
            <w:tcBorders>
              <w:top w:val="nil"/>
              <w:left w:val="nil"/>
              <w:bottom w:val="nil"/>
              <w:right w:val="nil"/>
            </w:tcBorders>
            <w:shd w:val="clear" w:color="000000" w:fill="FFFFFF"/>
            <w:vAlign w:val="center"/>
            <w:hideMark/>
          </w:tcPr>
          <w:p w14:paraId="4252541B" w14:textId="77777777" w:rsidR="00DC2757" w:rsidRPr="00DC2757" w:rsidRDefault="00DC2757" w:rsidP="00DC2757">
            <w:pPr>
              <w:spacing w:after="0" w:line="240" w:lineRule="auto"/>
              <w:jc w:val="center"/>
              <w:rPr>
                <w:ins w:id="7296" w:author="Commodore, Sarah" w:date="2023-03-22T16:23:00Z"/>
                <w:rFonts w:ascii="Arial" w:eastAsia="Times New Roman" w:hAnsi="Arial" w:cs="Arial"/>
                <w:color w:val="000000"/>
                <w:sz w:val="14"/>
                <w:szCs w:val="14"/>
              </w:rPr>
            </w:pPr>
            <w:ins w:id="7297" w:author="Commodore, Sarah" w:date="2023-03-22T16:23:00Z">
              <w:r w:rsidRPr="00DC2757">
                <w:rPr>
                  <w:rFonts w:ascii="Arial" w:eastAsia="Times New Roman" w:hAnsi="Arial" w:cs="Arial"/>
                  <w:color w:val="000000"/>
                  <w:sz w:val="14"/>
                  <w:szCs w:val="14"/>
                </w:rPr>
                <w:t>chr7</w:t>
              </w:r>
            </w:ins>
          </w:p>
        </w:tc>
        <w:tc>
          <w:tcPr>
            <w:tcW w:w="809" w:type="dxa"/>
            <w:tcBorders>
              <w:top w:val="nil"/>
              <w:left w:val="nil"/>
              <w:bottom w:val="nil"/>
              <w:right w:val="nil"/>
            </w:tcBorders>
            <w:shd w:val="clear" w:color="000000" w:fill="FFFFFF"/>
            <w:vAlign w:val="center"/>
            <w:hideMark/>
          </w:tcPr>
          <w:p w14:paraId="6B715591" w14:textId="77777777" w:rsidR="00DC2757" w:rsidRPr="00DC2757" w:rsidRDefault="00DC2757" w:rsidP="00DC2757">
            <w:pPr>
              <w:spacing w:after="0" w:line="240" w:lineRule="auto"/>
              <w:jc w:val="center"/>
              <w:rPr>
                <w:ins w:id="7298" w:author="Commodore, Sarah" w:date="2023-03-22T16:23:00Z"/>
                <w:rFonts w:ascii="Arial" w:eastAsia="Times New Roman" w:hAnsi="Arial" w:cs="Arial"/>
                <w:color w:val="000000"/>
                <w:sz w:val="14"/>
                <w:szCs w:val="14"/>
              </w:rPr>
            </w:pPr>
            <w:ins w:id="7299" w:author="Commodore, Sarah" w:date="2023-03-22T16:23:00Z">
              <w:r w:rsidRPr="00DC2757">
                <w:rPr>
                  <w:rFonts w:ascii="Arial" w:eastAsia="Times New Roman" w:hAnsi="Arial" w:cs="Arial"/>
                  <w:color w:val="000000"/>
                  <w:sz w:val="14"/>
                  <w:szCs w:val="14"/>
                </w:rPr>
                <w:t>113,350,088</w:t>
              </w:r>
            </w:ins>
          </w:p>
        </w:tc>
        <w:tc>
          <w:tcPr>
            <w:tcW w:w="809" w:type="dxa"/>
            <w:tcBorders>
              <w:top w:val="nil"/>
              <w:left w:val="nil"/>
              <w:bottom w:val="nil"/>
              <w:right w:val="nil"/>
            </w:tcBorders>
            <w:shd w:val="clear" w:color="000000" w:fill="FFFFFF"/>
            <w:vAlign w:val="center"/>
            <w:hideMark/>
          </w:tcPr>
          <w:p w14:paraId="75EC79A2" w14:textId="77777777" w:rsidR="00DC2757" w:rsidRPr="00DC2757" w:rsidRDefault="00DC2757" w:rsidP="00DC2757">
            <w:pPr>
              <w:spacing w:after="0" w:line="240" w:lineRule="auto"/>
              <w:jc w:val="center"/>
              <w:rPr>
                <w:ins w:id="7300" w:author="Commodore, Sarah" w:date="2023-03-22T16:23:00Z"/>
                <w:rFonts w:ascii="Arial" w:eastAsia="Times New Roman" w:hAnsi="Arial" w:cs="Arial"/>
                <w:color w:val="000000"/>
                <w:sz w:val="14"/>
                <w:szCs w:val="14"/>
              </w:rPr>
            </w:pPr>
            <w:ins w:id="7301" w:author="Commodore, Sarah" w:date="2023-03-22T16:23:00Z">
              <w:r w:rsidRPr="00DC2757">
                <w:rPr>
                  <w:rFonts w:ascii="Arial" w:eastAsia="Times New Roman" w:hAnsi="Arial" w:cs="Arial"/>
                  <w:color w:val="000000"/>
                  <w:sz w:val="14"/>
                  <w:szCs w:val="14"/>
                </w:rPr>
                <w:t>113,350,139</w:t>
              </w:r>
            </w:ins>
          </w:p>
        </w:tc>
        <w:tc>
          <w:tcPr>
            <w:tcW w:w="606" w:type="dxa"/>
            <w:tcBorders>
              <w:top w:val="nil"/>
              <w:left w:val="nil"/>
              <w:bottom w:val="nil"/>
              <w:right w:val="nil"/>
            </w:tcBorders>
            <w:shd w:val="clear" w:color="000000" w:fill="FFFFFF"/>
            <w:vAlign w:val="center"/>
            <w:hideMark/>
          </w:tcPr>
          <w:p w14:paraId="0C0333AA" w14:textId="77777777" w:rsidR="00DC2757" w:rsidRPr="00DC2757" w:rsidRDefault="00DC2757" w:rsidP="00DC2757">
            <w:pPr>
              <w:spacing w:after="0" w:line="240" w:lineRule="auto"/>
              <w:jc w:val="center"/>
              <w:rPr>
                <w:ins w:id="7302" w:author="Commodore, Sarah" w:date="2023-03-22T16:23:00Z"/>
                <w:rFonts w:ascii="Arial" w:eastAsia="Times New Roman" w:hAnsi="Arial" w:cs="Arial"/>
                <w:color w:val="000000"/>
                <w:sz w:val="14"/>
                <w:szCs w:val="14"/>
              </w:rPr>
            </w:pPr>
            <w:ins w:id="7303"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71E1C551" w14:textId="77777777" w:rsidR="00DC2757" w:rsidRPr="00DC2757" w:rsidRDefault="00DC2757" w:rsidP="00DC2757">
            <w:pPr>
              <w:spacing w:after="0" w:line="240" w:lineRule="auto"/>
              <w:jc w:val="center"/>
              <w:rPr>
                <w:ins w:id="7304" w:author="Commodore, Sarah" w:date="2023-03-22T16:23:00Z"/>
                <w:rFonts w:ascii="Arial" w:eastAsia="Times New Roman" w:hAnsi="Arial" w:cs="Arial"/>
                <w:color w:val="000000"/>
                <w:sz w:val="14"/>
                <w:szCs w:val="14"/>
              </w:rPr>
            </w:pPr>
            <w:ins w:id="7305"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7D5B95FB" w14:textId="77777777" w:rsidR="00DC2757" w:rsidRPr="00DC2757" w:rsidRDefault="00DC2757" w:rsidP="00DC2757">
            <w:pPr>
              <w:spacing w:after="0" w:line="240" w:lineRule="auto"/>
              <w:rPr>
                <w:ins w:id="7306" w:author="Commodore, Sarah" w:date="2023-03-22T16:23:00Z"/>
                <w:rFonts w:ascii="Arial" w:eastAsia="Times New Roman" w:hAnsi="Arial" w:cs="Arial"/>
                <w:color w:val="000000"/>
                <w:sz w:val="14"/>
                <w:szCs w:val="14"/>
              </w:rPr>
            </w:pPr>
            <w:ins w:id="7307" w:author="Commodore, Sarah" w:date="2023-03-22T16:23:00Z">
              <w:r w:rsidRPr="00DC2757">
                <w:rPr>
                  <w:rFonts w:ascii="Arial" w:eastAsia="Times New Roman" w:hAnsi="Arial" w:cs="Arial"/>
                  <w:color w:val="000000"/>
                  <w:sz w:val="14"/>
                  <w:szCs w:val="14"/>
                </w:rPr>
                <w:t>cg14743902</w:t>
              </w:r>
            </w:ins>
          </w:p>
        </w:tc>
        <w:tc>
          <w:tcPr>
            <w:tcW w:w="1533" w:type="dxa"/>
            <w:tcBorders>
              <w:top w:val="nil"/>
              <w:left w:val="nil"/>
              <w:bottom w:val="nil"/>
              <w:right w:val="nil"/>
            </w:tcBorders>
            <w:shd w:val="clear" w:color="000000" w:fill="FFFFFF"/>
            <w:vAlign w:val="center"/>
            <w:hideMark/>
          </w:tcPr>
          <w:p w14:paraId="3D95AB34" w14:textId="77777777" w:rsidR="00DC2757" w:rsidRPr="00DC2757" w:rsidRDefault="00DC2757" w:rsidP="00DC2757">
            <w:pPr>
              <w:spacing w:after="0" w:line="240" w:lineRule="auto"/>
              <w:jc w:val="center"/>
              <w:rPr>
                <w:ins w:id="7308" w:author="Commodore, Sarah" w:date="2023-03-22T16:23:00Z"/>
                <w:rFonts w:ascii="Arial" w:eastAsia="Times New Roman" w:hAnsi="Arial" w:cs="Arial"/>
                <w:i/>
                <w:iCs/>
                <w:color w:val="000000"/>
                <w:sz w:val="14"/>
                <w:szCs w:val="14"/>
              </w:rPr>
            </w:pPr>
            <w:ins w:id="7309" w:author="Commodore, Sarah" w:date="2023-03-22T16:23:00Z">
              <w:r w:rsidRPr="00DC2757">
                <w:rPr>
                  <w:rFonts w:ascii="Arial" w:eastAsia="Times New Roman" w:hAnsi="Arial" w:cs="Arial"/>
                  <w:i/>
                  <w:iCs/>
                  <w:color w:val="000000"/>
                  <w:sz w:val="14"/>
                  <w:szCs w:val="14"/>
                </w:rPr>
                <w:t>PPP1R3A</w:t>
              </w:r>
            </w:ins>
          </w:p>
        </w:tc>
        <w:tc>
          <w:tcPr>
            <w:tcW w:w="770" w:type="dxa"/>
            <w:tcBorders>
              <w:top w:val="nil"/>
              <w:left w:val="nil"/>
              <w:bottom w:val="nil"/>
              <w:right w:val="nil"/>
            </w:tcBorders>
            <w:shd w:val="clear" w:color="000000" w:fill="FFFFFF"/>
            <w:vAlign w:val="center"/>
            <w:hideMark/>
          </w:tcPr>
          <w:p w14:paraId="31D5CED2" w14:textId="77777777" w:rsidR="00DC2757" w:rsidRPr="00DC2757" w:rsidRDefault="00DC2757" w:rsidP="00DC2757">
            <w:pPr>
              <w:spacing w:after="0" w:line="240" w:lineRule="auto"/>
              <w:jc w:val="center"/>
              <w:rPr>
                <w:ins w:id="7310" w:author="Commodore, Sarah" w:date="2023-03-22T16:23:00Z"/>
                <w:rFonts w:ascii="Arial" w:eastAsia="Times New Roman" w:hAnsi="Arial" w:cs="Arial"/>
                <w:color w:val="000000"/>
                <w:sz w:val="14"/>
                <w:szCs w:val="14"/>
              </w:rPr>
            </w:pPr>
            <w:ins w:id="7311"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26C1B76" w14:textId="77777777" w:rsidR="00DC2757" w:rsidRPr="00DC2757" w:rsidRDefault="00DC2757" w:rsidP="00DC2757">
            <w:pPr>
              <w:spacing w:after="0" w:line="240" w:lineRule="auto"/>
              <w:jc w:val="center"/>
              <w:rPr>
                <w:ins w:id="7312" w:author="Commodore, Sarah" w:date="2023-03-22T16:23:00Z"/>
                <w:rFonts w:ascii="Arial" w:eastAsia="Times New Roman" w:hAnsi="Arial" w:cs="Arial"/>
                <w:color w:val="000000"/>
                <w:sz w:val="14"/>
                <w:szCs w:val="14"/>
              </w:rPr>
            </w:pPr>
            <w:ins w:id="7313" w:author="Commodore, Sarah" w:date="2023-03-22T16:23:00Z">
              <w:r w:rsidRPr="00DC2757">
                <w:rPr>
                  <w:rFonts w:ascii="Arial" w:eastAsia="Times New Roman" w:hAnsi="Arial" w:cs="Arial"/>
                  <w:color w:val="000000"/>
                  <w:sz w:val="14"/>
                  <w:szCs w:val="14"/>
                </w:rPr>
                <w:t>1</w:t>
              </w:r>
            </w:ins>
          </w:p>
        </w:tc>
      </w:tr>
      <w:tr w:rsidR="00DC2757" w:rsidRPr="00DC2757" w14:paraId="3023A0B8" w14:textId="77777777" w:rsidTr="00DC2757">
        <w:trPr>
          <w:trHeight w:val="180"/>
          <w:ins w:id="7314" w:author="Commodore, Sarah" w:date="2023-03-22T16:23:00Z"/>
        </w:trPr>
        <w:tc>
          <w:tcPr>
            <w:tcW w:w="933" w:type="dxa"/>
            <w:tcBorders>
              <w:top w:val="nil"/>
              <w:left w:val="nil"/>
              <w:bottom w:val="nil"/>
              <w:right w:val="nil"/>
            </w:tcBorders>
            <w:shd w:val="clear" w:color="000000" w:fill="FFFFFF"/>
            <w:vAlign w:val="center"/>
            <w:hideMark/>
          </w:tcPr>
          <w:p w14:paraId="4F838456" w14:textId="77777777" w:rsidR="00DC2757" w:rsidRPr="00DC2757" w:rsidRDefault="00DC2757" w:rsidP="00DC2757">
            <w:pPr>
              <w:spacing w:after="0" w:line="240" w:lineRule="auto"/>
              <w:jc w:val="center"/>
              <w:rPr>
                <w:ins w:id="7315" w:author="Commodore, Sarah" w:date="2023-03-22T16:23:00Z"/>
                <w:rFonts w:ascii="Arial" w:eastAsia="Times New Roman" w:hAnsi="Arial" w:cs="Arial"/>
                <w:color w:val="000000"/>
                <w:sz w:val="14"/>
                <w:szCs w:val="14"/>
              </w:rPr>
            </w:pPr>
            <w:ins w:id="7316" w:author="Commodore, Sarah" w:date="2023-03-22T16:23:00Z">
              <w:r w:rsidRPr="00DC2757">
                <w:rPr>
                  <w:rFonts w:ascii="Arial" w:eastAsia="Times New Roman" w:hAnsi="Arial" w:cs="Arial"/>
                  <w:color w:val="000000"/>
                  <w:sz w:val="14"/>
                  <w:szCs w:val="14"/>
                </w:rPr>
                <w:t>chr13</w:t>
              </w:r>
            </w:ins>
          </w:p>
        </w:tc>
        <w:tc>
          <w:tcPr>
            <w:tcW w:w="809" w:type="dxa"/>
            <w:tcBorders>
              <w:top w:val="nil"/>
              <w:left w:val="nil"/>
              <w:bottom w:val="nil"/>
              <w:right w:val="nil"/>
            </w:tcBorders>
            <w:shd w:val="clear" w:color="000000" w:fill="FFFFFF"/>
            <w:vAlign w:val="center"/>
            <w:hideMark/>
          </w:tcPr>
          <w:p w14:paraId="0378B9DA" w14:textId="77777777" w:rsidR="00DC2757" w:rsidRPr="00DC2757" w:rsidRDefault="00DC2757" w:rsidP="00DC2757">
            <w:pPr>
              <w:spacing w:after="0" w:line="240" w:lineRule="auto"/>
              <w:jc w:val="center"/>
              <w:rPr>
                <w:ins w:id="7317" w:author="Commodore, Sarah" w:date="2023-03-22T16:23:00Z"/>
                <w:rFonts w:ascii="Arial" w:eastAsia="Times New Roman" w:hAnsi="Arial" w:cs="Arial"/>
                <w:color w:val="000000"/>
                <w:sz w:val="14"/>
                <w:szCs w:val="14"/>
              </w:rPr>
            </w:pPr>
            <w:ins w:id="7318" w:author="Commodore, Sarah" w:date="2023-03-22T16:23:00Z">
              <w:r w:rsidRPr="00DC2757">
                <w:rPr>
                  <w:rFonts w:ascii="Arial" w:eastAsia="Times New Roman" w:hAnsi="Arial" w:cs="Arial"/>
                  <w:color w:val="000000"/>
                  <w:sz w:val="14"/>
                  <w:szCs w:val="14"/>
                </w:rPr>
                <w:t>88,328,009</w:t>
              </w:r>
            </w:ins>
          </w:p>
        </w:tc>
        <w:tc>
          <w:tcPr>
            <w:tcW w:w="809" w:type="dxa"/>
            <w:tcBorders>
              <w:top w:val="nil"/>
              <w:left w:val="nil"/>
              <w:bottom w:val="nil"/>
              <w:right w:val="nil"/>
            </w:tcBorders>
            <w:shd w:val="clear" w:color="000000" w:fill="FFFFFF"/>
            <w:vAlign w:val="center"/>
            <w:hideMark/>
          </w:tcPr>
          <w:p w14:paraId="497E952B" w14:textId="77777777" w:rsidR="00DC2757" w:rsidRPr="00DC2757" w:rsidRDefault="00DC2757" w:rsidP="00DC2757">
            <w:pPr>
              <w:spacing w:after="0" w:line="240" w:lineRule="auto"/>
              <w:jc w:val="center"/>
              <w:rPr>
                <w:ins w:id="7319" w:author="Commodore, Sarah" w:date="2023-03-22T16:23:00Z"/>
                <w:rFonts w:ascii="Arial" w:eastAsia="Times New Roman" w:hAnsi="Arial" w:cs="Arial"/>
                <w:color w:val="000000"/>
                <w:sz w:val="14"/>
                <w:szCs w:val="14"/>
              </w:rPr>
            </w:pPr>
            <w:ins w:id="7320" w:author="Commodore, Sarah" w:date="2023-03-22T16:23:00Z">
              <w:r w:rsidRPr="00DC2757">
                <w:rPr>
                  <w:rFonts w:ascii="Arial" w:eastAsia="Times New Roman" w:hAnsi="Arial" w:cs="Arial"/>
                  <w:color w:val="000000"/>
                  <w:sz w:val="14"/>
                  <w:szCs w:val="14"/>
                </w:rPr>
                <w:t>88,328,522</w:t>
              </w:r>
            </w:ins>
          </w:p>
        </w:tc>
        <w:tc>
          <w:tcPr>
            <w:tcW w:w="606" w:type="dxa"/>
            <w:tcBorders>
              <w:top w:val="nil"/>
              <w:left w:val="nil"/>
              <w:bottom w:val="nil"/>
              <w:right w:val="nil"/>
            </w:tcBorders>
            <w:shd w:val="clear" w:color="000000" w:fill="FFFFFF"/>
            <w:vAlign w:val="center"/>
            <w:hideMark/>
          </w:tcPr>
          <w:p w14:paraId="182D7C93" w14:textId="77777777" w:rsidR="00DC2757" w:rsidRPr="00DC2757" w:rsidRDefault="00DC2757" w:rsidP="00DC2757">
            <w:pPr>
              <w:spacing w:after="0" w:line="240" w:lineRule="auto"/>
              <w:jc w:val="center"/>
              <w:rPr>
                <w:ins w:id="7321" w:author="Commodore, Sarah" w:date="2023-03-22T16:23:00Z"/>
                <w:rFonts w:ascii="Arial" w:eastAsia="Times New Roman" w:hAnsi="Arial" w:cs="Arial"/>
                <w:color w:val="000000"/>
                <w:sz w:val="14"/>
                <w:szCs w:val="14"/>
              </w:rPr>
            </w:pPr>
            <w:ins w:id="7322"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2410C0BC" w14:textId="77777777" w:rsidR="00DC2757" w:rsidRPr="00DC2757" w:rsidRDefault="00DC2757" w:rsidP="00DC2757">
            <w:pPr>
              <w:spacing w:after="0" w:line="240" w:lineRule="auto"/>
              <w:jc w:val="center"/>
              <w:rPr>
                <w:ins w:id="7323" w:author="Commodore, Sarah" w:date="2023-03-22T16:23:00Z"/>
                <w:rFonts w:ascii="Arial" w:eastAsia="Times New Roman" w:hAnsi="Arial" w:cs="Arial"/>
                <w:color w:val="000000"/>
                <w:sz w:val="14"/>
                <w:szCs w:val="14"/>
              </w:rPr>
            </w:pPr>
            <w:ins w:id="7324"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1BEC204" w14:textId="77777777" w:rsidR="00DC2757" w:rsidRPr="00DC2757" w:rsidRDefault="00DC2757" w:rsidP="00DC2757">
            <w:pPr>
              <w:spacing w:after="0" w:line="240" w:lineRule="auto"/>
              <w:rPr>
                <w:ins w:id="7325" w:author="Commodore, Sarah" w:date="2023-03-22T16:23:00Z"/>
                <w:rFonts w:ascii="Arial" w:eastAsia="Times New Roman" w:hAnsi="Arial" w:cs="Arial"/>
                <w:color w:val="000000"/>
                <w:sz w:val="14"/>
                <w:szCs w:val="14"/>
              </w:rPr>
            </w:pPr>
            <w:ins w:id="732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05757365;cg</w:t>
              </w:r>
              <w:proofErr w:type="gramEnd"/>
              <w:r w:rsidRPr="00DC2757">
                <w:rPr>
                  <w:rFonts w:ascii="Arial" w:eastAsia="Times New Roman" w:hAnsi="Arial" w:cs="Arial"/>
                  <w:color w:val="000000"/>
                  <w:sz w:val="14"/>
                  <w:szCs w:val="14"/>
                </w:rPr>
                <w:t>09823859;cg16787483;cg24626752;cg26168643</w:t>
              </w:r>
            </w:ins>
          </w:p>
        </w:tc>
        <w:tc>
          <w:tcPr>
            <w:tcW w:w="1533" w:type="dxa"/>
            <w:tcBorders>
              <w:top w:val="nil"/>
              <w:left w:val="nil"/>
              <w:bottom w:val="nil"/>
              <w:right w:val="nil"/>
            </w:tcBorders>
            <w:shd w:val="clear" w:color="000000" w:fill="FFFFFF"/>
            <w:vAlign w:val="center"/>
            <w:hideMark/>
          </w:tcPr>
          <w:p w14:paraId="7E25E57F" w14:textId="77777777" w:rsidR="00DC2757" w:rsidRPr="00DC2757" w:rsidRDefault="00DC2757" w:rsidP="00DC2757">
            <w:pPr>
              <w:spacing w:after="0" w:line="240" w:lineRule="auto"/>
              <w:jc w:val="center"/>
              <w:rPr>
                <w:ins w:id="7327" w:author="Commodore, Sarah" w:date="2023-03-22T16:23:00Z"/>
                <w:rFonts w:ascii="Arial" w:eastAsia="Times New Roman" w:hAnsi="Arial" w:cs="Arial"/>
                <w:i/>
                <w:iCs/>
                <w:color w:val="000000"/>
                <w:sz w:val="14"/>
                <w:szCs w:val="14"/>
              </w:rPr>
            </w:pPr>
            <w:ins w:id="7328" w:author="Commodore, Sarah" w:date="2023-03-22T16:23:00Z">
              <w:r w:rsidRPr="00DC2757">
                <w:rPr>
                  <w:rFonts w:ascii="Arial" w:eastAsia="Times New Roman" w:hAnsi="Arial" w:cs="Arial"/>
                  <w:i/>
                  <w:iCs/>
                  <w:color w:val="000000"/>
                  <w:sz w:val="14"/>
                  <w:szCs w:val="14"/>
                </w:rPr>
                <w:t>SLITRK5</w:t>
              </w:r>
            </w:ins>
          </w:p>
        </w:tc>
        <w:tc>
          <w:tcPr>
            <w:tcW w:w="770" w:type="dxa"/>
            <w:tcBorders>
              <w:top w:val="nil"/>
              <w:left w:val="nil"/>
              <w:bottom w:val="nil"/>
              <w:right w:val="nil"/>
            </w:tcBorders>
            <w:shd w:val="clear" w:color="000000" w:fill="FFFFFF"/>
            <w:vAlign w:val="center"/>
            <w:hideMark/>
          </w:tcPr>
          <w:p w14:paraId="0EE2355F" w14:textId="77777777" w:rsidR="00DC2757" w:rsidRPr="00DC2757" w:rsidRDefault="00DC2757" w:rsidP="00DC2757">
            <w:pPr>
              <w:spacing w:after="0" w:line="240" w:lineRule="auto"/>
              <w:jc w:val="center"/>
              <w:rPr>
                <w:ins w:id="7329" w:author="Commodore, Sarah" w:date="2023-03-22T16:23:00Z"/>
                <w:rFonts w:ascii="Arial" w:eastAsia="Times New Roman" w:hAnsi="Arial" w:cs="Arial"/>
                <w:color w:val="000000"/>
                <w:sz w:val="14"/>
                <w:szCs w:val="14"/>
              </w:rPr>
            </w:pPr>
            <w:ins w:id="7330"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7263749" w14:textId="77777777" w:rsidR="00DC2757" w:rsidRPr="00DC2757" w:rsidRDefault="00DC2757" w:rsidP="00DC2757">
            <w:pPr>
              <w:spacing w:after="0" w:line="240" w:lineRule="auto"/>
              <w:jc w:val="center"/>
              <w:rPr>
                <w:ins w:id="7331" w:author="Commodore, Sarah" w:date="2023-03-22T16:23:00Z"/>
                <w:rFonts w:ascii="Arial" w:eastAsia="Times New Roman" w:hAnsi="Arial" w:cs="Arial"/>
                <w:color w:val="000000"/>
                <w:sz w:val="14"/>
                <w:szCs w:val="14"/>
              </w:rPr>
            </w:pPr>
            <w:ins w:id="7332" w:author="Commodore, Sarah" w:date="2023-03-22T16:23:00Z">
              <w:r w:rsidRPr="00DC2757">
                <w:rPr>
                  <w:rFonts w:ascii="Arial" w:eastAsia="Times New Roman" w:hAnsi="Arial" w:cs="Arial"/>
                  <w:color w:val="000000"/>
                  <w:sz w:val="14"/>
                  <w:szCs w:val="14"/>
                </w:rPr>
                <w:t>0</w:t>
              </w:r>
            </w:ins>
          </w:p>
        </w:tc>
      </w:tr>
      <w:tr w:rsidR="00DC2757" w:rsidRPr="00DC2757" w14:paraId="1C454DB9" w14:textId="77777777" w:rsidTr="00DC2757">
        <w:trPr>
          <w:trHeight w:val="360"/>
          <w:ins w:id="7333" w:author="Commodore, Sarah" w:date="2023-03-22T16:23:00Z"/>
        </w:trPr>
        <w:tc>
          <w:tcPr>
            <w:tcW w:w="933" w:type="dxa"/>
            <w:tcBorders>
              <w:top w:val="nil"/>
              <w:left w:val="nil"/>
              <w:bottom w:val="nil"/>
              <w:right w:val="nil"/>
            </w:tcBorders>
            <w:shd w:val="clear" w:color="000000" w:fill="FFFFFF"/>
            <w:vAlign w:val="center"/>
            <w:hideMark/>
          </w:tcPr>
          <w:p w14:paraId="61D98B55" w14:textId="77777777" w:rsidR="00DC2757" w:rsidRPr="00DC2757" w:rsidRDefault="00DC2757" w:rsidP="00DC2757">
            <w:pPr>
              <w:spacing w:after="0" w:line="240" w:lineRule="auto"/>
              <w:jc w:val="center"/>
              <w:rPr>
                <w:ins w:id="7334" w:author="Commodore, Sarah" w:date="2023-03-22T16:23:00Z"/>
                <w:rFonts w:ascii="Arial" w:eastAsia="Times New Roman" w:hAnsi="Arial" w:cs="Arial"/>
                <w:color w:val="000000"/>
                <w:sz w:val="14"/>
                <w:szCs w:val="14"/>
              </w:rPr>
            </w:pPr>
            <w:ins w:id="7335"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71C32992" w14:textId="77777777" w:rsidR="00DC2757" w:rsidRPr="00DC2757" w:rsidRDefault="00DC2757" w:rsidP="00DC2757">
            <w:pPr>
              <w:spacing w:after="0" w:line="240" w:lineRule="auto"/>
              <w:jc w:val="center"/>
              <w:rPr>
                <w:ins w:id="7336" w:author="Commodore, Sarah" w:date="2023-03-22T16:23:00Z"/>
                <w:rFonts w:ascii="Arial" w:eastAsia="Times New Roman" w:hAnsi="Arial" w:cs="Arial"/>
                <w:color w:val="000000"/>
                <w:sz w:val="14"/>
                <w:szCs w:val="14"/>
              </w:rPr>
            </w:pPr>
            <w:ins w:id="7337" w:author="Commodore, Sarah" w:date="2023-03-22T16:23:00Z">
              <w:r w:rsidRPr="00DC2757">
                <w:rPr>
                  <w:rFonts w:ascii="Arial" w:eastAsia="Times New Roman" w:hAnsi="Arial" w:cs="Arial"/>
                  <w:color w:val="000000"/>
                  <w:sz w:val="14"/>
                  <w:szCs w:val="14"/>
                </w:rPr>
                <w:t>19,971,709</w:t>
              </w:r>
            </w:ins>
          </w:p>
        </w:tc>
        <w:tc>
          <w:tcPr>
            <w:tcW w:w="809" w:type="dxa"/>
            <w:tcBorders>
              <w:top w:val="nil"/>
              <w:left w:val="nil"/>
              <w:bottom w:val="nil"/>
              <w:right w:val="nil"/>
            </w:tcBorders>
            <w:shd w:val="clear" w:color="000000" w:fill="FFFFFF"/>
            <w:vAlign w:val="center"/>
            <w:hideMark/>
          </w:tcPr>
          <w:p w14:paraId="671EC33E" w14:textId="77777777" w:rsidR="00DC2757" w:rsidRPr="00DC2757" w:rsidRDefault="00DC2757" w:rsidP="00DC2757">
            <w:pPr>
              <w:spacing w:after="0" w:line="240" w:lineRule="auto"/>
              <w:jc w:val="center"/>
              <w:rPr>
                <w:ins w:id="7338" w:author="Commodore, Sarah" w:date="2023-03-22T16:23:00Z"/>
                <w:rFonts w:ascii="Arial" w:eastAsia="Times New Roman" w:hAnsi="Arial" w:cs="Arial"/>
                <w:color w:val="000000"/>
                <w:sz w:val="14"/>
                <w:szCs w:val="14"/>
              </w:rPr>
            </w:pPr>
            <w:ins w:id="7339" w:author="Commodore, Sarah" w:date="2023-03-22T16:23:00Z">
              <w:r w:rsidRPr="00DC2757">
                <w:rPr>
                  <w:rFonts w:ascii="Arial" w:eastAsia="Times New Roman" w:hAnsi="Arial" w:cs="Arial"/>
                  <w:color w:val="000000"/>
                  <w:sz w:val="14"/>
                  <w:szCs w:val="14"/>
                </w:rPr>
                <w:t>19,972,201</w:t>
              </w:r>
            </w:ins>
          </w:p>
        </w:tc>
        <w:tc>
          <w:tcPr>
            <w:tcW w:w="606" w:type="dxa"/>
            <w:tcBorders>
              <w:top w:val="nil"/>
              <w:left w:val="nil"/>
              <w:bottom w:val="nil"/>
              <w:right w:val="nil"/>
            </w:tcBorders>
            <w:shd w:val="clear" w:color="000000" w:fill="FFFFFF"/>
            <w:vAlign w:val="center"/>
            <w:hideMark/>
          </w:tcPr>
          <w:p w14:paraId="22350F72" w14:textId="77777777" w:rsidR="00DC2757" w:rsidRPr="00DC2757" w:rsidRDefault="00DC2757" w:rsidP="00DC2757">
            <w:pPr>
              <w:spacing w:after="0" w:line="240" w:lineRule="auto"/>
              <w:jc w:val="center"/>
              <w:rPr>
                <w:ins w:id="7340" w:author="Commodore, Sarah" w:date="2023-03-22T16:23:00Z"/>
                <w:rFonts w:ascii="Arial" w:eastAsia="Times New Roman" w:hAnsi="Arial" w:cs="Arial"/>
                <w:color w:val="000000"/>
                <w:sz w:val="14"/>
                <w:szCs w:val="14"/>
              </w:rPr>
            </w:pPr>
            <w:ins w:id="7341" w:author="Commodore, Sarah" w:date="2023-03-22T16:23:00Z">
              <w:r w:rsidRPr="00DC2757">
                <w:rPr>
                  <w:rFonts w:ascii="Arial" w:eastAsia="Times New Roman" w:hAnsi="Arial" w:cs="Arial"/>
                  <w:color w:val="000000"/>
                  <w:sz w:val="14"/>
                  <w:szCs w:val="14"/>
                </w:rPr>
                <w:t>0.004</w:t>
              </w:r>
            </w:ins>
          </w:p>
        </w:tc>
        <w:tc>
          <w:tcPr>
            <w:tcW w:w="497" w:type="dxa"/>
            <w:tcBorders>
              <w:top w:val="nil"/>
              <w:left w:val="nil"/>
              <w:bottom w:val="nil"/>
              <w:right w:val="nil"/>
            </w:tcBorders>
            <w:shd w:val="clear" w:color="000000" w:fill="FFFFFF"/>
            <w:vAlign w:val="center"/>
            <w:hideMark/>
          </w:tcPr>
          <w:p w14:paraId="689E4DCC" w14:textId="77777777" w:rsidR="00DC2757" w:rsidRPr="00DC2757" w:rsidRDefault="00DC2757" w:rsidP="00DC2757">
            <w:pPr>
              <w:spacing w:after="0" w:line="240" w:lineRule="auto"/>
              <w:jc w:val="center"/>
              <w:rPr>
                <w:ins w:id="7342" w:author="Commodore, Sarah" w:date="2023-03-22T16:23:00Z"/>
                <w:rFonts w:ascii="Arial" w:eastAsia="Times New Roman" w:hAnsi="Arial" w:cs="Arial"/>
                <w:color w:val="000000"/>
                <w:sz w:val="14"/>
                <w:szCs w:val="14"/>
              </w:rPr>
            </w:pPr>
            <w:ins w:id="7343"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C1B6C98" w14:textId="77777777" w:rsidR="00DC2757" w:rsidRPr="00DC2757" w:rsidRDefault="00DC2757" w:rsidP="00DC2757">
            <w:pPr>
              <w:spacing w:after="0" w:line="240" w:lineRule="auto"/>
              <w:rPr>
                <w:ins w:id="7344" w:author="Commodore, Sarah" w:date="2023-03-22T16:23:00Z"/>
                <w:rFonts w:ascii="Arial" w:eastAsia="Times New Roman" w:hAnsi="Arial" w:cs="Arial"/>
                <w:color w:val="000000"/>
                <w:sz w:val="14"/>
                <w:szCs w:val="14"/>
              </w:rPr>
            </w:pPr>
            <w:ins w:id="734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03884082;cg</w:t>
              </w:r>
              <w:proofErr w:type="gramEnd"/>
              <w:r w:rsidRPr="00DC2757">
                <w:rPr>
                  <w:rFonts w:ascii="Arial" w:eastAsia="Times New Roman" w:hAnsi="Arial" w:cs="Arial"/>
                  <w:color w:val="000000"/>
                  <w:sz w:val="14"/>
                  <w:szCs w:val="14"/>
                </w:rPr>
                <w:t>10211745;cg15589641;cg18923740;cg19234140</w:t>
              </w:r>
            </w:ins>
          </w:p>
        </w:tc>
        <w:tc>
          <w:tcPr>
            <w:tcW w:w="1533" w:type="dxa"/>
            <w:tcBorders>
              <w:top w:val="nil"/>
              <w:left w:val="nil"/>
              <w:bottom w:val="nil"/>
              <w:right w:val="nil"/>
            </w:tcBorders>
            <w:shd w:val="clear" w:color="000000" w:fill="FFFFFF"/>
            <w:vAlign w:val="center"/>
            <w:hideMark/>
          </w:tcPr>
          <w:p w14:paraId="6321C2C2" w14:textId="77777777" w:rsidR="00DC2757" w:rsidRPr="00DC2757" w:rsidRDefault="00DC2757" w:rsidP="00DC2757">
            <w:pPr>
              <w:spacing w:after="0" w:line="240" w:lineRule="auto"/>
              <w:jc w:val="center"/>
              <w:rPr>
                <w:ins w:id="7346" w:author="Commodore, Sarah" w:date="2023-03-22T16:23:00Z"/>
                <w:rFonts w:ascii="Arial" w:eastAsia="Times New Roman" w:hAnsi="Arial" w:cs="Arial"/>
                <w:i/>
                <w:iCs/>
                <w:color w:val="000000"/>
                <w:sz w:val="14"/>
                <w:szCs w:val="14"/>
              </w:rPr>
            </w:pPr>
            <w:ins w:id="7347" w:author="Commodore, Sarah" w:date="2023-03-22T16:23:00Z">
              <w:r w:rsidRPr="00DC2757">
                <w:rPr>
                  <w:rFonts w:ascii="Arial" w:eastAsia="Times New Roman" w:hAnsi="Arial" w:cs="Arial"/>
                  <w:i/>
                  <w:iCs/>
                  <w:color w:val="000000"/>
                  <w:sz w:val="14"/>
                  <w:szCs w:val="14"/>
                </w:rPr>
                <w:t>NBL</w:t>
              </w:r>
              <w:proofErr w:type="gramStart"/>
              <w:r w:rsidRPr="00DC2757">
                <w:rPr>
                  <w:rFonts w:ascii="Arial" w:eastAsia="Times New Roman" w:hAnsi="Arial" w:cs="Arial"/>
                  <w:i/>
                  <w:iCs/>
                  <w:color w:val="000000"/>
                  <w:sz w:val="14"/>
                  <w:szCs w:val="14"/>
                </w:rPr>
                <w:t>1;MICOS</w:t>
              </w:r>
              <w:proofErr w:type="gramEnd"/>
              <w:r w:rsidRPr="00DC2757">
                <w:rPr>
                  <w:rFonts w:ascii="Arial" w:eastAsia="Times New Roman" w:hAnsi="Arial" w:cs="Arial"/>
                  <w:i/>
                  <w:iCs/>
                  <w:color w:val="000000"/>
                  <w:sz w:val="14"/>
                  <w:szCs w:val="14"/>
                </w:rPr>
                <w:t>10-NBL1</w:t>
              </w:r>
            </w:ins>
          </w:p>
        </w:tc>
        <w:tc>
          <w:tcPr>
            <w:tcW w:w="770" w:type="dxa"/>
            <w:tcBorders>
              <w:top w:val="nil"/>
              <w:left w:val="nil"/>
              <w:bottom w:val="nil"/>
              <w:right w:val="nil"/>
            </w:tcBorders>
            <w:shd w:val="clear" w:color="000000" w:fill="FFFFFF"/>
            <w:vAlign w:val="center"/>
            <w:hideMark/>
          </w:tcPr>
          <w:p w14:paraId="21396784" w14:textId="77777777" w:rsidR="00DC2757" w:rsidRPr="00DC2757" w:rsidRDefault="00DC2757" w:rsidP="00DC2757">
            <w:pPr>
              <w:spacing w:after="0" w:line="240" w:lineRule="auto"/>
              <w:jc w:val="center"/>
              <w:rPr>
                <w:ins w:id="7348" w:author="Commodore, Sarah" w:date="2023-03-22T16:23:00Z"/>
                <w:rFonts w:ascii="Arial" w:eastAsia="Times New Roman" w:hAnsi="Arial" w:cs="Arial"/>
                <w:color w:val="000000"/>
                <w:sz w:val="14"/>
                <w:szCs w:val="14"/>
              </w:rPr>
            </w:pPr>
            <w:ins w:id="7349"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32450108" w14:textId="77777777" w:rsidR="00DC2757" w:rsidRPr="00DC2757" w:rsidRDefault="00DC2757" w:rsidP="00DC2757">
            <w:pPr>
              <w:spacing w:after="0" w:line="240" w:lineRule="auto"/>
              <w:jc w:val="center"/>
              <w:rPr>
                <w:ins w:id="7350" w:author="Commodore, Sarah" w:date="2023-03-22T16:23:00Z"/>
                <w:rFonts w:ascii="Arial" w:eastAsia="Times New Roman" w:hAnsi="Arial" w:cs="Arial"/>
                <w:color w:val="000000"/>
                <w:sz w:val="14"/>
                <w:szCs w:val="14"/>
              </w:rPr>
            </w:pPr>
            <w:ins w:id="7351" w:author="Commodore, Sarah" w:date="2023-03-22T16:23:00Z">
              <w:r w:rsidRPr="00DC2757">
                <w:rPr>
                  <w:rFonts w:ascii="Arial" w:eastAsia="Times New Roman" w:hAnsi="Arial" w:cs="Arial"/>
                  <w:color w:val="000000"/>
                  <w:sz w:val="14"/>
                  <w:szCs w:val="14"/>
                </w:rPr>
                <w:t>0</w:t>
              </w:r>
            </w:ins>
          </w:p>
        </w:tc>
      </w:tr>
      <w:tr w:rsidR="00DC2757" w:rsidRPr="00DC2757" w14:paraId="65DFEEE1" w14:textId="77777777" w:rsidTr="00DC2757">
        <w:trPr>
          <w:trHeight w:val="180"/>
          <w:ins w:id="7352" w:author="Commodore, Sarah" w:date="2023-03-22T16:23:00Z"/>
        </w:trPr>
        <w:tc>
          <w:tcPr>
            <w:tcW w:w="933" w:type="dxa"/>
            <w:tcBorders>
              <w:top w:val="nil"/>
              <w:left w:val="nil"/>
              <w:bottom w:val="nil"/>
              <w:right w:val="nil"/>
            </w:tcBorders>
            <w:shd w:val="clear" w:color="000000" w:fill="FFFFFF"/>
            <w:vAlign w:val="center"/>
            <w:hideMark/>
          </w:tcPr>
          <w:p w14:paraId="29C3866E" w14:textId="77777777" w:rsidR="00DC2757" w:rsidRPr="00DC2757" w:rsidRDefault="00DC2757" w:rsidP="00DC2757">
            <w:pPr>
              <w:spacing w:after="0" w:line="240" w:lineRule="auto"/>
              <w:jc w:val="center"/>
              <w:rPr>
                <w:ins w:id="7353" w:author="Commodore, Sarah" w:date="2023-03-22T16:23:00Z"/>
                <w:rFonts w:ascii="Arial" w:eastAsia="Times New Roman" w:hAnsi="Arial" w:cs="Arial"/>
                <w:color w:val="000000"/>
                <w:sz w:val="14"/>
                <w:szCs w:val="14"/>
              </w:rPr>
            </w:pPr>
            <w:ins w:id="7354"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4D08E3BB" w14:textId="77777777" w:rsidR="00DC2757" w:rsidRPr="00DC2757" w:rsidRDefault="00DC2757" w:rsidP="00DC2757">
            <w:pPr>
              <w:spacing w:after="0" w:line="240" w:lineRule="auto"/>
              <w:jc w:val="center"/>
              <w:rPr>
                <w:ins w:id="7355" w:author="Commodore, Sarah" w:date="2023-03-22T16:23:00Z"/>
                <w:rFonts w:ascii="Arial" w:eastAsia="Times New Roman" w:hAnsi="Arial" w:cs="Arial"/>
                <w:color w:val="000000"/>
                <w:sz w:val="14"/>
                <w:szCs w:val="14"/>
              </w:rPr>
            </w:pPr>
            <w:ins w:id="7356" w:author="Commodore, Sarah" w:date="2023-03-22T16:23:00Z">
              <w:r w:rsidRPr="00DC2757">
                <w:rPr>
                  <w:rFonts w:ascii="Arial" w:eastAsia="Times New Roman" w:hAnsi="Arial" w:cs="Arial"/>
                  <w:color w:val="000000"/>
                  <w:sz w:val="14"/>
                  <w:szCs w:val="14"/>
                </w:rPr>
                <w:t>132,639,764</w:t>
              </w:r>
            </w:ins>
          </w:p>
        </w:tc>
        <w:tc>
          <w:tcPr>
            <w:tcW w:w="809" w:type="dxa"/>
            <w:tcBorders>
              <w:top w:val="nil"/>
              <w:left w:val="nil"/>
              <w:bottom w:val="nil"/>
              <w:right w:val="nil"/>
            </w:tcBorders>
            <w:shd w:val="clear" w:color="000000" w:fill="FFFFFF"/>
            <w:vAlign w:val="center"/>
            <w:hideMark/>
          </w:tcPr>
          <w:p w14:paraId="6915587E" w14:textId="77777777" w:rsidR="00DC2757" w:rsidRPr="00DC2757" w:rsidRDefault="00DC2757" w:rsidP="00DC2757">
            <w:pPr>
              <w:spacing w:after="0" w:line="240" w:lineRule="auto"/>
              <w:jc w:val="center"/>
              <w:rPr>
                <w:ins w:id="7357" w:author="Commodore, Sarah" w:date="2023-03-22T16:23:00Z"/>
                <w:rFonts w:ascii="Arial" w:eastAsia="Times New Roman" w:hAnsi="Arial" w:cs="Arial"/>
                <w:color w:val="000000"/>
                <w:sz w:val="14"/>
                <w:szCs w:val="14"/>
              </w:rPr>
            </w:pPr>
            <w:ins w:id="7358" w:author="Commodore, Sarah" w:date="2023-03-22T16:23:00Z">
              <w:r w:rsidRPr="00DC2757">
                <w:rPr>
                  <w:rFonts w:ascii="Arial" w:eastAsia="Times New Roman" w:hAnsi="Arial" w:cs="Arial"/>
                  <w:color w:val="000000"/>
                  <w:sz w:val="14"/>
                  <w:szCs w:val="14"/>
                </w:rPr>
                <w:t>132,640,226</w:t>
              </w:r>
            </w:ins>
          </w:p>
        </w:tc>
        <w:tc>
          <w:tcPr>
            <w:tcW w:w="606" w:type="dxa"/>
            <w:tcBorders>
              <w:top w:val="nil"/>
              <w:left w:val="nil"/>
              <w:bottom w:val="nil"/>
              <w:right w:val="nil"/>
            </w:tcBorders>
            <w:shd w:val="clear" w:color="000000" w:fill="FFFFFF"/>
            <w:vAlign w:val="center"/>
            <w:hideMark/>
          </w:tcPr>
          <w:p w14:paraId="72F0D8A0" w14:textId="77777777" w:rsidR="00DC2757" w:rsidRPr="00DC2757" w:rsidRDefault="00DC2757" w:rsidP="00DC2757">
            <w:pPr>
              <w:spacing w:after="0" w:line="240" w:lineRule="auto"/>
              <w:jc w:val="center"/>
              <w:rPr>
                <w:ins w:id="7359" w:author="Commodore, Sarah" w:date="2023-03-22T16:23:00Z"/>
                <w:rFonts w:ascii="Arial" w:eastAsia="Times New Roman" w:hAnsi="Arial" w:cs="Arial"/>
                <w:color w:val="000000"/>
                <w:sz w:val="14"/>
                <w:szCs w:val="14"/>
              </w:rPr>
            </w:pPr>
            <w:ins w:id="7360" w:author="Commodore, Sarah" w:date="2023-03-22T16:23:00Z">
              <w:r w:rsidRPr="00DC2757">
                <w:rPr>
                  <w:rFonts w:ascii="Arial" w:eastAsia="Times New Roman" w:hAnsi="Arial" w:cs="Arial"/>
                  <w:color w:val="000000"/>
                  <w:sz w:val="14"/>
                  <w:szCs w:val="14"/>
                </w:rPr>
                <w:t>0.005</w:t>
              </w:r>
            </w:ins>
          </w:p>
        </w:tc>
        <w:tc>
          <w:tcPr>
            <w:tcW w:w="497" w:type="dxa"/>
            <w:tcBorders>
              <w:top w:val="nil"/>
              <w:left w:val="nil"/>
              <w:bottom w:val="nil"/>
              <w:right w:val="nil"/>
            </w:tcBorders>
            <w:shd w:val="clear" w:color="000000" w:fill="FFFFFF"/>
            <w:vAlign w:val="center"/>
            <w:hideMark/>
          </w:tcPr>
          <w:p w14:paraId="1CB35FD3" w14:textId="77777777" w:rsidR="00DC2757" w:rsidRPr="00DC2757" w:rsidRDefault="00DC2757" w:rsidP="00DC2757">
            <w:pPr>
              <w:spacing w:after="0" w:line="240" w:lineRule="auto"/>
              <w:jc w:val="center"/>
              <w:rPr>
                <w:ins w:id="7361" w:author="Commodore, Sarah" w:date="2023-03-22T16:23:00Z"/>
                <w:rFonts w:ascii="Arial" w:eastAsia="Times New Roman" w:hAnsi="Arial" w:cs="Arial"/>
                <w:color w:val="000000"/>
                <w:sz w:val="14"/>
                <w:szCs w:val="14"/>
              </w:rPr>
            </w:pPr>
            <w:ins w:id="7362"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286FD222" w14:textId="77777777" w:rsidR="00DC2757" w:rsidRPr="00DC2757" w:rsidRDefault="00DC2757" w:rsidP="00DC2757">
            <w:pPr>
              <w:spacing w:after="0" w:line="240" w:lineRule="auto"/>
              <w:rPr>
                <w:ins w:id="7363" w:author="Commodore, Sarah" w:date="2023-03-22T16:23:00Z"/>
                <w:rFonts w:ascii="Arial" w:eastAsia="Times New Roman" w:hAnsi="Arial" w:cs="Arial"/>
                <w:color w:val="000000"/>
                <w:sz w:val="14"/>
                <w:szCs w:val="14"/>
              </w:rPr>
            </w:pPr>
            <w:ins w:id="736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09451320;cg</w:t>
              </w:r>
              <w:proofErr w:type="gramEnd"/>
              <w:r w:rsidRPr="00DC2757">
                <w:rPr>
                  <w:rFonts w:ascii="Arial" w:eastAsia="Times New Roman" w:hAnsi="Arial" w:cs="Arial"/>
                  <w:color w:val="000000"/>
                  <w:sz w:val="14"/>
                  <w:szCs w:val="14"/>
                </w:rPr>
                <w:t>09957073;cg15321238</w:t>
              </w:r>
            </w:ins>
          </w:p>
        </w:tc>
        <w:tc>
          <w:tcPr>
            <w:tcW w:w="1533" w:type="dxa"/>
            <w:tcBorders>
              <w:top w:val="nil"/>
              <w:left w:val="nil"/>
              <w:bottom w:val="nil"/>
              <w:right w:val="nil"/>
            </w:tcBorders>
            <w:shd w:val="clear" w:color="000000" w:fill="FFFFFF"/>
            <w:vAlign w:val="center"/>
            <w:hideMark/>
          </w:tcPr>
          <w:p w14:paraId="64DD29D5" w14:textId="77777777" w:rsidR="00DC2757" w:rsidRPr="00DC2757" w:rsidRDefault="00DC2757" w:rsidP="00DC2757">
            <w:pPr>
              <w:spacing w:after="0" w:line="240" w:lineRule="auto"/>
              <w:jc w:val="center"/>
              <w:rPr>
                <w:ins w:id="7365" w:author="Commodore, Sarah" w:date="2023-03-22T16:23:00Z"/>
                <w:rFonts w:ascii="Arial" w:eastAsia="Times New Roman" w:hAnsi="Arial" w:cs="Arial"/>
                <w:i/>
                <w:iCs/>
                <w:color w:val="000000"/>
                <w:sz w:val="14"/>
                <w:szCs w:val="14"/>
              </w:rPr>
            </w:pPr>
            <w:ins w:id="7366" w:author="Commodore, Sarah" w:date="2023-03-22T16:23:00Z">
              <w:r w:rsidRPr="00DC2757">
                <w:rPr>
                  <w:rFonts w:ascii="Arial" w:eastAsia="Times New Roman" w:hAnsi="Arial" w:cs="Arial"/>
                  <w:i/>
                  <w:iCs/>
                  <w:color w:val="000000"/>
                  <w:sz w:val="14"/>
                  <w:szCs w:val="14"/>
                </w:rPr>
                <w:t>NOC4L</w:t>
              </w:r>
            </w:ins>
          </w:p>
        </w:tc>
        <w:tc>
          <w:tcPr>
            <w:tcW w:w="770" w:type="dxa"/>
            <w:tcBorders>
              <w:top w:val="nil"/>
              <w:left w:val="nil"/>
              <w:bottom w:val="nil"/>
              <w:right w:val="nil"/>
            </w:tcBorders>
            <w:shd w:val="clear" w:color="000000" w:fill="FFFFFF"/>
            <w:vAlign w:val="center"/>
            <w:hideMark/>
          </w:tcPr>
          <w:p w14:paraId="139AB529" w14:textId="77777777" w:rsidR="00DC2757" w:rsidRPr="00DC2757" w:rsidRDefault="00DC2757" w:rsidP="00DC2757">
            <w:pPr>
              <w:spacing w:after="0" w:line="240" w:lineRule="auto"/>
              <w:jc w:val="center"/>
              <w:rPr>
                <w:ins w:id="7367" w:author="Commodore, Sarah" w:date="2023-03-22T16:23:00Z"/>
                <w:rFonts w:ascii="Arial" w:eastAsia="Times New Roman" w:hAnsi="Arial" w:cs="Arial"/>
                <w:color w:val="000000"/>
                <w:sz w:val="14"/>
                <w:szCs w:val="14"/>
              </w:rPr>
            </w:pPr>
            <w:ins w:id="7368" w:author="Commodore, Sarah" w:date="2023-03-22T16:23:00Z">
              <w:r w:rsidRPr="00DC2757">
                <w:rPr>
                  <w:rFonts w:ascii="Arial" w:eastAsia="Times New Roman" w:hAnsi="Arial" w:cs="Arial"/>
                  <w:color w:val="000000"/>
                  <w:sz w:val="14"/>
                  <w:szCs w:val="14"/>
                </w:rPr>
                <w:t>1</w:t>
              </w:r>
            </w:ins>
          </w:p>
        </w:tc>
        <w:tc>
          <w:tcPr>
            <w:tcW w:w="770" w:type="dxa"/>
            <w:tcBorders>
              <w:top w:val="nil"/>
              <w:left w:val="nil"/>
              <w:bottom w:val="nil"/>
              <w:right w:val="nil"/>
            </w:tcBorders>
            <w:shd w:val="clear" w:color="000000" w:fill="FFFFFF"/>
            <w:vAlign w:val="center"/>
            <w:hideMark/>
          </w:tcPr>
          <w:p w14:paraId="3124A523" w14:textId="77777777" w:rsidR="00DC2757" w:rsidRPr="00DC2757" w:rsidRDefault="00DC2757" w:rsidP="00DC2757">
            <w:pPr>
              <w:spacing w:after="0" w:line="240" w:lineRule="auto"/>
              <w:jc w:val="center"/>
              <w:rPr>
                <w:ins w:id="7369" w:author="Commodore, Sarah" w:date="2023-03-22T16:23:00Z"/>
                <w:rFonts w:ascii="Arial" w:eastAsia="Times New Roman" w:hAnsi="Arial" w:cs="Arial"/>
                <w:color w:val="000000"/>
                <w:sz w:val="14"/>
                <w:szCs w:val="14"/>
              </w:rPr>
            </w:pPr>
            <w:ins w:id="7370" w:author="Commodore, Sarah" w:date="2023-03-22T16:23:00Z">
              <w:r w:rsidRPr="00DC2757">
                <w:rPr>
                  <w:rFonts w:ascii="Arial" w:eastAsia="Times New Roman" w:hAnsi="Arial" w:cs="Arial"/>
                  <w:color w:val="000000"/>
                  <w:sz w:val="14"/>
                  <w:szCs w:val="14"/>
                </w:rPr>
                <w:t>2</w:t>
              </w:r>
            </w:ins>
          </w:p>
        </w:tc>
      </w:tr>
      <w:tr w:rsidR="00DC2757" w:rsidRPr="00DC2757" w14:paraId="33C7A0D3" w14:textId="77777777" w:rsidTr="00DC2757">
        <w:trPr>
          <w:trHeight w:val="180"/>
          <w:ins w:id="7371" w:author="Commodore, Sarah" w:date="2023-03-22T16:23:00Z"/>
        </w:trPr>
        <w:tc>
          <w:tcPr>
            <w:tcW w:w="933" w:type="dxa"/>
            <w:tcBorders>
              <w:top w:val="nil"/>
              <w:left w:val="nil"/>
              <w:bottom w:val="nil"/>
              <w:right w:val="nil"/>
            </w:tcBorders>
            <w:shd w:val="clear" w:color="000000" w:fill="FFFFFF"/>
            <w:vAlign w:val="center"/>
            <w:hideMark/>
          </w:tcPr>
          <w:p w14:paraId="5ADC0C4C" w14:textId="77777777" w:rsidR="00DC2757" w:rsidRPr="00DC2757" w:rsidRDefault="00DC2757" w:rsidP="00DC2757">
            <w:pPr>
              <w:spacing w:after="0" w:line="240" w:lineRule="auto"/>
              <w:jc w:val="center"/>
              <w:rPr>
                <w:ins w:id="7372" w:author="Commodore, Sarah" w:date="2023-03-22T16:23:00Z"/>
                <w:rFonts w:ascii="Arial" w:eastAsia="Times New Roman" w:hAnsi="Arial" w:cs="Arial"/>
                <w:color w:val="000000"/>
                <w:sz w:val="14"/>
                <w:szCs w:val="14"/>
              </w:rPr>
            </w:pPr>
            <w:ins w:id="7373"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6D0A24A" w14:textId="77777777" w:rsidR="00DC2757" w:rsidRPr="00DC2757" w:rsidRDefault="00DC2757" w:rsidP="00DC2757">
            <w:pPr>
              <w:spacing w:after="0" w:line="240" w:lineRule="auto"/>
              <w:jc w:val="center"/>
              <w:rPr>
                <w:ins w:id="7374" w:author="Commodore, Sarah" w:date="2023-03-22T16:23:00Z"/>
                <w:rFonts w:ascii="Arial" w:eastAsia="Times New Roman" w:hAnsi="Arial" w:cs="Arial"/>
                <w:color w:val="000000"/>
                <w:sz w:val="14"/>
                <w:szCs w:val="14"/>
              </w:rPr>
            </w:pPr>
            <w:ins w:id="7375" w:author="Commodore, Sarah" w:date="2023-03-22T16:23:00Z">
              <w:r w:rsidRPr="00DC2757">
                <w:rPr>
                  <w:rFonts w:ascii="Arial" w:eastAsia="Times New Roman" w:hAnsi="Arial" w:cs="Arial"/>
                  <w:color w:val="000000"/>
                  <w:sz w:val="14"/>
                  <w:szCs w:val="14"/>
                </w:rPr>
                <w:t>101,225,245</w:t>
              </w:r>
            </w:ins>
          </w:p>
        </w:tc>
        <w:tc>
          <w:tcPr>
            <w:tcW w:w="809" w:type="dxa"/>
            <w:tcBorders>
              <w:top w:val="nil"/>
              <w:left w:val="nil"/>
              <w:bottom w:val="nil"/>
              <w:right w:val="nil"/>
            </w:tcBorders>
            <w:shd w:val="clear" w:color="000000" w:fill="FFFFFF"/>
            <w:vAlign w:val="center"/>
            <w:hideMark/>
          </w:tcPr>
          <w:p w14:paraId="4CEED330" w14:textId="77777777" w:rsidR="00DC2757" w:rsidRPr="00DC2757" w:rsidRDefault="00DC2757" w:rsidP="00DC2757">
            <w:pPr>
              <w:spacing w:after="0" w:line="240" w:lineRule="auto"/>
              <w:jc w:val="center"/>
              <w:rPr>
                <w:ins w:id="7376" w:author="Commodore, Sarah" w:date="2023-03-22T16:23:00Z"/>
                <w:rFonts w:ascii="Arial" w:eastAsia="Times New Roman" w:hAnsi="Arial" w:cs="Arial"/>
                <w:color w:val="000000"/>
                <w:sz w:val="14"/>
                <w:szCs w:val="14"/>
              </w:rPr>
            </w:pPr>
            <w:ins w:id="7377" w:author="Commodore, Sarah" w:date="2023-03-22T16:23:00Z">
              <w:r w:rsidRPr="00DC2757">
                <w:rPr>
                  <w:rFonts w:ascii="Arial" w:eastAsia="Times New Roman" w:hAnsi="Arial" w:cs="Arial"/>
                  <w:color w:val="000000"/>
                  <w:sz w:val="14"/>
                  <w:szCs w:val="14"/>
                </w:rPr>
                <w:t>101,225,953</w:t>
              </w:r>
            </w:ins>
          </w:p>
        </w:tc>
        <w:tc>
          <w:tcPr>
            <w:tcW w:w="606" w:type="dxa"/>
            <w:tcBorders>
              <w:top w:val="nil"/>
              <w:left w:val="nil"/>
              <w:bottom w:val="nil"/>
              <w:right w:val="nil"/>
            </w:tcBorders>
            <w:shd w:val="clear" w:color="000000" w:fill="FFFFFF"/>
            <w:vAlign w:val="center"/>
            <w:hideMark/>
          </w:tcPr>
          <w:p w14:paraId="0128BE45" w14:textId="77777777" w:rsidR="00DC2757" w:rsidRPr="00DC2757" w:rsidRDefault="00DC2757" w:rsidP="00DC2757">
            <w:pPr>
              <w:spacing w:after="0" w:line="240" w:lineRule="auto"/>
              <w:jc w:val="center"/>
              <w:rPr>
                <w:ins w:id="7378" w:author="Commodore, Sarah" w:date="2023-03-22T16:23:00Z"/>
                <w:rFonts w:ascii="Arial" w:eastAsia="Times New Roman" w:hAnsi="Arial" w:cs="Arial"/>
                <w:color w:val="000000"/>
                <w:sz w:val="14"/>
                <w:szCs w:val="14"/>
              </w:rPr>
            </w:pPr>
            <w:ins w:id="7379" w:author="Commodore, Sarah" w:date="2023-03-22T16:23:00Z">
              <w:r w:rsidRPr="00DC2757">
                <w:rPr>
                  <w:rFonts w:ascii="Arial" w:eastAsia="Times New Roman" w:hAnsi="Arial" w:cs="Arial"/>
                  <w:color w:val="000000"/>
                  <w:sz w:val="14"/>
                  <w:szCs w:val="14"/>
                </w:rPr>
                <w:t>0.006</w:t>
              </w:r>
            </w:ins>
          </w:p>
        </w:tc>
        <w:tc>
          <w:tcPr>
            <w:tcW w:w="497" w:type="dxa"/>
            <w:tcBorders>
              <w:top w:val="nil"/>
              <w:left w:val="nil"/>
              <w:bottom w:val="nil"/>
              <w:right w:val="nil"/>
            </w:tcBorders>
            <w:shd w:val="clear" w:color="000000" w:fill="FFFFFF"/>
            <w:vAlign w:val="center"/>
            <w:hideMark/>
          </w:tcPr>
          <w:p w14:paraId="13180AC7" w14:textId="77777777" w:rsidR="00DC2757" w:rsidRPr="00DC2757" w:rsidRDefault="00DC2757" w:rsidP="00DC2757">
            <w:pPr>
              <w:spacing w:after="0" w:line="240" w:lineRule="auto"/>
              <w:jc w:val="center"/>
              <w:rPr>
                <w:ins w:id="7380" w:author="Commodore, Sarah" w:date="2023-03-22T16:23:00Z"/>
                <w:rFonts w:ascii="Arial" w:eastAsia="Times New Roman" w:hAnsi="Arial" w:cs="Arial"/>
                <w:color w:val="000000"/>
                <w:sz w:val="14"/>
                <w:szCs w:val="14"/>
              </w:rPr>
            </w:pPr>
            <w:ins w:id="7381"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1C622021" w14:textId="77777777" w:rsidR="00DC2757" w:rsidRPr="00DC2757" w:rsidRDefault="00DC2757" w:rsidP="00DC2757">
            <w:pPr>
              <w:spacing w:after="0" w:line="240" w:lineRule="auto"/>
              <w:rPr>
                <w:ins w:id="7382" w:author="Commodore, Sarah" w:date="2023-03-22T16:23:00Z"/>
                <w:rFonts w:ascii="Arial" w:eastAsia="Times New Roman" w:hAnsi="Arial" w:cs="Arial"/>
                <w:color w:val="000000"/>
                <w:sz w:val="14"/>
                <w:szCs w:val="14"/>
              </w:rPr>
            </w:pPr>
            <w:ins w:id="738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05800758;cg</w:t>
              </w:r>
              <w:proofErr w:type="gramEnd"/>
              <w:r w:rsidRPr="00DC2757">
                <w:rPr>
                  <w:rFonts w:ascii="Arial" w:eastAsia="Times New Roman" w:hAnsi="Arial" w:cs="Arial"/>
                  <w:color w:val="000000"/>
                  <w:sz w:val="14"/>
                  <w:szCs w:val="14"/>
                </w:rPr>
                <w:t>06790425;cg11067736;cg13687825;cg17103929;cg20270320</w:t>
              </w:r>
            </w:ins>
          </w:p>
        </w:tc>
        <w:tc>
          <w:tcPr>
            <w:tcW w:w="1533" w:type="dxa"/>
            <w:tcBorders>
              <w:top w:val="nil"/>
              <w:left w:val="nil"/>
              <w:bottom w:val="nil"/>
              <w:right w:val="nil"/>
            </w:tcBorders>
            <w:shd w:val="clear" w:color="000000" w:fill="FFFFFF"/>
            <w:vAlign w:val="center"/>
            <w:hideMark/>
          </w:tcPr>
          <w:p w14:paraId="7B775AED" w14:textId="77777777" w:rsidR="00DC2757" w:rsidRPr="00DC2757" w:rsidRDefault="00DC2757" w:rsidP="00DC2757">
            <w:pPr>
              <w:spacing w:after="0" w:line="240" w:lineRule="auto"/>
              <w:jc w:val="center"/>
              <w:rPr>
                <w:ins w:id="7384" w:author="Commodore, Sarah" w:date="2023-03-22T16:23:00Z"/>
                <w:rFonts w:ascii="Arial" w:eastAsia="Times New Roman" w:hAnsi="Arial" w:cs="Arial"/>
                <w:i/>
                <w:iCs/>
                <w:color w:val="000000"/>
                <w:sz w:val="14"/>
                <w:szCs w:val="14"/>
              </w:rPr>
            </w:pPr>
            <w:ins w:id="7385" w:author="Commodore, Sarah" w:date="2023-03-22T16:23:00Z">
              <w:r w:rsidRPr="00DC2757">
                <w:rPr>
                  <w:rFonts w:ascii="Arial" w:eastAsia="Times New Roman" w:hAnsi="Arial" w:cs="Arial"/>
                  <w:i/>
                  <w:iCs/>
                  <w:color w:val="000000"/>
                  <w:sz w:val="14"/>
                  <w:szCs w:val="14"/>
                </w:rPr>
                <w:t>SPAG1</w:t>
              </w:r>
            </w:ins>
          </w:p>
        </w:tc>
        <w:tc>
          <w:tcPr>
            <w:tcW w:w="770" w:type="dxa"/>
            <w:tcBorders>
              <w:top w:val="nil"/>
              <w:left w:val="nil"/>
              <w:bottom w:val="nil"/>
              <w:right w:val="nil"/>
            </w:tcBorders>
            <w:shd w:val="clear" w:color="000000" w:fill="FFFFFF"/>
            <w:vAlign w:val="center"/>
            <w:hideMark/>
          </w:tcPr>
          <w:p w14:paraId="2CE842DA" w14:textId="77777777" w:rsidR="00DC2757" w:rsidRPr="00DC2757" w:rsidRDefault="00DC2757" w:rsidP="00DC2757">
            <w:pPr>
              <w:spacing w:after="0" w:line="240" w:lineRule="auto"/>
              <w:jc w:val="center"/>
              <w:rPr>
                <w:ins w:id="7386" w:author="Commodore, Sarah" w:date="2023-03-22T16:23:00Z"/>
                <w:rFonts w:ascii="Arial" w:eastAsia="Times New Roman" w:hAnsi="Arial" w:cs="Arial"/>
                <w:color w:val="000000"/>
                <w:sz w:val="14"/>
                <w:szCs w:val="14"/>
              </w:rPr>
            </w:pPr>
            <w:ins w:id="7387"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5597418" w14:textId="77777777" w:rsidR="00DC2757" w:rsidRPr="00DC2757" w:rsidRDefault="00DC2757" w:rsidP="00DC2757">
            <w:pPr>
              <w:spacing w:after="0" w:line="240" w:lineRule="auto"/>
              <w:jc w:val="center"/>
              <w:rPr>
                <w:ins w:id="7388" w:author="Commodore, Sarah" w:date="2023-03-22T16:23:00Z"/>
                <w:rFonts w:ascii="Arial" w:eastAsia="Times New Roman" w:hAnsi="Arial" w:cs="Arial"/>
                <w:color w:val="000000"/>
                <w:sz w:val="14"/>
                <w:szCs w:val="14"/>
              </w:rPr>
            </w:pPr>
            <w:ins w:id="7389" w:author="Commodore, Sarah" w:date="2023-03-22T16:23:00Z">
              <w:r w:rsidRPr="00DC2757">
                <w:rPr>
                  <w:rFonts w:ascii="Arial" w:eastAsia="Times New Roman" w:hAnsi="Arial" w:cs="Arial"/>
                  <w:color w:val="000000"/>
                  <w:sz w:val="14"/>
                  <w:szCs w:val="14"/>
                </w:rPr>
                <w:t>6</w:t>
              </w:r>
            </w:ins>
          </w:p>
        </w:tc>
      </w:tr>
      <w:tr w:rsidR="00DC2757" w:rsidRPr="00DC2757" w14:paraId="20E12A7D" w14:textId="77777777" w:rsidTr="00DC2757">
        <w:trPr>
          <w:trHeight w:val="180"/>
          <w:ins w:id="7390" w:author="Commodore, Sarah" w:date="2023-03-22T16:23:00Z"/>
        </w:trPr>
        <w:tc>
          <w:tcPr>
            <w:tcW w:w="933" w:type="dxa"/>
            <w:tcBorders>
              <w:top w:val="nil"/>
              <w:left w:val="nil"/>
              <w:bottom w:val="nil"/>
              <w:right w:val="nil"/>
            </w:tcBorders>
            <w:shd w:val="clear" w:color="000000" w:fill="FFFFFF"/>
            <w:vAlign w:val="center"/>
            <w:hideMark/>
          </w:tcPr>
          <w:p w14:paraId="0C718BE8" w14:textId="77777777" w:rsidR="00DC2757" w:rsidRPr="00DC2757" w:rsidRDefault="00DC2757" w:rsidP="00DC2757">
            <w:pPr>
              <w:spacing w:after="0" w:line="240" w:lineRule="auto"/>
              <w:jc w:val="center"/>
              <w:rPr>
                <w:ins w:id="7391" w:author="Commodore, Sarah" w:date="2023-03-22T16:23:00Z"/>
                <w:rFonts w:ascii="Arial" w:eastAsia="Times New Roman" w:hAnsi="Arial" w:cs="Arial"/>
                <w:color w:val="000000"/>
                <w:sz w:val="14"/>
                <w:szCs w:val="14"/>
              </w:rPr>
            </w:pPr>
            <w:ins w:id="7392"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7B11012B" w14:textId="77777777" w:rsidR="00DC2757" w:rsidRPr="00DC2757" w:rsidRDefault="00DC2757" w:rsidP="00DC2757">
            <w:pPr>
              <w:spacing w:after="0" w:line="240" w:lineRule="auto"/>
              <w:jc w:val="center"/>
              <w:rPr>
                <w:ins w:id="7393" w:author="Commodore, Sarah" w:date="2023-03-22T16:23:00Z"/>
                <w:rFonts w:ascii="Arial" w:eastAsia="Times New Roman" w:hAnsi="Arial" w:cs="Arial"/>
                <w:color w:val="000000"/>
                <w:sz w:val="14"/>
                <w:szCs w:val="14"/>
              </w:rPr>
            </w:pPr>
            <w:ins w:id="7394" w:author="Commodore, Sarah" w:date="2023-03-22T16:23:00Z">
              <w:r w:rsidRPr="00DC2757">
                <w:rPr>
                  <w:rFonts w:ascii="Arial" w:eastAsia="Times New Roman" w:hAnsi="Arial" w:cs="Arial"/>
                  <w:color w:val="000000"/>
                  <w:sz w:val="14"/>
                  <w:szCs w:val="14"/>
                </w:rPr>
                <w:t>240,270,992</w:t>
              </w:r>
            </w:ins>
          </w:p>
        </w:tc>
        <w:tc>
          <w:tcPr>
            <w:tcW w:w="809" w:type="dxa"/>
            <w:tcBorders>
              <w:top w:val="nil"/>
              <w:left w:val="nil"/>
              <w:bottom w:val="nil"/>
              <w:right w:val="nil"/>
            </w:tcBorders>
            <w:shd w:val="clear" w:color="000000" w:fill="FFFFFF"/>
            <w:vAlign w:val="center"/>
            <w:hideMark/>
          </w:tcPr>
          <w:p w14:paraId="5666D02C" w14:textId="77777777" w:rsidR="00DC2757" w:rsidRPr="00DC2757" w:rsidRDefault="00DC2757" w:rsidP="00DC2757">
            <w:pPr>
              <w:spacing w:after="0" w:line="240" w:lineRule="auto"/>
              <w:jc w:val="center"/>
              <w:rPr>
                <w:ins w:id="7395" w:author="Commodore, Sarah" w:date="2023-03-22T16:23:00Z"/>
                <w:rFonts w:ascii="Arial" w:eastAsia="Times New Roman" w:hAnsi="Arial" w:cs="Arial"/>
                <w:color w:val="000000"/>
                <w:sz w:val="14"/>
                <w:szCs w:val="14"/>
              </w:rPr>
            </w:pPr>
            <w:ins w:id="7396" w:author="Commodore, Sarah" w:date="2023-03-22T16:23:00Z">
              <w:r w:rsidRPr="00DC2757">
                <w:rPr>
                  <w:rFonts w:ascii="Arial" w:eastAsia="Times New Roman" w:hAnsi="Arial" w:cs="Arial"/>
                  <w:color w:val="000000"/>
                  <w:sz w:val="14"/>
                  <w:szCs w:val="14"/>
                </w:rPr>
                <w:t>240,271,327</w:t>
              </w:r>
            </w:ins>
          </w:p>
        </w:tc>
        <w:tc>
          <w:tcPr>
            <w:tcW w:w="606" w:type="dxa"/>
            <w:tcBorders>
              <w:top w:val="nil"/>
              <w:left w:val="nil"/>
              <w:bottom w:val="nil"/>
              <w:right w:val="nil"/>
            </w:tcBorders>
            <w:shd w:val="clear" w:color="000000" w:fill="FFFFFF"/>
            <w:vAlign w:val="center"/>
            <w:hideMark/>
          </w:tcPr>
          <w:p w14:paraId="414D0412" w14:textId="77777777" w:rsidR="00DC2757" w:rsidRPr="00DC2757" w:rsidRDefault="00DC2757" w:rsidP="00DC2757">
            <w:pPr>
              <w:spacing w:after="0" w:line="240" w:lineRule="auto"/>
              <w:jc w:val="center"/>
              <w:rPr>
                <w:ins w:id="7397" w:author="Commodore, Sarah" w:date="2023-03-22T16:23:00Z"/>
                <w:rFonts w:ascii="Arial" w:eastAsia="Times New Roman" w:hAnsi="Arial" w:cs="Arial"/>
                <w:color w:val="000000"/>
                <w:sz w:val="14"/>
                <w:szCs w:val="14"/>
              </w:rPr>
            </w:pPr>
            <w:ins w:id="7398" w:author="Commodore, Sarah" w:date="2023-03-22T16:23:00Z">
              <w:r w:rsidRPr="00DC2757">
                <w:rPr>
                  <w:rFonts w:ascii="Arial" w:eastAsia="Times New Roman" w:hAnsi="Arial" w:cs="Arial"/>
                  <w:color w:val="000000"/>
                  <w:sz w:val="14"/>
                  <w:szCs w:val="14"/>
                </w:rPr>
                <w:t>0.007</w:t>
              </w:r>
            </w:ins>
          </w:p>
        </w:tc>
        <w:tc>
          <w:tcPr>
            <w:tcW w:w="497" w:type="dxa"/>
            <w:tcBorders>
              <w:top w:val="nil"/>
              <w:left w:val="nil"/>
              <w:bottom w:val="nil"/>
              <w:right w:val="nil"/>
            </w:tcBorders>
            <w:shd w:val="clear" w:color="000000" w:fill="FFFFFF"/>
            <w:vAlign w:val="center"/>
            <w:hideMark/>
          </w:tcPr>
          <w:p w14:paraId="42A20972" w14:textId="77777777" w:rsidR="00DC2757" w:rsidRPr="00DC2757" w:rsidRDefault="00DC2757" w:rsidP="00DC2757">
            <w:pPr>
              <w:spacing w:after="0" w:line="240" w:lineRule="auto"/>
              <w:jc w:val="center"/>
              <w:rPr>
                <w:ins w:id="7399" w:author="Commodore, Sarah" w:date="2023-03-22T16:23:00Z"/>
                <w:rFonts w:ascii="Arial" w:eastAsia="Times New Roman" w:hAnsi="Arial" w:cs="Arial"/>
                <w:color w:val="000000"/>
                <w:sz w:val="14"/>
                <w:szCs w:val="14"/>
              </w:rPr>
            </w:pPr>
            <w:ins w:id="7400"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5D512B43" w14:textId="77777777" w:rsidR="00DC2757" w:rsidRPr="00DC2757" w:rsidRDefault="00DC2757" w:rsidP="00DC2757">
            <w:pPr>
              <w:spacing w:after="0" w:line="240" w:lineRule="auto"/>
              <w:rPr>
                <w:ins w:id="7401" w:author="Commodore, Sarah" w:date="2023-03-22T16:23:00Z"/>
                <w:rFonts w:ascii="Arial" w:eastAsia="Times New Roman" w:hAnsi="Arial" w:cs="Arial"/>
                <w:color w:val="000000"/>
                <w:sz w:val="14"/>
                <w:szCs w:val="14"/>
              </w:rPr>
            </w:pPr>
            <w:ins w:id="740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03585122;cg</w:t>
              </w:r>
              <w:proofErr w:type="gramEnd"/>
              <w:r w:rsidRPr="00DC2757">
                <w:rPr>
                  <w:rFonts w:ascii="Arial" w:eastAsia="Times New Roman" w:hAnsi="Arial" w:cs="Arial"/>
                  <w:color w:val="000000"/>
                  <w:sz w:val="14"/>
                  <w:szCs w:val="14"/>
                </w:rPr>
                <w:t>16299358;cg18803701;cg19770748;cg22009751</w:t>
              </w:r>
            </w:ins>
          </w:p>
        </w:tc>
        <w:tc>
          <w:tcPr>
            <w:tcW w:w="1533" w:type="dxa"/>
            <w:tcBorders>
              <w:top w:val="nil"/>
              <w:left w:val="nil"/>
              <w:bottom w:val="nil"/>
              <w:right w:val="nil"/>
            </w:tcBorders>
            <w:shd w:val="clear" w:color="000000" w:fill="FFFFFF"/>
            <w:vAlign w:val="center"/>
            <w:hideMark/>
          </w:tcPr>
          <w:p w14:paraId="0DF582CF" w14:textId="77777777" w:rsidR="00DC2757" w:rsidRPr="00DC2757" w:rsidRDefault="00DC2757" w:rsidP="00DC2757">
            <w:pPr>
              <w:spacing w:after="0" w:line="240" w:lineRule="auto"/>
              <w:jc w:val="center"/>
              <w:rPr>
                <w:ins w:id="7403" w:author="Commodore, Sarah" w:date="2023-03-22T16:23:00Z"/>
                <w:rFonts w:ascii="Arial" w:eastAsia="Times New Roman" w:hAnsi="Arial" w:cs="Arial"/>
                <w:i/>
                <w:iCs/>
                <w:color w:val="000000"/>
                <w:sz w:val="14"/>
                <w:szCs w:val="14"/>
              </w:rPr>
            </w:pPr>
            <w:ins w:id="7404" w:author="Commodore, Sarah" w:date="2023-03-22T16:23:00Z">
              <w:r w:rsidRPr="00DC2757">
                <w:rPr>
                  <w:rFonts w:ascii="Arial" w:eastAsia="Times New Roman" w:hAnsi="Arial" w:cs="Arial"/>
                  <w:i/>
                  <w:iCs/>
                  <w:color w:val="000000"/>
                  <w:sz w:val="14"/>
                  <w:szCs w:val="14"/>
                </w:rPr>
                <w:t>HDAC4</w:t>
              </w:r>
            </w:ins>
          </w:p>
        </w:tc>
        <w:tc>
          <w:tcPr>
            <w:tcW w:w="770" w:type="dxa"/>
            <w:tcBorders>
              <w:top w:val="nil"/>
              <w:left w:val="nil"/>
              <w:bottom w:val="nil"/>
              <w:right w:val="nil"/>
            </w:tcBorders>
            <w:shd w:val="clear" w:color="000000" w:fill="FFFFFF"/>
            <w:vAlign w:val="center"/>
            <w:hideMark/>
          </w:tcPr>
          <w:p w14:paraId="1EA7EE08" w14:textId="77777777" w:rsidR="00DC2757" w:rsidRPr="00DC2757" w:rsidRDefault="00DC2757" w:rsidP="00DC2757">
            <w:pPr>
              <w:spacing w:after="0" w:line="240" w:lineRule="auto"/>
              <w:jc w:val="center"/>
              <w:rPr>
                <w:ins w:id="7405" w:author="Commodore, Sarah" w:date="2023-03-22T16:23:00Z"/>
                <w:rFonts w:ascii="Arial" w:eastAsia="Times New Roman" w:hAnsi="Arial" w:cs="Arial"/>
                <w:color w:val="000000"/>
                <w:sz w:val="14"/>
                <w:szCs w:val="14"/>
              </w:rPr>
            </w:pPr>
            <w:ins w:id="7406"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B63708A" w14:textId="77777777" w:rsidR="00DC2757" w:rsidRPr="00DC2757" w:rsidRDefault="00DC2757" w:rsidP="00DC2757">
            <w:pPr>
              <w:spacing w:after="0" w:line="240" w:lineRule="auto"/>
              <w:jc w:val="center"/>
              <w:rPr>
                <w:ins w:id="7407" w:author="Commodore, Sarah" w:date="2023-03-22T16:23:00Z"/>
                <w:rFonts w:ascii="Arial" w:eastAsia="Times New Roman" w:hAnsi="Arial" w:cs="Arial"/>
                <w:color w:val="000000"/>
                <w:sz w:val="14"/>
                <w:szCs w:val="14"/>
              </w:rPr>
            </w:pPr>
            <w:ins w:id="7408" w:author="Commodore, Sarah" w:date="2023-03-22T16:23:00Z">
              <w:r w:rsidRPr="00DC2757">
                <w:rPr>
                  <w:rFonts w:ascii="Arial" w:eastAsia="Times New Roman" w:hAnsi="Arial" w:cs="Arial"/>
                  <w:color w:val="000000"/>
                  <w:sz w:val="14"/>
                  <w:szCs w:val="14"/>
                </w:rPr>
                <w:t>0</w:t>
              </w:r>
            </w:ins>
          </w:p>
        </w:tc>
      </w:tr>
      <w:tr w:rsidR="00DC2757" w:rsidRPr="00DC2757" w14:paraId="3892D260" w14:textId="77777777" w:rsidTr="00DC2757">
        <w:trPr>
          <w:trHeight w:val="180"/>
          <w:ins w:id="7409" w:author="Commodore, Sarah" w:date="2023-03-22T16:23:00Z"/>
        </w:trPr>
        <w:tc>
          <w:tcPr>
            <w:tcW w:w="933" w:type="dxa"/>
            <w:tcBorders>
              <w:top w:val="nil"/>
              <w:left w:val="nil"/>
              <w:bottom w:val="nil"/>
              <w:right w:val="nil"/>
            </w:tcBorders>
            <w:shd w:val="clear" w:color="000000" w:fill="FFFFFF"/>
            <w:vAlign w:val="center"/>
            <w:hideMark/>
          </w:tcPr>
          <w:p w14:paraId="7927B468" w14:textId="77777777" w:rsidR="00DC2757" w:rsidRPr="00DC2757" w:rsidRDefault="00DC2757" w:rsidP="00DC2757">
            <w:pPr>
              <w:spacing w:after="0" w:line="240" w:lineRule="auto"/>
              <w:jc w:val="center"/>
              <w:rPr>
                <w:ins w:id="7410" w:author="Commodore, Sarah" w:date="2023-03-22T16:23:00Z"/>
                <w:rFonts w:ascii="Arial" w:eastAsia="Times New Roman" w:hAnsi="Arial" w:cs="Arial"/>
                <w:color w:val="000000"/>
                <w:sz w:val="14"/>
                <w:szCs w:val="14"/>
              </w:rPr>
            </w:pPr>
            <w:ins w:id="7411" w:author="Commodore, Sarah" w:date="2023-03-22T16:23:00Z">
              <w:r w:rsidRPr="00DC2757">
                <w:rPr>
                  <w:rFonts w:ascii="Arial" w:eastAsia="Times New Roman" w:hAnsi="Arial" w:cs="Arial"/>
                  <w:color w:val="000000"/>
                  <w:sz w:val="14"/>
                  <w:szCs w:val="14"/>
                </w:rPr>
                <w:t>chr18</w:t>
              </w:r>
            </w:ins>
          </w:p>
        </w:tc>
        <w:tc>
          <w:tcPr>
            <w:tcW w:w="809" w:type="dxa"/>
            <w:tcBorders>
              <w:top w:val="nil"/>
              <w:left w:val="nil"/>
              <w:bottom w:val="nil"/>
              <w:right w:val="nil"/>
            </w:tcBorders>
            <w:shd w:val="clear" w:color="000000" w:fill="FFFFFF"/>
            <w:vAlign w:val="center"/>
            <w:hideMark/>
          </w:tcPr>
          <w:p w14:paraId="0340E010" w14:textId="77777777" w:rsidR="00DC2757" w:rsidRPr="00DC2757" w:rsidRDefault="00DC2757" w:rsidP="00DC2757">
            <w:pPr>
              <w:spacing w:after="0" w:line="240" w:lineRule="auto"/>
              <w:jc w:val="center"/>
              <w:rPr>
                <w:ins w:id="7412" w:author="Commodore, Sarah" w:date="2023-03-22T16:23:00Z"/>
                <w:rFonts w:ascii="Arial" w:eastAsia="Times New Roman" w:hAnsi="Arial" w:cs="Arial"/>
                <w:color w:val="000000"/>
                <w:sz w:val="14"/>
                <w:szCs w:val="14"/>
              </w:rPr>
            </w:pPr>
            <w:ins w:id="7413" w:author="Commodore, Sarah" w:date="2023-03-22T16:23:00Z">
              <w:r w:rsidRPr="00DC2757">
                <w:rPr>
                  <w:rFonts w:ascii="Arial" w:eastAsia="Times New Roman" w:hAnsi="Arial" w:cs="Arial"/>
                  <w:color w:val="000000"/>
                  <w:sz w:val="14"/>
                  <w:szCs w:val="14"/>
                </w:rPr>
                <w:t>14,748,040</w:t>
              </w:r>
            </w:ins>
          </w:p>
        </w:tc>
        <w:tc>
          <w:tcPr>
            <w:tcW w:w="809" w:type="dxa"/>
            <w:tcBorders>
              <w:top w:val="nil"/>
              <w:left w:val="nil"/>
              <w:bottom w:val="nil"/>
              <w:right w:val="nil"/>
            </w:tcBorders>
            <w:shd w:val="clear" w:color="000000" w:fill="FFFFFF"/>
            <w:vAlign w:val="center"/>
            <w:hideMark/>
          </w:tcPr>
          <w:p w14:paraId="6AE0770A" w14:textId="77777777" w:rsidR="00DC2757" w:rsidRPr="00DC2757" w:rsidRDefault="00DC2757" w:rsidP="00DC2757">
            <w:pPr>
              <w:spacing w:after="0" w:line="240" w:lineRule="auto"/>
              <w:jc w:val="center"/>
              <w:rPr>
                <w:ins w:id="7414" w:author="Commodore, Sarah" w:date="2023-03-22T16:23:00Z"/>
                <w:rFonts w:ascii="Arial" w:eastAsia="Times New Roman" w:hAnsi="Arial" w:cs="Arial"/>
                <w:color w:val="000000"/>
                <w:sz w:val="14"/>
                <w:szCs w:val="14"/>
              </w:rPr>
            </w:pPr>
            <w:ins w:id="7415" w:author="Commodore, Sarah" w:date="2023-03-22T16:23:00Z">
              <w:r w:rsidRPr="00DC2757">
                <w:rPr>
                  <w:rFonts w:ascii="Arial" w:eastAsia="Times New Roman" w:hAnsi="Arial" w:cs="Arial"/>
                  <w:color w:val="000000"/>
                  <w:sz w:val="14"/>
                  <w:szCs w:val="14"/>
                </w:rPr>
                <w:t>14,748,349</w:t>
              </w:r>
            </w:ins>
          </w:p>
        </w:tc>
        <w:tc>
          <w:tcPr>
            <w:tcW w:w="606" w:type="dxa"/>
            <w:tcBorders>
              <w:top w:val="nil"/>
              <w:left w:val="nil"/>
              <w:bottom w:val="nil"/>
              <w:right w:val="nil"/>
            </w:tcBorders>
            <w:shd w:val="clear" w:color="000000" w:fill="FFFFFF"/>
            <w:vAlign w:val="center"/>
            <w:hideMark/>
          </w:tcPr>
          <w:p w14:paraId="4043A170" w14:textId="77777777" w:rsidR="00DC2757" w:rsidRPr="00DC2757" w:rsidRDefault="00DC2757" w:rsidP="00DC2757">
            <w:pPr>
              <w:spacing w:after="0" w:line="240" w:lineRule="auto"/>
              <w:jc w:val="center"/>
              <w:rPr>
                <w:ins w:id="7416" w:author="Commodore, Sarah" w:date="2023-03-22T16:23:00Z"/>
                <w:rFonts w:ascii="Arial" w:eastAsia="Times New Roman" w:hAnsi="Arial" w:cs="Arial"/>
                <w:color w:val="000000"/>
                <w:sz w:val="14"/>
                <w:szCs w:val="14"/>
              </w:rPr>
            </w:pPr>
            <w:ins w:id="7417" w:author="Commodore, Sarah" w:date="2023-03-22T16:23:00Z">
              <w:r w:rsidRPr="00DC2757">
                <w:rPr>
                  <w:rFonts w:ascii="Arial" w:eastAsia="Times New Roman" w:hAnsi="Arial" w:cs="Arial"/>
                  <w:color w:val="000000"/>
                  <w:sz w:val="14"/>
                  <w:szCs w:val="14"/>
                </w:rPr>
                <w:t>0.014</w:t>
              </w:r>
            </w:ins>
          </w:p>
        </w:tc>
        <w:tc>
          <w:tcPr>
            <w:tcW w:w="497" w:type="dxa"/>
            <w:tcBorders>
              <w:top w:val="nil"/>
              <w:left w:val="nil"/>
              <w:bottom w:val="nil"/>
              <w:right w:val="nil"/>
            </w:tcBorders>
            <w:shd w:val="clear" w:color="000000" w:fill="FFFFFF"/>
            <w:vAlign w:val="center"/>
            <w:hideMark/>
          </w:tcPr>
          <w:p w14:paraId="7D951854" w14:textId="77777777" w:rsidR="00DC2757" w:rsidRPr="00DC2757" w:rsidRDefault="00DC2757" w:rsidP="00DC2757">
            <w:pPr>
              <w:spacing w:after="0" w:line="240" w:lineRule="auto"/>
              <w:jc w:val="center"/>
              <w:rPr>
                <w:ins w:id="7418" w:author="Commodore, Sarah" w:date="2023-03-22T16:23:00Z"/>
                <w:rFonts w:ascii="Arial" w:eastAsia="Times New Roman" w:hAnsi="Arial" w:cs="Arial"/>
                <w:color w:val="000000"/>
                <w:sz w:val="14"/>
                <w:szCs w:val="14"/>
              </w:rPr>
            </w:pPr>
            <w:ins w:id="7419"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5BD35C21" w14:textId="77777777" w:rsidR="00DC2757" w:rsidRPr="00DC2757" w:rsidRDefault="00DC2757" w:rsidP="00DC2757">
            <w:pPr>
              <w:spacing w:after="0" w:line="240" w:lineRule="auto"/>
              <w:rPr>
                <w:ins w:id="7420" w:author="Commodore, Sarah" w:date="2023-03-22T16:23:00Z"/>
                <w:rFonts w:ascii="Arial" w:eastAsia="Times New Roman" w:hAnsi="Arial" w:cs="Arial"/>
                <w:color w:val="000000"/>
                <w:sz w:val="14"/>
                <w:szCs w:val="14"/>
              </w:rPr>
            </w:pPr>
            <w:ins w:id="742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03014326;cg</w:t>
              </w:r>
              <w:proofErr w:type="gramEnd"/>
              <w:r w:rsidRPr="00DC2757">
                <w:rPr>
                  <w:rFonts w:ascii="Arial" w:eastAsia="Times New Roman" w:hAnsi="Arial" w:cs="Arial"/>
                  <w:color w:val="000000"/>
                  <w:sz w:val="14"/>
                  <w:szCs w:val="14"/>
                </w:rPr>
                <w:t>13266435;cg17014927;cg21281009;cg21293934;cg23703062;cg24061208</w:t>
              </w:r>
            </w:ins>
          </w:p>
        </w:tc>
        <w:tc>
          <w:tcPr>
            <w:tcW w:w="1533" w:type="dxa"/>
            <w:tcBorders>
              <w:top w:val="nil"/>
              <w:left w:val="nil"/>
              <w:bottom w:val="nil"/>
              <w:right w:val="nil"/>
            </w:tcBorders>
            <w:shd w:val="clear" w:color="000000" w:fill="FFFFFF"/>
            <w:vAlign w:val="center"/>
            <w:hideMark/>
          </w:tcPr>
          <w:p w14:paraId="56824384" w14:textId="77777777" w:rsidR="00DC2757" w:rsidRPr="00DC2757" w:rsidRDefault="00DC2757" w:rsidP="00DC2757">
            <w:pPr>
              <w:spacing w:after="0" w:line="240" w:lineRule="auto"/>
              <w:jc w:val="center"/>
              <w:rPr>
                <w:ins w:id="7422" w:author="Commodore, Sarah" w:date="2023-03-22T16:23:00Z"/>
                <w:rFonts w:ascii="Arial" w:eastAsia="Times New Roman" w:hAnsi="Arial" w:cs="Arial"/>
                <w:i/>
                <w:iCs/>
                <w:color w:val="000000"/>
                <w:sz w:val="14"/>
                <w:szCs w:val="14"/>
              </w:rPr>
            </w:pPr>
            <w:ins w:id="7423" w:author="Commodore, Sarah" w:date="2023-03-22T16:23:00Z">
              <w:r w:rsidRPr="00DC2757">
                <w:rPr>
                  <w:rFonts w:ascii="Arial" w:eastAsia="Times New Roman" w:hAnsi="Arial" w:cs="Arial"/>
                  <w:i/>
                  <w:iCs/>
                  <w:color w:val="000000"/>
                  <w:sz w:val="14"/>
                  <w:szCs w:val="14"/>
                </w:rPr>
                <w:t>ANKRD30B</w:t>
              </w:r>
            </w:ins>
          </w:p>
        </w:tc>
        <w:tc>
          <w:tcPr>
            <w:tcW w:w="770" w:type="dxa"/>
            <w:tcBorders>
              <w:top w:val="nil"/>
              <w:left w:val="nil"/>
              <w:bottom w:val="nil"/>
              <w:right w:val="nil"/>
            </w:tcBorders>
            <w:shd w:val="clear" w:color="000000" w:fill="FFFFFF"/>
            <w:vAlign w:val="center"/>
            <w:hideMark/>
          </w:tcPr>
          <w:p w14:paraId="5E64FD83" w14:textId="77777777" w:rsidR="00DC2757" w:rsidRPr="00DC2757" w:rsidRDefault="00DC2757" w:rsidP="00DC2757">
            <w:pPr>
              <w:spacing w:after="0" w:line="240" w:lineRule="auto"/>
              <w:jc w:val="center"/>
              <w:rPr>
                <w:ins w:id="7424" w:author="Commodore, Sarah" w:date="2023-03-22T16:23:00Z"/>
                <w:rFonts w:ascii="Arial" w:eastAsia="Times New Roman" w:hAnsi="Arial" w:cs="Arial"/>
                <w:color w:val="000000"/>
                <w:sz w:val="14"/>
                <w:szCs w:val="14"/>
              </w:rPr>
            </w:pPr>
            <w:ins w:id="7425"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35E6D45" w14:textId="77777777" w:rsidR="00DC2757" w:rsidRPr="00DC2757" w:rsidRDefault="00DC2757" w:rsidP="00DC2757">
            <w:pPr>
              <w:spacing w:after="0" w:line="240" w:lineRule="auto"/>
              <w:jc w:val="center"/>
              <w:rPr>
                <w:ins w:id="7426" w:author="Commodore, Sarah" w:date="2023-03-22T16:23:00Z"/>
                <w:rFonts w:ascii="Arial" w:eastAsia="Times New Roman" w:hAnsi="Arial" w:cs="Arial"/>
                <w:color w:val="000000"/>
                <w:sz w:val="14"/>
                <w:szCs w:val="14"/>
              </w:rPr>
            </w:pPr>
            <w:ins w:id="7427" w:author="Commodore, Sarah" w:date="2023-03-22T16:23:00Z">
              <w:r w:rsidRPr="00DC2757">
                <w:rPr>
                  <w:rFonts w:ascii="Arial" w:eastAsia="Times New Roman" w:hAnsi="Arial" w:cs="Arial"/>
                  <w:color w:val="000000"/>
                  <w:sz w:val="14"/>
                  <w:szCs w:val="14"/>
                </w:rPr>
                <w:t>0</w:t>
              </w:r>
            </w:ins>
          </w:p>
        </w:tc>
      </w:tr>
      <w:tr w:rsidR="00DC2757" w:rsidRPr="00DC2757" w14:paraId="026A06F8" w14:textId="77777777" w:rsidTr="00DC2757">
        <w:trPr>
          <w:trHeight w:val="180"/>
          <w:ins w:id="7428" w:author="Commodore, Sarah" w:date="2023-03-22T16:23:00Z"/>
        </w:trPr>
        <w:tc>
          <w:tcPr>
            <w:tcW w:w="933" w:type="dxa"/>
            <w:tcBorders>
              <w:top w:val="nil"/>
              <w:left w:val="nil"/>
              <w:bottom w:val="nil"/>
              <w:right w:val="nil"/>
            </w:tcBorders>
            <w:shd w:val="clear" w:color="000000" w:fill="FFFFFF"/>
            <w:vAlign w:val="center"/>
            <w:hideMark/>
          </w:tcPr>
          <w:p w14:paraId="739D6C56" w14:textId="77777777" w:rsidR="00DC2757" w:rsidRPr="00DC2757" w:rsidRDefault="00DC2757" w:rsidP="00DC2757">
            <w:pPr>
              <w:spacing w:after="0" w:line="240" w:lineRule="auto"/>
              <w:jc w:val="center"/>
              <w:rPr>
                <w:ins w:id="7429" w:author="Commodore, Sarah" w:date="2023-03-22T16:23:00Z"/>
                <w:rFonts w:ascii="Arial" w:eastAsia="Times New Roman" w:hAnsi="Arial" w:cs="Arial"/>
                <w:color w:val="000000"/>
                <w:sz w:val="14"/>
                <w:szCs w:val="14"/>
              </w:rPr>
            </w:pPr>
            <w:ins w:id="7430" w:author="Commodore, Sarah" w:date="2023-03-22T16:23:00Z">
              <w:r w:rsidRPr="00DC2757">
                <w:rPr>
                  <w:rFonts w:ascii="Arial" w:eastAsia="Times New Roman" w:hAnsi="Arial" w:cs="Arial"/>
                  <w:color w:val="000000"/>
                  <w:sz w:val="14"/>
                  <w:szCs w:val="14"/>
                </w:rPr>
                <w:t>chr6</w:t>
              </w:r>
            </w:ins>
          </w:p>
        </w:tc>
        <w:tc>
          <w:tcPr>
            <w:tcW w:w="809" w:type="dxa"/>
            <w:tcBorders>
              <w:top w:val="nil"/>
              <w:left w:val="nil"/>
              <w:bottom w:val="nil"/>
              <w:right w:val="nil"/>
            </w:tcBorders>
            <w:shd w:val="clear" w:color="000000" w:fill="FFFFFF"/>
            <w:vAlign w:val="center"/>
            <w:hideMark/>
          </w:tcPr>
          <w:p w14:paraId="795219AC" w14:textId="77777777" w:rsidR="00DC2757" w:rsidRPr="00DC2757" w:rsidRDefault="00DC2757" w:rsidP="00DC2757">
            <w:pPr>
              <w:spacing w:after="0" w:line="240" w:lineRule="auto"/>
              <w:jc w:val="center"/>
              <w:rPr>
                <w:ins w:id="7431" w:author="Commodore, Sarah" w:date="2023-03-22T16:23:00Z"/>
                <w:rFonts w:ascii="Arial" w:eastAsia="Times New Roman" w:hAnsi="Arial" w:cs="Arial"/>
                <w:color w:val="000000"/>
                <w:sz w:val="14"/>
                <w:szCs w:val="14"/>
              </w:rPr>
            </w:pPr>
            <w:ins w:id="7432" w:author="Commodore, Sarah" w:date="2023-03-22T16:23:00Z">
              <w:r w:rsidRPr="00DC2757">
                <w:rPr>
                  <w:rFonts w:ascii="Arial" w:eastAsia="Times New Roman" w:hAnsi="Arial" w:cs="Arial"/>
                  <w:color w:val="000000"/>
                  <w:sz w:val="14"/>
                  <w:szCs w:val="14"/>
                </w:rPr>
                <w:t>74,364,495</w:t>
              </w:r>
            </w:ins>
          </w:p>
        </w:tc>
        <w:tc>
          <w:tcPr>
            <w:tcW w:w="809" w:type="dxa"/>
            <w:tcBorders>
              <w:top w:val="nil"/>
              <w:left w:val="nil"/>
              <w:bottom w:val="nil"/>
              <w:right w:val="nil"/>
            </w:tcBorders>
            <w:shd w:val="clear" w:color="000000" w:fill="FFFFFF"/>
            <w:vAlign w:val="center"/>
            <w:hideMark/>
          </w:tcPr>
          <w:p w14:paraId="5DAFD431" w14:textId="77777777" w:rsidR="00DC2757" w:rsidRPr="00DC2757" w:rsidRDefault="00DC2757" w:rsidP="00DC2757">
            <w:pPr>
              <w:spacing w:after="0" w:line="240" w:lineRule="auto"/>
              <w:jc w:val="center"/>
              <w:rPr>
                <w:ins w:id="7433" w:author="Commodore, Sarah" w:date="2023-03-22T16:23:00Z"/>
                <w:rFonts w:ascii="Arial" w:eastAsia="Times New Roman" w:hAnsi="Arial" w:cs="Arial"/>
                <w:color w:val="000000"/>
                <w:sz w:val="14"/>
                <w:szCs w:val="14"/>
              </w:rPr>
            </w:pPr>
            <w:ins w:id="7434" w:author="Commodore, Sarah" w:date="2023-03-22T16:23:00Z">
              <w:r w:rsidRPr="00DC2757">
                <w:rPr>
                  <w:rFonts w:ascii="Arial" w:eastAsia="Times New Roman" w:hAnsi="Arial" w:cs="Arial"/>
                  <w:color w:val="000000"/>
                  <w:sz w:val="14"/>
                  <w:szCs w:val="14"/>
                </w:rPr>
                <w:t>74,364,751</w:t>
              </w:r>
            </w:ins>
          </w:p>
        </w:tc>
        <w:tc>
          <w:tcPr>
            <w:tcW w:w="606" w:type="dxa"/>
            <w:tcBorders>
              <w:top w:val="nil"/>
              <w:left w:val="nil"/>
              <w:bottom w:val="nil"/>
              <w:right w:val="nil"/>
            </w:tcBorders>
            <w:shd w:val="clear" w:color="000000" w:fill="FFFFFF"/>
            <w:vAlign w:val="center"/>
            <w:hideMark/>
          </w:tcPr>
          <w:p w14:paraId="3D6C4D9E" w14:textId="77777777" w:rsidR="00DC2757" w:rsidRPr="00DC2757" w:rsidRDefault="00DC2757" w:rsidP="00DC2757">
            <w:pPr>
              <w:spacing w:after="0" w:line="240" w:lineRule="auto"/>
              <w:jc w:val="center"/>
              <w:rPr>
                <w:ins w:id="7435" w:author="Commodore, Sarah" w:date="2023-03-22T16:23:00Z"/>
                <w:rFonts w:ascii="Arial" w:eastAsia="Times New Roman" w:hAnsi="Arial" w:cs="Arial"/>
                <w:color w:val="000000"/>
                <w:sz w:val="14"/>
                <w:szCs w:val="14"/>
              </w:rPr>
            </w:pPr>
            <w:ins w:id="7436" w:author="Commodore, Sarah" w:date="2023-03-22T16:23:00Z">
              <w:r w:rsidRPr="00DC2757">
                <w:rPr>
                  <w:rFonts w:ascii="Arial" w:eastAsia="Times New Roman" w:hAnsi="Arial" w:cs="Arial"/>
                  <w:color w:val="000000"/>
                  <w:sz w:val="14"/>
                  <w:szCs w:val="14"/>
                </w:rPr>
                <w:t>0.018</w:t>
              </w:r>
            </w:ins>
          </w:p>
        </w:tc>
        <w:tc>
          <w:tcPr>
            <w:tcW w:w="497" w:type="dxa"/>
            <w:tcBorders>
              <w:top w:val="nil"/>
              <w:left w:val="nil"/>
              <w:bottom w:val="nil"/>
              <w:right w:val="nil"/>
            </w:tcBorders>
            <w:shd w:val="clear" w:color="000000" w:fill="FFFFFF"/>
            <w:vAlign w:val="center"/>
            <w:hideMark/>
          </w:tcPr>
          <w:p w14:paraId="7EEA7CDD" w14:textId="77777777" w:rsidR="00DC2757" w:rsidRPr="00DC2757" w:rsidRDefault="00DC2757" w:rsidP="00DC2757">
            <w:pPr>
              <w:spacing w:after="0" w:line="240" w:lineRule="auto"/>
              <w:jc w:val="center"/>
              <w:rPr>
                <w:ins w:id="7437" w:author="Commodore, Sarah" w:date="2023-03-22T16:23:00Z"/>
                <w:rFonts w:ascii="Arial" w:eastAsia="Times New Roman" w:hAnsi="Arial" w:cs="Arial"/>
                <w:color w:val="000000"/>
                <w:sz w:val="14"/>
                <w:szCs w:val="14"/>
              </w:rPr>
            </w:pPr>
            <w:ins w:id="7438"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04C51BA8" w14:textId="77777777" w:rsidR="00DC2757" w:rsidRPr="00DC2757" w:rsidRDefault="00DC2757" w:rsidP="00DC2757">
            <w:pPr>
              <w:spacing w:after="0" w:line="240" w:lineRule="auto"/>
              <w:rPr>
                <w:ins w:id="7439" w:author="Commodore, Sarah" w:date="2023-03-22T16:23:00Z"/>
                <w:rFonts w:ascii="Arial" w:eastAsia="Times New Roman" w:hAnsi="Arial" w:cs="Arial"/>
                <w:color w:val="000000"/>
                <w:sz w:val="14"/>
                <w:szCs w:val="14"/>
              </w:rPr>
            </w:pPr>
            <w:ins w:id="744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09416149;cg</w:t>
              </w:r>
              <w:proofErr w:type="gramEnd"/>
              <w:r w:rsidRPr="00DC2757">
                <w:rPr>
                  <w:rFonts w:ascii="Arial" w:eastAsia="Times New Roman" w:hAnsi="Arial" w:cs="Arial"/>
                  <w:color w:val="000000"/>
                  <w:sz w:val="14"/>
                  <w:szCs w:val="14"/>
                </w:rPr>
                <w:t>11742202;cg13599248;cg15842366</w:t>
              </w:r>
            </w:ins>
          </w:p>
        </w:tc>
        <w:tc>
          <w:tcPr>
            <w:tcW w:w="1533" w:type="dxa"/>
            <w:tcBorders>
              <w:top w:val="nil"/>
              <w:left w:val="nil"/>
              <w:bottom w:val="nil"/>
              <w:right w:val="nil"/>
            </w:tcBorders>
            <w:shd w:val="clear" w:color="000000" w:fill="FFFFFF"/>
            <w:vAlign w:val="center"/>
            <w:hideMark/>
          </w:tcPr>
          <w:p w14:paraId="18C2A8C4" w14:textId="77777777" w:rsidR="00DC2757" w:rsidRPr="00DC2757" w:rsidRDefault="00DC2757" w:rsidP="00DC2757">
            <w:pPr>
              <w:spacing w:after="0" w:line="240" w:lineRule="auto"/>
              <w:jc w:val="center"/>
              <w:rPr>
                <w:ins w:id="7441" w:author="Commodore, Sarah" w:date="2023-03-22T16:23:00Z"/>
                <w:rFonts w:ascii="Arial" w:eastAsia="Times New Roman" w:hAnsi="Arial" w:cs="Arial"/>
                <w:i/>
                <w:iCs/>
                <w:color w:val="000000"/>
                <w:sz w:val="14"/>
                <w:szCs w:val="14"/>
              </w:rPr>
            </w:pPr>
            <w:ins w:id="7442" w:author="Commodore, Sarah" w:date="2023-03-22T16:23:00Z">
              <w:r w:rsidRPr="00DC2757">
                <w:rPr>
                  <w:rFonts w:ascii="Arial" w:eastAsia="Times New Roman" w:hAnsi="Arial" w:cs="Arial"/>
                  <w:i/>
                  <w:iCs/>
                  <w:color w:val="000000"/>
                  <w:sz w:val="14"/>
                  <w:szCs w:val="14"/>
                </w:rPr>
                <w:t>SLC17A5</w:t>
              </w:r>
            </w:ins>
          </w:p>
        </w:tc>
        <w:tc>
          <w:tcPr>
            <w:tcW w:w="770" w:type="dxa"/>
            <w:tcBorders>
              <w:top w:val="nil"/>
              <w:left w:val="nil"/>
              <w:bottom w:val="nil"/>
              <w:right w:val="nil"/>
            </w:tcBorders>
            <w:shd w:val="clear" w:color="000000" w:fill="FFFFFF"/>
            <w:vAlign w:val="center"/>
            <w:hideMark/>
          </w:tcPr>
          <w:p w14:paraId="7ED12B89" w14:textId="77777777" w:rsidR="00DC2757" w:rsidRPr="00DC2757" w:rsidRDefault="00DC2757" w:rsidP="00DC2757">
            <w:pPr>
              <w:spacing w:after="0" w:line="240" w:lineRule="auto"/>
              <w:jc w:val="center"/>
              <w:rPr>
                <w:ins w:id="7443" w:author="Commodore, Sarah" w:date="2023-03-22T16:23:00Z"/>
                <w:rFonts w:ascii="Arial" w:eastAsia="Times New Roman" w:hAnsi="Arial" w:cs="Arial"/>
                <w:color w:val="000000"/>
                <w:sz w:val="14"/>
                <w:szCs w:val="14"/>
              </w:rPr>
            </w:pPr>
            <w:ins w:id="7444"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398019C9" w14:textId="77777777" w:rsidR="00DC2757" w:rsidRPr="00DC2757" w:rsidRDefault="00DC2757" w:rsidP="00DC2757">
            <w:pPr>
              <w:spacing w:after="0" w:line="240" w:lineRule="auto"/>
              <w:jc w:val="center"/>
              <w:rPr>
                <w:ins w:id="7445" w:author="Commodore, Sarah" w:date="2023-03-22T16:23:00Z"/>
                <w:rFonts w:ascii="Arial" w:eastAsia="Times New Roman" w:hAnsi="Arial" w:cs="Arial"/>
                <w:color w:val="000000"/>
                <w:sz w:val="14"/>
                <w:szCs w:val="14"/>
              </w:rPr>
            </w:pPr>
            <w:ins w:id="7446" w:author="Commodore, Sarah" w:date="2023-03-22T16:23:00Z">
              <w:r w:rsidRPr="00DC2757">
                <w:rPr>
                  <w:rFonts w:ascii="Arial" w:eastAsia="Times New Roman" w:hAnsi="Arial" w:cs="Arial"/>
                  <w:color w:val="000000"/>
                  <w:sz w:val="14"/>
                  <w:szCs w:val="14"/>
                </w:rPr>
                <w:t>0</w:t>
              </w:r>
            </w:ins>
          </w:p>
        </w:tc>
      </w:tr>
      <w:tr w:rsidR="00DC2757" w:rsidRPr="00DC2757" w14:paraId="714330F9" w14:textId="77777777" w:rsidTr="00DC2757">
        <w:trPr>
          <w:trHeight w:val="180"/>
          <w:ins w:id="7447" w:author="Commodore, Sarah" w:date="2023-03-22T16:23:00Z"/>
        </w:trPr>
        <w:tc>
          <w:tcPr>
            <w:tcW w:w="933" w:type="dxa"/>
            <w:tcBorders>
              <w:top w:val="nil"/>
              <w:left w:val="nil"/>
              <w:bottom w:val="nil"/>
              <w:right w:val="nil"/>
            </w:tcBorders>
            <w:shd w:val="clear" w:color="000000" w:fill="FFFFFF"/>
            <w:vAlign w:val="center"/>
            <w:hideMark/>
          </w:tcPr>
          <w:p w14:paraId="389A0E7E" w14:textId="77777777" w:rsidR="00DC2757" w:rsidRPr="00DC2757" w:rsidRDefault="00DC2757" w:rsidP="00DC2757">
            <w:pPr>
              <w:spacing w:after="0" w:line="240" w:lineRule="auto"/>
              <w:jc w:val="center"/>
              <w:rPr>
                <w:ins w:id="7448" w:author="Commodore, Sarah" w:date="2023-03-22T16:23:00Z"/>
                <w:rFonts w:ascii="Arial" w:eastAsia="Times New Roman" w:hAnsi="Arial" w:cs="Arial"/>
                <w:color w:val="000000"/>
                <w:sz w:val="14"/>
                <w:szCs w:val="14"/>
              </w:rPr>
            </w:pPr>
            <w:ins w:id="7449"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092ACCAC" w14:textId="77777777" w:rsidR="00DC2757" w:rsidRPr="00DC2757" w:rsidRDefault="00DC2757" w:rsidP="00DC2757">
            <w:pPr>
              <w:spacing w:after="0" w:line="240" w:lineRule="auto"/>
              <w:jc w:val="center"/>
              <w:rPr>
                <w:ins w:id="7450" w:author="Commodore, Sarah" w:date="2023-03-22T16:23:00Z"/>
                <w:rFonts w:ascii="Arial" w:eastAsia="Times New Roman" w:hAnsi="Arial" w:cs="Arial"/>
                <w:color w:val="000000"/>
                <w:sz w:val="14"/>
                <w:szCs w:val="14"/>
              </w:rPr>
            </w:pPr>
            <w:ins w:id="7451" w:author="Commodore, Sarah" w:date="2023-03-22T16:23:00Z">
              <w:r w:rsidRPr="00DC2757">
                <w:rPr>
                  <w:rFonts w:ascii="Arial" w:eastAsia="Times New Roman" w:hAnsi="Arial" w:cs="Arial"/>
                  <w:color w:val="000000"/>
                  <w:sz w:val="14"/>
                  <w:szCs w:val="14"/>
                </w:rPr>
                <w:t>74,495,109</w:t>
              </w:r>
            </w:ins>
          </w:p>
        </w:tc>
        <w:tc>
          <w:tcPr>
            <w:tcW w:w="809" w:type="dxa"/>
            <w:tcBorders>
              <w:top w:val="nil"/>
              <w:left w:val="nil"/>
              <w:bottom w:val="nil"/>
              <w:right w:val="nil"/>
            </w:tcBorders>
            <w:shd w:val="clear" w:color="000000" w:fill="FFFFFF"/>
            <w:vAlign w:val="center"/>
            <w:hideMark/>
          </w:tcPr>
          <w:p w14:paraId="49FAA53F" w14:textId="77777777" w:rsidR="00DC2757" w:rsidRPr="00DC2757" w:rsidRDefault="00DC2757" w:rsidP="00DC2757">
            <w:pPr>
              <w:spacing w:after="0" w:line="240" w:lineRule="auto"/>
              <w:jc w:val="center"/>
              <w:rPr>
                <w:ins w:id="7452" w:author="Commodore, Sarah" w:date="2023-03-22T16:23:00Z"/>
                <w:rFonts w:ascii="Arial" w:eastAsia="Times New Roman" w:hAnsi="Arial" w:cs="Arial"/>
                <w:color w:val="000000"/>
                <w:sz w:val="14"/>
                <w:szCs w:val="14"/>
              </w:rPr>
            </w:pPr>
            <w:ins w:id="7453" w:author="Commodore, Sarah" w:date="2023-03-22T16:23:00Z">
              <w:r w:rsidRPr="00DC2757">
                <w:rPr>
                  <w:rFonts w:ascii="Arial" w:eastAsia="Times New Roman" w:hAnsi="Arial" w:cs="Arial"/>
                  <w:color w:val="000000"/>
                  <w:sz w:val="14"/>
                  <w:szCs w:val="14"/>
                </w:rPr>
                <w:t>74,495,452</w:t>
              </w:r>
            </w:ins>
          </w:p>
        </w:tc>
        <w:tc>
          <w:tcPr>
            <w:tcW w:w="606" w:type="dxa"/>
            <w:tcBorders>
              <w:top w:val="nil"/>
              <w:left w:val="nil"/>
              <w:bottom w:val="nil"/>
              <w:right w:val="nil"/>
            </w:tcBorders>
            <w:shd w:val="clear" w:color="000000" w:fill="FFFFFF"/>
            <w:vAlign w:val="center"/>
            <w:hideMark/>
          </w:tcPr>
          <w:p w14:paraId="2FA235A8" w14:textId="77777777" w:rsidR="00DC2757" w:rsidRPr="00DC2757" w:rsidRDefault="00DC2757" w:rsidP="00DC2757">
            <w:pPr>
              <w:spacing w:after="0" w:line="240" w:lineRule="auto"/>
              <w:jc w:val="center"/>
              <w:rPr>
                <w:ins w:id="7454" w:author="Commodore, Sarah" w:date="2023-03-22T16:23:00Z"/>
                <w:rFonts w:ascii="Arial" w:eastAsia="Times New Roman" w:hAnsi="Arial" w:cs="Arial"/>
                <w:color w:val="000000"/>
                <w:sz w:val="14"/>
                <w:szCs w:val="14"/>
              </w:rPr>
            </w:pPr>
            <w:ins w:id="7455" w:author="Commodore, Sarah" w:date="2023-03-22T16:23:00Z">
              <w:r w:rsidRPr="00DC2757">
                <w:rPr>
                  <w:rFonts w:ascii="Arial" w:eastAsia="Times New Roman" w:hAnsi="Arial" w:cs="Arial"/>
                  <w:color w:val="000000"/>
                  <w:sz w:val="14"/>
                  <w:szCs w:val="14"/>
                </w:rPr>
                <w:t>0.02</w:t>
              </w:r>
            </w:ins>
          </w:p>
        </w:tc>
        <w:tc>
          <w:tcPr>
            <w:tcW w:w="497" w:type="dxa"/>
            <w:tcBorders>
              <w:top w:val="nil"/>
              <w:left w:val="nil"/>
              <w:bottom w:val="nil"/>
              <w:right w:val="nil"/>
            </w:tcBorders>
            <w:shd w:val="clear" w:color="000000" w:fill="FFFFFF"/>
            <w:vAlign w:val="center"/>
            <w:hideMark/>
          </w:tcPr>
          <w:p w14:paraId="7CF14AB7" w14:textId="77777777" w:rsidR="00DC2757" w:rsidRPr="00DC2757" w:rsidRDefault="00DC2757" w:rsidP="00DC2757">
            <w:pPr>
              <w:spacing w:after="0" w:line="240" w:lineRule="auto"/>
              <w:jc w:val="center"/>
              <w:rPr>
                <w:ins w:id="7456" w:author="Commodore, Sarah" w:date="2023-03-22T16:23:00Z"/>
                <w:rFonts w:ascii="Arial" w:eastAsia="Times New Roman" w:hAnsi="Arial" w:cs="Arial"/>
                <w:color w:val="000000"/>
                <w:sz w:val="14"/>
                <w:szCs w:val="14"/>
              </w:rPr>
            </w:pPr>
            <w:ins w:id="7457"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4FCC42C5" w14:textId="77777777" w:rsidR="00DC2757" w:rsidRPr="00DC2757" w:rsidRDefault="00DC2757" w:rsidP="00DC2757">
            <w:pPr>
              <w:spacing w:after="0" w:line="240" w:lineRule="auto"/>
              <w:rPr>
                <w:ins w:id="7458" w:author="Commodore, Sarah" w:date="2023-03-22T16:23:00Z"/>
                <w:rFonts w:ascii="Arial" w:eastAsia="Times New Roman" w:hAnsi="Arial" w:cs="Arial"/>
                <w:color w:val="000000"/>
                <w:sz w:val="14"/>
                <w:szCs w:val="14"/>
              </w:rPr>
            </w:pPr>
            <w:ins w:id="745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00075967;cg</w:t>
              </w:r>
              <w:proofErr w:type="gramEnd"/>
              <w:r w:rsidRPr="00DC2757">
                <w:rPr>
                  <w:rFonts w:ascii="Arial" w:eastAsia="Times New Roman" w:hAnsi="Arial" w:cs="Arial"/>
                  <w:color w:val="000000"/>
                  <w:sz w:val="14"/>
                  <w:szCs w:val="14"/>
                </w:rPr>
                <w:t>11787522;cg14275207;cg15162876;cg18717554;cg26774156</w:t>
              </w:r>
            </w:ins>
          </w:p>
        </w:tc>
        <w:tc>
          <w:tcPr>
            <w:tcW w:w="1533" w:type="dxa"/>
            <w:tcBorders>
              <w:top w:val="nil"/>
              <w:left w:val="nil"/>
              <w:bottom w:val="nil"/>
              <w:right w:val="nil"/>
            </w:tcBorders>
            <w:shd w:val="clear" w:color="000000" w:fill="FFFFFF"/>
            <w:vAlign w:val="center"/>
            <w:hideMark/>
          </w:tcPr>
          <w:p w14:paraId="6A2A55CE" w14:textId="77777777" w:rsidR="00DC2757" w:rsidRPr="00DC2757" w:rsidRDefault="00DC2757" w:rsidP="00DC2757">
            <w:pPr>
              <w:spacing w:after="0" w:line="240" w:lineRule="auto"/>
              <w:jc w:val="center"/>
              <w:rPr>
                <w:ins w:id="7460" w:author="Commodore, Sarah" w:date="2023-03-22T16:23:00Z"/>
                <w:rFonts w:ascii="Arial" w:eastAsia="Times New Roman" w:hAnsi="Arial" w:cs="Arial"/>
                <w:i/>
                <w:iCs/>
                <w:color w:val="000000"/>
                <w:sz w:val="14"/>
                <w:szCs w:val="14"/>
              </w:rPr>
            </w:pPr>
            <w:ins w:id="7461" w:author="Commodore, Sarah" w:date="2023-03-22T16:23:00Z">
              <w:r w:rsidRPr="00DC2757">
                <w:rPr>
                  <w:rFonts w:ascii="Arial" w:eastAsia="Times New Roman" w:hAnsi="Arial" w:cs="Arial"/>
                  <w:i/>
                  <w:iCs/>
                  <w:color w:val="000000"/>
                  <w:sz w:val="14"/>
                  <w:szCs w:val="14"/>
                </w:rPr>
                <w:t>STRA6</w:t>
              </w:r>
            </w:ins>
          </w:p>
        </w:tc>
        <w:tc>
          <w:tcPr>
            <w:tcW w:w="770" w:type="dxa"/>
            <w:tcBorders>
              <w:top w:val="nil"/>
              <w:left w:val="nil"/>
              <w:bottom w:val="nil"/>
              <w:right w:val="nil"/>
            </w:tcBorders>
            <w:shd w:val="clear" w:color="000000" w:fill="FFFFFF"/>
            <w:vAlign w:val="center"/>
            <w:hideMark/>
          </w:tcPr>
          <w:p w14:paraId="752AC2A8" w14:textId="77777777" w:rsidR="00DC2757" w:rsidRPr="00DC2757" w:rsidRDefault="00DC2757" w:rsidP="00DC2757">
            <w:pPr>
              <w:spacing w:after="0" w:line="240" w:lineRule="auto"/>
              <w:jc w:val="center"/>
              <w:rPr>
                <w:ins w:id="7462" w:author="Commodore, Sarah" w:date="2023-03-22T16:23:00Z"/>
                <w:rFonts w:ascii="Arial" w:eastAsia="Times New Roman" w:hAnsi="Arial" w:cs="Arial"/>
                <w:color w:val="000000"/>
                <w:sz w:val="14"/>
                <w:szCs w:val="14"/>
              </w:rPr>
            </w:pPr>
            <w:ins w:id="7463"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47AACC8" w14:textId="77777777" w:rsidR="00DC2757" w:rsidRPr="00DC2757" w:rsidRDefault="00DC2757" w:rsidP="00DC2757">
            <w:pPr>
              <w:spacing w:after="0" w:line="240" w:lineRule="auto"/>
              <w:jc w:val="center"/>
              <w:rPr>
                <w:ins w:id="7464" w:author="Commodore, Sarah" w:date="2023-03-22T16:23:00Z"/>
                <w:rFonts w:ascii="Arial" w:eastAsia="Times New Roman" w:hAnsi="Arial" w:cs="Arial"/>
                <w:color w:val="000000"/>
                <w:sz w:val="14"/>
                <w:szCs w:val="14"/>
              </w:rPr>
            </w:pPr>
            <w:ins w:id="7465" w:author="Commodore, Sarah" w:date="2023-03-22T16:23:00Z">
              <w:r w:rsidRPr="00DC2757">
                <w:rPr>
                  <w:rFonts w:ascii="Arial" w:eastAsia="Times New Roman" w:hAnsi="Arial" w:cs="Arial"/>
                  <w:color w:val="000000"/>
                  <w:sz w:val="14"/>
                  <w:szCs w:val="14"/>
                </w:rPr>
                <w:t>6</w:t>
              </w:r>
            </w:ins>
          </w:p>
        </w:tc>
      </w:tr>
      <w:tr w:rsidR="00DC2757" w:rsidRPr="00DC2757" w14:paraId="20B1C129" w14:textId="77777777" w:rsidTr="00DC2757">
        <w:trPr>
          <w:trHeight w:val="180"/>
          <w:ins w:id="7466" w:author="Commodore, Sarah" w:date="2023-03-22T16:23:00Z"/>
        </w:trPr>
        <w:tc>
          <w:tcPr>
            <w:tcW w:w="933" w:type="dxa"/>
            <w:tcBorders>
              <w:top w:val="nil"/>
              <w:left w:val="nil"/>
              <w:bottom w:val="nil"/>
              <w:right w:val="nil"/>
            </w:tcBorders>
            <w:shd w:val="clear" w:color="000000" w:fill="FFFFFF"/>
            <w:vAlign w:val="center"/>
            <w:hideMark/>
          </w:tcPr>
          <w:p w14:paraId="39BAA2C3" w14:textId="77777777" w:rsidR="00DC2757" w:rsidRPr="00DC2757" w:rsidRDefault="00DC2757" w:rsidP="00DC2757">
            <w:pPr>
              <w:spacing w:after="0" w:line="240" w:lineRule="auto"/>
              <w:jc w:val="center"/>
              <w:rPr>
                <w:ins w:id="7467" w:author="Commodore, Sarah" w:date="2023-03-22T16:23:00Z"/>
                <w:rFonts w:ascii="Arial" w:eastAsia="Times New Roman" w:hAnsi="Arial" w:cs="Arial"/>
                <w:color w:val="000000"/>
                <w:sz w:val="14"/>
                <w:szCs w:val="14"/>
              </w:rPr>
            </w:pPr>
            <w:ins w:id="7468"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802F8AB" w14:textId="77777777" w:rsidR="00DC2757" w:rsidRPr="00DC2757" w:rsidRDefault="00DC2757" w:rsidP="00DC2757">
            <w:pPr>
              <w:spacing w:after="0" w:line="240" w:lineRule="auto"/>
              <w:jc w:val="center"/>
              <w:rPr>
                <w:ins w:id="7469" w:author="Commodore, Sarah" w:date="2023-03-22T16:23:00Z"/>
                <w:rFonts w:ascii="Arial" w:eastAsia="Times New Roman" w:hAnsi="Arial" w:cs="Arial"/>
                <w:color w:val="000000"/>
                <w:sz w:val="14"/>
                <w:szCs w:val="14"/>
              </w:rPr>
            </w:pPr>
            <w:ins w:id="7470" w:author="Commodore, Sarah" w:date="2023-03-22T16:23:00Z">
              <w:r w:rsidRPr="00DC2757">
                <w:rPr>
                  <w:rFonts w:ascii="Arial" w:eastAsia="Times New Roman" w:hAnsi="Arial" w:cs="Arial"/>
                  <w:color w:val="000000"/>
                  <w:sz w:val="14"/>
                  <w:szCs w:val="14"/>
                </w:rPr>
                <w:t>51,095,593</w:t>
              </w:r>
            </w:ins>
          </w:p>
        </w:tc>
        <w:tc>
          <w:tcPr>
            <w:tcW w:w="809" w:type="dxa"/>
            <w:tcBorders>
              <w:top w:val="nil"/>
              <w:left w:val="nil"/>
              <w:bottom w:val="nil"/>
              <w:right w:val="nil"/>
            </w:tcBorders>
            <w:shd w:val="clear" w:color="000000" w:fill="FFFFFF"/>
            <w:vAlign w:val="center"/>
            <w:hideMark/>
          </w:tcPr>
          <w:p w14:paraId="350A8C31" w14:textId="77777777" w:rsidR="00DC2757" w:rsidRPr="00DC2757" w:rsidRDefault="00DC2757" w:rsidP="00DC2757">
            <w:pPr>
              <w:spacing w:after="0" w:line="240" w:lineRule="auto"/>
              <w:jc w:val="center"/>
              <w:rPr>
                <w:ins w:id="7471" w:author="Commodore, Sarah" w:date="2023-03-22T16:23:00Z"/>
                <w:rFonts w:ascii="Arial" w:eastAsia="Times New Roman" w:hAnsi="Arial" w:cs="Arial"/>
                <w:color w:val="000000"/>
                <w:sz w:val="14"/>
                <w:szCs w:val="14"/>
              </w:rPr>
            </w:pPr>
            <w:ins w:id="7472" w:author="Commodore, Sarah" w:date="2023-03-22T16:23:00Z">
              <w:r w:rsidRPr="00DC2757">
                <w:rPr>
                  <w:rFonts w:ascii="Arial" w:eastAsia="Times New Roman" w:hAnsi="Arial" w:cs="Arial"/>
                  <w:color w:val="000000"/>
                  <w:sz w:val="14"/>
                  <w:szCs w:val="14"/>
                </w:rPr>
                <w:t>51,095,883</w:t>
              </w:r>
            </w:ins>
          </w:p>
        </w:tc>
        <w:tc>
          <w:tcPr>
            <w:tcW w:w="606" w:type="dxa"/>
            <w:tcBorders>
              <w:top w:val="nil"/>
              <w:left w:val="nil"/>
              <w:bottom w:val="nil"/>
              <w:right w:val="nil"/>
            </w:tcBorders>
            <w:shd w:val="clear" w:color="000000" w:fill="FFFFFF"/>
            <w:vAlign w:val="center"/>
            <w:hideMark/>
          </w:tcPr>
          <w:p w14:paraId="70B105FF" w14:textId="77777777" w:rsidR="00DC2757" w:rsidRPr="00DC2757" w:rsidRDefault="00DC2757" w:rsidP="00DC2757">
            <w:pPr>
              <w:spacing w:after="0" w:line="240" w:lineRule="auto"/>
              <w:jc w:val="center"/>
              <w:rPr>
                <w:ins w:id="7473" w:author="Commodore, Sarah" w:date="2023-03-22T16:23:00Z"/>
                <w:rFonts w:ascii="Arial" w:eastAsia="Times New Roman" w:hAnsi="Arial" w:cs="Arial"/>
                <w:color w:val="000000"/>
                <w:sz w:val="14"/>
                <w:szCs w:val="14"/>
              </w:rPr>
            </w:pPr>
            <w:ins w:id="7474" w:author="Commodore, Sarah" w:date="2023-03-22T16:23:00Z">
              <w:r w:rsidRPr="00DC2757">
                <w:rPr>
                  <w:rFonts w:ascii="Arial" w:eastAsia="Times New Roman" w:hAnsi="Arial" w:cs="Arial"/>
                  <w:color w:val="000000"/>
                  <w:sz w:val="14"/>
                  <w:szCs w:val="14"/>
                </w:rPr>
                <w:t>0.031</w:t>
              </w:r>
            </w:ins>
          </w:p>
        </w:tc>
        <w:tc>
          <w:tcPr>
            <w:tcW w:w="497" w:type="dxa"/>
            <w:tcBorders>
              <w:top w:val="nil"/>
              <w:left w:val="nil"/>
              <w:bottom w:val="nil"/>
              <w:right w:val="nil"/>
            </w:tcBorders>
            <w:shd w:val="clear" w:color="000000" w:fill="FFFFFF"/>
            <w:vAlign w:val="center"/>
            <w:hideMark/>
          </w:tcPr>
          <w:p w14:paraId="523FEB71" w14:textId="77777777" w:rsidR="00DC2757" w:rsidRPr="00DC2757" w:rsidRDefault="00DC2757" w:rsidP="00DC2757">
            <w:pPr>
              <w:spacing w:after="0" w:line="240" w:lineRule="auto"/>
              <w:jc w:val="center"/>
              <w:rPr>
                <w:ins w:id="7475" w:author="Commodore, Sarah" w:date="2023-03-22T16:23:00Z"/>
                <w:rFonts w:ascii="Arial" w:eastAsia="Times New Roman" w:hAnsi="Arial" w:cs="Arial"/>
                <w:color w:val="000000"/>
                <w:sz w:val="14"/>
                <w:szCs w:val="14"/>
              </w:rPr>
            </w:pPr>
            <w:ins w:id="7476"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793825CA" w14:textId="77777777" w:rsidR="00DC2757" w:rsidRPr="00DC2757" w:rsidRDefault="00DC2757" w:rsidP="00DC2757">
            <w:pPr>
              <w:spacing w:after="0" w:line="240" w:lineRule="auto"/>
              <w:rPr>
                <w:ins w:id="7477" w:author="Commodore, Sarah" w:date="2023-03-22T16:23:00Z"/>
                <w:rFonts w:ascii="Arial" w:eastAsia="Times New Roman" w:hAnsi="Arial" w:cs="Arial"/>
                <w:color w:val="000000"/>
                <w:sz w:val="14"/>
                <w:szCs w:val="14"/>
              </w:rPr>
            </w:pPr>
            <w:ins w:id="747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01355823;cg</w:t>
              </w:r>
              <w:proofErr w:type="gramEnd"/>
              <w:r w:rsidRPr="00DC2757">
                <w:rPr>
                  <w:rFonts w:ascii="Arial" w:eastAsia="Times New Roman" w:hAnsi="Arial" w:cs="Arial"/>
                  <w:color w:val="000000"/>
                  <w:sz w:val="14"/>
                  <w:szCs w:val="14"/>
                </w:rPr>
                <w:t>23046386</w:t>
              </w:r>
            </w:ins>
          </w:p>
        </w:tc>
        <w:tc>
          <w:tcPr>
            <w:tcW w:w="1533" w:type="dxa"/>
            <w:tcBorders>
              <w:top w:val="nil"/>
              <w:left w:val="nil"/>
              <w:bottom w:val="nil"/>
              <w:right w:val="nil"/>
            </w:tcBorders>
            <w:shd w:val="clear" w:color="000000" w:fill="FFFFFF"/>
            <w:vAlign w:val="center"/>
            <w:hideMark/>
          </w:tcPr>
          <w:p w14:paraId="7A0EAB1E" w14:textId="77777777" w:rsidR="00DC2757" w:rsidRPr="00DC2757" w:rsidRDefault="00DC2757" w:rsidP="00DC2757">
            <w:pPr>
              <w:spacing w:after="0" w:line="240" w:lineRule="auto"/>
              <w:jc w:val="center"/>
              <w:rPr>
                <w:ins w:id="7479" w:author="Commodore, Sarah" w:date="2023-03-22T16:23:00Z"/>
                <w:rFonts w:ascii="Arial" w:eastAsia="Times New Roman" w:hAnsi="Arial" w:cs="Arial"/>
                <w:i/>
                <w:iCs/>
                <w:color w:val="000000"/>
                <w:sz w:val="14"/>
                <w:szCs w:val="14"/>
              </w:rPr>
            </w:pPr>
            <w:ins w:id="7480" w:author="Commodore, Sarah" w:date="2023-03-22T16:23:00Z">
              <w:r w:rsidRPr="00DC2757">
                <w:rPr>
                  <w:rFonts w:ascii="Arial" w:eastAsia="Times New Roman" w:hAnsi="Arial" w:cs="Arial"/>
                  <w:i/>
                  <w:iCs/>
                  <w:color w:val="000000"/>
                  <w:sz w:val="14"/>
                  <w:szCs w:val="14"/>
                </w:rPr>
                <w:t>SNTG1</w:t>
              </w:r>
            </w:ins>
          </w:p>
        </w:tc>
        <w:tc>
          <w:tcPr>
            <w:tcW w:w="770" w:type="dxa"/>
            <w:tcBorders>
              <w:top w:val="nil"/>
              <w:left w:val="nil"/>
              <w:bottom w:val="nil"/>
              <w:right w:val="nil"/>
            </w:tcBorders>
            <w:shd w:val="clear" w:color="000000" w:fill="FFFFFF"/>
            <w:vAlign w:val="center"/>
            <w:hideMark/>
          </w:tcPr>
          <w:p w14:paraId="1FC79E1A" w14:textId="77777777" w:rsidR="00DC2757" w:rsidRPr="00DC2757" w:rsidRDefault="00DC2757" w:rsidP="00DC2757">
            <w:pPr>
              <w:spacing w:after="0" w:line="240" w:lineRule="auto"/>
              <w:jc w:val="center"/>
              <w:rPr>
                <w:ins w:id="7481" w:author="Commodore, Sarah" w:date="2023-03-22T16:23:00Z"/>
                <w:rFonts w:ascii="Arial" w:eastAsia="Times New Roman" w:hAnsi="Arial" w:cs="Arial"/>
                <w:color w:val="000000"/>
                <w:sz w:val="14"/>
                <w:szCs w:val="14"/>
              </w:rPr>
            </w:pPr>
            <w:ins w:id="7482"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8091D31" w14:textId="77777777" w:rsidR="00DC2757" w:rsidRPr="00DC2757" w:rsidRDefault="00DC2757" w:rsidP="00DC2757">
            <w:pPr>
              <w:spacing w:after="0" w:line="240" w:lineRule="auto"/>
              <w:jc w:val="center"/>
              <w:rPr>
                <w:ins w:id="7483" w:author="Commodore, Sarah" w:date="2023-03-22T16:23:00Z"/>
                <w:rFonts w:ascii="Arial" w:eastAsia="Times New Roman" w:hAnsi="Arial" w:cs="Arial"/>
                <w:color w:val="000000"/>
                <w:sz w:val="14"/>
                <w:szCs w:val="14"/>
              </w:rPr>
            </w:pPr>
            <w:ins w:id="7484" w:author="Commodore, Sarah" w:date="2023-03-22T16:23:00Z">
              <w:r w:rsidRPr="00DC2757">
                <w:rPr>
                  <w:rFonts w:ascii="Arial" w:eastAsia="Times New Roman" w:hAnsi="Arial" w:cs="Arial"/>
                  <w:color w:val="000000"/>
                  <w:sz w:val="14"/>
                  <w:szCs w:val="14"/>
                </w:rPr>
                <w:t>2</w:t>
              </w:r>
            </w:ins>
          </w:p>
        </w:tc>
      </w:tr>
      <w:tr w:rsidR="00DC2757" w:rsidRPr="00DC2757" w14:paraId="6A524973" w14:textId="77777777" w:rsidTr="00DC2757">
        <w:trPr>
          <w:trHeight w:val="180"/>
          <w:ins w:id="7485" w:author="Commodore, Sarah" w:date="2023-03-22T16:23:00Z"/>
        </w:trPr>
        <w:tc>
          <w:tcPr>
            <w:tcW w:w="933" w:type="dxa"/>
            <w:tcBorders>
              <w:top w:val="nil"/>
              <w:left w:val="nil"/>
              <w:bottom w:val="nil"/>
              <w:right w:val="nil"/>
            </w:tcBorders>
            <w:shd w:val="clear" w:color="000000" w:fill="FFFFFF"/>
            <w:vAlign w:val="center"/>
            <w:hideMark/>
          </w:tcPr>
          <w:p w14:paraId="5E4C0BFF" w14:textId="77777777" w:rsidR="00DC2757" w:rsidRPr="00DC2757" w:rsidRDefault="00DC2757" w:rsidP="00DC2757">
            <w:pPr>
              <w:spacing w:after="0" w:line="240" w:lineRule="auto"/>
              <w:jc w:val="center"/>
              <w:rPr>
                <w:ins w:id="7486" w:author="Commodore, Sarah" w:date="2023-03-22T16:23:00Z"/>
                <w:rFonts w:ascii="Arial" w:eastAsia="Times New Roman" w:hAnsi="Arial" w:cs="Arial"/>
                <w:color w:val="000000"/>
                <w:sz w:val="14"/>
                <w:szCs w:val="14"/>
              </w:rPr>
            </w:pPr>
            <w:ins w:id="7487"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26752821" w14:textId="77777777" w:rsidR="00DC2757" w:rsidRPr="00DC2757" w:rsidRDefault="00DC2757" w:rsidP="00DC2757">
            <w:pPr>
              <w:spacing w:after="0" w:line="240" w:lineRule="auto"/>
              <w:jc w:val="center"/>
              <w:rPr>
                <w:ins w:id="7488" w:author="Commodore, Sarah" w:date="2023-03-22T16:23:00Z"/>
                <w:rFonts w:ascii="Arial" w:eastAsia="Times New Roman" w:hAnsi="Arial" w:cs="Arial"/>
                <w:color w:val="000000"/>
                <w:sz w:val="14"/>
                <w:szCs w:val="14"/>
              </w:rPr>
            </w:pPr>
            <w:ins w:id="7489" w:author="Commodore, Sarah" w:date="2023-03-22T16:23:00Z">
              <w:r w:rsidRPr="00DC2757">
                <w:rPr>
                  <w:rFonts w:ascii="Arial" w:eastAsia="Times New Roman" w:hAnsi="Arial" w:cs="Arial"/>
                  <w:color w:val="000000"/>
                  <w:sz w:val="14"/>
                  <w:szCs w:val="14"/>
                </w:rPr>
                <w:t>23,711,711</w:t>
              </w:r>
            </w:ins>
          </w:p>
        </w:tc>
        <w:tc>
          <w:tcPr>
            <w:tcW w:w="809" w:type="dxa"/>
            <w:tcBorders>
              <w:top w:val="nil"/>
              <w:left w:val="nil"/>
              <w:bottom w:val="nil"/>
              <w:right w:val="nil"/>
            </w:tcBorders>
            <w:shd w:val="clear" w:color="000000" w:fill="FFFFFF"/>
            <w:vAlign w:val="center"/>
            <w:hideMark/>
          </w:tcPr>
          <w:p w14:paraId="77914271" w14:textId="77777777" w:rsidR="00DC2757" w:rsidRPr="00DC2757" w:rsidRDefault="00DC2757" w:rsidP="00DC2757">
            <w:pPr>
              <w:spacing w:after="0" w:line="240" w:lineRule="auto"/>
              <w:jc w:val="center"/>
              <w:rPr>
                <w:ins w:id="7490" w:author="Commodore, Sarah" w:date="2023-03-22T16:23:00Z"/>
                <w:rFonts w:ascii="Arial" w:eastAsia="Times New Roman" w:hAnsi="Arial" w:cs="Arial"/>
                <w:color w:val="000000"/>
                <w:sz w:val="14"/>
                <w:szCs w:val="14"/>
              </w:rPr>
            </w:pPr>
            <w:ins w:id="7491" w:author="Commodore, Sarah" w:date="2023-03-22T16:23:00Z">
              <w:r w:rsidRPr="00DC2757">
                <w:rPr>
                  <w:rFonts w:ascii="Arial" w:eastAsia="Times New Roman" w:hAnsi="Arial" w:cs="Arial"/>
                  <w:color w:val="000000"/>
                  <w:sz w:val="14"/>
                  <w:szCs w:val="14"/>
                </w:rPr>
                <w:t>23,712,025</w:t>
              </w:r>
            </w:ins>
          </w:p>
        </w:tc>
        <w:tc>
          <w:tcPr>
            <w:tcW w:w="606" w:type="dxa"/>
            <w:tcBorders>
              <w:top w:val="nil"/>
              <w:left w:val="nil"/>
              <w:bottom w:val="nil"/>
              <w:right w:val="nil"/>
            </w:tcBorders>
            <w:shd w:val="clear" w:color="000000" w:fill="FFFFFF"/>
            <w:vAlign w:val="center"/>
            <w:hideMark/>
          </w:tcPr>
          <w:p w14:paraId="1AAEDBB2" w14:textId="77777777" w:rsidR="00DC2757" w:rsidRPr="00DC2757" w:rsidRDefault="00DC2757" w:rsidP="00DC2757">
            <w:pPr>
              <w:spacing w:after="0" w:line="240" w:lineRule="auto"/>
              <w:jc w:val="center"/>
              <w:rPr>
                <w:ins w:id="7492" w:author="Commodore, Sarah" w:date="2023-03-22T16:23:00Z"/>
                <w:rFonts w:ascii="Arial" w:eastAsia="Times New Roman" w:hAnsi="Arial" w:cs="Arial"/>
                <w:color w:val="000000"/>
                <w:sz w:val="14"/>
                <w:szCs w:val="14"/>
              </w:rPr>
            </w:pPr>
            <w:ins w:id="7493" w:author="Commodore, Sarah" w:date="2023-03-22T16:23:00Z">
              <w:r w:rsidRPr="00DC2757">
                <w:rPr>
                  <w:rFonts w:ascii="Arial" w:eastAsia="Times New Roman" w:hAnsi="Arial" w:cs="Arial"/>
                  <w:color w:val="000000"/>
                  <w:sz w:val="14"/>
                  <w:szCs w:val="14"/>
                </w:rPr>
                <w:t>0.032</w:t>
              </w:r>
            </w:ins>
          </w:p>
        </w:tc>
        <w:tc>
          <w:tcPr>
            <w:tcW w:w="497" w:type="dxa"/>
            <w:tcBorders>
              <w:top w:val="nil"/>
              <w:left w:val="nil"/>
              <w:bottom w:val="nil"/>
              <w:right w:val="nil"/>
            </w:tcBorders>
            <w:shd w:val="clear" w:color="000000" w:fill="FFFFFF"/>
            <w:vAlign w:val="center"/>
            <w:hideMark/>
          </w:tcPr>
          <w:p w14:paraId="412EEBD8" w14:textId="77777777" w:rsidR="00DC2757" w:rsidRPr="00DC2757" w:rsidRDefault="00DC2757" w:rsidP="00DC2757">
            <w:pPr>
              <w:spacing w:after="0" w:line="240" w:lineRule="auto"/>
              <w:jc w:val="center"/>
              <w:rPr>
                <w:ins w:id="7494" w:author="Commodore, Sarah" w:date="2023-03-22T16:23:00Z"/>
                <w:rFonts w:ascii="Arial" w:eastAsia="Times New Roman" w:hAnsi="Arial" w:cs="Arial"/>
                <w:color w:val="000000"/>
                <w:sz w:val="14"/>
                <w:szCs w:val="14"/>
              </w:rPr>
            </w:pPr>
            <w:ins w:id="7495"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01A8F71" w14:textId="77777777" w:rsidR="00DC2757" w:rsidRPr="00DC2757" w:rsidRDefault="00DC2757" w:rsidP="00DC2757">
            <w:pPr>
              <w:spacing w:after="0" w:line="240" w:lineRule="auto"/>
              <w:rPr>
                <w:ins w:id="7496" w:author="Commodore, Sarah" w:date="2023-03-22T16:23:00Z"/>
                <w:rFonts w:ascii="Arial" w:eastAsia="Times New Roman" w:hAnsi="Arial" w:cs="Arial"/>
                <w:color w:val="000000"/>
                <w:sz w:val="14"/>
                <w:szCs w:val="14"/>
              </w:rPr>
            </w:pPr>
            <w:ins w:id="749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01798185;cg</w:t>
              </w:r>
              <w:proofErr w:type="gramEnd"/>
              <w:r w:rsidRPr="00DC2757">
                <w:rPr>
                  <w:rFonts w:ascii="Arial" w:eastAsia="Times New Roman" w:hAnsi="Arial" w:cs="Arial"/>
                  <w:color w:val="000000"/>
                  <w:sz w:val="14"/>
                  <w:szCs w:val="14"/>
                </w:rPr>
                <w:t>04252011;cg14599908;cg26321986</w:t>
              </w:r>
            </w:ins>
          </w:p>
        </w:tc>
        <w:tc>
          <w:tcPr>
            <w:tcW w:w="1533" w:type="dxa"/>
            <w:tcBorders>
              <w:top w:val="nil"/>
              <w:left w:val="nil"/>
              <w:bottom w:val="nil"/>
              <w:right w:val="nil"/>
            </w:tcBorders>
            <w:shd w:val="clear" w:color="000000" w:fill="FFFFFF"/>
            <w:vAlign w:val="center"/>
            <w:hideMark/>
          </w:tcPr>
          <w:p w14:paraId="55FDB0F3" w14:textId="77777777" w:rsidR="00DC2757" w:rsidRPr="00DC2757" w:rsidRDefault="00DC2757" w:rsidP="00DC2757">
            <w:pPr>
              <w:spacing w:after="0" w:line="240" w:lineRule="auto"/>
              <w:jc w:val="center"/>
              <w:rPr>
                <w:ins w:id="7498" w:author="Commodore, Sarah" w:date="2023-03-22T16:23:00Z"/>
                <w:rFonts w:ascii="Arial" w:eastAsia="Times New Roman" w:hAnsi="Arial" w:cs="Arial"/>
                <w:i/>
                <w:iCs/>
                <w:color w:val="000000"/>
                <w:sz w:val="14"/>
                <w:szCs w:val="14"/>
              </w:rPr>
            </w:pPr>
            <w:ins w:id="7499" w:author="Commodore, Sarah" w:date="2023-03-22T16:23:00Z">
              <w:r w:rsidRPr="00DC2757">
                <w:rPr>
                  <w:rFonts w:ascii="Arial" w:eastAsia="Times New Roman" w:hAnsi="Arial" w:cs="Arial"/>
                  <w:i/>
                  <w:iCs/>
                  <w:color w:val="000000"/>
                  <w:sz w:val="14"/>
                  <w:szCs w:val="14"/>
                </w:rPr>
                <w:t>STC1</w:t>
              </w:r>
            </w:ins>
          </w:p>
        </w:tc>
        <w:tc>
          <w:tcPr>
            <w:tcW w:w="770" w:type="dxa"/>
            <w:tcBorders>
              <w:top w:val="nil"/>
              <w:left w:val="nil"/>
              <w:bottom w:val="nil"/>
              <w:right w:val="nil"/>
            </w:tcBorders>
            <w:shd w:val="clear" w:color="000000" w:fill="FFFFFF"/>
            <w:vAlign w:val="center"/>
            <w:hideMark/>
          </w:tcPr>
          <w:p w14:paraId="007A3E63" w14:textId="77777777" w:rsidR="00DC2757" w:rsidRPr="00DC2757" w:rsidRDefault="00DC2757" w:rsidP="00DC2757">
            <w:pPr>
              <w:spacing w:after="0" w:line="240" w:lineRule="auto"/>
              <w:jc w:val="center"/>
              <w:rPr>
                <w:ins w:id="7500" w:author="Commodore, Sarah" w:date="2023-03-22T16:23:00Z"/>
                <w:rFonts w:ascii="Arial" w:eastAsia="Times New Roman" w:hAnsi="Arial" w:cs="Arial"/>
                <w:color w:val="000000"/>
                <w:sz w:val="14"/>
                <w:szCs w:val="14"/>
              </w:rPr>
            </w:pPr>
            <w:ins w:id="7501"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CB802DA" w14:textId="77777777" w:rsidR="00DC2757" w:rsidRPr="00DC2757" w:rsidRDefault="00DC2757" w:rsidP="00DC2757">
            <w:pPr>
              <w:spacing w:after="0" w:line="240" w:lineRule="auto"/>
              <w:jc w:val="center"/>
              <w:rPr>
                <w:ins w:id="7502" w:author="Commodore, Sarah" w:date="2023-03-22T16:23:00Z"/>
                <w:rFonts w:ascii="Arial" w:eastAsia="Times New Roman" w:hAnsi="Arial" w:cs="Arial"/>
                <w:color w:val="000000"/>
                <w:sz w:val="14"/>
                <w:szCs w:val="14"/>
              </w:rPr>
            </w:pPr>
            <w:ins w:id="7503" w:author="Commodore, Sarah" w:date="2023-03-22T16:23:00Z">
              <w:r w:rsidRPr="00DC2757">
                <w:rPr>
                  <w:rFonts w:ascii="Arial" w:eastAsia="Times New Roman" w:hAnsi="Arial" w:cs="Arial"/>
                  <w:color w:val="000000"/>
                  <w:sz w:val="14"/>
                  <w:szCs w:val="14"/>
                </w:rPr>
                <w:t>4</w:t>
              </w:r>
            </w:ins>
          </w:p>
        </w:tc>
      </w:tr>
      <w:tr w:rsidR="00DC2757" w:rsidRPr="00DC2757" w14:paraId="57C65F71" w14:textId="77777777" w:rsidTr="00DC2757">
        <w:trPr>
          <w:trHeight w:val="180"/>
          <w:ins w:id="7504" w:author="Commodore, Sarah" w:date="2023-03-22T16:23:00Z"/>
        </w:trPr>
        <w:tc>
          <w:tcPr>
            <w:tcW w:w="933" w:type="dxa"/>
            <w:tcBorders>
              <w:top w:val="nil"/>
              <w:left w:val="nil"/>
              <w:bottom w:val="nil"/>
              <w:right w:val="nil"/>
            </w:tcBorders>
            <w:shd w:val="clear" w:color="000000" w:fill="FFFFFF"/>
            <w:vAlign w:val="center"/>
            <w:hideMark/>
          </w:tcPr>
          <w:p w14:paraId="71D8A780" w14:textId="77777777" w:rsidR="00DC2757" w:rsidRPr="00DC2757" w:rsidRDefault="00DC2757" w:rsidP="00DC2757">
            <w:pPr>
              <w:spacing w:after="0" w:line="240" w:lineRule="auto"/>
              <w:jc w:val="center"/>
              <w:rPr>
                <w:ins w:id="7505" w:author="Commodore, Sarah" w:date="2023-03-22T16:23:00Z"/>
                <w:rFonts w:ascii="Arial" w:eastAsia="Times New Roman" w:hAnsi="Arial" w:cs="Arial"/>
                <w:color w:val="000000"/>
                <w:sz w:val="14"/>
                <w:szCs w:val="14"/>
              </w:rPr>
            </w:pPr>
            <w:ins w:id="7506"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1F9EDAD4" w14:textId="77777777" w:rsidR="00DC2757" w:rsidRPr="00DC2757" w:rsidRDefault="00DC2757" w:rsidP="00DC2757">
            <w:pPr>
              <w:spacing w:after="0" w:line="240" w:lineRule="auto"/>
              <w:jc w:val="center"/>
              <w:rPr>
                <w:ins w:id="7507" w:author="Commodore, Sarah" w:date="2023-03-22T16:23:00Z"/>
                <w:rFonts w:ascii="Arial" w:eastAsia="Times New Roman" w:hAnsi="Arial" w:cs="Arial"/>
                <w:color w:val="000000"/>
                <w:sz w:val="14"/>
                <w:szCs w:val="14"/>
              </w:rPr>
            </w:pPr>
            <w:ins w:id="7508" w:author="Commodore, Sarah" w:date="2023-03-22T16:23:00Z">
              <w:r w:rsidRPr="00DC2757">
                <w:rPr>
                  <w:rFonts w:ascii="Arial" w:eastAsia="Times New Roman" w:hAnsi="Arial" w:cs="Arial"/>
                  <w:color w:val="000000"/>
                  <w:sz w:val="14"/>
                  <w:szCs w:val="14"/>
                </w:rPr>
                <w:t>69,351,555</w:t>
              </w:r>
            </w:ins>
          </w:p>
        </w:tc>
        <w:tc>
          <w:tcPr>
            <w:tcW w:w="809" w:type="dxa"/>
            <w:tcBorders>
              <w:top w:val="nil"/>
              <w:left w:val="nil"/>
              <w:bottom w:val="nil"/>
              <w:right w:val="nil"/>
            </w:tcBorders>
            <w:shd w:val="clear" w:color="000000" w:fill="FFFFFF"/>
            <w:vAlign w:val="center"/>
            <w:hideMark/>
          </w:tcPr>
          <w:p w14:paraId="2C3DBE46" w14:textId="77777777" w:rsidR="00DC2757" w:rsidRPr="00DC2757" w:rsidRDefault="00DC2757" w:rsidP="00DC2757">
            <w:pPr>
              <w:spacing w:after="0" w:line="240" w:lineRule="auto"/>
              <w:jc w:val="center"/>
              <w:rPr>
                <w:ins w:id="7509" w:author="Commodore, Sarah" w:date="2023-03-22T16:23:00Z"/>
                <w:rFonts w:ascii="Arial" w:eastAsia="Times New Roman" w:hAnsi="Arial" w:cs="Arial"/>
                <w:color w:val="000000"/>
                <w:sz w:val="14"/>
                <w:szCs w:val="14"/>
              </w:rPr>
            </w:pPr>
            <w:ins w:id="7510" w:author="Commodore, Sarah" w:date="2023-03-22T16:23:00Z">
              <w:r w:rsidRPr="00DC2757">
                <w:rPr>
                  <w:rFonts w:ascii="Arial" w:eastAsia="Times New Roman" w:hAnsi="Arial" w:cs="Arial"/>
                  <w:color w:val="000000"/>
                  <w:sz w:val="14"/>
                  <w:szCs w:val="14"/>
                </w:rPr>
                <w:t>69,351,865</w:t>
              </w:r>
            </w:ins>
          </w:p>
        </w:tc>
        <w:tc>
          <w:tcPr>
            <w:tcW w:w="606" w:type="dxa"/>
            <w:tcBorders>
              <w:top w:val="nil"/>
              <w:left w:val="nil"/>
              <w:bottom w:val="nil"/>
              <w:right w:val="nil"/>
            </w:tcBorders>
            <w:shd w:val="clear" w:color="000000" w:fill="FFFFFF"/>
            <w:vAlign w:val="center"/>
            <w:hideMark/>
          </w:tcPr>
          <w:p w14:paraId="57B9534D" w14:textId="77777777" w:rsidR="00DC2757" w:rsidRPr="00DC2757" w:rsidRDefault="00DC2757" w:rsidP="00DC2757">
            <w:pPr>
              <w:spacing w:after="0" w:line="240" w:lineRule="auto"/>
              <w:jc w:val="center"/>
              <w:rPr>
                <w:ins w:id="7511" w:author="Commodore, Sarah" w:date="2023-03-22T16:23:00Z"/>
                <w:rFonts w:ascii="Arial" w:eastAsia="Times New Roman" w:hAnsi="Arial" w:cs="Arial"/>
                <w:color w:val="000000"/>
                <w:sz w:val="14"/>
                <w:szCs w:val="14"/>
              </w:rPr>
            </w:pPr>
            <w:ins w:id="7512" w:author="Commodore, Sarah" w:date="2023-03-22T16:23:00Z">
              <w:r w:rsidRPr="00DC2757">
                <w:rPr>
                  <w:rFonts w:ascii="Arial" w:eastAsia="Times New Roman" w:hAnsi="Arial" w:cs="Arial"/>
                  <w:color w:val="000000"/>
                  <w:sz w:val="14"/>
                  <w:szCs w:val="14"/>
                </w:rPr>
                <w:t>0.034</w:t>
              </w:r>
            </w:ins>
          </w:p>
        </w:tc>
        <w:tc>
          <w:tcPr>
            <w:tcW w:w="497" w:type="dxa"/>
            <w:tcBorders>
              <w:top w:val="nil"/>
              <w:left w:val="nil"/>
              <w:bottom w:val="nil"/>
              <w:right w:val="nil"/>
            </w:tcBorders>
            <w:shd w:val="clear" w:color="000000" w:fill="FFFFFF"/>
            <w:vAlign w:val="center"/>
            <w:hideMark/>
          </w:tcPr>
          <w:p w14:paraId="7BBDA2EF" w14:textId="77777777" w:rsidR="00DC2757" w:rsidRPr="00DC2757" w:rsidRDefault="00DC2757" w:rsidP="00DC2757">
            <w:pPr>
              <w:spacing w:after="0" w:line="240" w:lineRule="auto"/>
              <w:jc w:val="center"/>
              <w:rPr>
                <w:ins w:id="7513" w:author="Commodore, Sarah" w:date="2023-03-22T16:23:00Z"/>
                <w:rFonts w:ascii="Arial" w:eastAsia="Times New Roman" w:hAnsi="Arial" w:cs="Arial"/>
                <w:color w:val="000000"/>
                <w:sz w:val="14"/>
                <w:szCs w:val="14"/>
              </w:rPr>
            </w:pPr>
            <w:ins w:id="7514"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3520B598" w14:textId="77777777" w:rsidR="00DC2757" w:rsidRPr="00DC2757" w:rsidRDefault="00DC2757" w:rsidP="00DC2757">
            <w:pPr>
              <w:spacing w:after="0" w:line="240" w:lineRule="auto"/>
              <w:rPr>
                <w:ins w:id="7515" w:author="Commodore, Sarah" w:date="2023-03-22T16:23:00Z"/>
                <w:rFonts w:ascii="Arial" w:eastAsia="Times New Roman" w:hAnsi="Arial" w:cs="Arial"/>
                <w:color w:val="000000"/>
                <w:sz w:val="14"/>
                <w:szCs w:val="14"/>
              </w:rPr>
            </w:pPr>
            <w:ins w:id="751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11155172;cg</w:t>
              </w:r>
              <w:proofErr w:type="gramEnd"/>
              <w:r w:rsidRPr="00DC2757">
                <w:rPr>
                  <w:rFonts w:ascii="Arial" w:eastAsia="Times New Roman" w:hAnsi="Arial" w:cs="Arial"/>
                  <w:color w:val="000000"/>
                  <w:sz w:val="14"/>
                  <w:szCs w:val="14"/>
                </w:rPr>
                <w:t>13323256</w:t>
              </w:r>
            </w:ins>
          </w:p>
        </w:tc>
        <w:tc>
          <w:tcPr>
            <w:tcW w:w="1533" w:type="dxa"/>
            <w:tcBorders>
              <w:top w:val="nil"/>
              <w:left w:val="nil"/>
              <w:bottom w:val="nil"/>
              <w:right w:val="nil"/>
            </w:tcBorders>
            <w:shd w:val="clear" w:color="000000" w:fill="FFFFFF"/>
            <w:vAlign w:val="center"/>
            <w:hideMark/>
          </w:tcPr>
          <w:p w14:paraId="42E34AFB" w14:textId="77777777" w:rsidR="00DC2757" w:rsidRPr="00DC2757" w:rsidRDefault="00DC2757" w:rsidP="00DC2757">
            <w:pPr>
              <w:spacing w:after="0" w:line="240" w:lineRule="auto"/>
              <w:jc w:val="center"/>
              <w:rPr>
                <w:ins w:id="7517" w:author="Commodore, Sarah" w:date="2023-03-22T16:23:00Z"/>
                <w:rFonts w:ascii="Arial" w:eastAsia="Times New Roman" w:hAnsi="Arial" w:cs="Arial"/>
                <w:i/>
                <w:iCs/>
                <w:color w:val="000000"/>
                <w:sz w:val="14"/>
                <w:szCs w:val="14"/>
              </w:rPr>
            </w:pPr>
            <w:ins w:id="7518" w:author="Commodore, Sarah" w:date="2023-03-22T16:23:00Z">
              <w:r w:rsidRPr="00DC2757">
                <w:rPr>
                  <w:rFonts w:ascii="Arial" w:eastAsia="Times New Roman" w:hAnsi="Arial" w:cs="Arial"/>
                  <w:i/>
                  <w:iCs/>
                  <w:color w:val="000000"/>
                  <w:sz w:val="14"/>
                  <w:szCs w:val="14"/>
                </w:rPr>
                <w:t>NOX5</w:t>
              </w:r>
            </w:ins>
          </w:p>
        </w:tc>
        <w:tc>
          <w:tcPr>
            <w:tcW w:w="770" w:type="dxa"/>
            <w:tcBorders>
              <w:top w:val="nil"/>
              <w:left w:val="nil"/>
              <w:bottom w:val="nil"/>
              <w:right w:val="nil"/>
            </w:tcBorders>
            <w:shd w:val="clear" w:color="000000" w:fill="FFFFFF"/>
            <w:vAlign w:val="center"/>
            <w:hideMark/>
          </w:tcPr>
          <w:p w14:paraId="24C052F5" w14:textId="77777777" w:rsidR="00DC2757" w:rsidRPr="00DC2757" w:rsidRDefault="00DC2757" w:rsidP="00DC2757">
            <w:pPr>
              <w:spacing w:after="0" w:line="240" w:lineRule="auto"/>
              <w:jc w:val="center"/>
              <w:rPr>
                <w:ins w:id="7519" w:author="Commodore, Sarah" w:date="2023-03-22T16:23:00Z"/>
                <w:rFonts w:ascii="Arial" w:eastAsia="Times New Roman" w:hAnsi="Arial" w:cs="Arial"/>
                <w:color w:val="000000"/>
                <w:sz w:val="14"/>
                <w:szCs w:val="14"/>
              </w:rPr>
            </w:pPr>
            <w:ins w:id="7520"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13B3755" w14:textId="77777777" w:rsidR="00DC2757" w:rsidRPr="00DC2757" w:rsidRDefault="00DC2757" w:rsidP="00DC2757">
            <w:pPr>
              <w:spacing w:after="0" w:line="240" w:lineRule="auto"/>
              <w:jc w:val="center"/>
              <w:rPr>
                <w:ins w:id="7521" w:author="Commodore, Sarah" w:date="2023-03-22T16:23:00Z"/>
                <w:rFonts w:ascii="Arial" w:eastAsia="Times New Roman" w:hAnsi="Arial" w:cs="Arial"/>
                <w:color w:val="000000"/>
                <w:sz w:val="14"/>
                <w:szCs w:val="14"/>
              </w:rPr>
            </w:pPr>
            <w:ins w:id="7522" w:author="Commodore, Sarah" w:date="2023-03-22T16:23:00Z">
              <w:r w:rsidRPr="00DC2757">
                <w:rPr>
                  <w:rFonts w:ascii="Arial" w:eastAsia="Times New Roman" w:hAnsi="Arial" w:cs="Arial"/>
                  <w:color w:val="000000"/>
                  <w:sz w:val="14"/>
                  <w:szCs w:val="14"/>
                </w:rPr>
                <w:t>2</w:t>
              </w:r>
            </w:ins>
          </w:p>
        </w:tc>
      </w:tr>
      <w:tr w:rsidR="00DC2757" w:rsidRPr="00DC2757" w14:paraId="01A5702E" w14:textId="77777777" w:rsidTr="00DC2757">
        <w:trPr>
          <w:trHeight w:val="360"/>
          <w:ins w:id="7523" w:author="Commodore, Sarah" w:date="2023-03-22T16:23:00Z"/>
        </w:trPr>
        <w:tc>
          <w:tcPr>
            <w:tcW w:w="933" w:type="dxa"/>
            <w:tcBorders>
              <w:top w:val="nil"/>
              <w:left w:val="nil"/>
              <w:bottom w:val="nil"/>
              <w:right w:val="nil"/>
            </w:tcBorders>
            <w:shd w:val="clear" w:color="000000" w:fill="FFFFFF"/>
            <w:vAlign w:val="center"/>
            <w:hideMark/>
          </w:tcPr>
          <w:p w14:paraId="7048484B" w14:textId="77777777" w:rsidR="00DC2757" w:rsidRPr="00DC2757" w:rsidRDefault="00DC2757" w:rsidP="00DC2757">
            <w:pPr>
              <w:spacing w:after="0" w:line="240" w:lineRule="auto"/>
              <w:jc w:val="center"/>
              <w:rPr>
                <w:ins w:id="7524" w:author="Commodore, Sarah" w:date="2023-03-22T16:23:00Z"/>
                <w:rFonts w:ascii="Arial" w:eastAsia="Times New Roman" w:hAnsi="Arial" w:cs="Arial"/>
                <w:color w:val="000000"/>
                <w:sz w:val="14"/>
                <w:szCs w:val="14"/>
              </w:rPr>
            </w:pPr>
            <w:ins w:id="7525" w:author="Commodore, Sarah" w:date="2023-03-22T16:23:00Z">
              <w:r w:rsidRPr="00DC2757">
                <w:rPr>
                  <w:rFonts w:ascii="Arial" w:eastAsia="Times New Roman" w:hAnsi="Arial" w:cs="Arial"/>
                  <w:color w:val="000000"/>
                  <w:sz w:val="14"/>
                  <w:szCs w:val="14"/>
                </w:rPr>
                <w:lastRenderedPageBreak/>
                <w:t>chr2</w:t>
              </w:r>
            </w:ins>
          </w:p>
        </w:tc>
        <w:tc>
          <w:tcPr>
            <w:tcW w:w="809" w:type="dxa"/>
            <w:tcBorders>
              <w:top w:val="nil"/>
              <w:left w:val="nil"/>
              <w:bottom w:val="nil"/>
              <w:right w:val="nil"/>
            </w:tcBorders>
            <w:shd w:val="clear" w:color="000000" w:fill="FFFFFF"/>
            <w:vAlign w:val="center"/>
            <w:hideMark/>
          </w:tcPr>
          <w:p w14:paraId="200A4D2D" w14:textId="77777777" w:rsidR="00DC2757" w:rsidRPr="00DC2757" w:rsidRDefault="00DC2757" w:rsidP="00DC2757">
            <w:pPr>
              <w:spacing w:after="0" w:line="240" w:lineRule="auto"/>
              <w:jc w:val="center"/>
              <w:rPr>
                <w:ins w:id="7526" w:author="Commodore, Sarah" w:date="2023-03-22T16:23:00Z"/>
                <w:rFonts w:ascii="Arial" w:eastAsia="Times New Roman" w:hAnsi="Arial" w:cs="Arial"/>
                <w:color w:val="000000"/>
                <w:sz w:val="14"/>
                <w:szCs w:val="14"/>
              </w:rPr>
            </w:pPr>
            <w:ins w:id="7527" w:author="Commodore, Sarah" w:date="2023-03-22T16:23:00Z">
              <w:r w:rsidRPr="00DC2757">
                <w:rPr>
                  <w:rFonts w:ascii="Arial" w:eastAsia="Times New Roman" w:hAnsi="Arial" w:cs="Arial"/>
                  <w:color w:val="000000"/>
                  <w:sz w:val="14"/>
                  <w:szCs w:val="14"/>
                </w:rPr>
                <w:t>239,628,789</w:t>
              </w:r>
            </w:ins>
          </w:p>
        </w:tc>
        <w:tc>
          <w:tcPr>
            <w:tcW w:w="809" w:type="dxa"/>
            <w:tcBorders>
              <w:top w:val="nil"/>
              <w:left w:val="nil"/>
              <w:bottom w:val="nil"/>
              <w:right w:val="nil"/>
            </w:tcBorders>
            <w:shd w:val="clear" w:color="000000" w:fill="FFFFFF"/>
            <w:vAlign w:val="center"/>
            <w:hideMark/>
          </w:tcPr>
          <w:p w14:paraId="463F686D" w14:textId="77777777" w:rsidR="00DC2757" w:rsidRPr="00DC2757" w:rsidRDefault="00DC2757" w:rsidP="00DC2757">
            <w:pPr>
              <w:spacing w:after="0" w:line="240" w:lineRule="auto"/>
              <w:jc w:val="center"/>
              <w:rPr>
                <w:ins w:id="7528" w:author="Commodore, Sarah" w:date="2023-03-22T16:23:00Z"/>
                <w:rFonts w:ascii="Arial" w:eastAsia="Times New Roman" w:hAnsi="Arial" w:cs="Arial"/>
                <w:color w:val="000000"/>
                <w:sz w:val="14"/>
                <w:szCs w:val="14"/>
              </w:rPr>
            </w:pPr>
            <w:ins w:id="7529" w:author="Commodore, Sarah" w:date="2023-03-22T16:23:00Z">
              <w:r w:rsidRPr="00DC2757">
                <w:rPr>
                  <w:rFonts w:ascii="Arial" w:eastAsia="Times New Roman" w:hAnsi="Arial" w:cs="Arial"/>
                  <w:color w:val="000000"/>
                  <w:sz w:val="14"/>
                  <w:szCs w:val="14"/>
                </w:rPr>
                <w:t>239,629,025</w:t>
              </w:r>
            </w:ins>
          </w:p>
        </w:tc>
        <w:tc>
          <w:tcPr>
            <w:tcW w:w="606" w:type="dxa"/>
            <w:tcBorders>
              <w:top w:val="nil"/>
              <w:left w:val="nil"/>
              <w:bottom w:val="nil"/>
              <w:right w:val="nil"/>
            </w:tcBorders>
            <w:shd w:val="clear" w:color="000000" w:fill="FFFFFF"/>
            <w:vAlign w:val="center"/>
            <w:hideMark/>
          </w:tcPr>
          <w:p w14:paraId="0995F677" w14:textId="77777777" w:rsidR="00DC2757" w:rsidRPr="00DC2757" w:rsidRDefault="00DC2757" w:rsidP="00DC2757">
            <w:pPr>
              <w:spacing w:after="0" w:line="240" w:lineRule="auto"/>
              <w:jc w:val="center"/>
              <w:rPr>
                <w:ins w:id="7530" w:author="Commodore, Sarah" w:date="2023-03-22T16:23:00Z"/>
                <w:rFonts w:ascii="Arial" w:eastAsia="Times New Roman" w:hAnsi="Arial" w:cs="Arial"/>
                <w:color w:val="000000"/>
                <w:sz w:val="14"/>
                <w:szCs w:val="14"/>
              </w:rPr>
            </w:pPr>
            <w:ins w:id="7531" w:author="Commodore, Sarah" w:date="2023-03-22T16:23:00Z">
              <w:r w:rsidRPr="00DC2757">
                <w:rPr>
                  <w:rFonts w:ascii="Arial" w:eastAsia="Times New Roman" w:hAnsi="Arial" w:cs="Arial"/>
                  <w:color w:val="000000"/>
                  <w:sz w:val="14"/>
                  <w:szCs w:val="14"/>
                </w:rPr>
                <w:t>0.036</w:t>
              </w:r>
            </w:ins>
          </w:p>
        </w:tc>
        <w:tc>
          <w:tcPr>
            <w:tcW w:w="497" w:type="dxa"/>
            <w:tcBorders>
              <w:top w:val="nil"/>
              <w:left w:val="nil"/>
              <w:bottom w:val="nil"/>
              <w:right w:val="nil"/>
            </w:tcBorders>
            <w:shd w:val="clear" w:color="000000" w:fill="FFFFFF"/>
            <w:vAlign w:val="center"/>
            <w:hideMark/>
          </w:tcPr>
          <w:p w14:paraId="591CF70A" w14:textId="77777777" w:rsidR="00DC2757" w:rsidRPr="00DC2757" w:rsidRDefault="00DC2757" w:rsidP="00DC2757">
            <w:pPr>
              <w:spacing w:after="0" w:line="240" w:lineRule="auto"/>
              <w:jc w:val="center"/>
              <w:rPr>
                <w:ins w:id="7532" w:author="Commodore, Sarah" w:date="2023-03-22T16:23:00Z"/>
                <w:rFonts w:ascii="Arial" w:eastAsia="Times New Roman" w:hAnsi="Arial" w:cs="Arial"/>
                <w:color w:val="000000"/>
                <w:sz w:val="14"/>
                <w:szCs w:val="14"/>
              </w:rPr>
            </w:pPr>
            <w:ins w:id="7533"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73E233C" w14:textId="77777777" w:rsidR="00DC2757" w:rsidRPr="00DC2757" w:rsidRDefault="00DC2757" w:rsidP="00DC2757">
            <w:pPr>
              <w:spacing w:after="0" w:line="240" w:lineRule="auto"/>
              <w:rPr>
                <w:ins w:id="7534" w:author="Commodore, Sarah" w:date="2023-03-22T16:23:00Z"/>
                <w:rFonts w:ascii="Arial" w:eastAsia="Times New Roman" w:hAnsi="Arial" w:cs="Arial"/>
                <w:color w:val="000000"/>
                <w:sz w:val="14"/>
                <w:szCs w:val="14"/>
              </w:rPr>
            </w:pPr>
            <w:ins w:id="753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05634047;cg</w:t>
              </w:r>
              <w:proofErr w:type="gramEnd"/>
              <w:r w:rsidRPr="00DC2757">
                <w:rPr>
                  <w:rFonts w:ascii="Arial" w:eastAsia="Times New Roman" w:hAnsi="Arial" w:cs="Arial"/>
                  <w:color w:val="000000"/>
                  <w:sz w:val="14"/>
                  <w:szCs w:val="14"/>
                </w:rPr>
                <w:t>06624310;cg17487719;cg25556432</w:t>
              </w:r>
            </w:ins>
          </w:p>
        </w:tc>
        <w:tc>
          <w:tcPr>
            <w:tcW w:w="1533" w:type="dxa"/>
            <w:tcBorders>
              <w:top w:val="nil"/>
              <w:left w:val="nil"/>
              <w:bottom w:val="nil"/>
              <w:right w:val="nil"/>
            </w:tcBorders>
            <w:shd w:val="clear" w:color="000000" w:fill="FFFFFF"/>
            <w:vAlign w:val="center"/>
            <w:hideMark/>
          </w:tcPr>
          <w:p w14:paraId="35DA7E27" w14:textId="77777777" w:rsidR="00DC2757" w:rsidRPr="00DC2757" w:rsidRDefault="00DC2757" w:rsidP="00DC2757">
            <w:pPr>
              <w:spacing w:after="0" w:line="240" w:lineRule="auto"/>
              <w:jc w:val="center"/>
              <w:rPr>
                <w:ins w:id="7536" w:author="Commodore, Sarah" w:date="2023-03-22T16:23:00Z"/>
                <w:rFonts w:ascii="Arial" w:eastAsia="Times New Roman" w:hAnsi="Arial" w:cs="Arial"/>
                <w:i/>
                <w:iCs/>
                <w:color w:val="000000"/>
                <w:sz w:val="14"/>
                <w:szCs w:val="14"/>
              </w:rPr>
            </w:pPr>
            <w:ins w:id="7537" w:author="Commodore, Sarah" w:date="2023-03-22T16:23:00Z">
              <w:r w:rsidRPr="00DC2757">
                <w:rPr>
                  <w:rFonts w:ascii="Arial" w:eastAsia="Times New Roman" w:hAnsi="Arial" w:cs="Arial"/>
                  <w:i/>
                  <w:iCs/>
                  <w:color w:val="000000"/>
                  <w:sz w:val="14"/>
                  <w:szCs w:val="14"/>
                </w:rPr>
                <w:t>LOC100287387</w:t>
              </w:r>
            </w:ins>
          </w:p>
        </w:tc>
        <w:tc>
          <w:tcPr>
            <w:tcW w:w="770" w:type="dxa"/>
            <w:tcBorders>
              <w:top w:val="nil"/>
              <w:left w:val="nil"/>
              <w:bottom w:val="nil"/>
              <w:right w:val="nil"/>
            </w:tcBorders>
            <w:shd w:val="clear" w:color="000000" w:fill="FFFFFF"/>
            <w:vAlign w:val="center"/>
            <w:hideMark/>
          </w:tcPr>
          <w:p w14:paraId="1A267157" w14:textId="77777777" w:rsidR="00DC2757" w:rsidRPr="00DC2757" w:rsidRDefault="00DC2757" w:rsidP="00DC2757">
            <w:pPr>
              <w:spacing w:after="0" w:line="240" w:lineRule="auto"/>
              <w:jc w:val="center"/>
              <w:rPr>
                <w:ins w:id="7538" w:author="Commodore, Sarah" w:date="2023-03-22T16:23:00Z"/>
                <w:rFonts w:ascii="Arial" w:eastAsia="Times New Roman" w:hAnsi="Arial" w:cs="Arial"/>
                <w:color w:val="000000"/>
                <w:sz w:val="14"/>
                <w:szCs w:val="14"/>
              </w:rPr>
            </w:pPr>
            <w:ins w:id="7539"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FD6E1E8" w14:textId="77777777" w:rsidR="00DC2757" w:rsidRPr="00DC2757" w:rsidRDefault="00DC2757" w:rsidP="00DC2757">
            <w:pPr>
              <w:spacing w:after="0" w:line="240" w:lineRule="auto"/>
              <w:jc w:val="center"/>
              <w:rPr>
                <w:ins w:id="7540" w:author="Commodore, Sarah" w:date="2023-03-22T16:23:00Z"/>
                <w:rFonts w:ascii="Arial" w:eastAsia="Times New Roman" w:hAnsi="Arial" w:cs="Arial"/>
                <w:color w:val="000000"/>
                <w:sz w:val="14"/>
                <w:szCs w:val="14"/>
              </w:rPr>
            </w:pPr>
            <w:ins w:id="7541" w:author="Commodore, Sarah" w:date="2023-03-22T16:23:00Z">
              <w:r w:rsidRPr="00DC2757">
                <w:rPr>
                  <w:rFonts w:ascii="Arial" w:eastAsia="Times New Roman" w:hAnsi="Arial" w:cs="Arial"/>
                  <w:color w:val="000000"/>
                  <w:sz w:val="14"/>
                  <w:szCs w:val="14"/>
                </w:rPr>
                <w:t>4</w:t>
              </w:r>
            </w:ins>
          </w:p>
        </w:tc>
      </w:tr>
      <w:tr w:rsidR="00DC2757" w:rsidRPr="00DC2757" w14:paraId="0E2C6CDD" w14:textId="77777777" w:rsidTr="00DC2757">
        <w:trPr>
          <w:trHeight w:val="180"/>
          <w:ins w:id="7542" w:author="Commodore, Sarah" w:date="2023-03-22T16:23:00Z"/>
        </w:trPr>
        <w:tc>
          <w:tcPr>
            <w:tcW w:w="933" w:type="dxa"/>
            <w:tcBorders>
              <w:top w:val="nil"/>
              <w:left w:val="nil"/>
              <w:bottom w:val="nil"/>
              <w:right w:val="nil"/>
            </w:tcBorders>
            <w:shd w:val="clear" w:color="000000" w:fill="FFFFFF"/>
            <w:vAlign w:val="center"/>
            <w:hideMark/>
          </w:tcPr>
          <w:p w14:paraId="42CD4198" w14:textId="77777777" w:rsidR="00DC2757" w:rsidRPr="00DC2757" w:rsidRDefault="00DC2757" w:rsidP="00DC2757">
            <w:pPr>
              <w:spacing w:after="0" w:line="240" w:lineRule="auto"/>
              <w:jc w:val="center"/>
              <w:rPr>
                <w:ins w:id="7543" w:author="Commodore, Sarah" w:date="2023-03-22T16:23:00Z"/>
                <w:rFonts w:ascii="Arial" w:eastAsia="Times New Roman" w:hAnsi="Arial" w:cs="Arial"/>
                <w:color w:val="000000"/>
                <w:sz w:val="14"/>
                <w:szCs w:val="14"/>
              </w:rPr>
            </w:pPr>
            <w:ins w:id="7544"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575A367D" w14:textId="77777777" w:rsidR="00DC2757" w:rsidRPr="00DC2757" w:rsidRDefault="00DC2757" w:rsidP="00DC2757">
            <w:pPr>
              <w:spacing w:after="0" w:line="240" w:lineRule="auto"/>
              <w:jc w:val="center"/>
              <w:rPr>
                <w:ins w:id="7545" w:author="Commodore, Sarah" w:date="2023-03-22T16:23:00Z"/>
                <w:rFonts w:ascii="Arial" w:eastAsia="Times New Roman" w:hAnsi="Arial" w:cs="Arial"/>
                <w:color w:val="000000"/>
                <w:sz w:val="14"/>
                <w:szCs w:val="14"/>
              </w:rPr>
            </w:pPr>
            <w:ins w:id="7546" w:author="Commodore, Sarah" w:date="2023-03-22T16:23:00Z">
              <w:r w:rsidRPr="00DC2757">
                <w:rPr>
                  <w:rFonts w:ascii="Arial" w:eastAsia="Times New Roman" w:hAnsi="Arial" w:cs="Arial"/>
                  <w:color w:val="000000"/>
                  <w:sz w:val="14"/>
                  <w:szCs w:val="14"/>
                </w:rPr>
                <w:t>142,482,939</w:t>
              </w:r>
            </w:ins>
          </w:p>
        </w:tc>
        <w:tc>
          <w:tcPr>
            <w:tcW w:w="809" w:type="dxa"/>
            <w:tcBorders>
              <w:top w:val="nil"/>
              <w:left w:val="nil"/>
              <w:bottom w:val="nil"/>
              <w:right w:val="nil"/>
            </w:tcBorders>
            <w:shd w:val="clear" w:color="000000" w:fill="FFFFFF"/>
            <w:vAlign w:val="center"/>
            <w:hideMark/>
          </w:tcPr>
          <w:p w14:paraId="3AE94FA6" w14:textId="77777777" w:rsidR="00DC2757" w:rsidRPr="00DC2757" w:rsidRDefault="00DC2757" w:rsidP="00DC2757">
            <w:pPr>
              <w:spacing w:after="0" w:line="240" w:lineRule="auto"/>
              <w:jc w:val="center"/>
              <w:rPr>
                <w:ins w:id="7547" w:author="Commodore, Sarah" w:date="2023-03-22T16:23:00Z"/>
                <w:rFonts w:ascii="Arial" w:eastAsia="Times New Roman" w:hAnsi="Arial" w:cs="Arial"/>
                <w:color w:val="000000"/>
                <w:sz w:val="14"/>
                <w:szCs w:val="14"/>
              </w:rPr>
            </w:pPr>
            <w:ins w:id="7548" w:author="Commodore, Sarah" w:date="2023-03-22T16:23:00Z">
              <w:r w:rsidRPr="00DC2757">
                <w:rPr>
                  <w:rFonts w:ascii="Arial" w:eastAsia="Times New Roman" w:hAnsi="Arial" w:cs="Arial"/>
                  <w:color w:val="000000"/>
                  <w:sz w:val="14"/>
                  <w:szCs w:val="14"/>
                </w:rPr>
                <w:t>142,483,073</w:t>
              </w:r>
            </w:ins>
          </w:p>
        </w:tc>
        <w:tc>
          <w:tcPr>
            <w:tcW w:w="606" w:type="dxa"/>
            <w:tcBorders>
              <w:top w:val="nil"/>
              <w:left w:val="nil"/>
              <w:bottom w:val="nil"/>
              <w:right w:val="nil"/>
            </w:tcBorders>
            <w:shd w:val="clear" w:color="000000" w:fill="FFFFFF"/>
            <w:vAlign w:val="center"/>
            <w:hideMark/>
          </w:tcPr>
          <w:p w14:paraId="23A15EE9" w14:textId="77777777" w:rsidR="00DC2757" w:rsidRPr="00DC2757" w:rsidRDefault="00DC2757" w:rsidP="00DC2757">
            <w:pPr>
              <w:spacing w:after="0" w:line="240" w:lineRule="auto"/>
              <w:jc w:val="center"/>
              <w:rPr>
                <w:ins w:id="7549" w:author="Commodore, Sarah" w:date="2023-03-22T16:23:00Z"/>
                <w:rFonts w:ascii="Arial" w:eastAsia="Times New Roman" w:hAnsi="Arial" w:cs="Arial"/>
                <w:color w:val="000000"/>
                <w:sz w:val="14"/>
                <w:szCs w:val="14"/>
              </w:rPr>
            </w:pPr>
            <w:ins w:id="7550"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00C2CEB0" w14:textId="77777777" w:rsidR="00DC2757" w:rsidRPr="00DC2757" w:rsidRDefault="00DC2757" w:rsidP="00DC2757">
            <w:pPr>
              <w:spacing w:after="0" w:line="240" w:lineRule="auto"/>
              <w:jc w:val="center"/>
              <w:rPr>
                <w:ins w:id="7551" w:author="Commodore, Sarah" w:date="2023-03-22T16:23:00Z"/>
                <w:rFonts w:ascii="Arial" w:eastAsia="Times New Roman" w:hAnsi="Arial" w:cs="Arial"/>
                <w:color w:val="000000"/>
                <w:sz w:val="14"/>
                <w:szCs w:val="14"/>
              </w:rPr>
            </w:pPr>
            <w:ins w:id="7552"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4C7FF8B3" w14:textId="77777777" w:rsidR="00DC2757" w:rsidRPr="00DC2757" w:rsidRDefault="00DC2757" w:rsidP="00DC2757">
            <w:pPr>
              <w:spacing w:after="0" w:line="240" w:lineRule="auto"/>
              <w:rPr>
                <w:ins w:id="7553" w:author="Commodore, Sarah" w:date="2023-03-22T16:23:00Z"/>
                <w:rFonts w:ascii="Arial" w:eastAsia="Times New Roman" w:hAnsi="Arial" w:cs="Arial"/>
                <w:color w:val="000000"/>
                <w:sz w:val="14"/>
                <w:szCs w:val="14"/>
              </w:rPr>
            </w:pPr>
            <w:ins w:id="755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19593660;cg</w:t>
              </w:r>
              <w:proofErr w:type="gramEnd"/>
              <w:r w:rsidRPr="00DC2757">
                <w:rPr>
                  <w:rFonts w:ascii="Arial" w:eastAsia="Times New Roman" w:hAnsi="Arial" w:cs="Arial"/>
                  <w:color w:val="000000"/>
                  <w:sz w:val="14"/>
                  <w:szCs w:val="14"/>
                </w:rPr>
                <w:t>22226804</w:t>
              </w:r>
            </w:ins>
          </w:p>
        </w:tc>
        <w:tc>
          <w:tcPr>
            <w:tcW w:w="1533" w:type="dxa"/>
            <w:tcBorders>
              <w:top w:val="nil"/>
              <w:left w:val="nil"/>
              <w:bottom w:val="nil"/>
              <w:right w:val="nil"/>
            </w:tcBorders>
            <w:shd w:val="clear" w:color="000000" w:fill="FFFFFF"/>
            <w:vAlign w:val="center"/>
            <w:hideMark/>
          </w:tcPr>
          <w:p w14:paraId="6474BECC" w14:textId="77777777" w:rsidR="00DC2757" w:rsidRPr="00DC2757" w:rsidRDefault="00DC2757" w:rsidP="00DC2757">
            <w:pPr>
              <w:spacing w:after="0" w:line="240" w:lineRule="auto"/>
              <w:jc w:val="center"/>
              <w:rPr>
                <w:ins w:id="7555" w:author="Commodore, Sarah" w:date="2023-03-22T16:23:00Z"/>
                <w:rFonts w:ascii="Arial" w:eastAsia="Times New Roman" w:hAnsi="Arial" w:cs="Arial"/>
                <w:i/>
                <w:iCs/>
                <w:color w:val="000000"/>
                <w:sz w:val="14"/>
                <w:szCs w:val="14"/>
              </w:rPr>
            </w:pPr>
            <w:ins w:id="7556" w:author="Commodore, Sarah" w:date="2023-03-22T16:23:00Z">
              <w:r w:rsidRPr="00DC2757">
                <w:rPr>
                  <w:rFonts w:ascii="Arial" w:eastAsia="Times New Roman" w:hAnsi="Arial" w:cs="Arial"/>
                  <w:i/>
                  <w:iCs/>
                  <w:color w:val="000000"/>
                  <w:sz w:val="14"/>
                  <w:szCs w:val="14"/>
                </w:rPr>
                <w:t>MROH5</w:t>
              </w:r>
            </w:ins>
          </w:p>
        </w:tc>
        <w:tc>
          <w:tcPr>
            <w:tcW w:w="770" w:type="dxa"/>
            <w:tcBorders>
              <w:top w:val="nil"/>
              <w:left w:val="nil"/>
              <w:bottom w:val="nil"/>
              <w:right w:val="nil"/>
            </w:tcBorders>
            <w:shd w:val="clear" w:color="000000" w:fill="FFFFFF"/>
            <w:vAlign w:val="center"/>
            <w:hideMark/>
          </w:tcPr>
          <w:p w14:paraId="6DC88042" w14:textId="77777777" w:rsidR="00DC2757" w:rsidRPr="00DC2757" w:rsidRDefault="00DC2757" w:rsidP="00DC2757">
            <w:pPr>
              <w:spacing w:after="0" w:line="240" w:lineRule="auto"/>
              <w:jc w:val="center"/>
              <w:rPr>
                <w:ins w:id="7557" w:author="Commodore, Sarah" w:date="2023-03-22T16:23:00Z"/>
                <w:rFonts w:ascii="Arial" w:eastAsia="Times New Roman" w:hAnsi="Arial" w:cs="Arial"/>
                <w:color w:val="000000"/>
                <w:sz w:val="14"/>
                <w:szCs w:val="14"/>
              </w:rPr>
            </w:pPr>
            <w:ins w:id="755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FED5040" w14:textId="77777777" w:rsidR="00DC2757" w:rsidRPr="00DC2757" w:rsidRDefault="00DC2757" w:rsidP="00DC2757">
            <w:pPr>
              <w:spacing w:after="0" w:line="240" w:lineRule="auto"/>
              <w:jc w:val="center"/>
              <w:rPr>
                <w:ins w:id="7559" w:author="Commodore, Sarah" w:date="2023-03-22T16:23:00Z"/>
                <w:rFonts w:ascii="Arial" w:eastAsia="Times New Roman" w:hAnsi="Arial" w:cs="Arial"/>
                <w:color w:val="000000"/>
                <w:sz w:val="14"/>
                <w:szCs w:val="14"/>
              </w:rPr>
            </w:pPr>
            <w:ins w:id="7560" w:author="Commodore, Sarah" w:date="2023-03-22T16:23:00Z">
              <w:r w:rsidRPr="00DC2757">
                <w:rPr>
                  <w:rFonts w:ascii="Arial" w:eastAsia="Times New Roman" w:hAnsi="Arial" w:cs="Arial"/>
                  <w:color w:val="000000"/>
                  <w:sz w:val="14"/>
                  <w:szCs w:val="14"/>
                </w:rPr>
                <w:t>2</w:t>
              </w:r>
            </w:ins>
          </w:p>
        </w:tc>
      </w:tr>
      <w:tr w:rsidR="00DC2757" w:rsidRPr="00DC2757" w14:paraId="29ED329D" w14:textId="77777777" w:rsidTr="00DC2757">
        <w:trPr>
          <w:trHeight w:val="360"/>
          <w:ins w:id="7561" w:author="Commodore, Sarah" w:date="2023-03-22T16:23:00Z"/>
        </w:trPr>
        <w:tc>
          <w:tcPr>
            <w:tcW w:w="933" w:type="dxa"/>
            <w:tcBorders>
              <w:top w:val="nil"/>
              <w:left w:val="nil"/>
              <w:bottom w:val="nil"/>
              <w:right w:val="nil"/>
            </w:tcBorders>
            <w:shd w:val="clear" w:color="000000" w:fill="FFFFFF"/>
            <w:vAlign w:val="center"/>
            <w:hideMark/>
          </w:tcPr>
          <w:p w14:paraId="595903F2" w14:textId="77777777" w:rsidR="00DC2757" w:rsidRPr="00DC2757" w:rsidRDefault="00DC2757" w:rsidP="00DC2757">
            <w:pPr>
              <w:spacing w:after="0" w:line="240" w:lineRule="auto"/>
              <w:jc w:val="center"/>
              <w:rPr>
                <w:ins w:id="7562" w:author="Commodore, Sarah" w:date="2023-03-22T16:23:00Z"/>
                <w:rFonts w:ascii="Arial" w:eastAsia="Times New Roman" w:hAnsi="Arial" w:cs="Arial"/>
                <w:color w:val="000000"/>
                <w:sz w:val="14"/>
                <w:szCs w:val="14"/>
              </w:rPr>
            </w:pPr>
            <w:ins w:id="7563"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46F93474" w14:textId="77777777" w:rsidR="00DC2757" w:rsidRPr="00DC2757" w:rsidRDefault="00DC2757" w:rsidP="00DC2757">
            <w:pPr>
              <w:spacing w:after="0" w:line="240" w:lineRule="auto"/>
              <w:jc w:val="center"/>
              <w:rPr>
                <w:ins w:id="7564" w:author="Commodore, Sarah" w:date="2023-03-22T16:23:00Z"/>
                <w:rFonts w:ascii="Arial" w:eastAsia="Times New Roman" w:hAnsi="Arial" w:cs="Arial"/>
                <w:color w:val="000000"/>
                <w:sz w:val="14"/>
                <w:szCs w:val="14"/>
              </w:rPr>
            </w:pPr>
            <w:ins w:id="7565" w:author="Commodore, Sarah" w:date="2023-03-22T16:23:00Z">
              <w:r w:rsidRPr="00DC2757">
                <w:rPr>
                  <w:rFonts w:ascii="Arial" w:eastAsia="Times New Roman" w:hAnsi="Arial" w:cs="Arial"/>
                  <w:color w:val="000000"/>
                  <w:sz w:val="14"/>
                  <w:szCs w:val="14"/>
                </w:rPr>
                <w:t>1,823,032</w:t>
              </w:r>
            </w:ins>
          </w:p>
        </w:tc>
        <w:tc>
          <w:tcPr>
            <w:tcW w:w="809" w:type="dxa"/>
            <w:tcBorders>
              <w:top w:val="nil"/>
              <w:left w:val="nil"/>
              <w:bottom w:val="nil"/>
              <w:right w:val="nil"/>
            </w:tcBorders>
            <w:shd w:val="clear" w:color="000000" w:fill="FFFFFF"/>
            <w:vAlign w:val="center"/>
            <w:hideMark/>
          </w:tcPr>
          <w:p w14:paraId="615E224D" w14:textId="77777777" w:rsidR="00DC2757" w:rsidRPr="00DC2757" w:rsidRDefault="00DC2757" w:rsidP="00DC2757">
            <w:pPr>
              <w:spacing w:after="0" w:line="240" w:lineRule="auto"/>
              <w:jc w:val="center"/>
              <w:rPr>
                <w:ins w:id="7566" w:author="Commodore, Sarah" w:date="2023-03-22T16:23:00Z"/>
                <w:rFonts w:ascii="Arial" w:eastAsia="Times New Roman" w:hAnsi="Arial" w:cs="Arial"/>
                <w:color w:val="000000"/>
                <w:sz w:val="14"/>
                <w:szCs w:val="14"/>
              </w:rPr>
            </w:pPr>
            <w:ins w:id="7567" w:author="Commodore, Sarah" w:date="2023-03-22T16:23:00Z">
              <w:r w:rsidRPr="00DC2757">
                <w:rPr>
                  <w:rFonts w:ascii="Arial" w:eastAsia="Times New Roman" w:hAnsi="Arial" w:cs="Arial"/>
                  <w:color w:val="000000"/>
                  <w:sz w:val="14"/>
                  <w:szCs w:val="14"/>
                </w:rPr>
                <w:t>1,823,083</w:t>
              </w:r>
            </w:ins>
          </w:p>
        </w:tc>
        <w:tc>
          <w:tcPr>
            <w:tcW w:w="606" w:type="dxa"/>
            <w:tcBorders>
              <w:top w:val="nil"/>
              <w:left w:val="nil"/>
              <w:bottom w:val="nil"/>
              <w:right w:val="nil"/>
            </w:tcBorders>
            <w:shd w:val="clear" w:color="000000" w:fill="FFFFFF"/>
            <w:vAlign w:val="center"/>
            <w:hideMark/>
          </w:tcPr>
          <w:p w14:paraId="7356CDD8" w14:textId="77777777" w:rsidR="00DC2757" w:rsidRPr="00DC2757" w:rsidRDefault="00DC2757" w:rsidP="00DC2757">
            <w:pPr>
              <w:spacing w:after="0" w:line="240" w:lineRule="auto"/>
              <w:jc w:val="center"/>
              <w:rPr>
                <w:ins w:id="7568" w:author="Commodore, Sarah" w:date="2023-03-22T16:23:00Z"/>
                <w:rFonts w:ascii="Arial" w:eastAsia="Times New Roman" w:hAnsi="Arial" w:cs="Arial"/>
                <w:color w:val="000000"/>
                <w:sz w:val="14"/>
                <w:szCs w:val="14"/>
              </w:rPr>
            </w:pPr>
            <w:ins w:id="7569"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6423CA8F" w14:textId="77777777" w:rsidR="00DC2757" w:rsidRPr="00DC2757" w:rsidRDefault="00DC2757" w:rsidP="00DC2757">
            <w:pPr>
              <w:spacing w:after="0" w:line="240" w:lineRule="auto"/>
              <w:jc w:val="center"/>
              <w:rPr>
                <w:ins w:id="7570" w:author="Commodore, Sarah" w:date="2023-03-22T16:23:00Z"/>
                <w:rFonts w:ascii="Arial" w:eastAsia="Times New Roman" w:hAnsi="Arial" w:cs="Arial"/>
                <w:color w:val="000000"/>
                <w:sz w:val="14"/>
                <w:szCs w:val="14"/>
              </w:rPr>
            </w:pPr>
            <w:ins w:id="7571"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4C1EA9CA" w14:textId="77777777" w:rsidR="00DC2757" w:rsidRPr="00DC2757" w:rsidRDefault="00DC2757" w:rsidP="00DC2757">
            <w:pPr>
              <w:spacing w:after="0" w:line="240" w:lineRule="auto"/>
              <w:rPr>
                <w:ins w:id="7572" w:author="Commodore, Sarah" w:date="2023-03-22T16:23:00Z"/>
                <w:rFonts w:ascii="Arial" w:eastAsia="Times New Roman" w:hAnsi="Arial" w:cs="Arial"/>
                <w:color w:val="000000"/>
                <w:sz w:val="14"/>
                <w:szCs w:val="14"/>
              </w:rPr>
            </w:pPr>
            <w:ins w:id="7573" w:author="Commodore, Sarah" w:date="2023-03-22T16:23:00Z">
              <w:r w:rsidRPr="00DC2757">
                <w:rPr>
                  <w:rFonts w:ascii="Arial" w:eastAsia="Times New Roman" w:hAnsi="Arial" w:cs="Arial"/>
                  <w:color w:val="000000"/>
                  <w:sz w:val="14"/>
                  <w:szCs w:val="14"/>
                </w:rPr>
                <w:t>cg02123174</w:t>
              </w:r>
            </w:ins>
          </w:p>
        </w:tc>
        <w:tc>
          <w:tcPr>
            <w:tcW w:w="1533" w:type="dxa"/>
            <w:tcBorders>
              <w:top w:val="nil"/>
              <w:left w:val="nil"/>
              <w:bottom w:val="nil"/>
              <w:right w:val="nil"/>
            </w:tcBorders>
            <w:shd w:val="clear" w:color="000000" w:fill="FFFFFF"/>
            <w:vAlign w:val="center"/>
            <w:hideMark/>
          </w:tcPr>
          <w:p w14:paraId="4F647C0E" w14:textId="77777777" w:rsidR="00DC2757" w:rsidRPr="00DC2757" w:rsidRDefault="00DC2757" w:rsidP="00DC2757">
            <w:pPr>
              <w:spacing w:after="0" w:line="240" w:lineRule="auto"/>
              <w:jc w:val="center"/>
              <w:rPr>
                <w:ins w:id="7574" w:author="Commodore, Sarah" w:date="2023-03-22T16:23:00Z"/>
                <w:rFonts w:ascii="Arial" w:eastAsia="Times New Roman" w:hAnsi="Arial" w:cs="Arial"/>
                <w:i/>
                <w:iCs/>
                <w:color w:val="000000"/>
                <w:sz w:val="14"/>
                <w:szCs w:val="14"/>
              </w:rPr>
            </w:pPr>
            <w:ins w:id="7575" w:author="Commodore, Sarah" w:date="2023-03-22T16:23:00Z">
              <w:r w:rsidRPr="00DC2757">
                <w:rPr>
                  <w:rFonts w:ascii="Arial" w:eastAsia="Times New Roman" w:hAnsi="Arial" w:cs="Arial"/>
                  <w:i/>
                  <w:iCs/>
                  <w:color w:val="000000"/>
                  <w:sz w:val="14"/>
                  <w:szCs w:val="14"/>
                </w:rPr>
                <w:t>LOC</w:t>
              </w:r>
              <w:proofErr w:type="gramStart"/>
              <w:r w:rsidRPr="00DC2757">
                <w:rPr>
                  <w:rFonts w:ascii="Arial" w:eastAsia="Times New Roman" w:hAnsi="Arial" w:cs="Arial"/>
                  <w:i/>
                  <w:iCs/>
                  <w:color w:val="000000"/>
                  <w:sz w:val="14"/>
                  <w:szCs w:val="14"/>
                </w:rPr>
                <w:t>100288123;REXO</w:t>
              </w:r>
              <w:proofErr w:type="gramEnd"/>
              <w:r w:rsidRPr="00DC2757">
                <w:rPr>
                  <w:rFonts w:ascii="Arial" w:eastAsia="Times New Roman" w:hAnsi="Arial" w:cs="Arial"/>
                  <w:i/>
                  <w:iCs/>
                  <w:color w:val="000000"/>
                  <w:sz w:val="14"/>
                  <w:szCs w:val="14"/>
                </w:rPr>
                <w:t>1</w:t>
              </w:r>
            </w:ins>
          </w:p>
        </w:tc>
        <w:tc>
          <w:tcPr>
            <w:tcW w:w="770" w:type="dxa"/>
            <w:tcBorders>
              <w:top w:val="nil"/>
              <w:left w:val="nil"/>
              <w:bottom w:val="nil"/>
              <w:right w:val="nil"/>
            </w:tcBorders>
            <w:shd w:val="clear" w:color="000000" w:fill="FFFFFF"/>
            <w:vAlign w:val="center"/>
            <w:hideMark/>
          </w:tcPr>
          <w:p w14:paraId="5CF7FE79" w14:textId="77777777" w:rsidR="00DC2757" w:rsidRPr="00DC2757" w:rsidRDefault="00DC2757" w:rsidP="00DC2757">
            <w:pPr>
              <w:spacing w:after="0" w:line="240" w:lineRule="auto"/>
              <w:jc w:val="center"/>
              <w:rPr>
                <w:ins w:id="7576" w:author="Commodore, Sarah" w:date="2023-03-22T16:23:00Z"/>
                <w:rFonts w:ascii="Arial" w:eastAsia="Times New Roman" w:hAnsi="Arial" w:cs="Arial"/>
                <w:color w:val="000000"/>
                <w:sz w:val="14"/>
                <w:szCs w:val="14"/>
              </w:rPr>
            </w:pPr>
            <w:ins w:id="7577"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0EA5C8C" w14:textId="77777777" w:rsidR="00DC2757" w:rsidRPr="00DC2757" w:rsidRDefault="00DC2757" w:rsidP="00DC2757">
            <w:pPr>
              <w:spacing w:after="0" w:line="240" w:lineRule="auto"/>
              <w:jc w:val="center"/>
              <w:rPr>
                <w:ins w:id="7578" w:author="Commodore, Sarah" w:date="2023-03-22T16:23:00Z"/>
                <w:rFonts w:ascii="Arial" w:eastAsia="Times New Roman" w:hAnsi="Arial" w:cs="Arial"/>
                <w:color w:val="000000"/>
                <w:sz w:val="14"/>
                <w:szCs w:val="14"/>
              </w:rPr>
            </w:pPr>
            <w:ins w:id="7579" w:author="Commodore, Sarah" w:date="2023-03-22T16:23:00Z">
              <w:r w:rsidRPr="00DC2757">
                <w:rPr>
                  <w:rFonts w:ascii="Arial" w:eastAsia="Times New Roman" w:hAnsi="Arial" w:cs="Arial"/>
                  <w:color w:val="000000"/>
                  <w:sz w:val="14"/>
                  <w:szCs w:val="14"/>
                </w:rPr>
                <w:t>1</w:t>
              </w:r>
            </w:ins>
          </w:p>
        </w:tc>
      </w:tr>
      <w:tr w:rsidR="00DC2757" w:rsidRPr="00DC2757" w14:paraId="58EF6019" w14:textId="77777777" w:rsidTr="00DC2757">
        <w:trPr>
          <w:trHeight w:val="180"/>
          <w:ins w:id="7580" w:author="Commodore, Sarah" w:date="2023-03-22T16:23:00Z"/>
        </w:trPr>
        <w:tc>
          <w:tcPr>
            <w:tcW w:w="933" w:type="dxa"/>
            <w:tcBorders>
              <w:top w:val="nil"/>
              <w:left w:val="nil"/>
              <w:bottom w:val="nil"/>
              <w:right w:val="nil"/>
            </w:tcBorders>
            <w:shd w:val="clear" w:color="000000" w:fill="FFFFFF"/>
            <w:vAlign w:val="center"/>
            <w:hideMark/>
          </w:tcPr>
          <w:p w14:paraId="0BBB7D04" w14:textId="77777777" w:rsidR="00DC2757" w:rsidRPr="00DC2757" w:rsidRDefault="00DC2757" w:rsidP="00DC2757">
            <w:pPr>
              <w:spacing w:after="0" w:line="240" w:lineRule="auto"/>
              <w:jc w:val="center"/>
              <w:rPr>
                <w:ins w:id="7581" w:author="Commodore, Sarah" w:date="2023-03-22T16:23:00Z"/>
                <w:rFonts w:ascii="Arial" w:eastAsia="Times New Roman" w:hAnsi="Arial" w:cs="Arial"/>
                <w:color w:val="000000"/>
                <w:sz w:val="14"/>
                <w:szCs w:val="14"/>
              </w:rPr>
            </w:pPr>
            <w:ins w:id="7582" w:author="Commodore, Sarah" w:date="2023-03-22T16:23:00Z">
              <w:r w:rsidRPr="00DC2757">
                <w:rPr>
                  <w:rFonts w:ascii="Arial" w:eastAsia="Times New Roman" w:hAnsi="Arial" w:cs="Arial"/>
                  <w:color w:val="000000"/>
                  <w:sz w:val="14"/>
                  <w:szCs w:val="14"/>
                </w:rPr>
                <w:t>chr4</w:t>
              </w:r>
            </w:ins>
          </w:p>
        </w:tc>
        <w:tc>
          <w:tcPr>
            <w:tcW w:w="809" w:type="dxa"/>
            <w:tcBorders>
              <w:top w:val="nil"/>
              <w:left w:val="nil"/>
              <w:bottom w:val="nil"/>
              <w:right w:val="nil"/>
            </w:tcBorders>
            <w:shd w:val="clear" w:color="000000" w:fill="FFFFFF"/>
            <w:vAlign w:val="center"/>
            <w:hideMark/>
          </w:tcPr>
          <w:p w14:paraId="32B7BCF9" w14:textId="77777777" w:rsidR="00DC2757" w:rsidRPr="00DC2757" w:rsidRDefault="00DC2757" w:rsidP="00DC2757">
            <w:pPr>
              <w:spacing w:after="0" w:line="240" w:lineRule="auto"/>
              <w:jc w:val="center"/>
              <w:rPr>
                <w:ins w:id="7583" w:author="Commodore, Sarah" w:date="2023-03-22T16:23:00Z"/>
                <w:rFonts w:ascii="Arial" w:eastAsia="Times New Roman" w:hAnsi="Arial" w:cs="Arial"/>
                <w:color w:val="000000"/>
                <w:sz w:val="14"/>
                <w:szCs w:val="14"/>
              </w:rPr>
            </w:pPr>
            <w:ins w:id="7584" w:author="Commodore, Sarah" w:date="2023-03-22T16:23:00Z">
              <w:r w:rsidRPr="00DC2757">
                <w:rPr>
                  <w:rFonts w:ascii="Arial" w:eastAsia="Times New Roman" w:hAnsi="Arial" w:cs="Arial"/>
                  <w:color w:val="000000"/>
                  <w:sz w:val="14"/>
                  <w:szCs w:val="14"/>
                </w:rPr>
                <w:t>1,512,820</w:t>
              </w:r>
            </w:ins>
          </w:p>
        </w:tc>
        <w:tc>
          <w:tcPr>
            <w:tcW w:w="809" w:type="dxa"/>
            <w:tcBorders>
              <w:top w:val="nil"/>
              <w:left w:val="nil"/>
              <w:bottom w:val="nil"/>
              <w:right w:val="nil"/>
            </w:tcBorders>
            <w:shd w:val="clear" w:color="000000" w:fill="FFFFFF"/>
            <w:vAlign w:val="center"/>
            <w:hideMark/>
          </w:tcPr>
          <w:p w14:paraId="4DD970FA" w14:textId="77777777" w:rsidR="00DC2757" w:rsidRPr="00DC2757" w:rsidRDefault="00DC2757" w:rsidP="00DC2757">
            <w:pPr>
              <w:spacing w:after="0" w:line="240" w:lineRule="auto"/>
              <w:jc w:val="center"/>
              <w:rPr>
                <w:ins w:id="7585" w:author="Commodore, Sarah" w:date="2023-03-22T16:23:00Z"/>
                <w:rFonts w:ascii="Arial" w:eastAsia="Times New Roman" w:hAnsi="Arial" w:cs="Arial"/>
                <w:color w:val="000000"/>
                <w:sz w:val="14"/>
                <w:szCs w:val="14"/>
              </w:rPr>
            </w:pPr>
            <w:ins w:id="7586" w:author="Commodore, Sarah" w:date="2023-03-22T16:23:00Z">
              <w:r w:rsidRPr="00DC2757">
                <w:rPr>
                  <w:rFonts w:ascii="Arial" w:eastAsia="Times New Roman" w:hAnsi="Arial" w:cs="Arial"/>
                  <w:color w:val="000000"/>
                  <w:sz w:val="14"/>
                  <w:szCs w:val="14"/>
                </w:rPr>
                <w:t>1,513,310</w:t>
              </w:r>
            </w:ins>
          </w:p>
        </w:tc>
        <w:tc>
          <w:tcPr>
            <w:tcW w:w="606" w:type="dxa"/>
            <w:tcBorders>
              <w:top w:val="nil"/>
              <w:left w:val="nil"/>
              <w:bottom w:val="nil"/>
              <w:right w:val="nil"/>
            </w:tcBorders>
            <w:shd w:val="clear" w:color="000000" w:fill="FFFFFF"/>
            <w:vAlign w:val="center"/>
            <w:hideMark/>
          </w:tcPr>
          <w:p w14:paraId="29CFFC77" w14:textId="77777777" w:rsidR="00DC2757" w:rsidRPr="00DC2757" w:rsidRDefault="00DC2757" w:rsidP="00DC2757">
            <w:pPr>
              <w:spacing w:after="0" w:line="240" w:lineRule="auto"/>
              <w:jc w:val="center"/>
              <w:rPr>
                <w:ins w:id="7587" w:author="Commodore, Sarah" w:date="2023-03-22T16:23:00Z"/>
                <w:rFonts w:ascii="Arial" w:eastAsia="Times New Roman" w:hAnsi="Arial" w:cs="Arial"/>
                <w:color w:val="000000"/>
                <w:sz w:val="14"/>
                <w:szCs w:val="14"/>
              </w:rPr>
            </w:pPr>
            <w:ins w:id="7588"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2B152C4F" w14:textId="77777777" w:rsidR="00DC2757" w:rsidRPr="00DC2757" w:rsidRDefault="00DC2757" w:rsidP="00DC2757">
            <w:pPr>
              <w:spacing w:after="0" w:line="240" w:lineRule="auto"/>
              <w:jc w:val="center"/>
              <w:rPr>
                <w:ins w:id="7589" w:author="Commodore, Sarah" w:date="2023-03-22T16:23:00Z"/>
                <w:rFonts w:ascii="Arial" w:eastAsia="Times New Roman" w:hAnsi="Arial" w:cs="Arial"/>
                <w:color w:val="000000"/>
                <w:sz w:val="14"/>
                <w:szCs w:val="14"/>
              </w:rPr>
            </w:pPr>
            <w:ins w:id="7590"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651ACB0" w14:textId="77777777" w:rsidR="00DC2757" w:rsidRPr="00DC2757" w:rsidRDefault="00DC2757" w:rsidP="00DC2757">
            <w:pPr>
              <w:spacing w:after="0" w:line="240" w:lineRule="auto"/>
              <w:rPr>
                <w:ins w:id="7591" w:author="Commodore, Sarah" w:date="2023-03-22T16:23:00Z"/>
                <w:rFonts w:ascii="Arial" w:eastAsia="Times New Roman" w:hAnsi="Arial" w:cs="Arial"/>
                <w:color w:val="000000"/>
                <w:sz w:val="14"/>
                <w:szCs w:val="14"/>
              </w:rPr>
            </w:pPr>
            <w:ins w:id="759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03555012;cg</w:t>
              </w:r>
              <w:proofErr w:type="gramEnd"/>
              <w:r w:rsidRPr="00DC2757">
                <w:rPr>
                  <w:rFonts w:ascii="Arial" w:eastAsia="Times New Roman" w:hAnsi="Arial" w:cs="Arial"/>
                  <w:color w:val="000000"/>
                  <w:sz w:val="14"/>
                  <w:szCs w:val="14"/>
                </w:rPr>
                <w:t>04600233;cg11174255;cg18063486;cg25034424</w:t>
              </w:r>
            </w:ins>
          </w:p>
        </w:tc>
        <w:tc>
          <w:tcPr>
            <w:tcW w:w="1533" w:type="dxa"/>
            <w:tcBorders>
              <w:top w:val="nil"/>
              <w:left w:val="nil"/>
              <w:bottom w:val="nil"/>
              <w:right w:val="nil"/>
            </w:tcBorders>
            <w:shd w:val="clear" w:color="000000" w:fill="FFFFFF"/>
            <w:vAlign w:val="center"/>
            <w:hideMark/>
          </w:tcPr>
          <w:p w14:paraId="665ABB8B" w14:textId="77777777" w:rsidR="00DC2757" w:rsidRPr="00DC2757" w:rsidRDefault="00DC2757" w:rsidP="00DC2757">
            <w:pPr>
              <w:spacing w:after="0" w:line="240" w:lineRule="auto"/>
              <w:jc w:val="center"/>
              <w:rPr>
                <w:ins w:id="7593" w:author="Commodore, Sarah" w:date="2023-03-22T16:23:00Z"/>
                <w:rFonts w:ascii="Arial" w:eastAsia="Times New Roman" w:hAnsi="Arial" w:cs="Arial"/>
                <w:i/>
                <w:iCs/>
                <w:color w:val="000000"/>
                <w:sz w:val="14"/>
                <w:szCs w:val="14"/>
              </w:rPr>
            </w:pPr>
            <w:ins w:id="7594" w:author="Commodore, Sarah" w:date="2023-03-22T16:23:00Z">
              <w:r w:rsidRPr="00DC2757">
                <w:rPr>
                  <w:rFonts w:ascii="Arial" w:eastAsia="Times New Roman" w:hAnsi="Arial" w:cs="Arial"/>
                  <w:i/>
                  <w:iCs/>
                  <w:color w:val="000000"/>
                  <w:sz w:val="14"/>
                  <w:szCs w:val="14"/>
                </w:rPr>
                <w:t>NKX1-1</w:t>
              </w:r>
            </w:ins>
          </w:p>
        </w:tc>
        <w:tc>
          <w:tcPr>
            <w:tcW w:w="770" w:type="dxa"/>
            <w:tcBorders>
              <w:top w:val="nil"/>
              <w:left w:val="nil"/>
              <w:bottom w:val="nil"/>
              <w:right w:val="nil"/>
            </w:tcBorders>
            <w:shd w:val="clear" w:color="000000" w:fill="FFFFFF"/>
            <w:vAlign w:val="center"/>
            <w:hideMark/>
          </w:tcPr>
          <w:p w14:paraId="41D9BB02" w14:textId="77777777" w:rsidR="00DC2757" w:rsidRPr="00DC2757" w:rsidRDefault="00DC2757" w:rsidP="00DC2757">
            <w:pPr>
              <w:spacing w:after="0" w:line="240" w:lineRule="auto"/>
              <w:jc w:val="center"/>
              <w:rPr>
                <w:ins w:id="7595" w:author="Commodore, Sarah" w:date="2023-03-22T16:23:00Z"/>
                <w:rFonts w:ascii="Arial" w:eastAsia="Times New Roman" w:hAnsi="Arial" w:cs="Arial"/>
                <w:color w:val="000000"/>
                <w:sz w:val="14"/>
                <w:szCs w:val="14"/>
              </w:rPr>
            </w:pPr>
            <w:ins w:id="7596"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58E80AB3" w14:textId="77777777" w:rsidR="00DC2757" w:rsidRPr="00DC2757" w:rsidRDefault="00DC2757" w:rsidP="00DC2757">
            <w:pPr>
              <w:spacing w:after="0" w:line="240" w:lineRule="auto"/>
              <w:jc w:val="center"/>
              <w:rPr>
                <w:ins w:id="7597" w:author="Commodore, Sarah" w:date="2023-03-22T16:23:00Z"/>
                <w:rFonts w:ascii="Arial" w:eastAsia="Times New Roman" w:hAnsi="Arial" w:cs="Arial"/>
                <w:color w:val="000000"/>
                <w:sz w:val="14"/>
                <w:szCs w:val="14"/>
              </w:rPr>
            </w:pPr>
            <w:ins w:id="7598" w:author="Commodore, Sarah" w:date="2023-03-22T16:23:00Z">
              <w:r w:rsidRPr="00DC2757">
                <w:rPr>
                  <w:rFonts w:ascii="Arial" w:eastAsia="Times New Roman" w:hAnsi="Arial" w:cs="Arial"/>
                  <w:color w:val="000000"/>
                  <w:sz w:val="14"/>
                  <w:szCs w:val="14"/>
                </w:rPr>
                <w:t>0</w:t>
              </w:r>
            </w:ins>
          </w:p>
        </w:tc>
      </w:tr>
      <w:tr w:rsidR="00DC2757" w:rsidRPr="00DC2757" w14:paraId="07AEC1F9" w14:textId="77777777" w:rsidTr="00DC2757">
        <w:trPr>
          <w:trHeight w:val="180"/>
          <w:ins w:id="7599" w:author="Commodore, Sarah" w:date="2023-03-22T16:23:00Z"/>
        </w:trPr>
        <w:tc>
          <w:tcPr>
            <w:tcW w:w="933" w:type="dxa"/>
            <w:tcBorders>
              <w:top w:val="nil"/>
              <w:left w:val="nil"/>
              <w:bottom w:val="nil"/>
              <w:right w:val="nil"/>
            </w:tcBorders>
            <w:shd w:val="clear" w:color="000000" w:fill="FFFFFF"/>
            <w:vAlign w:val="center"/>
            <w:hideMark/>
          </w:tcPr>
          <w:p w14:paraId="72468E93" w14:textId="77777777" w:rsidR="00DC2757" w:rsidRPr="00DC2757" w:rsidRDefault="00DC2757" w:rsidP="00DC2757">
            <w:pPr>
              <w:spacing w:after="0" w:line="240" w:lineRule="auto"/>
              <w:jc w:val="center"/>
              <w:rPr>
                <w:ins w:id="7600" w:author="Commodore, Sarah" w:date="2023-03-22T16:23:00Z"/>
                <w:rFonts w:ascii="Arial" w:eastAsia="Times New Roman" w:hAnsi="Arial" w:cs="Arial"/>
                <w:color w:val="000000"/>
                <w:sz w:val="14"/>
                <w:szCs w:val="14"/>
              </w:rPr>
            </w:pPr>
            <w:ins w:id="7601"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17D88209" w14:textId="77777777" w:rsidR="00DC2757" w:rsidRPr="00DC2757" w:rsidRDefault="00DC2757" w:rsidP="00DC2757">
            <w:pPr>
              <w:spacing w:after="0" w:line="240" w:lineRule="auto"/>
              <w:jc w:val="center"/>
              <w:rPr>
                <w:ins w:id="7602" w:author="Commodore, Sarah" w:date="2023-03-22T16:23:00Z"/>
                <w:rFonts w:ascii="Arial" w:eastAsia="Times New Roman" w:hAnsi="Arial" w:cs="Arial"/>
                <w:color w:val="000000"/>
                <w:sz w:val="14"/>
                <w:szCs w:val="14"/>
              </w:rPr>
            </w:pPr>
            <w:ins w:id="7603" w:author="Commodore, Sarah" w:date="2023-03-22T16:23:00Z">
              <w:r w:rsidRPr="00DC2757">
                <w:rPr>
                  <w:rFonts w:ascii="Arial" w:eastAsia="Times New Roman" w:hAnsi="Arial" w:cs="Arial"/>
                  <w:color w:val="000000"/>
                  <w:sz w:val="14"/>
                  <w:szCs w:val="14"/>
                </w:rPr>
                <w:t>46,056,709</w:t>
              </w:r>
            </w:ins>
          </w:p>
        </w:tc>
        <w:tc>
          <w:tcPr>
            <w:tcW w:w="809" w:type="dxa"/>
            <w:tcBorders>
              <w:top w:val="nil"/>
              <w:left w:val="nil"/>
              <w:bottom w:val="nil"/>
              <w:right w:val="nil"/>
            </w:tcBorders>
            <w:shd w:val="clear" w:color="000000" w:fill="FFFFFF"/>
            <w:vAlign w:val="center"/>
            <w:hideMark/>
          </w:tcPr>
          <w:p w14:paraId="680144A5" w14:textId="77777777" w:rsidR="00DC2757" w:rsidRPr="00DC2757" w:rsidRDefault="00DC2757" w:rsidP="00DC2757">
            <w:pPr>
              <w:spacing w:after="0" w:line="240" w:lineRule="auto"/>
              <w:jc w:val="center"/>
              <w:rPr>
                <w:ins w:id="7604" w:author="Commodore, Sarah" w:date="2023-03-22T16:23:00Z"/>
                <w:rFonts w:ascii="Arial" w:eastAsia="Times New Roman" w:hAnsi="Arial" w:cs="Arial"/>
                <w:color w:val="000000"/>
                <w:sz w:val="14"/>
                <w:szCs w:val="14"/>
              </w:rPr>
            </w:pPr>
            <w:ins w:id="7605" w:author="Commodore, Sarah" w:date="2023-03-22T16:23:00Z">
              <w:r w:rsidRPr="00DC2757">
                <w:rPr>
                  <w:rFonts w:ascii="Arial" w:eastAsia="Times New Roman" w:hAnsi="Arial" w:cs="Arial"/>
                  <w:color w:val="000000"/>
                  <w:sz w:val="14"/>
                  <w:szCs w:val="14"/>
                </w:rPr>
                <w:t>46,056,958</w:t>
              </w:r>
            </w:ins>
          </w:p>
        </w:tc>
        <w:tc>
          <w:tcPr>
            <w:tcW w:w="606" w:type="dxa"/>
            <w:tcBorders>
              <w:top w:val="nil"/>
              <w:left w:val="nil"/>
              <w:bottom w:val="nil"/>
              <w:right w:val="nil"/>
            </w:tcBorders>
            <w:shd w:val="clear" w:color="000000" w:fill="FFFFFF"/>
            <w:vAlign w:val="center"/>
            <w:hideMark/>
          </w:tcPr>
          <w:p w14:paraId="13B362AF" w14:textId="77777777" w:rsidR="00DC2757" w:rsidRPr="00DC2757" w:rsidRDefault="00DC2757" w:rsidP="00DC2757">
            <w:pPr>
              <w:spacing w:after="0" w:line="240" w:lineRule="auto"/>
              <w:jc w:val="center"/>
              <w:rPr>
                <w:ins w:id="7606" w:author="Commodore, Sarah" w:date="2023-03-22T16:23:00Z"/>
                <w:rFonts w:ascii="Arial" w:eastAsia="Times New Roman" w:hAnsi="Arial" w:cs="Arial"/>
                <w:color w:val="000000"/>
                <w:sz w:val="14"/>
                <w:szCs w:val="14"/>
              </w:rPr>
            </w:pPr>
            <w:ins w:id="7607" w:author="Commodore, Sarah" w:date="2023-03-22T16:23:00Z">
              <w:r w:rsidRPr="00DC2757">
                <w:rPr>
                  <w:rFonts w:ascii="Arial" w:eastAsia="Times New Roman" w:hAnsi="Arial" w:cs="Arial"/>
                  <w:color w:val="000000"/>
                  <w:sz w:val="14"/>
                  <w:szCs w:val="14"/>
                </w:rPr>
                <w:t>0.045</w:t>
              </w:r>
            </w:ins>
          </w:p>
        </w:tc>
        <w:tc>
          <w:tcPr>
            <w:tcW w:w="497" w:type="dxa"/>
            <w:tcBorders>
              <w:top w:val="nil"/>
              <w:left w:val="nil"/>
              <w:bottom w:val="nil"/>
              <w:right w:val="nil"/>
            </w:tcBorders>
            <w:shd w:val="clear" w:color="000000" w:fill="FFFFFF"/>
            <w:vAlign w:val="center"/>
            <w:hideMark/>
          </w:tcPr>
          <w:p w14:paraId="63DD86E6" w14:textId="77777777" w:rsidR="00DC2757" w:rsidRPr="00DC2757" w:rsidRDefault="00DC2757" w:rsidP="00DC2757">
            <w:pPr>
              <w:spacing w:after="0" w:line="240" w:lineRule="auto"/>
              <w:jc w:val="center"/>
              <w:rPr>
                <w:ins w:id="7608" w:author="Commodore, Sarah" w:date="2023-03-22T16:23:00Z"/>
                <w:rFonts w:ascii="Arial" w:eastAsia="Times New Roman" w:hAnsi="Arial" w:cs="Arial"/>
                <w:color w:val="000000"/>
                <w:sz w:val="14"/>
                <w:szCs w:val="14"/>
              </w:rPr>
            </w:pPr>
            <w:ins w:id="7609"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48D0FA7" w14:textId="77777777" w:rsidR="00DC2757" w:rsidRPr="00DC2757" w:rsidRDefault="00DC2757" w:rsidP="00DC2757">
            <w:pPr>
              <w:spacing w:after="0" w:line="240" w:lineRule="auto"/>
              <w:rPr>
                <w:ins w:id="7610" w:author="Commodore, Sarah" w:date="2023-03-22T16:23:00Z"/>
                <w:rFonts w:ascii="Arial" w:eastAsia="Times New Roman" w:hAnsi="Arial" w:cs="Arial"/>
                <w:color w:val="000000"/>
                <w:sz w:val="14"/>
                <w:szCs w:val="14"/>
              </w:rPr>
            </w:pPr>
            <w:ins w:id="761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00767269;cg</w:t>
              </w:r>
              <w:proofErr w:type="gramEnd"/>
              <w:r w:rsidRPr="00DC2757">
                <w:rPr>
                  <w:rFonts w:ascii="Arial" w:eastAsia="Times New Roman" w:hAnsi="Arial" w:cs="Arial"/>
                  <w:color w:val="000000"/>
                  <w:sz w:val="14"/>
                  <w:szCs w:val="14"/>
                </w:rPr>
                <w:t>13588954;cg18489009;cg27391679</w:t>
              </w:r>
            </w:ins>
          </w:p>
        </w:tc>
        <w:tc>
          <w:tcPr>
            <w:tcW w:w="1533" w:type="dxa"/>
            <w:tcBorders>
              <w:top w:val="nil"/>
              <w:left w:val="nil"/>
              <w:bottom w:val="nil"/>
              <w:right w:val="nil"/>
            </w:tcBorders>
            <w:shd w:val="clear" w:color="000000" w:fill="FFFFFF"/>
            <w:vAlign w:val="center"/>
            <w:hideMark/>
          </w:tcPr>
          <w:p w14:paraId="729E5B4C" w14:textId="77777777" w:rsidR="00DC2757" w:rsidRPr="00DC2757" w:rsidRDefault="00DC2757" w:rsidP="00DC2757">
            <w:pPr>
              <w:spacing w:after="0" w:line="240" w:lineRule="auto"/>
              <w:jc w:val="center"/>
              <w:rPr>
                <w:ins w:id="7612" w:author="Commodore, Sarah" w:date="2023-03-22T16:23:00Z"/>
                <w:rFonts w:ascii="Arial" w:eastAsia="Times New Roman" w:hAnsi="Arial" w:cs="Arial"/>
                <w:i/>
                <w:iCs/>
                <w:color w:val="000000"/>
                <w:sz w:val="14"/>
                <w:szCs w:val="14"/>
              </w:rPr>
            </w:pPr>
            <w:ins w:id="7613" w:author="Commodore, Sarah" w:date="2023-03-22T16:23:00Z">
              <w:r w:rsidRPr="00DC2757">
                <w:rPr>
                  <w:rFonts w:ascii="Arial" w:eastAsia="Times New Roman" w:hAnsi="Arial" w:cs="Arial"/>
                  <w:i/>
                  <w:iCs/>
                  <w:color w:val="000000"/>
                  <w:sz w:val="14"/>
                  <w:szCs w:val="14"/>
                </w:rPr>
                <w:t>OPA3</w:t>
              </w:r>
            </w:ins>
          </w:p>
        </w:tc>
        <w:tc>
          <w:tcPr>
            <w:tcW w:w="770" w:type="dxa"/>
            <w:tcBorders>
              <w:top w:val="nil"/>
              <w:left w:val="nil"/>
              <w:bottom w:val="nil"/>
              <w:right w:val="nil"/>
            </w:tcBorders>
            <w:shd w:val="clear" w:color="000000" w:fill="FFFFFF"/>
            <w:vAlign w:val="center"/>
            <w:hideMark/>
          </w:tcPr>
          <w:p w14:paraId="40216673" w14:textId="77777777" w:rsidR="00DC2757" w:rsidRPr="00DC2757" w:rsidRDefault="00DC2757" w:rsidP="00DC2757">
            <w:pPr>
              <w:spacing w:after="0" w:line="240" w:lineRule="auto"/>
              <w:jc w:val="center"/>
              <w:rPr>
                <w:ins w:id="7614" w:author="Commodore, Sarah" w:date="2023-03-22T16:23:00Z"/>
                <w:rFonts w:ascii="Arial" w:eastAsia="Times New Roman" w:hAnsi="Arial" w:cs="Arial"/>
                <w:color w:val="000000"/>
                <w:sz w:val="14"/>
                <w:szCs w:val="14"/>
              </w:rPr>
            </w:pPr>
            <w:ins w:id="7615"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5C641CB9" w14:textId="77777777" w:rsidR="00DC2757" w:rsidRPr="00DC2757" w:rsidRDefault="00DC2757" w:rsidP="00DC2757">
            <w:pPr>
              <w:spacing w:after="0" w:line="240" w:lineRule="auto"/>
              <w:jc w:val="center"/>
              <w:rPr>
                <w:ins w:id="7616" w:author="Commodore, Sarah" w:date="2023-03-22T16:23:00Z"/>
                <w:rFonts w:ascii="Arial" w:eastAsia="Times New Roman" w:hAnsi="Arial" w:cs="Arial"/>
                <w:color w:val="000000"/>
                <w:sz w:val="14"/>
                <w:szCs w:val="14"/>
              </w:rPr>
            </w:pPr>
            <w:ins w:id="7617" w:author="Commodore, Sarah" w:date="2023-03-22T16:23:00Z">
              <w:r w:rsidRPr="00DC2757">
                <w:rPr>
                  <w:rFonts w:ascii="Arial" w:eastAsia="Times New Roman" w:hAnsi="Arial" w:cs="Arial"/>
                  <w:color w:val="000000"/>
                  <w:sz w:val="14"/>
                  <w:szCs w:val="14"/>
                </w:rPr>
                <w:t>0</w:t>
              </w:r>
            </w:ins>
          </w:p>
        </w:tc>
      </w:tr>
      <w:tr w:rsidR="00DC2757" w:rsidRPr="00DC2757" w14:paraId="59AF5A27" w14:textId="77777777" w:rsidTr="00DC2757">
        <w:trPr>
          <w:trHeight w:val="180"/>
          <w:ins w:id="7618" w:author="Commodore, Sarah" w:date="2023-03-22T16:23:00Z"/>
        </w:trPr>
        <w:tc>
          <w:tcPr>
            <w:tcW w:w="933" w:type="dxa"/>
            <w:tcBorders>
              <w:top w:val="nil"/>
              <w:left w:val="nil"/>
              <w:bottom w:val="nil"/>
              <w:right w:val="nil"/>
            </w:tcBorders>
            <w:shd w:val="clear" w:color="000000" w:fill="FFFFFF"/>
            <w:vAlign w:val="center"/>
            <w:hideMark/>
          </w:tcPr>
          <w:p w14:paraId="56541BFD" w14:textId="77777777" w:rsidR="00DC2757" w:rsidRPr="00DC2757" w:rsidRDefault="00DC2757" w:rsidP="00DC2757">
            <w:pPr>
              <w:spacing w:after="0" w:line="240" w:lineRule="auto"/>
              <w:jc w:val="center"/>
              <w:rPr>
                <w:ins w:id="7619" w:author="Commodore, Sarah" w:date="2023-03-22T16:23:00Z"/>
                <w:rFonts w:ascii="Arial" w:eastAsia="Times New Roman" w:hAnsi="Arial" w:cs="Arial"/>
                <w:color w:val="000000"/>
                <w:sz w:val="14"/>
                <w:szCs w:val="14"/>
              </w:rPr>
            </w:pPr>
            <w:ins w:id="7620" w:author="Commodore, Sarah" w:date="2023-03-22T16:23:00Z">
              <w:r w:rsidRPr="00DC2757">
                <w:rPr>
                  <w:rFonts w:ascii="Arial" w:eastAsia="Times New Roman" w:hAnsi="Arial" w:cs="Arial"/>
                  <w:color w:val="000000"/>
                  <w:sz w:val="14"/>
                  <w:szCs w:val="14"/>
                </w:rPr>
                <w:t>chr10</w:t>
              </w:r>
            </w:ins>
          </w:p>
        </w:tc>
        <w:tc>
          <w:tcPr>
            <w:tcW w:w="809" w:type="dxa"/>
            <w:tcBorders>
              <w:top w:val="nil"/>
              <w:left w:val="nil"/>
              <w:bottom w:val="nil"/>
              <w:right w:val="nil"/>
            </w:tcBorders>
            <w:shd w:val="clear" w:color="000000" w:fill="FFFFFF"/>
            <w:vAlign w:val="center"/>
            <w:hideMark/>
          </w:tcPr>
          <w:p w14:paraId="73C28B07" w14:textId="77777777" w:rsidR="00DC2757" w:rsidRPr="00DC2757" w:rsidRDefault="00DC2757" w:rsidP="00DC2757">
            <w:pPr>
              <w:spacing w:after="0" w:line="240" w:lineRule="auto"/>
              <w:jc w:val="center"/>
              <w:rPr>
                <w:ins w:id="7621" w:author="Commodore, Sarah" w:date="2023-03-22T16:23:00Z"/>
                <w:rFonts w:ascii="Arial" w:eastAsia="Times New Roman" w:hAnsi="Arial" w:cs="Arial"/>
                <w:color w:val="000000"/>
                <w:sz w:val="14"/>
                <w:szCs w:val="14"/>
              </w:rPr>
            </w:pPr>
            <w:ins w:id="7622" w:author="Commodore, Sarah" w:date="2023-03-22T16:23:00Z">
              <w:r w:rsidRPr="00DC2757">
                <w:rPr>
                  <w:rFonts w:ascii="Arial" w:eastAsia="Times New Roman" w:hAnsi="Arial" w:cs="Arial"/>
                  <w:color w:val="000000"/>
                  <w:sz w:val="14"/>
                  <w:szCs w:val="14"/>
                </w:rPr>
                <w:t>29,698,248</w:t>
              </w:r>
            </w:ins>
          </w:p>
        </w:tc>
        <w:tc>
          <w:tcPr>
            <w:tcW w:w="809" w:type="dxa"/>
            <w:tcBorders>
              <w:top w:val="nil"/>
              <w:left w:val="nil"/>
              <w:bottom w:val="nil"/>
              <w:right w:val="nil"/>
            </w:tcBorders>
            <w:shd w:val="clear" w:color="000000" w:fill="FFFFFF"/>
            <w:vAlign w:val="center"/>
            <w:hideMark/>
          </w:tcPr>
          <w:p w14:paraId="095C8EBF" w14:textId="77777777" w:rsidR="00DC2757" w:rsidRPr="00DC2757" w:rsidRDefault="00DC2757" w:rsidP="00DC2757">
            <w:pPr>
              <w:spacing w:after="0" w:line="240" w:lineRule="auto"/>
              <w:jc w:val="center"/>
              <w:rPr>
                <w:ins w:id="7623" w:author="Commodore, Sarah" w:date="2023-03-22T16:23:00Z"/>
                <w:rFonts w:ascii="Arial" w:eastAsia="Times New Roman" w:hAnsi="Arial" w:cs="Arial"/>
                <w:color w:val="000000"/>
                <w:sz w:val="14"/>
                <w:szCs w:val="14"/>
              </w:rPr>
            </w:pPr>
            <w:ins w:id="7624" w:author="Commodore, Sarah" w:date="2023-03-22T16:23:00Z">
              <w:r w:rsidRPr="00DC2757">
                <w:rPr>
                  <w:rFonts w:ascii="Arial" w:eastAsia="Times New Roman" w:hAnsi="Arial" w:cs="Arial"/>
                  <w:color w:val="000000"/>
                  <w:sz w:val="14"/>
                  <w:szCs w:val="14"/>
                </w:rPr>
                <w:t>29,698,736</w:t>
              </w:r>
            </w:ins>
          </w:p>
        </w:tc>
        <w:tc>
          <w:tcPr>
            <w:tcW w:w="606" w:type="dxa"/>
            <w:tcBorders>
              <w:top w:val="nil"/>
              <w:left w:val="nil"/>
              <w:bottom w:val="nil"/>
              <w:right w:val="nil"/>
            </w:tcBorders>
            <w:shd w:val="clear" w:color="000000" w:fill="FFFFFF"/>
            <w:vAlign w:val="center"/>
            <w:hideMark/>
          </w:tcPr>
          <w:p w14:paraId="3EDCEAF6" w14:textId="77777777" w:rsidR="00DC2757" w:rsidRPr="00DC2757" w:rsidRDefault="00DC2757" w:rsidP="00DC2757">
            <w:pPr>
              <w:spacing w:after="0" w:line="240" w:lineRule="auto"/>
              <w:jc w:val="center"/>
              <w:rPr>
                <w:ins w:id="7625" w:author="Commodore, Sarah" w:date="2023-03-22T16:23:00Z"/>
                <w:rFonts w:ascii="Arial" w:eastAsia="Times New Roman" w:hAnsi="Arial" w:cs="Arial"/>
                <w:color w:val="000000"/>
                <w:sz w:val="14"/>
                <w:szCs w:val="14"/>
              </w:rPr>
            </w:pPr>
            <w:ins w:id="7626" w:author="Commodore, Sarah" w:date="2023-03-22T16:23:00Z">
              <w:r w:rsidRPr="00DC2757">
                <w:rPr>
                  <w:rFonts w:ascii="Arial" w:eastAsia="Times New Roman" w:hAnsi="Arial" w:cs="Arial"/>
                  <w:color w:val="000000"/>
                  <w:sz w:val="14"/>
                  <w:szCs w:val="14"/>
                </w:rPr>
                <w:t>0.055</w:t>
              </w:r>
            </w:ins>
          </w:p>
        </w:tc>
        <w:tc>
          <w:tcPr>
            <w:tcW w:w="497" w:type="dxa"/>
            <w:tcBorders>
              <w:top w:val="nil"/>
              <w:left w:val="nil"/>
              <w:bottom w:val="nil"/>
              <w:right w:val="nil"/>
            </w:tcBorders>
            <w:shd w:val="clear" w:color="000000" w:fill="FFFFFF"/>
            <w:vAlign w:val="center"/>
            <w:hideMark/>
          </w:tcPr>
          <w:p w14:paraId="3C2EB456" w14:textId="77777777" w:rsidR="00DC2757" w:rsidRPr="00DC2757" w:rsidRDefault="00DC2757" w:rsidP="00DC2757">
            <w:pPr>
              <w:spacing w:after="0" w:line="240" w:lineRule="auto"/>
              <w:jc w:val="center"/>
              <w:rPr>
                <w:ins w:id="7627" w:author="Commodore, Sarah" w:date="2023-03-22T16:23:00Z"/>
                <w:rFonts w:ascii="Arial" w:eastAsia="Times New Roman" w:hAnsi="Arial" w:cs="Arial"/>
                <w:color w:val="000000"/>
                <w:sz w:val="14"/>
                <w:szCs w:val="14"/>
              </w:rPr>
            </w:pPr>
            <w:ins w:id="7628"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66C92054" w14:textId="77777777" w:rsidR="00DC2757" w:rsidRPr="00DC2757" w:rsidRDefault="00DC2757" w:rsidP="00DC2757">
            <w:pPr>
              <w:spacing w:after="0" w:line="240" w:lineRule="auto"/>
              <w:rPr>
                <w:ins w:id="7629" w:author="Commodore, Sarah" w:date="2023-03-22T16:23:00Z"/>
                <w:rFonts w:ascii="Arial" w:eastAsia="Times New Roman" w:hAnsi="Arial" w:cs="Arial"/>
                <w:color w:val="000000"/>
                <w:sz w:val="14"/>
                <w:szCs w:val="14"/>
              </w:rPr>
            </w:pPr>
            <w:ins w:id="763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03496709;cg</w:t>
              </w:r>
              <w:proofErr w:type="gramEnd"/>
              <w:r w:rsidRPr="00DC2757">
                <w:rPr>
                  <w:rFonts w:ascii="Arial" w:eastAsia="Times New Roman" w:hAnsi="Arial" w:cs="Arial"/>
                  <w:color w:val="000000"/>
                  <w:sz w:val="14"/>
                  <w:szCs w:val="14"/>
                </w:rPr>
                <w:t>04769618;cg14970695;cg16162391;cg17354476;cg19109608;cg26672999</w:t>
              </w:r>
            </w:ins>
          </w:p>
        </w:tc>
        <w:tc>
          <w:tcPr>
            <w:tcW w:w="1533" w:type="dxa"/>
            <w:tcBorders>
              <w:top w:val="nil"/>
              <w:left w:val="nil"/>
              <w:bottom w:val="nil"/>
              <w:right w:val="nil"/>
            </w:tcBorders>
            <w:shd w:val="clear" w:color="000000" w:fill="FFFFFF"/>
            <w:vAlign w:val="center"/>
            <w:hideMark/>
          </w:tcPr>
          <w:p w14:paraId="4CEA3598" w14:textId="77777777" w:rsidR="00DC2757" w:rsidRPr="00DC2757" w:rsidRDefault="00DC2757" w:rsidP="00DC2757">
            <w:pPr>
              <w:spacing w:after="0" w:line="240" w:lineRule="auto"/>
              <w:jc w:val="center"/>
              <w:rPr>
                <w:ins w:id="7631" w:author="Commodore, Sarah" w:date="2023-03-22T16:23:00Z"/>
                <w:rFonts w:ascii="Arial" w:eastAsia="Times New Roman" w:hAnsi="Arial" w:cs="Arial"/>
                <w:i/>
                <w:iCs/>
                <w:color w:val="000000"/>
                <w:sz w:val="14"/>
                <w:szCs w:val="14"/>
              </w:rPr>
            </w:pPr>
            <w:ins w:id="7632" w:author="Commodore, Sarah" w:date="2023-03-22T16:23:00Z">
              <w:r w:rsidRPr="00DC2757">
                <w:rPr>
                  <w:rFonts w:ascii="Arial" w:eastAsia="Times New Roman" w:hAnsi="Arial" w:cs="Arial"/>
                  <w:i/>
                  <w:iCs/>
                  <w:color w:val="000000"/>
                  <w:sz w:val="14"/>
                  <w:szCs w:val="14"/>
                </w:rPr>
                <w:t>SVIL-AS1</w:t>
              </w:r>
            </w:ins>
          </w:p>
        </w:tc>
        <w:tc>
          <w:tcPr>
            <w:tcW w:w="770" w:type="dxa"/>
            <w:tcBorders>
              <w:top w:val="nil"/>
              <w:left w:val="nil"/>
              <w:bottom w:val="nil"/>
              <w:right w:val="nil"/>
            </w:tcBorders>
            <w:shd w:val="clear" w:color="000000" w:fill="FFFFFF"/>
            <w:vAlign w:val="center"/>
            <w:hideMark/>
          </w:tcPr>
          <w:p w14:paraId="5016E474" w14:textId="77777777" w:rsidR="00DC2757" w:rsidRPr="00DC2757" w:rsidRDefault="00DC2757" w:rsidP="00DC2757">
            <w:pPr>
              <w:spacing w:after="0" w:line="240" w:lineRule="auto"/>
              <w:jc w:val="center"/>
              <w:rPr>
                <w:ins w:id="7633" w:author="Commodore, Sarah" w:date="2023-03-22T16:23:00Z"/>
                <w:rFonts w:ascii="Arial" w:eastAsia="Times New Roman" w:hAnsi="Arial" w:cs="Arial"/>
                <w:color w:val="000000"/>
                <w:sz w:val="14"/>
                <w:szCs w:val="14"/>
              </w:rPr>
            </w:pPr>
            <w:ins w:id="7634"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194726FC" w14:textId="77777777" w:rsidR="00DC2757" w:rsidRPr="00DC2757" w:rsidRDefault="00DC2757" w:rsidP="00DC2757">
            <w:pPr>
              <w:spacing w:after="0" w:line="240" w:lineRule="auto"/>
              <w:jc w:val="center"/>
              <w:rPr>
                <w:ins w:id="7635" w:author="Commodore, Sarah" w:date="2023-03-22T16:23:00Z"/>
                <w:rFonts w:ascii="Arial" w:eastAsia="Times New Roman" w:hAnsi="Arial" w:cs="Arial"/>
                <w:color w:val="000000"/>
                <w:sz w:val="14"/>
                <w:szCs w:val="14"/>
              </w:rPr>
            </w:pPr>
            <w:ins w:id="7636" w:author="Commodore, Sarah" w:date="2023-03-22T16:23:00Z">
              <w:r w:rsidRPr="00DC2757">
                <w:rPr>
                  <w:rFonts w:ascii="Arial" w:eastAsia="Times New Roman" w:hAnsi="Arial" w:cs="Arial"/>
                  <w:color w:val="000000"/>
                  <w:sz w:val="14"/>
                  <w:szCs w:val="14"/>
                </w:rPr>
                <w:t>0</w:t>
              </w:r>
            </w:ins>
          </w:p>
        </w:tc>
      </w:tr>
      <w:tr w:rsidR="00DC2757" w:rsidRPr="00DC2757" w14:paraId="782E37E6" w14:textId="77777777" w:rsidTr="00DC2757">
        <w:trPr>
          <w:trHeight w:val="360"/>
          <w:ins w:id="7637" w:author="Commodore, Sarah" w:date="2023-03-22T16:23:00Z"/>
        </w:trPr>
        <w:tc>
          <w:tcPr>
            <w:tcW w:w="933" w:type="dxa"/>
            <w:tcBorders>
              <w:top w:val="nil"/>
              <w:left w:val="nil"/>
              <w:bottom w:val="nil"/>
              <w:right w:val="nil"/>
            </w:tcBorders>
            <w:shd w:val="clear" w:color="000000" w:fill="FFFFFF"/>
            <w:vAlign w:val="center"/>
            <w:hideMark/>
          </w:tcPr>
          <w:p w14:paraId="37226462" w14:textId="77777777" w:rsidR="00DC2757" w:rsidRPr="00DC2757" w:rsidRDefault="00DC2757" w:rsidP="00DC2757">
            <w:pPr>
              <w:spacing w:after="0" w:line="240" w:lineRule="auto"/>
              <w:jc w:val="center"/>
              <w:rPr>
                <w:ins w:id="7638" w:author="Commodore, Sarah" w:date="2023-03-22T16:23:00Z"/>
                <w:rFonts w:ascii="Arial" w:eastAsia="Times New Roman" w:hAnsi="Arial" w:cs="Arial"/>
                <w:color w:val="000000"/>
                <w:sz w:val="14"/>
                <w:szCs w:val="14"/>
              </w:rPr>
            </w:pPr>
            <w:ins w:id="7639"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3D71D1C1" w14:textId="77777777" w:rsidR="00DC2757" w:rsidRPr="00DC2757" w:rsidRDefault="00DC2757" w:rsidP="00DC2757">
            <w:pPr>
              <w:spacing w:after="0" w:line="240" w:lineRule="auto"/>
              <w:jc w:val="center"/>
              <w:rPr>
                <w:ins w:id="7640" w:author="Commodore, Sarah" w:date="2023-03-22T16:23:00Z"/>
                <w:rFonts w:ascii="Arial" w:eastAsia="Times New Roman" w:hAnsi="Arial" w:cs="Arial"/>
                <w:color w:val="000000"/>
                <w:sz w:val="14"/>
                <w:szCs w:val="14"/>
              </w:rPr>
            </w:pPr>
            <w:ins w:id="7641" w:author="Commodore, Sarah" w:date="2023-03-22T16:23:00Z">
              <w:r w:rsidRPr="00DC2757">
                <w:rPr>
                  <w:rFonts w:ascii="Arial" w:eastAsia="Times New Roman" w:hAnsi="Arial" w:cs="Arial"/>
                  <w:color w:val="000000"/>
                  <w:sz w:val="14"/>
                  <w:szCs w:val="14"/>
                </w:rPr>
                <w:t>89,960,503</w:t>
              </w:r>
            </w:ins>
          </w:p>
        </w:tc>
        <w:tc>
          <w:tcPr>
            <w:tcW w:w="809" w:type="dxa"/>
            <w:tcBorders>
              <w:top w:val="nil"/>
              <w:left w:val="nil"/>
              <w:bottom w:val="nil"/>
              <w:right w:val="nil"/>
            </w:tcBorders>
            <w:shd w:val="clear" w:color="000000" w:fill="FFFFFF"/>
            <w:vAlign w:val="center"/>
            <w:hideMark/>
          </w:tcPr>
          <w:p w14:paraId="52889DE6" w14:textId="77777777" w:rsidR="00DC2757" w:rsidRPr="00DC2757" w:rsidRDefault="00DC2757" w:rsidP="00DC2757">
            <w:pPr>
              <w:spacing w:after="0" w:line="240" w:lineRule="auto"/>
              <w:jc w:val="center"/>
              <w:rPr>
                <w:ins w:id="7642" w:author="Commodore, Sarah" w:date="2023-03-22T16:23:00Z"/>
                <w:rFonts w:ascii="Arial" w:eastAsia="Times New Roman" w:hAnsi="Arial" w:cs="Arial"/>
                <w:color w:val="000000"/>
                <w:sz w:val="14"/>
                <w:szCs w:val="14"/>
              </w:rPr>
            </w:pPr>
            <w:ins w:id="7643" w:author="Commodore, Sarah" w:date="2023-03-22T16:23:00Z">
              <w:r w:rsidRPr="00DC2757">
                <w:rPr>
                  <w:rFonts w:ascii="Arial" w:eastAsia="Times New Roman" w:hAnsi="Arial" w:cs="Arial"/>
                  <w:color w:val="000000"/>
                  <w:sz w:val="14"/>
                  <w:szCs w:val="14"/>
                </w:rPr>
                <w:t>89,960,794</w:t>
              </w:r>
            </w:ins>
          </w:p>
        </w:tc>
        <w:tc>
          <w:tcPr>
            <w:tcW w:w="606" w:type="dxa"/>
            <w:tcBorders>
              <w:top w:val="nil"/>
              <w:left w:val="nil"/>
              <w:bottom w:val="nil"/>
              <w:right w:val="nil"/>
            </w:tcBorders>
            <w:shd w:val="clear" w:color="000000" w:fill="FFFFFF"/>
            <w:vAlign w:val="center"/>
            <w:hideMark/>
          </w:tcPr>
          <w:p w14:paraId="5E1E50A7" w14:textId="77777777" w:rsidR="00DC2757" w:rsidRPr="00DC2757" w:rsidRDefault="00DC2757" w:rsidP="00DC2757">
            <w:pPr>
              <w:spacing w:after="0" w:line="240" w:lineRule="auto"/>
              <w:jc w:val="center"/>
              <w:rPr>
                <w:ins w:id="7644" w:author="Commodore, Sarah" w:date="2023-03-22T16:23:00Z"/>
                <w:rFonts w:ascii="Arial" w:eastAsia="Times New Roman" w:hAnsi="Arial" w:cs="Arial"/>
                <w:color w:val="000000"/>
                <w:sz w:val="14"/>
                <w:szCs w:val="14"/>
              </w:rPr>
            </w:pPr>
            <w:ins w:id="7645" w:author="Commodore, Sarah" w:date="2023-03-22T16:23:00Z">
              <w:r w:rsidRPr="00DC2757">
                <w:rPr>
                  <w:rFonts w:ascii="Arial" w:eastAsia="Times New Roman" w:hAnsi="Arial" w:cs="Arial"/>
                  <w:color w:val="000000"/>
                  <w:sz w:val="14"/>
                  <w:szCs w:val="14"/>
                </w:rPr>
                <w:t>0.056</w:t>
              </w:r>
            </w:ins>
          </w:p>
        </w:tc>
        <w:tc>
          <w:tcPr>
            <w:tcW w:w="497" w:type="dxa"/>
            <w:tcBorders>
              <w:top w:val="nil"/>
              <w:left w:val="nil"/>
              <w:bottom w:val="nil"/>
              <w:right w:val="nil"/>
            </w:tcBorders>
            <w:shd w:val="clear" w:color="000000" w:fill="FFFFFF"/>
            <w:vAlign w:val="center"/>
            <w:hideMark/>
          </w:tcPr>
          <w:p w14:paraId="4C08F72D" w14:textId="77777777" w:rsidR="00DC2757" w:rsidRPr="00DC2757" w:rsidRDefault="00DC2757" w:rsidP="00DC2757">
            <w:pPr>
              <w:spacing w:after="0" w:line="240" w:lineRule="auto"/>
              <w:jc w:val="center"/>
              <w:rPr>
                <w:ins w:id="7646" w:author="Commodore, Sarah" w:date="2023-03-22T16:23:00Z"/>
                <w:rFonts w:ascii="Arial" w:eastAsia="Times New Roman" w:hAnsi="Arial" w:cs="Arial"/>
                <w:color w:val="000000"/>
                <w:sz w:val="14"/>
                <w:szCs w:val="14"/>
              </w:rPr>
            </w:pPr>
            <w:ins w:id="7647"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0EFF5164" w14:textId="77777777" w:rsidR="00DC2757" w:rsidRPr="00DC2757" w:rsidRDefault="00DC2757" w:rsidP="00DC2757">
            <w:pPr>
              <w:spacing w:after="0" w:line="240" w:lineRule="auto"/>
              <w:rPr>
                <w:ins w:id="7648" w:author="Commodore, Sarah" w:date="2023-03-22T16:23:00Z"/>
                <w:rFonts w:ascii="Arial" w:eastAsia="Times New Roman" w:hAnsi="Arial" w:cs="Arial"/>
                <w:color w:val="000000"/>
                <w:sz w:val="14"/>
                <w:szCs w:val="14"/>
              </w:rPr>
            </w:pPr>
            <w:ins w:id="764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06059461;cg</w:t>
              </w:r>
              <w:proofErr w:type="gramEnd"/>
              <w:r w:rsidRPr="00DC2757">
                <w:rPr>
                  <w:rFonts w:ascii="Arial" w:eastAsia="Times New Roman" w:hAnsi="Arial" w:cs="Arial"/>
                  <w:color w:val="000000"/>
                  <w:sz w:val="14"/>
                  <w:szCs w:val="14"/>
                </w:rPr>
                <w:t>21760666;cg24871165</w:t>
              </w:r>
            </w:ins>
          </w:p>
        </w:tc>
        <w:tc>
          <w:tcPr>
            <w:tcW w:w="1533" w:type="dxa"/>
            <w:tcBorders>
              <w:top w:val="nil"/>
              <w:left w:val="nil"/>
              <w:bottom w:val="nil"/>
              <w:right w:val="nil"/>
            </w:tcBorders>
            <w:shd w:val="clear" w:color="000000" w:fill="FFFFFF"/>
            <w:vAlign w:val="center"/>
            <w:hideMark/>
          </w:tcPr>
          <w:p w14:paraId="73E22D36" w14:textId="77777777" w:rsidR="00DC2757" w:rsidRPr="00DC2757" w:rsidRDefault="00DC2757" w:rsidP="00DC2757">
            <w:pPr>
              <w:spacing w:after="0" w:line="240" w:lineRule="auto"/>
              <w:jc w:val="center"/>
              <w:rPr>
                <w:ins w:id="7650" w:author="Commodore, Sarah" w:date="2023-03-22T16:23:00Z"/>
                <w:rFonts w:ascii="Arial" w:eastAsia="Times New Roman" w:hAnsi="Arial" w:cs="Arial"/>
                <w:i/>
                <w:iCs/>
                <w:color w:val="000000"/>
                <w:sz w:val="14"/>
                <w:szCs w:val="14"/>
              </w:rPr>
            </w:pPr>
            <w:ins w:id="7651" w:author="Commodore, Sarah" w:date="2023-03-22T16:23:00Z">
              <w:r w:rsidRPr="00DC2757">
                <w:rPr>
                  <w:rFonts w:ascii="Arial" w:eastAsia="Times New Roman" w:hAnsi="Arial" w:cs="Arial"/>
                  <w:i/>
                  <w:iCs/>
                  <w:color w:val="000000"/>
                  <w:sz w:val="14"/>
                  <w:szCs w:val="14"/>
                </w:rPr>
                <w:t>LOC105371031</w:t>
              </w:r>
            </w:ins>
          </w:p>
        </w:tc>
        <w:tc>
          <w:tcPr>
            <w:tcW w:w="770" w:type="dxa"/>
            <w:tcBorders>
              <w:top w:val="nil"/>
              <w:left w:val="nil"/>
              <w:bottom w:val="nil"/>
              <w:right w:val="nil"/>
            </w:tcBorders>
            <w:shd w:val="clear" w:color="000000" w:fill="FFFFFF"/>
            <w:vAlign w:val="center"/>
            <w:hideMark/>
          </w:tcPr>
          <w:p w14:paraId="46ED602F" w14:textId="77777777" w:rsidR="00DC2757" w:rsidRPr="00DC2757" w:rsidRDefault="00DC2757" w:rsidP="00DC2757">
            <w:pPr>
              <w:spacing w:after="0" w:line="240" w:lineRule="auto"/>
              <w:jc w:val="center"/>
              <w:rPr>
                <w:ins w:id="7652" w:author="Commodore, Sarah" w:date="2023-03-22T16:23:00Z"/>
                <w:rFonts w:ascii="Arial" w:eastAsia="Times New Roman" w:hAnsi="Arial" w:cs="Arial"/>
                <w:color w:val="000000"/>
                <w:sz w:val="14"/>
                <w:szCs w:val="14"/>
              </w:rPr>
            </w:pPr>
            <w:ins w:id="7653" w:author="Commodore, Sarah" w:date="2023-03-22T16:23:00Z">
              <w:r w:rsidRPr="00DC2757">
                <w:rPr>
                  <w:rFonts w:ascii="Arial" w:eastAsia="Times New Roman" w:hAnsi="Arial" w:cs="Arial"/>
                  <w:color w:val="000000"/>
                  <w:sz w:val="14"/>
                  <w:szCs w:val="14"/>
                </w:rPr>
                <w:t>3</w:t>
              </w:r>
            </w:ins>
          </w:p>
        </w:tc>
        <w:tc>
          <w:tcPr>
            <w:tcW w:w="770" w:type="dxa"/>
            <w:tcBorders>
              <w:top w:val="nil"/>
              <w:left w:val="nil"/>
              <w:bottom w:val="nil"/>
              <w:right w:val="nil"/>
            </w:tcBorders>
            <w:shd w:val="clear" w:color="000000" w:fill="FFFFFF"/>
            <w:vAlign w:val="center"/>
            <w:hideMark/>
          </w:tcPr>
          <w:p w14:paraId="1B8FD6C0" w14:textId="77777777" w:rsidR="00DC2757" w:rsidRPr="00DC2757" w:rsidRDefault="00DC2757" w:rsidP="00DC2757">
            <w:pPr>
              <w:spacing w:after="0" w:line="240" w:lineRule="auto"/>
              <w:jc w:val="center"/>
              <w:rPr>
                <w:ins w:id="7654" w:author="Commodore, Sarah" w:date="2023-03-22T16:23:00Z"/>
                <w:rFonts w:ascii="Arial" w:eastAsia="Times New Roman" w:hAnsi="Arial" w:cs="Arial"/>
                <w:color w:val="000000"/>
                <w:sz w:val="14"/>
                <w:szCs w:val="14"/>
              </w:rPr>
            </w:pPr>
            <w:ins w:id="7655" w:author="Commodore, Sarah" w:date="2023-03-22T16:23:00Z">
              <w:r w:rsidRPr="00DC2757">
                <w:rPr>
                  <w:rFonts w:ascii="Arial" w:eastAsia="Times New Roman" w:hAnsi="Arial" w:cs="Arial"/>
                  <w:color w:val="000000"/>
                  <w:sz w:val="14"/>
                  <w:szCs w:val="14"/>
                </w:rPr>
                <w:t>0</w:t>
              </w:r>
            </w:ins>
          </w:p>
        </w:tc>
      </w:tr>
      <w:tr w:rsidR="00DC2757" w:rsidRPr="00DC2757" w14:paraId="3F9F067B" w14:textId="77777777" w:rsidTr="00DC2757">
        <w:trPr>
          <w:trHeight w:val="180"/>
          <w:ins w:id="7656" w:author="Commodore, Sarah" w:date="2023-03-22T16:23:00Z"/>
        </w:trPr>
        <w:tc>
          <w:tcPr>
            <w:tcW w:w="933" w:type="dxa"/>
            <w:tcBorders>
              <w:top w:val="nil"/>
              <w:left w:val="nil"/>
              <w:bottom w:val="nil"/>
              <w:right w:val="nil"/>
            </w:tcBorders>
            <w:shd w:val="clear" w:color="000000" w:fill="FFFFFF"/>
            <w:vAlign w:val="center"/>
            <w:hideMark/>
          </w:tcPr>
          <w:p w14:paraId="20235C95" w14:textId="77777777" w:rsidR="00DC2757" w:rsidRPr="00DC2757" w:rsidRDefault="00DC2757" w:rsidP="00DC2757">
            <w:pPr>
              <w:spacing w:after="0" w:line="240" w:lineRule="auto"/>
              <w:jc w:val="center"/>
              <w:rPr>
                <w:ins w:id="7657" w:author="Commodore, Sarah" w:date="2023-03-22T16:23:00Z"/>
                <w:rFonts w:ascii="Arial" w:eastAsia="Times New Roman" w:hAnsi="Arial" w:cs="Arial"/>
                <w:color w:val="000000"/>
                <w:sz w:val="14"/>
                <w:szCs w:val="14"/>
              </w:rPr>
            </w:pPr>
            <w:ins w:id="7658" w:author="Commodore, Sarah" w:date="2023-03-22T16:23:00Z">
              <w:r w:rsidRPr="00DC2757">
                <w:rPr>
                  <w:rFonts w:ascii="Arial" w:eastAsia="Times New Roman" w:hAnsi="Arial" w:cs="Arial"/>
                  <w:color w:val="000000"/>
                  <w:sz w:val="14"/>
                  <w:szCs w:val="14"/>
                </w:rPr>
                <w:t>chr5</w:t>
              </w:r>
            </w:ins>
          </w:p>
        </w:tc>
        <w:tc>
          <w:tcPr>
            <w:tcW w:w="809" w:type="dxa"/>
            <w:tcBorders>
              <w:top w:val="nil"/>
              <w:left w:val="nil"/>
              <w:bottom w:val="nil"/>
              <w:right w:val="nil"/>
            </w:tcBorders>
            <w:shd w:val="clear" w:color="000000" w:fill="FFFFFF"/>
            <w:vAlign w:val="center"/>
            <w:hideMark/>
          </w:tcPr>
          <w:p w14:paraId="07A37482" w14:textId="77777777" w:rsidR="00DC2757" w:rsidRPr="00DC2757" w:rsidRDefault="00DC2757" w:rsidP="00DC2757">
            <w:pPr>
              <w:spacing w:after="0" w:line="240" w:lineRule="auto"/>
              <w:jc w:val="center"/>
              <w:rPr>
                <w:ins w:id="7659" w:author="Commodore, Sarah" w:date="2023-03-22T16:23:00Z"/>
                <w:rFonts w:ascii="Arial" w:eastAsia="Times New Roman" w:hAnsi="Arial" w:cs="Arial"/>
                <w:color w:val="000000"/>
                <w:sz w:val="14"/>
                <w:szCs w:val="14"/>
              </w:rPr>
            </w:pPr>
            <w:ins w:id="7660" w:author="Commodore, Sarah" w:date="2023-03-22T16:23:00Z">
              <w:r w:rsidRPr="00DC2757">
                <w:rPr>
                  <w:rFonts w:ascii="Arial" w:eastAsia="Times New Roman" w:hAnsi="Arial" w:cs="Arial"/>
                  <w:color w:val="000000"/>
                  <w:sz w:val="14"/>
                  <w:szCs w:val="14"/>
                </w:rPr>
                <w:t>149,887,461</w:t>
              </w:r>
            </w:ins>
          </w:p>
        </w:tc>
        <w:tc>
          <w:tcPr>
            <w:tcW w:w="809" w:type="dxa"/>
            <w:tcBorders>
              <w:top w:val="nil"/>
              <w:left w:val="nil"/>
              <w:bottom w:val="nil"/>
              <w:right w:val="nil"/>
            </w:tcBorders>
            <w:shd w:val="clear" w:color="000000" w:fill="FFFFFF"/>
            <w:vAlign w:val="center"/>
            <w:hideMark/>
          </w:tcPr>
          <w:p w14:paraId="24B9516E" w14:textId="77777777" w:rsidR="00DC2757" w:rsidRPr="00DC2757" w:rsidRDefault="00DC2757" w:rsidP="00DC2757">
            <w:pPr>
              <w:spacing w:after="0" w:line="240" w:lineRule="auto"/>
              <w:jc w:val="center"/>
              <w:rPr>
                <w:ins w:id="7661" w:author="Commodore, Sarah" w:date="2023-03-22T16:23:00Z"/>
                <w:rFonts w:ascii="Arial" w:eastAsia="Times New Roman" w:hAnsi="Arial" w:cs="Arial"/>
                <w:color w:val="000000"/>
                <w:sz w:val="14"/>
                <w:szCs w:val="14"/>
              </w:rPr>
            </w:pPr>
            <w:ins w:id="7662" w:author="Commodore, Sarah" w:date="2023-03-22T16:23:00Z">
              <w:r w:rsidRPr="00DC2757">
                <w:rPr>
                  <w:rFonts w:ascii="Arial" w:eastAsia="Times New Roman" w:hAnsi="Arial" w:cs="Arial"/>
                  <w:color w:val="000000"/>
                  <w:sz w:val="14"/>
                  <w:szCs w:val="14"/>
                </w:rPr>
                <w:t>149,887,838</w:t>
              </w:r>
            </w:ins>
          </w:p>
        </w:tc>
        <w:tc>
          <w:tcPr>
            <w:tcW w:w="606" w:type="dxa"/>
            <w:tcBorders>
              <w:top w:val="nil"/>
              <w:left w:val="nil"/>
              <w:bottom w:val="nil"/>
              <w:right w:val="nil"/>
            </w:tcBorders>
            <w:shd w:val="clear" w:color="000000" w:fill="FFFFFF"/>
            <w:vAlign w:val="center"/>
            <w:hideMark/>
          </w:tcPr>
          <w:p w14:paraId="7475B742" w14:textId="77777777" w:rsidR="00DC2757" w:rsidRPr="00DC2757" w:rsidRDefault="00DC2757" w:rsidP="00DC2757">
            <w:pPr>
              <w:spacing w:after="0" w:line="240" w:lineRule="auto"/>
              <w:jc w:val="center"/>
              <w:rPr>
                <w:ins w:id="7663" w:author="Commodore, Sarah" w:date="2023-03-22T16:23:00Z"/>
                <w:rFonts w:ascii="Arial" w:eastAsia="Times New Roman" w:hAnsi="Arial" w:cs="Arial"/>
                <w:color w:val="000000"/>
                <w:sz w:val="14"/>
                <w:szCs w:val="14"/>
              </w:rPr>
            </w:pPr>
            <w:ins w:id="7664" w:author="Commodore, Sarah" w:date="2023-03-22T16:23:00Z">
              <w:r w:rsidRPr="00DC2757">
                <w:rPr>
                  <w:rFonts w:ascii="Arial" w:eastAsia="Times New Roman" w:hAnsi="Arial" w:cs="Arial"/>
                  <w:color w:val="000000"/>
                  <w:sz w:val="14"/>
                  <w:szCs w:val="14"/>
                </w:rPr>
                <w:t>0.061</w:t>
              </w:r>
            </w:ins>
          </w:p>
        </w:tc>
        <w:tc>
          <w:tcPr>
            <w:tcW w:w="497" w:type="dxa"/>
            <w:tcBorders>
              <w:top w:val="nil"/>
              <w:left w:val="nil"/>
              <w:bottom w:val="nil"/>
              <w:right w:val="nil"/>
            </w:tcBorders>
            <w:shd w:val="clear" w:color="000000" w:fill="FFFFFF"/>
            <w:vAlign w:val="center"/>
            <w:hideMark/>
          </w:tcPr>
          <w:p w14:paraId="6304580F" w14:textId="77777777" w:rsidR="00DC2757" w:rsidRPr="00DC2757" w:rsidRDefault="00DC2757" w:rsidP="00DC2757">
            <w:pPr>
              <w:spacing w:after="0" w:line="240" w:lineRule="auto"/>
              <w:jc w:val="center"/>
              <w:rPr>
                <w:ins w:id="7665" w:author="Commodore, Sarah" w:date="2023-03-22T16:23:00Z"/>
                <w:rFonts w:ascii="Arial" w:eastAsia="Times New Roman" w:hAnsi="Arial" w:cs="Arial"/>
                <w:color w:val="000000"/>
                <w:sz w:val="14"/>
                <w:szCs w:val="14"/>
              </w:rPr>
            </w:pPr>
            <w:ins w:id="7666"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8B325AB" w14:textId="77777777" w:rsidR="00DC2757" w:rsidRPr="00DC2757" w:rsidRDefault="00DC2757" w:rsidP="00DC2757">
            <w:pPr>
              <w:spacing w:after="0" w:line="240" w:lineRule="auto"/>
              <w:rPr>
                <w:ins w:id="7667" w:author="Commodore, Sarah" w:date="2023-03-22T16:23:00Z"/>
                <w:rFonts w:ascii="Arial" w:eastAsia="Times New Roman" w:hAnsi="Arial" w:cs="Arial"/>
                <w:color w:val="000000"/>
                <w:sz w:val="14"/>
                <w:szCs w:val="14"/>
              </w:rPr>
            </w:pPr>
            <w:ins w:id="766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06677890;cg</w:t>
              </w:r>
              <w:proofErr w:type="gramEnd"/>
              <w:r w:rsidRPr="00DC2757">
                <w:rPr>
                  <w:rFonts w:ascii="Arial" w:eastAsia="Times New Roman" w:hAnsi="Arial" w:cs="Arial"/>
                  <w:color w:val="000000"/>
                  <w:sz w:val="14"/>
                  <w:szCs w:val="14"/>
                </w:rPr>
                <w:t>07672051;cg12534263;cg14873515;cg16674484</w:t>
              </w:r>
            </w:ins>
          </w:p>
        </w:tc>
        <w:tc>
          <w:tcPr>
            <w:tcW w:w="1533" w:type="dxa"/>
            <w:tcBorders>
              <w:top w:val="nil"/>
              <w:left w:val="nil"/>
              <w:bottom w:val="nil"/>
              <w:right w:val="nil"/>
            </w:tcBorders>
            <w:shd w:val="clear" w:color="000000" w:fill="FFFFFF"/>
            <w:vAlign w:val="center"/>
            <w:hideMark/>
          </w:tcPr>
          <w:p w14:paraId="4BB8F261" w14:textId="77777777" w:rsidR="00DC2757" w:rsidRPr="00DC2757" w:rsidRDefault="00DC2757" w:rsidP="00DC2757">
            <w:pPr>
              <w:spacing w:after="0" w:line="240" w:lineRule="auto"/>
              <w:jc w:val="center"/>
              <w:rPr>
                <w:ins w:id="7669" w:author="Commodore, Sarah" w:date="2023-03-22T16:23:00Z"/>
                <w:rFonts w:ascii="Arial" w:eastAsia="Times New Roman" w:hAnsi="Arial" w:cs="Arial"/>
                <w:i/>
                <w:iCs/>
                <w:color w:val="000000"/>
                <w:sz w:val="14"/>
                <w:szCs w:val="14"/>
              </w:rPr>
            </w:pPr>
            <w:ins w:id="7670" w:author="Commodore, Sarah" w:date="2023-03-22T16:23:00Z">
              <w:r w:rsidRPr="00DC2757">
                <w:rPr>
                  <w:rFonts w:ascii="Arial" w:eastAsia="Times New Roman" w:hAnsi="Arial" w:cs="Arial"/>
                  <w:i/>
                  <w:iCs/>
                  <w:color w:val="000000"/>
                  <w:sz w:val="14"/>
                  <w:szCs w:val="14"/>
                </w:rPr>
                <w:t>NDST1</w:t>
              </w:r>
            </w:ins>
          </w:p>
        </w:tc>
        <w:tc>
          <w:tcPr>
            <w:tcW w:w="770" w:type="dxa"/>
            <w:tcBorders>
              <w:top w:val="nil"/>
              <w:left w:val="nil"/>
              <w:bottom w:val="nil"/>
              <w:right w:val="nil"/>
            </w:tcBorders>
            <w:shd w:val="clear" w:color="000000" w:fill="FFFFFF"/>
            <w:vAlign w:val="center"/>
            <w:hideMark/>
          </w:tcPr>
          <w:p w14:paraId="1137443D" w14:textId="77777777" w:rsidR="00DC2757" w:rsidRPr="00DC2757" w:rsidRDefault="00DC2757" w:rsidP="00DC2757">
            <w:pPr>
              <w:spacing w:after="0" w:line="240" w:lineRule="auto"/>
              <w:jc w:val="center"/>
              <w:rPr>
                <w:ins w:id="7671" w:author="Commodore, Sarah" w:date="2023-03-22T16:23:00Z"/>
                <w:rFonts w:ascii="Arial" w:eastAsia="Times New Roman" w:hAnsi="Arial" w:cs="Arial"/>
                <w:color w:val="000000"/>
                <w:sz w:val="14"/>
                <w:szCs w:val="14"/>
              </w:rPr>
            </w:pPr>
            <w:ins w:id="7672"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0419933" w14:textId="77777777" w:rsidR="00DC2757" w:rsidRPr="00DC2757" w:rsidRDefault="00DC2757" w:rsidP="00DC2757">
            <w:pPr>
              <w:spacing w:after="0" w:line="240" w:lineRule="auto"/>
              <w:jc w:val="center"/>
              <w:rPr>
                <w:ins w:id="7673" w:author="Commodore, Sarah" w:date="2023-03-22T16:23:00Z"/>
                <w:rFonts w:ascii="Arial" w:eastAsia="Times New Roman" w:hAnsi="Arial" w:cs="Arial"/>
                <w:color w:val="000000"/>
                <w:sz w:val="14"/>
                <w:szCs w:val="14"/>
              </w:rPr>
            </w:pPr>
            <w:ins w:id="7674" w:author="Commodore, Sarah" w:date="2023-03-22T16:23:00Z">
              <w:r w:rsidRPr="00DC2757">
                <w:rPr>
                  <w:rFonts w:ascii="Arial" w:eastAsia="Times New Roman" w:hAnsi="Arial" w:cs="Arial"/>
                  <w:color w:val="000000"/>
                  <w:sz w:val="14"/>
                  <w:szCs w:val="14"/>
                </w:rPr>
                <w:t>0</w:t>
              </w:r>
            </w:ins>
          </w:p>
        </w:tc>
      </w:tr>
      <w:tr w:rsidR="00DC2757" w:rsidRPr="00DC2757" w14:paraId="76FED706" w14:textId="77777777" w:rsidTr="00DC2757">
        <w:trPr>
          <w:trHeight w:val="180"/>
          <w:ins w:id="7675" w:author="Commodore, Sarah" w:date="2023-03-22T16:23:00Z"/>
        </w:trPr>
        <w:tc>
          <w:tcPr>
            <w:tcW w:w="933" w:type="dxa"/>
            <w:tcBorders>
              <w:top w:val="nil"/>
              <w:left w:val="nil"/>
              <w:bottom w:val="nil"/>
              <w:right w:val="nil"/>
            </w:tcBorders>
            <w:shd w:val="clear" w:color="000000" w:fill="FFFFFF"/>
            <w:vAlign w:val="center"/>
            <w:hideMark/>
          </w:tcPr>
          <w:p w14:paraId="52C86510" w14:textId="77777777" w:rsidR="00DC2757" w:rsidRPr="00DC2757" w:rsidRDefault="00DC2757" w:rsidP="00DC2757">
            <w:pPr>
              <w:spacing w:after="0" w:line="240" w:lineRule="auto"/>
              <w:jc w:val="center"/>
              <w:rPr>
                <w:ins w:id="7676" w:author="Commodore, Sarah" w:date="2023-03-22T16:23:00Z"/>
                <w:rFonts w:ascii="Arial" w:eastAsia="Times New Roman" w:hAnsi="Arial" w:cs="Arial"/>
                <w:color w:val="000000"/>
                <w:sz w:val="14"/>
                <w:szCs w:val="14"/>
              </w:rPr>
            </w:pPr>
            <w:ins w:id="7677" w:author="Commodore, Sarah" w:date="2023-03-22T16:23:00Z">
              <w:r w:rsidRPr="00DC2757">
                <w:rPr>
                  <w:rFonts w:ascii="Arial" w:eastAsia="Times New Roman" w:hAnsi="Arial" w:cs="Arial"/>
                  <w:color w:val="000000"/>
                  <w:sz w:val="14"/>
                  <w:szCs w:val="14"/>
                </w:rPr>
                <w:t>chr16</w:t>
              </w:r>
            </w:ins>
          </w:p>
        </w:tc>
        <w:tc>
          <w:tcPr>
            <w:tcW w:w="809" w:type="dxa"/>
            <w:tcBorders>
              <w:top w:val="nil"/>
              <w:left w:val="nil"/>
              <w:bottom w:val="nil"/>
              <w:right w:val="nil"/>
            </w:tcBorders>
            <w:shd w:val="clear" w:color="000000" w:fill="FFFFFF"/>
            <w:vAlign w:val="center"/>
            <w:hideMark/>
          </w:tcPr>
          <w:p w14:paraId="6CDA027B" w14:textId="77777777" w:rsidR="00DC2757" w:rsidRPr="00DC2757" w:rsidRDefault="00DC2757" w:rsidP="00DC2757">
            <w:pPr>
              <w:spacing w:after="0" w:line="240" w:lineRule="auto"/>
              <w:jc w:val="center"/>
              <w:rPr>
                <w:ins w:id="7678" w:author="Commodore, Sarah" w:date="2023-03-22T16:23:00Z"/>
                <w:rFonts w:ascii="Arial" w:eastAsia="Times New Roman" w:hAnsi="Arial" w:cs="Arial"/>
                <w:color w:val="000000"/>
                <w:sz w:val="14"/>
                <w:szCs w:val="14"/>
              </w:rPr>
            </w:pPr>
            <w:ins w:id="7679" w:author="Commodore, Sarah" w:date="2023-03-22T16:23:00Z">
              <w:r w:rsidRPr="00DC2757">
                <w:rPr>
                  <w:rFonts w:ascii="Arial" w:eastAsia="Times New Roman" w:hAnsi="Arial" w:cs="Arial"/>
                  <w:color w:val="000000"/>
                  <w:sz w:val="14"/>
                  <w:szCs w:val="14"/>
                </w:rPr>
                <w:t>1,797,204</w:t>
              </w:r>
            </w:ins>
          </w:p>
        </w:tc>
        <w:tc>
          <w:tcPr>
            <w:tcW w:w="809" w:type="dxa"/>
            <w:tcBorders>
              <w:top w:val="nil"/>
              <w:left w:val="nil"/>
              <w:bottom w:val="nil"/>
              <w:right w:val="nil"/>
            </w:tcBorders>
            <w:shd w:val="clear" w:color="000000" w:fill="FFFFFF"/>
            <w:vAlign w:val="center"/>
            <w:hideMark/>
          </w:tcPr>
          <w:p w14:paraId="029E2990" w14:textId="77777777" w:rsidR="00DC2757" w:rsidRPr="00DC2757" w:rsidRDefault="00DC2757" w:rsidP="00DC2757">
            <w:pPr>
              <w:spacing w:after="0" w:line="240" w:lineRule="auto"/>
              <w:jc w:val="center"/>
              <w:rPr>
                <w:ins w:id="7680" w:author="Commodore, Sarah" w:date="2023-03-22T16:23:00Z"/>
                <w:rFonts w:ascii="Arial" w:eastAsia="Times New Roman" w:hAnsi="Arial" w:cs="Arial"/>
                <w:color w:val="000000"/>
                <w:sz w:val="14"/>
                <w:szCs w:val="14"/>
              </w:rPr>
            </w:pPr>
            <w:ins w:id="7681" w:author="Commodore, Sarah" w:date="2023-03-22T16:23:00Z">
              <w:r w:rsidRPr="00DC2757">
                <w:rPr>
                  <w:rFonts w:ascii="Arial" w:eastAsia="Times New Roman" w:hAnsi="Arial" w:cs="Arial"/>
                  <w:color w:val="000000"/>
                  <w:sz w:val="14"/>
                  <w:szCs w:val="14"/>
                </w:rPr>
                <w:t>1,797,434</w:t>
              </w:r>
            </w:ins>
          </w:p>
        </w:tc>
        <w:tc>
          <w:tcPr>
            <w:tcW w:w="606" w:type="dxa"/>
            <w:tcBorders>
              <w:top w:val="nil"/>
              <w:left w:val="nil"/>
              <w:bottom w:val="nil"/>
              <w:right w:val="nil"/>
            </w:tcBorders>
            <w:shd w:val="clear" w:color="000000" w:fill="FFFFFF"/>
            <w:vAlign w:val="center"/>
            <w:hideMark/>
          </w:tcPr>
          <w:p w14:paraId="08AD3CFA" w14:textId="77777777" w:rsidR="00DC2757" w:rsidRPr="00DC2757" w:rsidRDefault="00DC2757" w:rsidP="00DC2757">
            <w:pPr>
              <w:spacing w:after="0" w:line="240" w:lineRule="auto"/>
              <w:jc w:val="center"/>
              <w:rPr>
                <w:ins w:id="7682" w:author="Commodore, Sarah" w:date="2023-03-22T16:23:00Z"/>
                <w:rFonts w:ascii="Arial" w:eastAsia="Times New Roman" w:hAnsi="Arial" w:cs="Arial"/>
                <w:color w:val="000000"/>
                <w:sz w:val="14"/>
                <w:szCs w:val="14"/>
              </w:rPr>
            </w:pPr>
            <w:ins w:id="7683" w:author="Commodore, Sarah" w:date="2023-03-22T16:23:00Z">
              <w:r w:rsidRPr="00DC2757">
                <w:rPr>
                  <w:rFonts w:ascii="Arial" w:eastAsia="Times New Roman" w:hAnsi="Arial" w:cs="Arial"/>
                  <w:color w:val="000000"/>
                  <w:sz w:val="14"/>
                  <w:szCs w:val="14"/>
                </w:rPr>
                <w:t>0.076</w:t>
              </w:r>
            </w:ins>
          </w:p>
        </w:tc>
        <w:tc>
          <w:tcPr>
            <w:tcW w:w="497" w:type="dxa"/>
            <w:tcBorders>
              <w:top w:val="nil"/>
              <w:left w:val="nil"/>
              <w:bottom w:val="nil"/>
              <w:right w:val="nil"/>
            </w:tcBorders>
            <w:shd w:val="clear" w:color="000000" w:fill="FFFFFF"/>
            <w:vAlign w:val="center"/>
            <w:hideMark/>
          </w:tcPr>
          <w:p w14:paraId="7908F71F" w14:textId="77777777" w:rsidR="00DC2757" w:rsidRPr="00DC2757" w:rsidRDefault="00DC2757" w:rsidP="00DC2757">
            <w:pPr>
              <w:spacing w:after="0" w:line="240" w:lineRule="auto"/>
              <w:jc w:val="center"/>
              <w:rPr>
                <w:ins w:id="7684" w:author="Commodore, Sarah" w:date="2023-03-22T16:23:00Z"/>
                <w:rFonts w:ascii="Arial" w:eastAsia="Times New Roman" w:hAnsi="Arial" w:cs="Arial"/>
                <w:color w:val="000000"/>
                <w:sz w:val="14"/>
                <w:szCs w:val="14"/>
              </w:rPr>
            </w:pPr>
            <w:ins w:id="7685"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67FD48DA" w14:textId="77777777" w:rsidR="00DC2757" w:rsidRPr="00DC2757" w:rsidRDefault="00DC2757" w:rsidP="00DC2757">
            <w:pPr>
              <w:spacing w:after="0" w:line="240" w:lineRule="auto"/>
              <w:rPr>
                <w:ins w:id="7686" w:author="Commodore, Sarah" w:date="2023-03-22T16:23:00Z"/>
                <w:rFonts w:ascii="Arial" w:eastAsia="Times New Roman" w:hAnsi="Arial" w:cs="Arial"/>
                <w:color w:val="000000"/>
                <w:sz w:val="14"/>
                <w:szCs w:val="14"/>
              </w:rPr>
            </w:pPr>
            <w:ins w:id="768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03650551;cg</w:t>
              </w:r>
              <w:proofErr w:type="gramEnd"/>
              <w:r w:rsidRPr="00DC2757">
                <w:rPr>
                  <w:rFonts w:ascii="Arial" w:eastAsia="Times New Roman" w:hAnsi="Arial" w:cs="Arial"/>
                  <w:color w:val="000000"/>
                  <w:sz w:val="14"/>
                  <w:szCs w:val="14"/>
                </w:rPr>
                <w:t>09080909</w:t>
              </w:r>
            </w:ins>
          </w:p>
        </w:tc>
        <w:tc>
          <w:tcPr>
            <w:tcW w:w="1533" w:type="dxa"/>
            <w:tcBorders>
              <w:top w:val="nil"/>
              <w:left w:val="nil"/>
              <w:bottom w:val="nil"/>
              <w:right w:val="nil"/>
            </w:tcBorders>
            <w:shd w:val="clear" w:color="000000" w:fill="FFFFFF"/>
            <w:vAlign w:val="center"/>
            <w:hideMark/>
          </w:tcPr>
          <w:p w14:paraId="7AE0B3C6" w14:textId="77777777" w:rsidR="00DC2757" w:rsidRPr="00DC2757" w:rsidRDefault="00DC2757" w:rsidP="00DC2757">
            <w:pPr>
              <w:spacing w:after="0" w:line="240" w:lineRule="auto"/>
              <w:jc w:val="center"/>
              <w:rPr>
                <w:ins w:id="7688" w:author="Commodore, Sarah" w:date="2023-03-22T16:23:00Z"/>
                <w:rFonts w:ascii="Arial" w:eastAsia="Times New Roman" w:hAnsi="Arial" w:cs="Arial"/>
                <w:i/>
                <w:iCs/>
                <w:color w:val="000000"/>
                <w:sz w:val="14"/>
                <w:szCs w:val="14"/>
              </w:rPr>
            </w:pPr>
            <w:ins w:id="7689" w:author="Commodore, Sarah" w:date="2023-03-22T16:23:00Z">
              <w:r w:rsidRPr="00DC2757">
                <w:rPr>
                  <w:rFonts w:ascii="Arial" w:eastAsia="Times New Roman" w:hAnsi="Arial" w:cs="Arial"/>
                  <w:i/>
                  <w:iCs/>
                  <w:color w:val="000000"/>
                  <w:sz w:val="14"/>
                  <w:szCs w:val="14"/>
                </w:rPr>
                <w:t>MAPK8IP3</w:t>
              </w:r>
            </w:ins>
          </w:p>
        </w:tc>
        <w:tc>
          <w:tcPr>
            <w:tcW w:w="770" w:type="dxa"/>
            <w:tcBorders>
              <w:top w:val="nil"/>
              <w:left w:val="nil"/>
              <w:bottom w:val="nil"/>
              <w:right w:val="nil"/>
            </w:tcBorders>
            <w:shd w:val="clear" w:color="000000" w:fill="FFFFFF"/>
            <w:vAlign w:val="center"/>
            <w:hideMark/>
          </w:tcPr>
          <w:p w14:paraId="195DB84E" w14:textId="77777777" w:rsidR="00DC2757" w:rsidRPr="00DC2757" w:rsidRDefault="00DC2757" w:rsidP="00DC2757">
            <w:pPr>
              <w:spacing w:after="0" w:line="240" w:lineRule="auto"/>
              <w:jc w:val="center"/>
              <w:rPr>
                <w:ins w:id="7690" w:author="Commodore, Sarah" w:date="2023-03-22T16:23:00Z"/>
                <w:rFonts w:ascii="Arial" w:eastAsia="Times New Roman" w:hAnsi="Arial" w:cs="Arial"/>
                <w:color w:val="000000"/>
                <w:sz w:val="14"/>
                <w:szCs w:val="14"/>
              </w:rPr>
            </w:pPr>
            <w:ins w:id="7691"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B74481A" w14:textId="77777777" w:rsidR="00DC2757" w:rsidRPr="00DC2757" w:rsidRDefault="00DC2757" w:rsidP="00DC2757">
            <w:pPr>
              <w:spacing w:after="0" w:line="240" w:lineRule="auto"/>
              <w:jc w:val="center"/>
              <w:rPr>
                <w:ins w:id="7692" w:author="Commodore, Sarah" w:date="2023-03-22T16:23:00Z"/>
                <w:rFonts w:ascii="Arial" w:eastAsia="Times New Roman" w:hAnsi="Arial" w:cs="Arial"/>
                <w:color w:val="000000"/>
                <w:sz w:val="14"/>
                <w:szCs w:val="14"/>
              </w:rPr>
            </w:pPr>
            <w:ins w:id="7693" w:author="Commodore, Sarah" w:date="2023-03-22T16:23:00Z">
              <w:r w:rsidRPr="00DC2757">
                <w:rPr>
                  <w:rFonts w:ascii="Arial" w:eastAsia="Times New Roman" w:hAnsi="Arial" w:cs="Arial"/>
                  <w:color w:val="000000"/>
                  <w:sz w:val="14"/>
                  <w:szCs w:val="14"/>
                </w:rPr>
                <w:t>2</w:t>
              </w:r>
            </w:ins>
          </w:p>
        </w:tc>
      </w:tr>
      <w:tr w:rsidR="00DC2757" w:rsidRPr="00DC2757" w14:paraId="00E8E666" w14:textId="77777777" w:rsidTr="00DC2757">
        <w:trPr>
          <w:trHeight w:val="180"/>
          <w:ins w:id="7694" w:author="Commodore, Sarah" w:date="2023-03-22T16:23:00Z"/>
        </w:trPr>
        <w:tc>
          <w:tcPr>
            <w:tcW w:w="933" w:type="dxa"/>
            <w:tcBorders>
              <w:top w:val="nil"/>
              <w:left w:val="nil"/>
              <w:bottom w:val="nil"/>
              <w:right w:val="nil"/>
            </w:tcBorders>
            <w:shd w:val="clear" w:color="000000" w:fill="FFFFFF"/>
            <w:vAlign w:val="center"/>
            <w:hideMark/>
          </w:tcPr>
          <w:p w14:paraId="298BE942" w14:textId="77777777" w:rsidR="00DC2757" w:rsidRPr="00DC2757" w:rsidRDefault="00DC2757" w:rsidP="00DC2757">
            <w:pPr>
              <w:spacing w:after="0" w:line="240" w:lineRule="auto"/>
              <w:jc w:val="center"/>
              <w:rPr>
                <w:ins w:id="7695" w:author="Commodore, Sarah" w:date="2023-03-22T16:23:00Z"/>
                <w:rFonts w:ascii="Arial" w:eastAsia="Times New Roman" w:hAnsi="Arial" w:cs="Arial"/>
                <w:color w:val="000000"/>
                <w:sz w:val="14"/>
                <w:szCs w:val="14"/>
              </w:rPr>
            </w:pPr>
            <w:ins w:id="7696" w:author="Commodore, Sarah" w:date="2023-03-22T16:23:00Z">
              <w:r w:rsidRPr="00DC2757">
                <w:rPr>
                  <w:rFonts w:ascii="Arial" w:eastAsia="Times New Roman" w:hAnsi="Arial" w:cs="Arial"/>
                  <w:color w:val="000000"/>
                  <w:sz w:val="14"/>
                  <w:szCs w:val="14"/>
                </w:rPr>
                <w:t>chr11</w:t>
              </w:r>
            </w:ins>
          </w:p>
        </w:tc>
        <w:tc>
          <w:tcPr>
            <w:tcW w:w="809" w:type="dxa"/>
            <w:tcBorders>
              <w:top w:val="nil"/>
              <w:left w:val="nil"/>
              <w:bottom w:val="nil"/>
              <w:right w:val="nil"/>
            </w:tcBorders>
            <w:shd w:val="clear" w:color="000000" w:fill="FFFFFF"/>
            <w:vAlign w:val="center"/>
            <w:hideMark/>
          </w:tcPr>
          <w:p w14:paraId="778047FD" w14:textId="77777777" w:rsidR="00DC2757" w:rsidRPr="00DC2757" w:rsidRDefault="00DC2757" w:rsidP="00DC2757">
            <w:pPr>
              <w:spacing w:after="0" w:line="240" w:lineRule="auto"/>
              <w:jc w:val="center"/>
              <w:rPr>
                <w:ins w:id="7697" w:author="Commodore, Sarah" w:date="2023-03-22T16:23:00Z"/>
                <w:rFonts w:ascii="Arial" w:eastAsia="Times New Roman" w:hAnsi="Arial" w:cs="Arial"/>
                <w:color w:val="000000"/>
                <w:sz w:val="14"/>
                <w:szCs w:val="14"/>
              </w:rPr>
            </w:pPr>
            <w:ins w:id="7698" w:author="Commodore, Sarah" w:date="2023-03-22T16:23:00Z">
              <w:r w:rsidRPr="00DC2757">
                <w:rPr>
                  <w:rFonts w:ascii="Arial" w:eastAsia="Times New Roman" w:hAnsi="Arial" w:cs="Arial"/>
                  <w:color w:val="000000"/>
                  <w:sz w:val="14"/>
                  <w:szCs w:val="14"/>
                </w:rPr>
                <w:t>5,959,780</w:t>
              </w:r>
            </w:ins>
          </w:p>
        </w:tc>
        <w:tc>
          <w:tcPr>
            <w:tcW w:w="809" w:type="dxa"/>
            <w:tcBorders>
              <w:top w:val="nil"/>
              <w:left w:val="nil"/>
              <w:bottom w:val="nil"/>
              <w:right w:val="nil"/>
            </w:tcBorders>
            <w:shd w:val="clear" w:color="000000" w:fill="FFFFFF"/>
            <w:vAlign w:val="center"/>
            <w:hideMark/>
          </w:tcPr>
          <w:p w14:paraId="0F56ABE6" w14:textId="77777777" w:rsidR="00DC2757" w:rsidRPr="00DC2757" w:rsidRDefault="00DC2757" w:rsidP="00DC2757">
            <w:pPr>
              <w:spacing w:after="0" w:line="240" w:lineRule="auto"/>
              <w:jc w:val="center"/>
              <w:rPr>
                <w:ins w:id="7699" w:author="Commodore, Sarah" w:date="2023-03-22T16:23:00Z"/>
                <w:rFonts w:ascii="Arial" w:eastAsia="Times New Roman" w:hAnsi="Arial" w:cs="Arial"/>
                <w:color w:val="000000"/>
                <w:sz w:val="14"/>
                <w:szCs w:val="14"/>
              </w:rPr>
            </w:pPr>
            <w:ins w:id="7700" w:author="Commodore, Sarah" w:date="2023-03-22T16:23:00Z">
              <w:r w:rsidRPr="00DC2757">
                <w:rPr>
                  <w:rFonts w:ascii="Arial" w:eastAsia="Times New Roman" w:hAnsi="Arial" w:cs="Arial"/>
                  <w:color w:val="000000"/>
                  <w:sz w:val="14"/>
                  <w:szCs w:val="14"/>
                </w:rPr>
                <w:t>5,960,264</w:t>
              </w:r>
            </w:ins>
          </w:p>
        </w:tc>
        <w:tc>
          <w:tcPr>
            <w:tcW w:w="606" w:type="dxa"/>
            <w:tcBorders>
              <w:top w:val="nil"/>
              <w:left w:val="nil"/>
              <w:bottom w:val="nil"/>
              <w:right w:val="nil"/>
            </w:tcBorders>
            <w:shd w:val="clear" w:color="000000" w:fill="FFFFFF"/>
            <w:vAlign w:val="center"/>
            <w:hideMark/>
          </w:tcPr>
          <w:p w14:paraId="0B0D5B1E" w14:textId="77777777" w:rsidR="00DC2757" w:rsidRPr="00DC2757" w:rsidRDefault="00DC2757" w:rsidP="00DC2757">
            <w:pPr>
              <w:spacing w:after="0" w:line="240" w:lineRule="auto"/>
              <w:jc w:val="center"/>
              <w:rPr>
                <w:ins w:id="7701" w:author="Commodore, Sarah" w:date="2023-03-22T16:23:00Z"/>
                <w:rFonts w:ascii="Arial" w:eastAsia="Times New Roman" w:hAnsi="Arial" w:cs="Arial"/>
                <w:color w:val="000000"/>
                <w:sz w:val="14"/>
                <w:szCs w:val="14"/>
              </w:rPr>
            </w:pPr>
            <w:ins w:id="7702" w:author="Commodore, Sarah" w:date="2023-03-22T16:23:00Z">
              <w:r w:rsidRPr="00DC2757">
                <w:rPr>
                  <w:rFonts w:ascii="Arial" w:eastAsia="Times New Roman" w:hAnsi="Arial" w:cs="Arial"/>
                  <w:color w:val="000000"/>
                  <w:sz w:val="14"/>
                  <w:szCs w:val="14"/>
                </w:rPr>
                <w:t>0.083</w:t>
              </w:r>
            </w:ins>
          </w:p>
        </w:tc>
        <w:tc>
          <w:tcPr>
            <w:tcW w:w="497" w:type="dxa"/>
            <w:tcBorders>
              <w:top w:val="nil"/>
              <w:left w:val="nil"/>
              <w:bottom w:val="nil"/>
              <w:right w:val="nil"/>
            </w:tcBorders>
            <w:shd w:val="clear" w:color="000000" w:fill="FFFFFF"/>
            <w:vAlign w:val="center"/>
            <w:hideMark/>
          </w:tcPr>
          <w:p w14:paraId="1A6D4918" w14:textId="77777777" w:rsidR="00DC2757" w:rsidRPr="00DC2757" w:rsidRDefault="00DC2757" w:rsidP="00DC2757">
            <w:pPr>
              <w:spacing w:after="0" w:line="240" w:lineRule="auto"/>
              <w:jc w:val="center"/>
              <w:rPr>
                <w:ins w:id="7703" w:author="Commodore, Sarah" w:date="2023-03-22T16:23:00Z"/>
                <w:rFonts w:ascii="Arial" w:eastAsia="Times New Roman" w:hAnsi="Arial" w:cs="Arial"/>
                <w:color w:val="000000"/>
                <w:sz w:val="14"/>
                <w:szCs w:val="14"/>
              </w:rPr>
            </w:pPr>
            <w:ins w:id="7704"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D99E439" w14:textId="77777777" w:rsidR="00DC2757" w:rsidRPr="00DC2757" w:rsidRDefault="00DC2757" w:rsidP="00DC2757">
            <w:pPr>
              <w:spacing w:after="0" w:line="240" w:lineRule="auto"/>
              <w:rPr>
                <w:ins w:id="7705" w:author="Commodore, Sarah" w:date="2023-03-22T16:23:00Z"/>
                <w:rFonts w:ascii="Arial" w:eastAsia="Times New Roman" w:hAnsi="Arial" w:cs="Arial"/>
                <w:color w:val="000000"/>
                <w:sz w:val="14"/>
                <w:szCs w:val="14"/>
              </w:rPr>
            </w:pPr>
            <w:ins w:id="770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03094675;cg</w:t>
              </w:r>
              <w:proofErr w:type="gramEnd"/>
              <w:r w:rsidRPr="00DC2757">
                <w:rPr>
                  <w:rFonts w:ascii="Arial" w:eastAsia="Times New Roman" w:hAnsi="Arial" w:cs="Arial"/>
                  <w:color w:val="000000"/>
                  <w:sz w:val="14"/>
                  <w:szCs w:val="14"/>
                </w:rPr>
                <w:t>05234568;cg13902645;cg14980045;cg25319279</w:t>
              </w:r>
            </w:ins>
          </w:p>
        </w:tc>
        <w:tc>
          <w:tcPr>
            <w:tcW w:w="1533" w:type="dxa"/>
            <w:tcBorders>
              <w:top w:val="nil"/>
              <w:left w:val="nil"/>
              <w:bottom w:val="nil"/>
              <w:right w:val="nil"/>
            </w:tcBorders>
            <w:shd w:val="clear" w:color="000000" w:fill="FFFFFF"/>
            <w:vAlign w:val="center"/>
            <w:hideMark/>
          </w:tcPr>
          <w:p w14:paraId="43D55BFD" w14:textId="77777777" w:rsidR="00DC2757" w:rsidRPr="00DC2757" w:rsidRDefault="00DC2757" w:rsidP="00DC2757">
            <w:pPr>
              <w:spacing w:after="0" w:line="240" w:lineRule="auto"/>
              <w:jc w:val="center"/>
              <w:rPr>
                <w:ins w:id="7707" w:author="Commodore, Sarah" w:date="2023-03-22T16:23:00Z"/>
                <w:rFonts w:ascii="Arial" w:eastAsia="Times New Roman" w:hAnsi="Arial" w:cs="Arial"/>
                <w:i/>
                <w:iCs/>
                <w:color w:val="000000"/>
                <w:sz w:val="14"/>
                <w:szCs w:val="14"/>
              </w:rPr>
            </w:pPr>
            <w:ins w:id="7708" w:author="Commodore, Sarah" w:date="2023-03-22T16:23:00Z">
              <w:r w:rsidRPr="00DC2757">
                <w:rPr>
                  <w:rFonts w:ascii="Arial" w:eastAsia="Times New Roman" w:hAnsi="Arial" w:cs="Arial"/>
                  <w:i/>
                  <w:iCs/>
                  <w:color w:val="000000"/>
                  <w:sz w:val="14"/>
                  <w:szCs w:val="14"/>
                </w:rPr>
                <w:t>OR56A3</w:t>
              </w:r>
            </w:ins>
          </w:p>
        </w:tc>
        <w:tc>
          <w:tcPr>
            <w:tcW w:w="770" w:type="dxa"/>
            <w:tcBorders>
              <w:top w:val="nil"/>
              <w:left w:val="nil"/>
              <w:bottom w:val="nil"/>
              <w:right w:val="nil"/>
            </w:tcBorders>
            <w:shd w:val="clear" w:color="000000" w:fill="FFFFFF"/>
            <w:vAlign w:val="center"/>
            <w:hideMark/>
          </w:tcPr>
          <w:p w14:paraId="6B36C75C" w14:textId="77777777" w:rsidR="00DC2757" w:rsidRPr="00DC2757" w:rsidRDefault="00DC2757" w:rsidP="00DC2757">
            <w:pPr>
              <w:spacing w:after="0" w:line="240" w:lineRule="auto"/>
              <w:jc w:val="center"/>
              <w:rPr>
                <w:ins w:id="7709" w:author="Commodore, Sarah" w:date="2023-03-22T16:23:00Z"/>
                <w:rFonts w:ascii="Arial" w:eastAsia="Times New Roman" w:hAnsi="Arial" w:cs="Arial"/>
                <w:color w:val="000000"/>
                <w:sz w:val="14"/>
                <w:szCs w:val="14"/>
              </w:rPr>
            </w:pPr>
            <w:ins w:id="7710"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F8AF515" w14:textId="77777777" w:rsidR="00DC2757" w:rsidRPr="00DC2757" w:rsidRDefault="00DC2757" w:rsidP="00DC2757">
            <w:pPr>
              <w:spacing w:after="0" w:line="240" w:lineRule="auto"/>
              <w:jc w:val="center"/>
              <w:rPr>
                <w:ins w:id="7711" w:author="Commodore, Sarah" w:date="2023-03-22T16:23:00Z"/>
                <w:rFonts w:ascii="Arial" w:eastAsia="Times New Roman" w:hAnsi="Arial" w:cs="Arial"/>
                <w:color w:val="000000"/>
                <w:sz w:val="14"/>
                <w:szCs w:val="14"/>
              </w:rPr>
            </w:pPr>
            <w:ins w:id="7712" w:author="Commodore, Sarah" w:date="2023-03-22T16:23:00Z">
              <w:r w:rsidRPr="00DC2757">
                <w:rPr>
                  <w:rFonts w:ascii="Arial" w:eastAsia="Times New Roman" w:hAnsi="Arial" w:cs="Arial"/>
                  <w:color w:val="000000"/>
                  <w:sz w:val="14"/>
                  <w:szCs w:val="14"/>
                </w:rPr>
                <w:t>0</w:t>
              </w:r>
            </w:ins>
          </w:p>
        </w:tc>
      </w:tr>
      <w:tr w:rsidR="00DC2757" w:rsidRPr="00DC2757" w14:paraId="12A78647" w14:textId="77777777" w:rsidTr="00DC2757">
        <w:trPr>
          <w:trHeight w:val="180"/>
          <w:ins w:id="7713" w:author="Commodore, Sarah" w:date="2023-03-22T16:23:00Z"/>
        </w:trPr>
        <w:tc>
          <w:tcPr>
            <w:tcW w:w="933" w:type="dxa"/>
            <w:tcBorders>
              <w:top w:val="nil"/>
              <w:left w:val="nil"/>
              <w:bottom w:val="nil"/>
              <w:right w:val="nil"/>
            </w:tcBorders>
            <w:shd w:val="clear" w:color="000000" w:fill="FFFFFF"/>
            <w:vAlign w:val="center"/>
            <w:hideMark/>
          </w:tcPr>
          <w:p w14:paraId="01DB7A46" w14:textId="77777777" w:rsidR="00DC2757" w:rsidRPr="00DC2757" w:rsidRDefault="00DC2757" w:rsidP="00DC2757">
            <w:pPr>
              <w:spacing w:after="0" w:line="240" w:lineRule="auto"/>
              <w:jc w:val="center"/>
              <w:rPr>
                <w:ins w:id="7714" w:author="Commodore, Sarah" w:date="2023-03-22T16:23:00Z"/>
                <w:rFonts w:ascii="Arial" w:eastAsia="Times New Roman" w:hAnsi="Arial" w:cs="Arial"/>
                <w:color w:val="000000"/>
                <w:sz w:val="14"/>
                <w:szCs w:val="14"/>
              </w:rPr>
            </w:pPr>
            <w:ins w:id="7715"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5BEE9124" w14:textId="77777777" w:rsidR="00DC2757" w:rsidRPr="00DC2757" w:rsidRDefault="00DC2757" w:rsidP="00DC2757">
            <w:pPr>
              <w:spacing w:after="0" w:line="240" w:lineRule="auto"/>
              <w:jc w:val="center"/>
              <w:rPr>
                <w:ins w:id="7716" w:author="Commodore, Sarah" w:date="2023-03-22T16:23:00Z"/>
                <w:rFonts w:ascii="Arial" w:eastAsia="Times New Roman" w:hAnsi="Arial" w:cs="Arial"/>
                <w:color w:val="000000"/>
                <w:sz w:val="14"/>
                <w:szCs w:val="14"/>
              </w:rPr>
            </w:pPr>
            <w:ins w:id="7717" w:author="Commodore, Sarah" w:date="2023-03-22T16:23:00Z">
              <w:r w:rsidRPr="00DC2757">
                <w:rPr>
                  <w:rFonts w:ascii="Arial" w:eastAsia="Times New Roman" w:hAnsi="Arial" w:cs="Arial"/>
                  <w:color w:val="000000"/>
                  <w:sz w:val="14"/>
                  <w:szCs w:val="14"/>
                </w:rPr>
                <w:t>130,554,730</w:t>
              </w:r>
            </w:ins>
          </w:p>
        </w:tc>
        <w:tc>
          <w:tcPr>
            <w:tcW w:w="809" w:type="dxa"/>
            <w:tcBorders>
              <w:top w:val="nil"/>
              <w:left w:val="nil"/>
              <w:bottom w:val="nil"/>
              <w:right w:val="nil"/>
            </w:tcBorders>
            <w:shd w:val="clear" w:color="000000" w:fill="FFFFFF"/>
            <w:vAlign w:val="center"/>
            <w:hideMark/>
          </w:tcPr>
          <w:p w14:paraId="6A4302E1" w14:textId="77777777" w:rsidR="00DC2757" w:rsidRPr="00DC2757" w:rsidRDefault="00DC2757" w:rsidP="00DC2757">
            <w:pPr>
              <w:spacing w:after="0" w:line="240" w:lineRule="auto"/>
              <w:jc w:val="center"/>
              <w:rPr>
                <w:ins w:id="7718" w:author="Commodore, Sarah" w:date="2023-03-22T16:23:00Z"/>
                <w:rFonts w:ascii="Arial" w:eastAsia="Times New Roman" w:hAnsi="Arial" w:cs="Arial"/>
                <w:color w:val="000000"/>
                <w:sz w:val="14"/>
                <w:szCs w:val="14"/>
              </w:rPr>
            </w:pPr>
            <w:ins w:id="7719" w:author="Commodore, Sarah" w:date="2023-03-22T16:23:00Z">
              <w:r w:rsidRPr="00DC2757">
                <w:rPr>
                  <w:rFonts w:ascii="Arial" w:eastAsia="Times New Roman" w:hAnsi="Arial" w:cs="Arial"/>
                  <w:color w:val="000000"/>
                  <w:sz w:val="14"/>
                  <w:szCs w:val="14"/>
                </w:rPr>
                <w:t>130,555,142</w:t>
              </w:r>
            </w:ins>
          </w:p>
        </w:tc>
        <w:tc>
          <w:tcPr>
            <w:tcW w:w="606" w:type="dxa"/>
            <w:tcBorders>
              <w:top w:val="nil"/>
              <w:left w:val="nil"/>
              <w:bottom w:val="nil"/>
              <w:right w:val="nil"/>
            </w:tcBorders>
            <w:shd w:val="clear" w:color="000000" w:fill="FFFFFF"/>
            <w:vAlign w:val="center"/>
            <w:hideMark/>
          </w:tcPr>
          <w:p w14:paraId="27D25971" w14:textId="77777777" w:rsidR="00DC2757" w:rsidRPr="00DC2757" w:rsidRDefault="00DC2757" w:rsidP="00DC2757">
            <w:pPr>
              <w:spacing w:after="0" w:line="240" w:lineRule="auto"/>
              <w:jc w:val="center"/>
              <w:rPr>
                <w:ins w:id="7720" w:author="Commodore, Sarah" w:date="2023-03-22T16:23:00Z"/>
                <w:rFonts w:ascii="Arial" w:eastAsia="Times New Roman" w:hAnsi="Arial" w:cs="Arial"/>
                <w:color w:val="000000"/>
                <w:sz w:val="14"/>
                <w:szCs w:val="14"/>
              </w:rPr>
            </w:pPr>
            <w:ins w:id="7721" w:author="Commodore, Sarah" w:date="2023-03-22T16:23:00Z">
              <w:r w:rsidRPr="00DC2757">
                <w:rPr>
                  <w:rFonts w:ascii="Arial" w:eastAsia="Times New Roman" w:hAnsi="Arial" w:cs="Arial"/>
                  <w:color w:val="000000"/>
                  <w:sz w:val="14"/>
                  <w:szCs w:val="14"/>
                </w:rPr>
                <w:t>0.089</w:t>
              </w:r>
            </w:ins>
          </w:p>
        </w:tc>
        <w:tc>
          <w:tcPr>
            <w:tcW w:w="497" w:type="dxa"/>
            <w:tcBorders>
              <w:top w:val="nil"/>
              <w:left w:val="nil"/>
              <w:bottom w:val="nil"/>
              <w:right w:val="nil"/>
            </w:tcBorders>
            <w:shd w:val="clear" w:color="000000" w:fill="FFFFFF"/>
            <w:vAlign w:val="center"/>
            <w:hideMark/>
          </w:tcPr>
          <w:p w14:paraId="4BBE0683" w14:textId="77777777" w:rsidR="00DC2757" w:rsidRPr="00DC2757" w:rsidRDefault="00DC2757" w:rsidP="00DC2757">
            <w:pPr>
              <w:spacing w:after="0" w:line="240" w:lineRule="auto"/>
              <w:jc w:val="center"/>
              <w:rPr>
                <w:ins w:id="7722" w:author="Commodore, Sarah" w:date="2023-03-22T16:23:00Z"/>
                <w:rFonts w:ascii="Arial" w:eastAsia="Times New Roman" w:hAnsi="Arial" w:cs="Arial"/>
                <w:color w:val="000000"/>
                <w:sz w:val="14"/>
                <w:szCs w:val="14"/>
              </w:rPr>
            </w:pPr>
            <w:ins w:id="7723"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540CADD9" w14:textId="77777777" w:rsidR="00DC2757" w:rsidRPr="00DC2757" w:rsidRDefault="00DC2757" w:rsidP="00DC2757">
            <w:pPr>
              <w:spacing w:after="0" w:line="240" w:lineRule="auto"/>
              <w:rPr>
                <w:ins w:id="7724" w:author="Commodore, Sarah" w:date="2023-03-22T16:23:00Z"/>
                <w:rFonts w:ascii="Arial" w:eastAsia="Times New Roman" w:hAnsi="Arial" w:cs="Arial"/>
                <w:color w:val="000000"/>
                <w:sz w:val="14"/>
                <w:szCs w:val="14"/>
              </w:rPr>
            </w:pPr>
            <w:ins w:id="772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04137484;cg</w:t>
              </w:r>
              <w:proofErr w:type="gramEnd"/>
              <w:r w:rsidRPr="00DC2757">
                <w:rPr>
                  <w:rFonts w:ascii="Arial" w:eastAsia="Times New Roman" w:hAnsi="Arial" w:cs="Arial"/>
                  <w:color w:val="000000"/>
                  <w:sz w:val="14"/>
                  <w:szCs w:val="14"/>
                </w:rPr>
                <w:t>06370094;cg07070348;cg09288218;cg17580782;cg25253445</w:t>
              </w:r>
            </w:ins>
          </w:p>
        </w:tc>
        <w:tc>
          <w:tcPr>
            <w:tcW w:w="1533" w:type="dxa"/>
            <w:tcBorders>
              <w:top w:val="nil"/>
              <w:left w:val="nil"/>
              <w:bottom w:val="nil"/>
              <w:right w:val="nil"/>
            </w:tcBorders>
            <w:shd w:val="clear" w:color="000000" w:fill="FFFFFF"/>
            <w:vAlign w:val="center"/>
            <w:hideMark/>
          </w:tcPr>
          <w:p w14:paraId="05764B02" w14:textId="77777777" w:rsidR="00DC2757" w:rsidRPr="00DC2757" w:rsidRDefault="00DC2757" w:rsidP="00DC2757">
            <w:pPr>
              <w:spacing w:after="0" w:line="240" w:lineRule="auto"/>
              <w:jc w:val="center"/>
              <w:rPr>
                <w:ins w:id="7726" w:author="Commodore, Sarah" w:date="2023-03-22T16:23:00Z"/>
                <w:rFonts w:ascii="Arial" w:eastAsia="Times New Roman" w:hAnsi="Arial" w:cs="Arial"/>
                <w:i/>
                <w:iCs/>
                <w:color w:val="000000"/>
                <w:sz w:val="14"/>
                <w:szCs w:val="14"/>
              </w:rPr>
            </w:pPr>
            <w:ins w:id="7727" w:author="Commodore, Sarah" w:date="2023-03-22T16:23:00Z">
              <w:r w:rsidRPr="00DC2757">
                <w:rPr>
                  <w:rFonts w:ascii="Arial" w:eastAsia="Times New Roman" w:hAnsi="Arial" w:cs="Arial"/>
                  <w:i/>
                  <w:iCs/>
                  <w:color w:val="000000"/>
                  <w:sz w:val="14"/>
                  <w:szCs w:val="14"/>
                </w:rPr>
                <w:t>LINC02419</w:t>
              </w:r>
            </w:ins>
          </w:p>
        </w:tc>
        <w:tc>
          <w:tcPr>
            <w:tcW w:w="770" w:type="dxa"/>
            <w:tcBorders>
              <w:top w:val="nil"/>
              <w:left w:val="nil"/>
              <w:bottom w:val="nil"/>
              <w:right w:val="nil"/>
            </w:tcBorders>
            <w:shd w:val="clear" w:color="000000" w:fill="FFFFFF"/>
            <w:vAlign w:val="center"/>
            <w:hideMark/>
          </w:tcPr>
          <w:p w14:paraId="262831CB" w14:textId="77777777" w:rsidR="00DC2757" w:rsidRPr="00DC2757" w:rsidRDefault="00DC2757" w:rsidP="00DC2757">
            <w:pPr>
              <w:spacing w:after="0" w:line="240" w:lineRule="auto"/>
              <w:jc w:val="center"/>
              <w:rPr>
                <w:ins w:id="7728" w:author="Commodore, Sarah" w:date="2023-03-22T16:23:00Z"/>
                <w:rFonts w:ascii="Arial" w:eastAsia="Times New Roman" w:hAnsi="Arial" w:cs="Arial"/>
                <w:color w:val="000000"/>
                <w:sz w:val="14"/>
                <w:szCs w:val="14"/>
              </w:rPr>
            </w:pPr>
            <w:ins w:id="7729"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F0AF6B6" w14:textId="77777777" w:rsidR="00DC2757" w:rsidRPr="00DC2757" w:rsidRDefault="00DC2757" w:rsidP="00DC2757">
            <w:pPr>
              <w:spacing w:after="0" w:line="240" w:lineRule="auto"/>
              <w:jc w:val="center"/>
              <w:rPr>
                <w:ins w:id="7730" w:author="Commodore, Sarah" w:date="2023-03-22T16:23:00Z"/>
                <w:rFonts w:ascii="Arial" w:eastAsia="Times New Roman" w:hAnsi="Arial" w:cs="Arial"/>
                <w:color w:val="000000"/>
                <w:sz w:val="14"/>
                <w:szCs w:val="14"/>
              </w:rPr>
            </w:pPr>
            <w:ins w:id="7731" w:author="Commodore, Sarah" w:date="2023-03-22T16:23:00Z">
              <w:r w:rsidRPr="00DC2757">
                <w:rPr>
                  <w:rFonts w:ascii="Arial" w:eastAsia="Times New Roman" w:hAnsi="Arial" w:cs="Arial"/>
                  <w:color w:val="000000"/>
                  <w:sz w:val="14"/>
                  <w:szCs w:val="14"/>
                </w:rPr>
                <w:t>6</w:t>
              </w:r>
            </w:ins>
          </w:p>
        </w:tc>
      </w:tr>
      <w:tr w:rsidR="00DC2757" w:rsidRPr="00DC2757" w14:paraId="3358B3F5" w14:textId="77777777" w:rsidTr="00DC2757">
        <w:trPr>
          <w:trHeight w:val="180"/>
          <w:ins w:id="7732" w:author="Commodore, Sarah" w:date="2023-03-22T16:23:00Z"/>
        </w:trPr>
        <w:tc>
          <w:tcPr>
            <w:tcW w:w="933" w:type="dxa"/>
            <w:tcBorders>
              <w:top w:val="nil"/>
              <w:left w:val="nil"/>
              <w:bottom w:val="nil"/>
              <w:right w:val="nil"/>
            </w:tcBorders>
            <w:shd w:val="clear" w:color="000000" w:fill="FFFFFF"/>
            <w:vAlign w:val="center"/>
            <w:hideMark/>
          </w:tcPr>
          <w:p w14:paraId="3FD70379" w14:textId="77777777" w:rsidR="00DC2757" w:rsidRPr="00DC2757" w:rsidRDefault="00DC2757" w:rsidP="00DC2757">
            <w:pPr>
              <w:spacing w:after="0" w:line="240" w:lineRule="auto"/>
              <w:jc w:val="center"/>
              <w:rPr>
                <w:ins w:id="7733" w:author="Commodore, Sarah" w:date="2023-03-22T16:23:00Z"/>
                <w:rFonts w:ascii="Arial" w:eastAsia="Times New Roman" w:hAnsi="Arial" w:cs="Arial"/>
                <w:color w:val="000000"/>
                <w:sz w:val="14"/>
                <w:szCs w:val="14"/>
              </w:rPr>
            </w:pPr>
            <w:ins w:id="7734"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36ACFCD8" w14:textId="77777777" w:rsidR="00DC2757" w:rsidRPr="00DC2757" w:rsidRDefault="00DC2757" w:rsidP="00DC2757">
            <w:pPr>
              <w:spacing w:after="0" w:line="240" w:lineRule="auto"/>
              <w:jc w:val="center"/>
              <w:rPr>
                <w:ins w:id="7735" w:author="Commodore, Sarah" w:date="2023-03-22T16:23:00Z"/>
                <w:rFonts w:ascii="Arial" w:eastAsia="Times New Roman" w:hAnsi="Arial" w:cs="Arial"/>
                <w:color w:val="000000"/>
                <w:sz w:val="14"/>
                <w:szCs w:val="14"/>
              </w:rPr>
            </w:pPr>
            <w:ins w:id="7736" w:author="Commodore, Sarah" w:date="2023-03-22T16:23:00Z">
              <w:r w:rsidRPr="00DC2757">
                <w:rPr>
                  <w:rFonts w:ascii="Arial" w:eastAsia="Times New Roman" w:hAnsi="Arial" w:cs="Arial"/>
                  <w:color w:val="000000"/>
                  <w:sz w:val="14"/>
                  <w:szCs w:val="14"/>
                </w:rPr>
                <w:t>75,198,403</w:t>
              </w:r>
            </w:ins>
          </w:p>
        </w:tc>
        <w:tc>
          <w:tcPr>
            <w:tcW w:w="809" w:type="dxa"/>
            <w:tcBorders>
              <w:top w:val="nil"/>
              <w:left w:val="nil"/>
              <w:bottom w:val="nil"/>
              <w:right w:val="nil"/>
            </w:tcBorders>
            <w:shd w:val="clear" w:color="000000" w:fill="FFFFFF"/>
            <w:vAlign w:val="center"/>
            <w:hideMark/>
          </w:tcPr>
          <w:p w14:paraId="256CB3AD" w14:textId="77777777" w:rsidR="00DC2757" w:rsidRPr="00DC2757" w:rsidRDefault="00DC2757" w:rsidP="00DC2757">
            <w:pPr>
              <w:spacing w:after="0" w:line="240" w:lineRule="auto"/>
              <w:jc w:val="center"/>
              <w:rPr>
                <w:ins w:id="7737" w:author="Commodore, Sarah" w:date="2023-03-22T16:23:00Z"/>
                <w:rFonts w:ascii="Arial" w:eastAsia="Times New Roman" w:hAnsi="Arial" w:cs="Arial"/>
                <w:color w:val="000000"/>
                <w:sz w:val="14"/>
                <w:szCs w:val="14"/>
              </w:rPr>
            </w:pPr>
            <w:ins w:id="7738" w:author="Commodore, Sarah" w:date="2023-03-22T16:23:00Z">
              <w:r w:rsidRPr="00DC2757">
                <w:rPr>
                  <w:rFonts w:ascii="Arial" w:eastAsia="Times New Roman" w:hAnsi="Arial" w:cs="Arial"/>
                  <w:color w:val="000000"/>
                  <w:sz w:val="14"/>
                  <w:szCs w:val="14"/>
                </w:rPr>
                <w:t>75,199,014</w:t>
              </w:r>
            </w:ins>
          </w:p>
        </w:tc>
        <w:tc>
          <w:tcPr>
            <w:tcW w:w="606" w:type="dxa"/>
            <w:tcBorders>
              <w:top w:val="nil"/>
              <w:left w:val="nil"/>
              <w:bottom w:val="nil"/>
              <w:right w:val="nil"/>
            </w:tcBorders>
            <w:shd w:val="clear" w:color="000000" w:fill="FFFFFF"/>
            <w:vAlign w:val="center"/>
            <w:hideMark/>
          </w:tcPr>
          <w:p w14:paraId="5635B915" w14:textId="77777777" w:rsidR="00DC2757" w:rsidRPr="00DC2757" w:rsidRDefault="00DC2757" w:rsidP="00DC2757">
            <w:pPr>
              <w:spacing w:after="0" w:line="240" w:lineRule="auto"/>
              <w:jc w:val="center"/>
              <w:rPr>
                <w:ins w:id="7739" w:author="Commodore, Sarah" w:date="2023-03-22T16:23:00Z"/>
                <w:rFonts w:ascii="Arial" w:eastAsia="Times New Roman" w:hAnsi="Arial" w:cs="Arial"/>
                <w:color w:val="000000"/>
                <w:sz w:val="14"/>
                <w:szCs w:val="14"/>
              </w:rPr>
            </w:pPr>
            <w:ins w:id="7740"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660A2E2C" w14:textId="77777777" w:rsidR="00DC2757" w:rsidRPr="00DC2757" w:rsidRDefault="00DC2757" w:rsidP="00DC2757">
            <w:pPr>
              <w:spacing w:after="0" w:line="240" w:lineRule="auto"/>
              <w:jc w:val="center"/>
              <w:rPr>
                <w:ins w:id="7741" w:author="Commodore, Sarah" w:date="2023-03-22T16:23:00Z"/>
                <w:rFonts w:ascii="Arial" w:eastAsia="Times New Roman" w:hAnsi="Arial" w:cs="Arial"/>
                <w:color w:val="000000"/>
                <w:sz w:val="14"/>
                <w:szCs w:val="14"/>
              </w:rPr>
            </w:pPr>
            <w:ins w:id="7742" w:author="Commodore, Sarah" w:date="2023-03-22T16:23:00Z">
              <w:r w:rsidRPr="00DC2757">
                <w:rPr>
                  <w:rFonts w:ascii="Arial" w:eastAsia="Times New Roman" w:hAnsi="Arial" w:cs="Arial"/>
                  <w:color w:val="000000"/>
                  <w:sz w:val="14"/>
                  <w:szCs w:val="14"/>
                </w:rPr>
                <w:t>8</w:t>
              </w:r>
            </w:ins>
          </w:p>
        </w:tc>
        <w:tc>
          <w:tcPr>
            <w:tcW w:w="6469" w:type="dxa"/>
            <w:tcBorders>
              <w:top w:val="nil"/>
              <w:left w:val="nil"/>
              <w:bottom w:val="nil"/>
              <w:right w:val="nil"/>
            </w:tcBorders>
            <w:shd w:val="clear" w:color="000000" w:fill="FFFFFF"/>
            <w:noWrap/>
            <w:vAlign w:val="bottom"/>
            <w:hideMark/>
          </w:tcPr>
          <w:p w14:paraId="2F9A3C21" w14:textId="77777777" w:rsidR="00DC2757" w:rsidRPr="00DC2757" w:rsidRDefault="00DC2757" w:rsidP="00DC2757">
            <w:pPr>
              <w:spacing w:after="0" w:line="240" w:lineRule="auto"/>
              <w:rPr>
                <w:ins w:id="7743" w:author="Commodore, Sarah" w:date="2023-03-22T16:23:00Z"/>
                <w:rFonts w:ascii="Arial" w:eastAsia="Times New Roman" w:hAnsi="Arial" w:cs="Arial"/>
                <w:color w:val="000000"/>
                <w:sz w:val="14"/>
                <w:szCs w:val="14"/>
              </w:rPr>
            </w:pPr>
            <w:ins w:id="774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02709834;cg</w:t>
              </w:r>
              <w:proofErr w:type="gramEnd"/>
              <w:r w:rsidRPr="00DC2757">
                <w:rPr>
                  <w:rFonts w:ascii="Arial" w:eastAsia="Times New Roman" w:hAnsi="Arial" w:cs="Arial"/>
                  <w:color w:val="000000"/>
                  <w:sz w:val="14"/>
                  <w:szCs w:val="14"/>
                </w:rPr>
                <w:t>07399417;cg09502221;cg10128416;cg13528603;cg21906852;cg26690034;cg26855724</w:t>
              </w:r>
            </w:ins>
          </w:p>
        </w:tc>
        <w:tc>
          <w:tcPr>
            <w:tcW w:w="1533" w:type="dxa"/>
            <w:tcBorders>
              <w:top w:val="nil"/>
              <w:left w:val="nil"/>
              <w:bottom w:val="nil"/>
              <w:right w:val="nil"/>
            </w:tcBorders>
            <w:shd w:val="clear" w:color="000000" w:fill="FFFFFF"/>
            <w:vAlign w:val="center"/>
            <w:hideMark/>
          </w:tcPr>
          <w:p w14:paraId="4B019847" w14:textId="77777777" w:rsidR="00DC2757" w:rsidRPr="00DC2757" w:rsidRDefault="00DC2757" w:rsidP="00DC2757">
            <w:pPr>
              <w:spacing w:after="0" w:line="240" w:lineRule="auto"/>
              <w:jc w:val="center"/>
              <w:rPr>
                <w:ins w:id="7745" w:author="Commodore, Sarah" w:date="2023-03-22T16:23:00Z"/>
                <w:rFonts w:ascii="Arial" w:eastAsia="Times New Roman" w:hAnsi="Arial" w:cs="Arial"/>
                <w:i/>
                <w:iCs/>
                <w:color w:val="000000"/>
                <w:sz w:val="14"/>
                <w:szCs w:val="14"/>
              </w:rPr>
            </w:pPr>
            <w:ins w:id="7746" w:author="Commodore, Sarah" w:date="2023-03-22T16:23:00Z">
              <w:r w:rsidRPr="00DC2757">
                <w:rPr>
                  <w:rFonts w:ascii="Arial" w:eastAsia="Times New Roman" w:hAnsi="Arial" w:cs="Arial"/>
                  <w:i/>
                  <w:iCs/>
                  <w:color w:val="000000"/>
                  <w:sz w:val="14"/>
                  <w:szCs w:val="14"/>
                </w:rPr>
                <w:t>TYW</w:t>
              </w:r>
              <w:proofErr w:type="gramStart"/>
              <w:r w:rsidRPr="00DC2757">
                <w:rPr>
                  <w:rFonts w:ascii="Arial" w:eastAsia="Times New Roman" w:hAnsi="Arial" w:cs="Arial"/>
                  <w:i/>
                  <w:iCs/>
                  <w:color w:val="000000"/>
                  <w:sz w:val="14"/>
                  <w:szCs w:val="14"/>
                </w:rPr>
                <w:t>3;CRYZ</w:t>
              </w:r>
              <w:proofErr w:type="gramEnd"/>
            </w:ins>
          </w:p>
        </w:tc>
        <w:tc>
          <w:tcPr>
            <w:tcW w:w="770" w:type="dxa"/>
            <w:tcBorders>
              <w:top w:val="nil"/>
              <w:left w:val="nil"/>
              <w:bottom w:val="nil"/>
              <w:right w:val="nil"/>
            </w:tcBorders>
            <w:shd w:val="clear" w:color="000000" w:fill="FFFFFF"/>
            <w:vAlign w:val="center"/>
            <w:hideMark/>
          </w:tcPr>
          <w:p w14:paraId="173BB0EA" w14:textId="77777777" w:rsidR="00DC2757" w:rsidRPr="00DC2757" w:rsidRDefault="00DC2757" w:rsidP="00DC2757">
            <w:pPr>
              <w:spacing w:after="0" w:line="240" w:lineRule="auto"/>
              <w:jc w:val="center"/>
              <w:rPr>
                <w:ins w:id="7747" w:author="Commodore, Sarah" w:date="2023-03-22T16:23:00Z"/>
                <w:rFonts w:ascii="Arial" w:eastAsia="Times New Roman" w:hAnsi="Arial" w:cs="Arial"/>
                <w:color w:val="000000"/>
                <w:sz w:val="14"/>
                <w:szCs w:val="14"/>
              </w:rPr>
            </w:pPr>
            <w:ins w:id="7748" w:author="Commodore, Sarah" w:date="2023-03-22T16:23:00Z">
              <w:r w:rsidRPr="00DC2757">
                <w:rPr>
                  <w:rFonts w:ascii="Arial" w:eastAsia="Times New Roman" w:hAnsi="Arial" w:cs="Arial"/>
                  <w:color w:val="000000"/>
                  <w:sz w:val="14"/>
                  <w:szCs w:val="14"/>
                </w:rPr>
                <w:t>8</w:t>
              </w:r>
            </w:ins>
          </w:p>
        </w:tc>
        <w:tc>
          <w:tcPr>
            <w:tcW w:w="770" w:type="dxa"/>
            <w:tcBorders>
              <w:top w:val="nil"/>
              <w:left w:val="nil"/>
              <w:bottom w:val="nil"/>
              <w:right w:val="nil"/>
            </w:tcBorders>
            <w:shd w:val="clear" w:color="000000" w:fill="FFFFFF"/>
            <w:vAlign w:val="center"/>
            <w:hideMark/>
          </w:tcPr>
          <w:p w14:paraId="67FEC1AB" w14:textId="77777777" w:rsidR="00DC2757" w:rsidRPr="00DC2757" w:rsidRDefault="00DC2757" w:rsidP="00DC2757">
            <w:pPr>
              <w:spacing w:after="0" w:line="240" w:lineRule="auto"/>
              <w:jc w:val="center"/>
              <w:rPr>
                <w:ins w:id="7749" w:author="Commodore, Sarah" w:date="2023-03-22T16:23:00Z"/>
                <w:rFonts w:ascii="Arial" w:eastAsia="Times New Roman" w:hAnsi="Arial" w:cs="Arial"/>
                <w:color w:val="000000"/>
                <w:sz w:val="14"/>
                <w:szCs w:val="14"/>
              </w:rPr>
            </w:pPr>
            <w:ins w:id="7750" w:author="Commodore, Sarah" w:date="2023-03-22T16:23:00Z">
              <w:r w:rsidRPr="00DC2757">
                <w:rPr>
                  <w:rFonts w:ascii="Arial" w:eastAsia="Times New Roman" w:hAnsi="Arial" w:cs="Arial"/>
                  <w:color w:val="000000"/>
                  <w:sz w:val="14"/>
                  <w:szCs w:val="14"/>
                </w:rPr>
                <w:t>0</w:t>
              </w:r>
            </w:ins>
          </w:p>
        </w:tc>
      </w:tr>
      <w:tr w:rsidR="00DC2757" w:rsidRPr="00DC2757" w14:paraId="59596B54" w14:textId="77777777" w:rsidTr="00DC2757">
        <w:trPr>
          <w:trHeight w:val="360"/>
          <w:ins w:id="7751" w:author="Commodore, Sarah" w:date="2023-03-22T16:23:00Z"/>
        </w:trPr>
        <w:tc>
          <w:tcPr>
            <w:tcW w:w="933" w:type="dxa"/>
            <w:tcBorders>
              <w:top w:val="nil"/>
              <w:left w:val="nil"/>
              <w:bottom w:val="nil"/>
              <w:right w:val="nil"/>
            </w:tcBorders>
            <w:shd w:val="clear" w:color="000000" w:fill="FFFFFF"/>
            <w:vAlign w:val="center"/>
            <w:hideMark/>
          </w:tcPr>
          <w:p w14:paraId="6CFC9AFD" w14:textId="77777777" w:rsidR="00DC2757" w:rsidRPr="00DC2757" w:rsidRDefault="00DC2757" w:rsidP="00DC2757">
            <w:pPr>
              <w:spacing w:after="0" w:line="240" w:lineRule="auto"/>
              <w:jc w:val="center"/>
              <w:rPr>
                <w:ins w:id="7752" w:author="Commodore, Sarah" w:date="2023-03-22T16:23:00Z"/>
                <w:rFonts w:ascii="Arial" w:eastAsia="Times New Roman" w:hAnsi="Arial" w:cs="Arial"/>
                <w:color w:val="000000"/>
                <w:sz w:val="14"/>
                <w:szCs w:val="14"/>
              </w:rPr>
            </w:pPr>
            <w:ins w:id="7753" w:author="Commodore, Sarah" w:date="2023-03-22T16:23:00Z">
              <w:r w:rsidRPr="00DC2757">
                <w:rPr>
                  <w:rFonts w:ascii="Arial" w:eastAsia="Times New Roman" w:hAnsi="Arial" w:cs="Arial"/>
                  <w:color w:val="000000"/>
                  <w:sz w:val="14"/>
                  <w:szCs w:val="14"/>
                </w:rPr>
                <w:t>chr20</w:t>
              </w:r>
            </w:ins>
          </w:p>
        </w:tc>
        <w:tc>
          <w:tcPr>
            <w:tcW w:w="809" w:type="dxa"/>
            <w:tcBorders>
              <w:top w:val="nil"/>
              <w:left w:val="nil"/>
              <w:bottom w:val="nil"/>
              <w:right w:val="nil"/>
            </w:tcBorders>
            <w:shd w:val="clear" w:color="000000" w:fill="FFFFFF"/>
            <w:vAlign w:val="center"/>
            <w:hideMark/>
          </w:tcPr>
          <w:p w14:paraId="31D2C5B6" w14:textId="77777777" w:rsidR="00DC2757" w:rsidRPr="00DC2757" w:rsidRDefault="00DC2757" w:rsidP="00DC2757">
            <w:pPr>
              <w:spacing w:after="0" w:line="240" w:lineRule="auto"/>
              <w:jc w:val="center"/>
              <w:rPr>
                <w:ins w:id="7754" w:author="Commodore, Sarah" w:date="2023-03-22T16:23:00Z"/>
                <w:rFonts w:ascii="Arial" w:eastAsia="Times New Roman" w:hAnsi="Arial" w:cs="Arial"/>
                <w:color w:val="000000"/>
                <w:sz w:val="14"/>
                <w:szCs w:val="14"/>
              </w:rPr>
            </w:pPr>
            <w:ins w:id="7755" w:author="Commodore, Sarah" w:date="2023-03-22T16:23:00Z">
              <w:r w:rsidRPr="00DC2757">
                <w:rPr>
                  <w:rFonts w:ascii="Arial" w:eastAsia="Times New Roman" w:hAnsi="Arial" w:cs="Arial"/>
                  <w:color w:val="000000"/>
                  <w:sz w:val="14"/>
                  <w:szCs w:val="14"/>
                </w:rPr>
                <w:t>60,294,656</w:t>
              </w:r>
            </w:ins>
          </w:p>
        </w:tc>
        <w:tc>
          <w:tcPr>
            <w:tcW w:w="809" w:type="dxa"/>
            <w:tcBorders>
              <w:top w:val="nil"/>
              <w:left w:val="nil"/>
              <w:bottom w:val="nil"/>
              <w:right w:val="nil"/>
            </w:tcBorders>
            <w:shd w:val="clear" w:color="000000" w:fill="FFFFFF"/>
            <w:vAlign w:val="center"/>
            <w:hideMark/>
          </w:tcPr>
          <w:p w14:paraId="7DF79CDF" w14:textId="77777777" w:rsidR="00DC2757" w:rsidRPr="00DC2757" w:rsidRDefault="00DC2757" w:rsidP="00DC2757">
            <w:pPr>
              <w:spacing w:after="0" w:line="240" w:lineRule="auto"/>
              <w:jc w:val="center"/>
              <w:rPr>
                <w:ins w:id="7756" w:author="Commodore, Sarah" w:date="2023-03-22T16:23:00Z"/>
                <w:rFonts w:ascii="Arial" w:eastAsia="Times New Roman" w:hAnsi="Arial" w:cs="Arial"/>
                <w:color w:val="000000"/>
                <w:sz w:val="14"/>
                <w:szCs w:val="14"/>
              </w:rPr>
            </w:pPr>
            <w:ins w:id="7757" w:author="Commodore, Sarah" w:date="2023-03-22T16:23:00Z">
              <w:r w:rsidRPr="00DC2757">
                <w:rPr>
                  <w:rFonts w:ascii="Arial" w:eastAsia="Times New Roman" w:hAnsi="Arial" w:cs="Arial"/>
                  <w:color w:val="000000"/>
                  <w:sz w:val="14"/>
                  <w:szCs w:val="14"/>
                </w:rPr>
                <w:t>60,294,991</w:t>
              </w:r>
            </w:ins>
          </w:p>
        </w:tc>
        <w:tc>
          <w:tcPr>
            <w:tcW w:w="606" w:type="dxa"/>
            <w:tcBorders>
              <w:top w:val="nil"/>
              <w:left w:val="nil"/>
              <w:bottom w:val="nil"/>
              <w:right w:val="nil"/>
            </w:tcBorders>
            <w:shd w:val="clear" w:color="000000" w:fill="FFFFFF"/>
            <w:vAlign w:val="center"/>
            <w:hideMark/>
          </w:tcPr>
          <w:p w14:paraId="1F4A1B56" w14:textId="77777777" w:rsidR="00DC2757" w:rsidRPr="00DC2757" w:rsidRDefault="00DC2757" w:rsidP="00DC2757">
            <w:pPr>
              <w:spacing w:after="0" w:line="240" w:lineRule="auto"/>
              <w:jc w:val="center"/>
              <w:rPr>
                <w:ins w:id="7758" w:author="Commodore, Sarah" w:date="2023-03-22T16:23:00Z"/>
                <w:rFonts w:ascii="Arial" w:eastAsia="Times New Roman" w:hAnsi="Arial" w:cs="Arial"/>
                <w:color w:val="000000"/>
                <w:sz w:val="14"/>
                <w:szCs w:val="14"/>
              </w:rPr>
            </w:pPr>
            <w:ins w:id="7759"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790783B0" w14:textId="77777777" w:rsidR="00DC2757" w:rsidRPr="00DC2757" w:rsidRDefault="00DC2757" w:rsidP="00DC2757">
            <w:pPr>
              <w:spacing w:after="0" w:line="240" w:lineRule="auto"/>
              <w:jc w:val="center"/>
              <w:rPr>
                <w:ins w:id="7760" w:author="Commodore, Sarah" w:date="2023-03-22T16:23:00Z"/>
                <w:rFonts w:ascii="Arial" w:eastAsia="Times New Roman" w:hAnsi="Arial" w:cs="Arial"/>
                <w:color w:val="000000"/>
                <w:sz w:val="14"/>
                <w:szCs w:val="14"/>
              </w:rPr>
            </w:pPr>
            <w:ins w:id="7761"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3053E1C9" w14:textId="77777777" w:rsidR="00DC2757" w:rsidRPr="00DC2757" w:rsidRDefault="00DC2757" w:rsidP="00DC2757">
            <w:pPr>
              <w:spacing w:after="0" w:line="240" w:lineRule="auto"/>
              <w:rPr>
                <w:ins w:id="7762" w:author="Commodore, Sarah" w:date="2023-03-22T16:23:00Z"/>
                <w:rFonts w:ascii="Arial" w:eastAsia="Times New Roman" w:hAnsi="Arial" w:cs="Arial"/>
                <w:color w:val="000000"/>
                <w:sz w:val="14"/>
                <w:szCs w:val="14"/>
              </w:rPr>
            </w:pPr>
            <w:ins w:id="776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04614651;cg</w:t>
              </w:r>
              <w:proofErr w:type="gramEnd"/>
              <w:r w:rsidRPr="00DC2757">
                <w:rPr>
                  <w:rFonts w:ascii="Arial" w:eastAsia="Times New Roman" w:hAnsi="Arial" w:cs="Arial"/>
                  <w:color w:val="000000"/>
                  <w:sz w:val="14"/>
                  <w:szCs w:val="14"/>
                </w:rPr>
                <w:t>07123344;cg19921985;cg22031664</w:t>
              </w:r>
            </w:ins>
          </w:p>
        </w:tc>
        <w:tc>
          <w:tcPr>
            <w:tcW w:w="1533" w:type="dxa"/>
            <w:tcBorders>
              <w:top w:val="nil"/>
              <w:left w:val="nil"/>
              <w:bottom w:val="nil"/>
              <w:right w:val="nil"/>
            </w:tcBorders>
            <w:shd w:val="clear" w:color="000000" w:fill="FFFFFF"/>
            <w:vAlign w:val="center"/>
            <w:hideMark/>
          </w:tcPr>
          <w:p w14:paraId="1D09B6C3" w14:textId="77777777" w:rsidR="00DC2757" w:rsidRPr="00DC2757" w:rsidRDefault="00DC2757" w:rsidP="00DC2757">
            <w:pPr>
              <w:spacing w:after="0" w:line="240" w:lineRule="auto"/>
              <w:jc w:val="center"/>
              <w:rPr>
                <w:ins w:id="7764" w:author="Commodore, Sarah" w:date="2023-03-22T16:23:00Z"/>
                <w:rFonts w:ascii="Arial" w:eastAsia="Times New Roman" w:hAnsi="Arial" w:cs="Arial"/>
                <w:i/>
                <w:iCs/>
                <w:color w:val="000000"/>
                <w:sz w:val="14"/>
                <w:szCs w:val="14"/>
              </w:rPr>
            </w:pPr>
            <w:ins w:id="7765" w:author="Commodore, Sarah" w:date="2023-03-22T16:23:00Z">
              <w:r w:rsidRPr="00DC2757">
                <w:rPr>
                  <w:rFonts w:ascii="Arial" w:eastAsia="Times New Roman" w:hAnsi="Arial" w:cs="Arial"/>
                  <w:i/>
                  <w:iCs/>
                  <w:color w:val="000000"/>
                  <w:sz w:val="14"/>
                  <w:szCs w:val="14"/>
                </w:rPr>
                <w:t>CDH</w:t>
              </w:r>
              <w:proofErr w:type="gramStart"/>
              <w:r w:rsidRPr="00DC2757">
                <w:rPr>
                  <w:rFonts w:ascii="Arial" w:eastAsia="Times New Roman" w:hAnsi="Arial" w:cs="Arial"/>
                  <w:i/>
                  <w:iCs/>
                  <w:color w:val="000000"/>
                  <w:sz w:val="14"/>
                  <w:szCs w:val="14"/>
                </w:rPr>
                <w:t>4;LOC</w:t>
              </w:r>
              <w:proofErr w:type="gramEnd"/>
              <w:r w:rsidRPr="00DC2757">
                <w:rPr>
                  <w:rFonts w:ascii="Arial" w:eastAsia="Times New Roman" w:hAnsi="Arial" w:cs="Arial"/>
                  <w:i/>
                  <w:iCs/>
                  <w:color w:val="000000"/>
                  <w:sz w:val="14"/>
                  <w:szCs w:val="14"/>
                </w:rPr>
                <w:t>100128310</w:t>
              </w:r>
            </w:ins>
          </w:p>
        </w:tc>
        <w:tc>
          <w:tcPr>
            <w:tcW w:w="770" w:type="dxa"/>
            <w:tcBorders>
              <w:top w:val="nil"/>
              <w:left w:val="nil"/>
              <w:bottom w:val="nil"/>
              <w:right w:val="nil"/>
            </w:tcBorders>
            <w:shd w:val="clear" w:color="000000" w:fill="FFFFFF"/>
            <w:vAlign w:val="center"/>
            <w:hideMark/>
          </w:tcPr>
          <w:p w14:paraId="18B5090B" w14:textId="77777777" w:rsidR="00DC2757" w:rsidRPr="00DC2757" w:rsidRDefault="00DC2757" w:rsidP="00DC2757">
            <w:pPr>
              <w:spacing w:after="0" w:line="240" w:lineRule="auto"/>
              <w:jc w:val="center"/>
              <w:rPr>
                <w:ins w:id="7766" w:author="Commodore, Sarah" w:date="2023-03-22T16:23:00Z"/>
                <w:rFonts w:ascii="Arial" w:eastAsia="Times New Roman" w:hAnsi="Arial" w:cs="Arial"/>
                <w:color w:val="000000"/>
                <w:sz w:val="14"/>
                <w:szCs w:val="14"/>
              </w:rPr>
            </w:pPr>
            <w:ins w:id="7767"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428B94B" w14:textId="77777777" w:rsidR="00DC2757" w:rsidRPr="00DC2757" w:rsidRDefault="00DC2757" w:rsidP="00DC2757">
            <w:pPr>
              <w:spacing w:after="0" w:line="240" w:lineRule="auto"/>
              <w:jc w:val="center"/>
              <w:rPr>
                <w:ins w:id="7768" w:author="Commodore, Sarah" w:date="2023-03-22T16:23:00Z"/>
                <w:rFonts w:ascii="Arial" w:eastAsia="Times New Roman" w:hAnsi="Arial" w:cs="Arial"/>
                <w:color w:val="000000"/>
                <w:sz w:val="14"/>
                <w:szCs w:val="14"/>
              </w:rPr>
            </w:pPr>
            <w:ins w:id="7769" w:author="Commodore, Sarah" w:date="2023-03-22T16:23:00Z">
              <w:r w:rsidRPr="00DC2757">
                <w:rPr>
                  <w:rFonts w:ascii="Arial" w:eastAsia="Times New Roman" w:hAnsi="Arial" w:cs="Arial"/>
                  <w:color w:val="000000"/>
                  <w:sz w:val="14"/>
                  <w:szCs w:val="14"/>
                </w:rPr>
                <w:t>4</w:t>
              </w:r>
            </w:ins>
          </w:p>
        </w:tc>
      </w:tr>
      <w:tr w:rsidR="00DC2757" w:rsidRPr="00DC2757" w14:paraId="7576C74F" w14:textId="77777777" w:rsidTr="00DC2757">
        <w:trPr>
          <w:trHeight w:val="190"/>
          <w:ins w:id="7770" w:author="Commodore, Sarah" w:date="2023-03-22T16:23:00Z"/>
        </w:trPr>
        <w:tc>
          <w:tcPr>
            <w:tcW w:w="933" w:type="dxa"/>
            <w:tcBorders>
              <w:top w:val="nil"/>
              <w:left w:val="nil"/>
              <w:bottom w:val="single" w:sz="8" w:space="0" w:color="auto"/>
              <w:right w:val="nil"/>
            </w:tcBorders>
            <w:shd w:val="clear" w:color="000000" w:fill="FFFFFF"/>
            <w:vAlign w:val="center"/>
            <w:hideMark/>
          </w:tcPr>
          <w:p w14:paraId="567763BC" w14:textId="77777777" w:rsidR="00DC2757" w:rsidRPr="00DC2757" w:rsidRDefault="00DC2757" w:rsidP="00DC2757">
            <w:pPr>
              <w:spacing w:after="0" w:line="240" w:lineRule="auto"/>
              <w:jc w:val="center"/>
              <w:rPr>
                <w:ins w:id="7771" w:author="Commodore, Sarah" w:date="2023-03-22T16:23:00Z"/>
                <w:rFonts w:ascii="Arial" w:eastAsia="Times New Roman" w:hAnsi="Arial" w:cs="Arial"/>
                <w:color w:val="000000"/>
                <w:sz w:val="14"/>
                <w:szCs w:val="14"/>
              </w:rPr>
            </w:pPr>
            <w:ins w:id="7772"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single" w:sz="8" w:space="0" w:color="auto"/>
              <w:right w:val="nil"/>
            </w:tcBorders>
            <w:shd w:val="clear" w:color="000000" w:fill="FFFFFF"/>
            <w:vAlign w:val="center"/>
            <w:hideMark/>
          </w:tcPr>
          <w:p w14:paraId="3D3A048E" w14:textId="77777777" w:rsidR="00DC2757" w:rsidRPr="00DC2757" w:rsidRDefault="00DC2757" w:rsidP="00DC2757">
            <w:pPr>
              <w:spacing w:after="0" w:line="240" w:lineRule="auto"/>
              <w:jc w:val="center"/>
              <w:rPr>
                <w:ins w:id="7773" w:author="Commodore, Sarah" w:date="2023-03-22T16:23:00Z"/>
                <w:rFonts w:ascii="Arial" w:eastAsia="Times New Roman" w:hAnsi="Arial" w:cs="Arial"/>
                <w:color w:val="000000"/>
                <w:sz w:val="14"/>
                <w:szCs w:val="14"/>
              </w:rPr>
            </w:pPr>
            <w:ins w:id="7774" w:author="Commodore, Sarah" w:date="2023-03-22T16:23:00Z">
              <w:r w:rsidRPr="00DC2757">
                <w:rPr>
                  <w:rFonts w:ascii="Arial" w:eastAsia="Times New Roman" w:hAnsi="Arial" w:cs="Arial"/>
                  <w:color w:val="000000"/>
                  <w:sz w:val="14"/>
                  <w:szCs w:val="14"/>
                </w:rPr>
                <w:t>1,151,960</w:t>
              </w:r>
            </w:ins>
          </w:p>
        </w:tc>
        <w:tc>
          <w:tcPr>
            <w:tcW w:w="809" w:type="dxa"/>
            <w:tcBorders>
              <w:top w:val="nil"/>
              <w:left w:val="nil"/>
              <w:bottom w:val="single" w:sz="8" w:space="0" w:color="auto"/>
              <w:right w:val="nil"/>
            </w:tcBorders>
            <w:shd w:val="clear" w:color="000000" w:fill="FFFFFF"/>
            <w:vAlign w:val="center"/>
            <w:hideMark/>
          </w:tcPr>
          <w:p w14:paraId="75CD8C95" w14:textId="77777777" w:rsidR="00DC2757" w:rsidRPr="00DC2757" w:rsidRDefault="00DC2757" w:rsidP="00DC2757">
            <w:pPr>
              <w:spacing w:after="0" w:line="240" w:lineRule="auto"/>
              <w:jc w:val="center"/>
              <w:rPr>
                <w:ins w:id="7775" w:author="Commodore, Sarah" w:date="2023-03-22T16:23:00Z"/>
                <w:rFonts w:ascii="Arial" w:eastAsia="Times New Roman" w:hAnsi="Arial" w:cs="Arial"/>
                <w:color w:val="000000"/>
                <w:sz w:val="14"/>
                <w:szCs w:val="14"/>
              </w:rPr>
            </w:pPr>
            <w:ins w:id="7776" w:author="Commodore, Sarah" w:date="2023-03-22T16:23:00Z">
              <w:r w:rsidRPr="00DC2757">
                <w:rPr>
                  <w:rFonts w:ascii="Arial" w:eastAsia="Times New Roman" w:hAnsi="Arial" w:cs="Arial"/>
                  <w:color w:val="000000"/>
                  <w:sz w:val="14"/>
                  <w:szCs w:val="14"/>
                </w:rPr>
                <w:t>1,152,409</w:t>
              </w:r>
            </w:ins>
          </w:p>
        </w:tc>
        <w:tc>
          <w:tcPr>
            <w:tcW w:w="606" w:type="dxa"/>
            <w:tcBorders>
              <w:top w:val="nil"/>
              <w:left w:val="nil"/>
              <w:bottom w:val="single" w:sz="8" w:space="0" w:color="auto"/>
              <w:right w:val="nil"/>
            </w:tcBorders>
            <w:shd w:val="clear" w:color="000000" w:fill="FFFFFF"/>
            <w:vAlign w:val="center"/>
            <w:hideMark/>
          </w:tcPr>
          <w:p w14:paraId="69971787" w14:textId="77777777" w:rsidR="00DC2757" w:rsidRPr="00DC2757" w:rsidRDefault="00DC2757" w:rsidP="00DC2757">
            <w:pPr>
              <w:spacing w:after="0" w:line="240" w:lineRule="auto"/>
              <w:jc w:val="center"/>
              <w:rPr>
                <w:ins w:id="7777" w:author="Commodore, Sarah" w:date="2023-03-22T16:23:00Z"/>
                <w:rFonts w:ascii="Arial" w:eastAsia="Times New Roman" w:hAnsi="Arial" w:cs="Arial"/>
                <w:color w:val="000000"/>
                <w:sz w:val="14"/>
                <w:szCs w:val="14"/>
              </w:rPr>
            </w:pPr>
            <w:ins w:id="7778" w:author="Commodore, Sarah" w:date="2023-03-22T16:23:00Z">
              <w:r w:rsidRPr="00DC2757">
                <w:rPr>
                  <w:rFonts w:ascii="Arial" w:eastAsia="Times New Roman" w:hAnsi="Arial" w:cs="Arial"/>
                  <w:color w:val="000000"/>
                  <w:sz w:val="14"/>
                  <w:szCs w:val="14"/>
                </w:rPr>
                <w:t>0.094</w:t>
              </w:r>
            </w:ins>
          </w:p>
        </w:tc>
        <w:tc>
          <w:tcPr>
            <w:tcW w:w="497" w:type="dxa"/>
            <w:tcBorders>
              <w:top w:val="nil"/>
              <w:left w:val="nil"/>
              <w:bottom w:val="single" w:sz="8" w:space="0" w:color="auto"/>
              <w:right w:val="nil"/>
            </w:tcBorders>
            <w:shd w:val="clear" w:color="000000" w:fill="FFFFFF"/>
            <w:vAlign w:val="center"/>
            <w:hideMark/>
          </w:tcPr>
          <w:p w14:paraId="646E895B" w14:textId="77777777" w:rsidR="00DC2757" w:rsidRPr="00DC2757" w:rsidRDefault="00DC2757" w:rsidP="00DC2757">
            <w:pPr>
              <w:spacing w:after="0" w:line="240" w:lineRule="auto"/>
              <w:jc w:val="center"/>
              <w:rPr>
                <w:ins w:id="7779" w:author="Commodore, Sarah" w:date="2023-03-22T16:23:00Z"/>
                <w:rFonts w:ascii="Arial" w:eastAsia="Times New Roman" w:hAnsi="Arial" w:cs="Arial"/>
                <w:color w:val="000000"/>
                <w:sz w:val="14"/>
                <w:szCs w:val="14"/>
              </w:rPr>
            </w:pPr>
            <w:ins w:id="7780"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single" w:sz="8" w:space="0" w:color="auto"/>
              <w:right w:val="nil"/>
            </w:tcBorders>
            <w:shd w:val="clear" w:color="000000" w:fill="FFFFFF"/>
            <w:vAlign w:val="center"/>
            <w:hideMark/>
          </w:tcPr>
          <w:p w14:paraId="7F9856CD" w14:textId="77777777" w:rsidR="00DC2757" w:rsidRPr="00DC2757" w:rsidRDefault="00DC2757" w:rsidP="00DC2757">
            <w:pPr>
              <w:spacing w:after="0" w:line="240" w:lineRule="auto"/>
              <w:rPr>
                <w:ins w:id="7781" w:author="Commodore, Sarah" w:date="2023-03-22T16:23:00Z"/>
                <w:rFonts w:ascii="Arial" w:eastAsia="Times New Roman" w:hAnsi="Arial" w:cs="Arial"/>
                <w:color w:val="000000"/>
                <w:sz w:val="14"/>
                <w:szCs w:val="14"/>
              </w:rPr>
            </w:pPr>
            <w:ins w:id="7782" w:author="Commodore, Sarah" w:date="2023-03-22T16:23:00Z">
              <w:r w:rsidRPr="00DC2757">
                <w:rPr>
                  <w:rFonts w:ascii="Arial" w:eastAsia="Times New Roman" w:hAnsi="Arial" w:cs="Arial"/>
                  <w:color w:val="000000"/>
                  <w:sz w:val="14"/>
                  <w:szCs w:val="14"/>
                </w:rPr>
                <w:t> </w:t>
              </w:r>
            </w:ins>
          </w:p>
        </w:tc>
        <w:tc>
          <w:tcPr>
            <w:tcW w:w="1533" w:type="dxa"/>
            <w:tcBorders>
              <w:top w:val="nil"/>
              <w:left w:val="nil"/>
              <w:bottom w:val="single" w:sz="8" w:space="0" w:color="auto"/>
              <w:right w:val="nil"/>
            </w:tcBorders>
            <w:shd w:val="clear" w:color="000000" w:fill="FFFFFF"/>
            <w:vAlign w:val="center"/>
            <w:hideMark/>
          </w:tcPr>
          <w:p w14:paraId="1246E226" w14:textId="77777777" w:rsidR="00DC2757" w:rsidRPr="00DC2757" w:rsidRDefault="00DC2757" w:rsidP="00DC2757">
            <w:pPr>
              <w:spacing w:after="0" w:line="240" w:lineRule="auto"/>
              <w:jc w:val="center"/>
              <w:rPr>
                <w:ins w:id="7783" w:author="Commodore, Sarah" w:date="2023-03-22T16:23:00Z"/>
                <w:rFonts w:ascii="Arial" w:eastAsia="Times New Roman" w:hAnsi="Arial" w:cs="Arial"/>
                <w:i/>
                <w:iCs/>
                <w:color w:val="000000"/>
                <w:sz w:val="14"/>
                <w:szCs w:val="14"/>
              </w:rPr>
            </w:pPr>
            <w:ins w:id="7784" w:author="Commodore, Sarah" w:date="2023-03-22T16:23:00Z">
              <w:r w:rsidRPr="00DC2757">
                <w:rPr>
                  <w:rFonts w:ascii="Arial" w:eastAsia="Times New Roman" w:hAnsi="Arial" w:cs="Arial"/>
                  <w:i/>
                  <w:iCs/>
                  <w:color w:val="000000"/>
                  <w:sz w:val="14"/>
                  <w:szCs w:val="14"/>
                </w:rPr>
                <w:t>SBNO2</w:t>
              </w:r>
            </w:ins>
          </w:p>
        </w:tc>
        <w:tc>
          <w:tcPr>
            <w:tcW w:w="770" w:type="dxa"/>
            <w:tcBorders>
              <w:top w:val="nil"/>
              <w:left w:val="nil"/>
              <w:bottom w:val="single" w:sz="8" w:space="0" w:color="auto"/>
              <w:right w:val="nil"/>
            </w:tcBorders>
            <w:shd w:val="clear" w:color="000000" w:fill="FFFFFF"/>
            <w:vAlign w:val="center"/>
            <w:hideMark/>
          </w:tcPr>
          <w:p w14:paraId="445E8008" w14:textId="77777777" w:rsidR="00DC2757" w:rsidRPr="00DC2757" w:rsidRDefault="00DC2757" w:rsidP="00DC2757">
            <w:pPr>
              <w:spacing w:after="0" w:line="240" w:lineRule="auto"/>
              <w:jc w:val="center"/>
              <w:rPr>
                <w:ins w:id="7785" w:author="Commodore, Sarah" w:date="2023-03-22T16:23:00Z"/>
                <w:rFonts w:ascii="Arial" w:eastAsia="Times New Roman" w:hAnsi="Arial" w:cs="Arial"/>
                <w:color w:val="000000"/>
                <w:sz w:val="14"/>
                <w:szCs w:val="14"/>
              </w:rPr>
            </w:pPr>
            <w:ins w:id="7786"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single" w:sz="8" w:space="0" w:color="auto"/>
              <w:right w:val="nil"/>
            </w:tcBorders>
            <w:shd w:val="clear" w:color="000000" w:fill="FFFFFF"/>
            <w:vAlign w:val="center"/>
            <w:hideMark/>
          </w:tcPr>
          <w:p w14:paraId="78627D88" w14:textId="77777777" w:rsidR="00DC2757" w:rsidRPr="00DC2757" w:rsidRDefault="00DC2757" w:rsidP="00DC2757">
            <w:pPr>
              <w:spacing w:after="0" w:line="240" w:lineRule="auto"/>
              <w:jc w:val="center"/>
              <w:rPr>
                <w:ins w:id="7787" w:author="Commodore, Sarah" w:date="2023-03-22T16:23:00Z"/>
                <w:rFonts w:ascii="Arial" w:eastAsia="Times New Roman" w:hAnsi="Arial" w:cs="Arial"/>
                <w:color w:val="000000"/>
                <w:sz w:val="14"/>
                <w:szCs w:val="14"/>
              </w:rPr>
            </w:pPr>
            <w:ins w:id="7788" w:author="Commodore, Sarah" w:date="2023-03-22T16:23:00Z">
              <w:r w:rsidRPr="00DC2757">
                <w:rPr>
                  <w:rFonts w:ascii="Arial" w:eastAsia="Times New Roman" w:hAnsi="Arial" w:cs="Arial"/>
                  <w:color w:val="000000"/>
                  <w:sz w:val="14"/>
                  <w:szCs w:val="14"/>
                </w:rPr>
                <w:t>0</w:t>
              </w:r>
            </w:ins>
          </w:p>
        </w:tc>
      </w:tr>
    </w:tbl>
    <w:p w14:paraId="02E7D434" w14:textId="7A799F48" w:rsidR="00DC2757" w:rsidRDefault="00DC2757" w:rsidP="00D31EA1">
      <w:pPr>
        <w:pStyle w:val="EndNoteBibliography"/>
        <w:spacing w:line="276" w:lineRule="auto"/>
        <w:ind w:left="720" w:hanging="720"/>
        <w:jc w:val="both"/>
        <w:rPr>
          <w:ins w:id="7789" w:author="Commodore, Sarah" w:date="2023-03-22T16:23:00Z"/>
          <w:b/>
          <w:bCs/>
        </w:rPr>
      </w:pPr>
    </w:p>
    <w:p w14:paraId="26E081DB" w14:textId="34D5F32C" w:rsidR="00DC2757" w:rsidRDefault="00DC2757" w:rsidP="00D31EA1">
      <w:pPr>
        <w:pStyle w:val="EndNoteBibliography"/>
        <w:spacing w:line="276" w:lineRule="auto"/>
        <w:ind w:left="720" w:hanging="720"/>
        <w:jc w:val="both"/>
        <w:rPr>
          <w:ins w:id="7790" w:author="Commodore, Sarah" w:date="2023-03-22T14:33:00Z"/>
          <w:b/>
          <w:bCs/>
        </w:rPr>
      </w:pPr>
      <w:ins w:id="7791" w:author="Commodore, Sarah" w:date="2023-03-22T16:23:00Z">
        <w:r>
          <w:drawing>
            <wp:inline distT="0" distB="0" distL="0" distR="0" wp14:anchorId="0EDEA9B1" wp14:editId="0F20A274">
              <wp:extent cx="5748559" cy="3200400"/>
              <wp:effectExtent l="0" t="0" r="5080" b="0"/>
              <wp:docPr id="2" name="Picture 1" descr="Chart, box and whisker chart&#10;&#10;Description automatically generated">
                <a:extLst xmlns:a="http://schemas.openxmlformats.org/drawingml/2006/main">
                  <a:ext uri="{FF2B5EF4-FFF2-40B4-BE49-F238E27FC236}">
                    <a16:creationId xmlns:a16="http://schemas.microsoft.com/office/drawing/2014/main" id="{3D58F5D7-52AC-1836-E8FB-0E9BF23C2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ox and whisker chart&#10;&#10;Description automatically generated">
                        <a:extLst>
                          <a:ext uri="{FF2B5EF4-FFF2-40B4-BE49-F238E27FC236}">
                            <a16:creationId xmlns:a16="http://schemas.microsoft.com/office/drawing/2014/main" id="{3D58F5D7-52AC-1836-E8FB-0E9BF23C22D7}"/>
                          </a:ext>
                        </a:extLst>
                      </pic:cNvPr>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8559" cy="3200400"/>
                      </a:xfrm>
                      <a:prstGeom prst="rect">
                        <a:avLst/>
                      </a:prstGeom>
                      <a:noFill/>
                      <a:ln>
                        <a:noFill/>
                      </a:ln>
                    </pic:spPr>
                  </pic:pic>
                </a:graphicData>
              </a:graphic>
            </wp:inline>
          </w:drawing>
        </w:r>
      </w:ins>
    </w:p>
    <w:p w14:paraId="45362AE9" w14:textId="77777777" w:rsidR="00DC2757" w:rsidRPr="00DC2757" w:rsidRDefault="00DC2757" w:rsidP="00DC2757">
      <w:pPr>
        <w:spacing w:after="0" w:line="240" w:lineRule="auto"/>
        <w:jc w:val="both"/>
        <w:rPr>
          <w:ins w:id="7792" w:author="Commodore, Sarah" w:date="2023-03-22T16:23:00Z"/>
          <w:rFonts w:ascii="Arial" w:eastAsia="Times New Roman" w:hAnsi="Arial" w:cs="Arial"/>
          <w:b/>
          <w:bCs/>
          <w:color w:val="000000"/>
        </w:rPr>
      </w:pPr>
      <w:ins w:id="7793" w:author="Commodore, Sarah" w:date="2023-03-22T16:23:00Z">
        <w:r w:rsidRPr="00DC2757">
          <w:rPr>
            <w:rFonts w:ascii="Arial" w:eastAsia="Times New Roman" w:hAnsi="Arial" w:cs="Arial"/>
            <w:b/>
            <w:bCs/>
            <w:color w:val="000000"/>
          </w:rPr>
          <w:lastRenderedPageBreak/>
          <w:t>Supplementary Figure 1. Differential expression of select genes between vape users and non-vape users. These genes were selected by filtering for only genes with |log2fc| &gt; 2 then sorted by their p-values to define the ‘top’ up- and down-regulated genes.</w:t>
        </w:r>
      </w:ins>
    </w:p>
    <w:p w14:paraId="00E72DA2" w14:textId="16CE2EC0" w:rsidR="00902307" w:rsidRDefault="00902307" w:rsidP="00D31EA1">
      <w:pPr>
        <w:pStyle w:val="EndNoteBibliography"/>
        <w:spacing w:line="276" w:lineRule="auto"/>
        <w:ind w:left="720" w:hanging="720"/>
        <w:jc w:val="both"/>
        <w:rPr>
          <w:ins w:id="7794" w:author="Commodore, Sarah" w:date="2023-03-22T16:23:00Z"/>
          <w:b/>
          <w:bCs/>
        </w:rPr>
      </w:pPr>
    </w:p>
    <w:p w14:paraId="7EE446F9" w14:textId="28AED7AF" w:rsidR="00DC2757" w:rsidRDefault="00DC2757" w:rsidP="00D31EA1">
      <w:pPr>
        <w:pStyle w:val="EndNoteBibliography"/>
        <w:spacing w:line="276" w:lineRule="auto"/>
        <w:ind w:left="720" w:hanging="720"/>
        <w:jc w:val="both"/>
        <w:rPr>
          <w:ins w:id="7795" w:author="Commodore, Sarah" w:date="2023-03-22T16:23:00Z"/>
          <w:b/>
          <w:bCs/>
        </w:rPr>
      </w:pPr>
      <w:ins w:id="7796" w:author="Commodore, Sarah" w:date="2023-03-22T16:23:00Z">
        <w:r>
          <w:drawing>
            <wp:inline distT="0" distB="0" distL="0" distR="0" wp14:anchorId="56853054" wp14:editId="4E9BF3FC">
              <wp:extent cx="4480368" cy="3200400"/>
              <wp:effectExtent l="0" t="0" r="0" b="0"/>
              <wp:docPr id="7" name="Picture 2" descr="Chart, scatter chart&#10;&#10;Description automatically generated">
                <a:extLst xmlns:a="http://schemas.openxmlformats.org/drawingml/2006/main">
                  <a:ext uri="{FF2B5EF4-FFF2-40B4-BE49-F238E27FC236}">
                    <a16:creationId xmlns:a16="http://schemas.microsoft.com/office/drawing/2014/main" id="{DBC69367-F1DA-900A-2860-A9BA3CE22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DBC69367-F1DA-900A-2860-A9BA3CE22C2E}"/>
                          </a:ext>
                        </a:extLst>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80368" cy="3200400"/>
                      </a:xfrm>
                      <a:prstGeom prst="rect">
                        <a:avLst/>
                      </a:prstGeom>
                      <a:noFill/>
                      <a:ln>
                        <a:noFill/>
                      </a:ln>
                    </pic:spPr>
                  </pic:pic>
                </a:graphicData>
              </a:graphic>
            </wp:inline>
          </w:drawing>
        </w:r>
      </w:ins>
    </w:p>
    <w:p w14:paraId="3F8E24C1" w14:textId="77777777" w:rsidR="00DC2757" w:rsidRPr="00DC2757" w:rsidRDefault="00DC2757" w:rsidP="00DC2757">
      <w:pPr>
        <w:spacing w:after="0" w:line="240" w:lineRule="auto"/>
        <w:jc w:val="both"/>
        <w:rPr>
          <w:ins w:id="7797" w:author="Commodore, Sarah" w:date="2023-03-22T16:23:00Z"/>
          <w:rFonts w:ascii="Arial" w:eastAsia="Times New Roman" w:hAnsi="Arial" w:cs="Arial"/>
          <w:b/>
          <w:bCs/>
          <w:color w:val="222222"/>
        </w:rPr>
      </w:pPr>
      <w:ins w:id="7798" w:author="Commodore, Sarah" w:date="2023-03-22T16:23:00Z">
        <w:r w:rsidRPr="00DC2757">
          <w:rPr>
            <w:rFonts w:ascii="Arial" w:eastAsia="Times New Roman" w:hAnsi="Arial" w:cs="Arial"/>
            <w:b/>
            <w:bCs/>
            <w:color w:val="222222"/>
          </w:rPr>
          <w:t>Supplementary Figure 2. Significant genes from the model containing all study participants (</w:t>
        </w:r>
        <w:r w:rsidRPr="00DC2757">
          <w:rPr>
            <w:rFonts w:ascii="Arial" w:eastAsia="Times New Roman" w:hAnsi="Arial" w:cs="Arial"/>
            <w:b/>
            <w:bCs/>
            <w:i/>
            <w:iCs/>
            <w:color w:val="222222"/>
          </w:rPr>
          <w:t>Model A)</w:t>
        </w:r>
        <w:r w:rsidRPr="00DC2757">
          <w:rPr>
            <w:rFonts w:ascii="Arial" w:eastAsia="Times New Roman" w:hAnsi="Arial" w:cs="Arial"/>
            <w:b/>
            <w:bCs/>
            <w:color w:val="222222"/>
          </w:rPr>
          <w:t> and the model with only participants from the Pueblo recruitment center (</w:t>
        </w:r>
        <w:r w:rsidRPr="00DC2757">
          <w:rPr>
            <w:rFonts w:ascii="Arial" w:eastAsia="Times New Roman" w:hAnsi="Arial" w:cs="Arial"/>
            <w:b/>
            <w:bCs/>
            <w:i/>
            <w:iCs/>
            <w:color w:val="222222"/>
          </w:rPr>
          <w:t>Model P)</w:t>
        </w:r>
        <w:r w:rsidRPr="00DC2757">
          <w:rPr>
            <w:rFonts w:ascii="Arial" w:eastAsia="Times New Roman" w:hAnsi="Arial" w:cs="Arial"/>
            <w:b/>
            <w:bCs/>
            <w:color w:val="222222"/>
          </w:rPr>
          <w:t>.</w:t>
        </w:r>
      </w:ins>
    </w:p>
    <w:p w14:paraId="56951862" w14:textId="6A303631" w:rsidR="00DC2757" w:rsidRDefault="00DC2757" w:rsidP="00D31EA1">
      <w:pPr>
        <w:pStyle w:val="EndNoteBibliography"/>
        <w:spacing w:line="276" w:lineRule="auto"/>
        <w:ind w:left="720" w:hanging="720"/>
        <w:jc w:val="both"/>
        <w:rPr>
          <w:ins w:id="7799" w:author="Commodore, Sarah" w:date="2023-03-22T16:23:00Z"/>
          <w:b/>
          <w:bCs/>
        </w:rPr>
      </w:pPr>
    </w:p>
    <w:p w14:paraId="569BF2C8" w14:textId="56487223" w:rsidR="00DC2757" w:rsidRDefault="00DC2757" w:rsidP="00D31EA1">
      <w:pPr>
        <w:pStyle w:val="EndNoteBibliography"/>
        <w:spacing w:line="276" w:lineRule="auto"/>
        <w:ind w:left="720" w:hanging="720"/>
        <w:jc w:val="both"/>
        <w:rPr>
          <w:ins w:id="7800" w:author="Commodore, Sarah" w:date="2023-03-22T16:23:00Z"/>
          <w:b/>
          <w:bCs/>
        </w:rPr>
      </w:pPr>
      <w:ins w:id="7801" w:author="Commodore, Sarah" w:date="2023-03-22T16:23:00Z">
        <w:r>
          <w:lastRenderedPageBreak/>
          <w:drawing>
            <wp:inline distT="0" distB="0" distL="0" distR="0" wp14:anchorId="7F29F86B" wp14:editId="082C1CA8">
              <wp:extent cx="6400800" cy="4343400"/>
              <wp:effectExtent l="0" t="0" r="0" b="0"/>
              <wp:docPr id="8" name="Picture 1">
                <a:extLst xmlns:a="http://schemas.openxmlformats.org/drawingml/2006/main">
                  <a:ext uri="{FF2B5EF4-FFF2-40B4-BE49-F238E27FC236}">
                    <a16:creationId xmlns:a16="http://schemas.microsoft.com/office/drawing/2014/main" id="{EC8DD666-EA91-39D6-FFC7-F6FDC7BC3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8DD666-EA91-39D6-FFC7-F6FDC7BC32FF}"/>
                          </a:ext>
                        </a:extLst>
                      </pic:cNvPr>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0"/>
                      <a:stretch/>
                    </pic:blipFill>
                    <pic:spPr bwMode="auto">
                      <a:xfrm>
                        <a:off x="0" y="0"/>
                        <a:ext cx="6400800" cy="4343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ins>
    </w:p>
    <w:p w14:paraId="344F91FD" w14:textId="58E7FE9A" w:rsidR="00DC2757" w:rsidRPr="005C77DA" w:rsidRDefault="00DC2757" w:rsidP="00D31EA1">
      <w:pPr>
        <w:pStyle w:val="EndNoteBibliography"/>
        <w:spacing w:line="276" w:lineRule="auto"/>
        <w:ind w:left="720" w:hanging="720"/>
        <w:jc w:val="both"/>
        <w:rPr>
          <w:b/>
          <w:bCs/>
        </w:rPr>
      </w:pPr>
      <w:ins w:id="7802" w:author="Commodore, Sarah" w:date="2023-03-22T16:24:00Z">
        <w:r w:rsidRPr="00DC2757">
          <w:rPr>
            <w:b/>
            <w:bCs/>
          </w:rPr>
          <w:t>Supplementary Figure 3. Boxplots of estimated relative methylation when vape users are compared to non-vape users.</w:t>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ins>
    </w:p>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echris, Katerina" w:date="2023-03-22T06:16:00Z" w:initials="KK">
    <w:p w14:paraId="76D8A3E4" w14:textId="77777777" w:rsidR="00716E27" w:rsidRDefault="00716E27" w:rsidP="00D81D98">
      <w:r>
        <w:rPr>
          <w:rStyle w:val="CommentReference"/>
        </w:rPr>
        <w:annotationRef/>
      </w:r>
      <w:r>
        <w:rPr>
          <w:sz w:val="20"/>
          <w:szCs w:val="20"/>
        </w:rPr>
        <w:t>Say something about methylation profiling?</w:t>
      </w:r>
    </w:p>
  </w:comment>
  <w:comment w:id="17" w:author="Hawkins, Jonathan" w:date="2023-03-29T10:05:00Z" w:initials="HJ">
    <w:p w14:paraId="10A95D83" w14:textId="77777777" w:rsidR="001F3A10" w:rsidRDefault="001F3A10" w:rsidP="0040412C">
      <w:r>
        <w:rPr>
          <w:rStyle w:val="CommentReference"/>
        </w:rPr>
        <w:annotationRef/>
      </w:r>
      <w:r>
        <w:rPr>
          <w:color w:val="000000"/>
          <w:sz w:val="20"/>
          <w:szCs w:val="20"/>
        </w:rPr>
        <w:t>Illumina EPIC Array</w:t>
      </w:r>
    </w:p>
  </w:comment>
  <w:comment w:id="34" w:author="Hawkins, Jonathan" w:date="2023-03-29T10:15:00Z" w:initials="HJ">
    <w:p w14:paraId="096AD3EB" w14:textId="77777777" w:rsidR="00E43C0F" w:rsidRDefault="00E43C0F" w:rsidP="005712FE">
      <w:r>
        <w:rPr>
          <w:rStyle w:val="CommentReference"/>
        </w:rPr>
        <w:annotationRef/>
      </w:r>
      <w:r>
        <w:rPr>
          <w:color w:val="000000"/>
          <w:sz w:val="20"/>
          <w:szCs w:val="20"/>
        </w:rPr>
        <w:t>Might be splitting hairs, but I have 14.8 (1.4)</w:t>
      </w:r>
    </w:p>
  </w:comment>
  <w:comment w:id="42" w:author="Kechris, Katerina" w:date="2023-03-22T06:16:00Z" w:initials="KK">
    <w:p w14:paraId="769FEB01" w14:textId="5BB29C83" w:rsidR="00716E27" w:rsidRDefault="00716E27" w:rsidP="00567165">
      <w:r>
        <w:rPr>
          <w:rStyle w:val="CommentReference"/>
        </w:rPr>
        <w:annotationRef/>
      </w:r>
      <w:r>
        <w:rPr>
          <w:color w:val="000000"/>
          <w:sz w:val="20"/>
          <w:szCs w:val="20"/>
        </w:rPr>
        <w:t>Say something about methylation results?</w:t>
      </w:r>
    </w:p>
  </w:comment>
  <w:comment w:id="48" w:author="Hawkins, Jonathan" w:date="2023-03-29T10:26:00Z" w:initials="HJ">
    <w:p w14:paraId="795F2454" w14:textId="77777777" w:rsidR="00565362" w:rsidRDefault="00565362" w:rsidP="003C7D60">
      <w:r>
        <w:rPr>
          <w:rStyle w:val="CommentReference"/>
        </w:rPr>
        <w:annotationRef/>
      </w:r>
      <w:r>
        <w:rPr>
          <w:color w:val="000000"/>
          <w:sz w:val="20"/>
          <w:szCs w:val="20"/>
        </w:rPr>
        <w:t xml:space="preserve">Unsure if we should report this here. If we do, we need to add “at a type-I error rate of 0.1”. </w:t>
      </w:r>
    </w:p>
  </w:comment>
  <w:comment w:id="68" w:author="Kechris, Katerina" w:date="2023-03-22T06:17:00Z" w:initials="KK">
    <w:p w14:paraId="4A212146" w14:textId="4CA6CB5B" w:rsidR="00025CCD" w:rsidRDefault="00025CCD" w:rsidP="006D6FBA">
      <w:r>
        <w:rPr>
          <w:rStyle w:val="CommentReference"/>
        </w:rPr>
        <w:annotationRef/>
      </w:r>
      <w:r>
        <w:rPr>
          <w:color w:val="000000"/>
          <w:sz w:val="20"/>
          <w:szCs w:val="20"/>
        </w:rPr>
        <w:t xml:space="preserve">how about batches? was this all done in one batch? </w:t>
      </w:r>
    </w:p>
  </w:comment>
  <w:comment w:id="77" w:author="Kechris, Katerina" w:date="2023-03-22T06:18:00Z" w:initials="KK">
    <w:p w14:paraId="77A85D56" w14:textId="77777777" w:rsidR="00025CCD" w:rsidRDefault="00025CCD" w:rsidP="002C19E4">
      <w:r>
        <w:rPr>
          <w:rStyle w:val="CommentReference"/>
        </w:rPr>
        <w:annotationRef/>
      </w:r>
      <w:r>
        <w:rPr>
          <w:color w:val="000000"/>
          <w:sz w:val="20"/>
          <w:szCs w:val="20"/>
        </w:rPr>
        <w:t>For Trent - put in what package you used to estimate sex.</w:t>
      </w:r>
    </w:p>
  </w:comment>
  <w:comment w:id="203" w:author="Hawkins, Jonathan" w:date="2023-04-03T12:32:00Z" w:initials="HJ">
    <w:p w14:paraId="04C302D4" w14:textId="77777777" w:rsidR="00D848CC" w:rsidRDefault="00D848CC" w:rsidP="00557EA5">
      <w:r>
        <w:rPr>
          <w:rStyle w:val="CommentReference"/>
        </w:rPr>
        <w:annotationRef/>
      </w:r>
      <w:r>
        <w:rPr>
          <w:color w:val="000000"/>
          <w:sz w:val="20"/>
          <w:szCs w:val="20"/>
        </w:rPr>
        <w:t>Moved to section above</w:t>
      </w:r>
    </w:p>
  </w:comment>
  <w:comment w:id="231" w:author="Kechris, Katerina" w:date="2023-03-22T06:21:00Z" w:initials="KK">
    <w:p w14:paraId="7EAF91B8" w14:textId="7A63A763" w:rsidR="003C7517" w:rsidRDefault="003C7517" w:rsidP="005A10E0">
      <w:r>
        <w:rPr>
          <w:rStyle w:val="CommentReference"/>
        </w:rPr>
        <w:annotationRef/>
      </w:r>
      <w:r>
        <w:rPr>
          <w:color w:val="000000"/>
          <w:sz w:val="20"/>
          <w:szCs w:val="20"/>
        </w:rPr>
        <w:t>I count 505 in the previous sentences?</w:t>
      </w:r>
    </w:p>
  </w:comment>
  <w:comment w:id="248" w:author="Kechris, Katerina" w:date="2023-03-22T06:23:00Z" w:initials="KK">
    <w:p w14:paraId="134EF48F" w14:textId="77777777" w:rsidR="000A22A6" w:rsidRDefault="000A22A6" w:rsidP="00481BD6">
      <w:r>
        <w:rPr>
          <w:rStyle w:val="CommentReference"/>
        </w:rPr>
        <w:annotationRef/>
      </w:r>
      <w:r>
        <w:rPr>
          <w:color w:val="000000"/>
          <w:sz w:val="20"/>
          <w:szCs w:val="20"/>
        </w:rPr>
        <w:t>I don’t see this figure</w:t>
      </w:r>
    </w:p>
  </w:comment>
  <w:comment w:id="252" w:author="Kechris, Katerina" w:date="2023-03-22T06:23:00Z" w:initials="KK">
    <w:p w14:paraId="10EFCEA5" w14:textId="77777777" w:rsidR="000A22A6" w:rsidRDefault="000A22A6" w:rsidP="00372FD9">
      <w:r>
        <w:rPr>
          <w:rStyle w:val="CommentReference"/>
        </w:rPr>
        <w:annotationRef/>
      </w:r>
      <w:r>
        <w:rPr>
          <w:color w:val="000000"/>
          <w:sz w:val="20"/>
          <w:szCs w:val="20"/>
        </w:rPr>
        <w:t>I don’t see this table</w:t>
      </w:r>
    </w:p>
  </w:comment>
  <w:comment w:id="253" w:author="Kechris, Katerina" w:date="2023-03-22T06:23:00Z" w:initials="KK">
    <w:p w14:paraId="56FC3A0C" w14:textId="77777777" w:rsidR="000A22A6" w:rsidRDefault="000A22A6" w:rsidP="00EC1F59">
      <w:r>
        <w:rPr>
          <w:rStyle w:val="CommentReference"/>
        </w:rPr>
        <w:annotationRef/>
      </w:r>
      <w:r>
        <w:rPr>
          <w:color w:val="000000"/>
          <w:sz w:val="20"/>
          <w:szCs w:val="20"/>
        </w:rPr>
        <w:t>Same, I don’t see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8A3E4" w15:done="1"/>
  <w15:commentEx w15:paraId="10A95D83" w15:done="1"/>
  <w15:commentEx w15:paraId="096AD3EB" w15:done="1"/>
  <w15:commentEx w15:paraId="769FEB01" w15:done="1"/>
  <w15:commentEx w15:paraId="795F2454" w15:done="1"/>
  <w15:commentEx w15:paraId="4A212146" w15:done="1"/>
  <w15:commentEx w15:paraId="77A85D56" w15:done="1"/>
  <w15:commentEx w15:paraId="04C302D4" w15:done="0"/>
  <w15:commentEx w15:paraId="7EAF91B8" w15:done="1"/>
  <w15:commentEx w15:paraId="134EF48F" w15:done="0"/>
  <w15:commentEx w15:paraId="10EFCEA5" w15:done="0"/>
  <w15:commentEx w15:paraId="56FC3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1BC2" w16cex:dateUtc="2023-03-22T12:16:00Z"/>
  <w16cex:commentExtensible w16cex:durableId="27CE8C00" w16cex:dateUtc="2023-03-29T16:05:00Z"/>
  <w16cex:commentExtensible w16cex:durableId="27CE8E45" w16cex:dateUtc="2023-03-29T16:15:00Z"/>
  <w16cex:commentExtensible w16cex:durableId="27C51BCE" w16cex:dateUtc="2023-03-22T12:16:00Z"/>
  <w16cex:commentExtensible w16cex:durableId="27CE90C4" w16cex:dateUtc="2023-03-29T16:26:00Z"/>
  <w16cex:commentExtensible w16cex:durableId="27C51C08" w16cex:dateUtc="2023-03-22T12:17:00Z"/>
  <w16cex:commentExtensible w16cex:durableId="27C51C26" w16cex:dateUtc="2023-03-22T12:18:00Z"/>
  <w16cex:commentExtensible w16cex:durableId="27D545E3" w16cex:dateUtc="2023-04-03T18:32:00Z"/>
  <w16cex:commentExtensible w16cex:durableId="27C51CFC" w16cex:dateUtc="2023-03-22T12:21:00Z"/>
  <w16cex:commentExtensible w16cex:durableId="27C51D53" w16cex:dateUtc="2023-03-22T12:23:00Z"/>
  <w16cex:commentExtensible w16cex:durableId="27C51D6D" w16cex:dateUtc="2023-03-22T12:23:00Z"/>
  <w16cex:commentExtensible w16cex:durableId="27C51D74" w16cex:dateUtc="2023-03-22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8A3E4" w16cid:durableId="27C51BC2"/>
  <w16cid:commentId w16cid:paraId="10A95D83" w16cid:durableId="27CE8C00"/>
  <w16cid:commentId w16cid:paraId="096AD3EB" w16cid:durableId="27CE8E45"/>
  <w16cid:commentId w16cid:paraId="769FEB01" w16cid:durableId="27C51BCE"/>
  <w16cid:commentId w16cid:paraId="795F2454" w16cid:durableId="27CE90C4"/>
  <w16cid:commentId w16cid:paraId="4A212146" w16cid:durableId="27C51C08"/>
  <w16cid:commentId w16cid:paraId="77A85D56" w16cid:durableId="27C51C26"/>
  <w16cid:commentId w16cid:paraId="04C302D4" w16cid:durableId="27D545E3"/>
  <w16cid:commentId w16cid:paraId="7EAF91B8" w16cid:durableId="27C51CFC"/>
  <w16cid:commentId w16cid:paraId="134EF48F" w16cid:durableId="27C51D53"/>
  <w16cid:commentId w16cid:paraId="10EFCEA5" w16cid:durableId="27C51D6D"/>
  <w16cid:commentId w16cid:paraId="56FC3A0C" w16cid:durableId="27C51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chris, Katerina">
    <w15:presenceInfo w15:providerId="AD" w15:userId="S::katerina.kechris@cuanschutz.edu::5a94566e-250a-46fa-ad13-819088869d05"/>
  </w15:person>
  <w15:person w15:author="Commodore, Sarah">
    <w15:presenceInfo w15:providerId="AD" w15:userId="S::scommod@iu.edu::bda9e2a2-2e39-417f-b15f-8f89ac56009e"/>
  </w15:person>
  <w15:person w15:author="Hawkins, Jonathan">
    <w15:presenceInfo w15:providerId="AD" w15:userId="S::jonathan.hawkins@cuanschutz.edu::f2bd95c3-02e6-437b-92d8-8717a43b6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stwzzsp9zwx5e005v505000fxpd9xevvxe&quot;&gt;JTH_Endnote_Library&lt;record-ids&gt;&lt;item&gt;16&lt;/item&gt;&lt;item&gt;50&lt;/item&gt;&lt;item&gt;114&lt;/item&gt;&lt;item&gt;115&lt;/item&gt;&lt;item&gt;117&lt;/item&gt;&lt;item&gt;118&lt;/item&gt;&lt;item&gt;120&lt;/item&gt;&lt;item&gt;121&lt;/item&gt;&lt;/record-ids&gt;&lt;/item&gt;&lt;/Libraries&gt;"/>
  </w:docVars>
  <w:rsids>
    <w:rsidRoot w:val="00296A58"/>
    <w:rsid w:val="00011F9C"/>
    <w:rsid w:val="00024426"/>
    <w:rsid w:val="0002483E"/>
    <w:rsid w:val="00025CCD"/>
    <w:rsid w:val="0003002D"/>
    <w:rsid w:val="0003691D"/>
    <w:rsid w:val="00040EF1"/>
    <w:rsid w:val="000413A1"/>
    <w:rsid w:val="00042C4F"/>
    <w:rsid w:val="0005083A"/>
    <w:rsid w:val="00062330"/>
    <w:rsid w:val="00071A3A"/>
    <w:rsid w:val="00076D2D"/>
    <w:rsid w:val="00081914"/>
    <w:rsid w:val="000829A8"/>
    <w:rsid w:val="000A22A6"/>
    <w:rsid w:val="000D0D8A"/>
    <w:rsid w:val="000D47B2"/>
    <w:rsid w:val="000F27E5"/>
    <w:rsid w:val="000F64E5"/>
    <w:rsid w:val="00101BD4"/>
    <w:rsid w:val="00102620"/>
    <w:rsid w:val="00103859"/>
    <w:rsid w:val="0011214D"/>
    <w:rsid w:val="001161AE"/>
    <w:rsid w:val="00120815"/>
    <w:rsid w:val="00135CC3"/>
    <w:rsid w:val="00141969"/>
    <w:rsid w:val="0014234B"/>
    <w:rsid w:val="00143E9E"/>
    <w:rsid w:val="001470DA"/>
    <w:rsid w:val="00147964"/>
    <w:rsid w:val="00163438"/>
    <w:rsid w:val="00172F0B"/>
    <w:rsid w:val="001759B9"/>
    <w:rsid w:val="00192C25"/>
    <w:rsid w:val="00193DF6"/>
    <w:rsid w:val="001975A3"/>
    <w:rsid w:val="001B0D1D"/>
    <w:rsid w:val="001D7568"/>
    <w:rsid w:val="001E3803"/>
    <w:rsid w:val="001F0ECA"/>
    <w:rsid w:val="001F1389"/>
    <w:rsid w:val="001F3A10"/>
    <w:rsid w:val="001F3C90"/>
    <w:rsid w:val="001F49D4"/>
    <w:rsid w:val="00202869"/>
    <w:rsid w:val="00204E0E"/>
    <w:rsid w:val="002071D9"/>
    <w:rsid w:val="002106A4"/>
    <w:rsid w:val="002165D5"/>
    <w:rsid w:val="00216C79"/>
    <w:rsid w:val="00220903"/>
    <w:rsid w:val="002237C0"/>
    <w:rsid w:val="00224332"/>
    <w:rsid w:val="00232806"/>
    <w:rsid w:val="0024015D"/>
    <w:rsid w:val="00243194"/>
    <w:rsid w:val="00252F53"/>
    <w:rsid w:val="0025382D"/>
    <w:rsid w:val="002545AF"/>
    <w:rsid w:val="002651E7"/>
    <w:rsid w:val="00292308"/>
    <w:rsid w:val="00296A58"/>
    <w:rsid w:val="00297E67"/>
    <w:rsid w:val="002A1760"/>
    <w:rsid w:val="002A2E3D"/>
    <w:rsid w:val="002A342D"/>
    <w:rsid w:val="002B7632"/>
    <w:rsid w:val="002C14E6"/>
    <w:rsid w:val="002C347F"/>
    <w:rsid w:val="002C4D03"/>
    <w:rsid w:val="002C5855"/>
    <w:rsid w:val="002C6797"/>
    <w:rsid w:val="002D13F9"/>
    <w:rsid w:val="002F09B8"/>
    <w:rsid w:val="002F09C1"/>
    <w:rsid w:val="00354B5E"/>
    <w:rsid w:val="003709F7"/>
    <w:rsid w:val="00370BEB"/>
    <w:rsid w:val="003777D2"/>
    <w:rsid w:val="00390D3C"/>
    <w:rsid w:val="003A72D5"/>
    <w:rsid w:val="003B12B3"/>
    <w:rsid w:val="003B5D15"/>
    <w:rsid w:val="003B61AC"/>
    <w:rsid w:val="003C05DE"/>
    <w:rsid w:val="003C1E30"/>
    <w:rsid w:val="003C43FB"/>
    <w:rsid w:val="003C7517"/>
    <w:rsid w:val="003D5FF1"/>
    <w:rsid w:val="003E57F1"/>
    <w:rsid w:val="003E6C8E"/>
    <w:rsid w:val="003E74DD"/>
    <w:rsid w:val="003F0AFF"/>
    <w:rsid w:val="00417DD0"/>
    <w:rsid w:val="00442D1C"/>
    <w:rsid w:val="00456E27"/>
    <w:rsid w:val="004620A4"/>
    <w:rsid w:val="00465A91"/>
    <w:rsid w:val="004754DD"/>
    <w:rsid w:val="00477A6A"/>
    <w:rsid w:val="00482A44"/>
    <w:rsid w:val="004901DD"/>
    <w:rsid w:val="004905E0"/>
    <w:rsid w:val="00492CAC"/>
    <w:rsid w:val="004A525D"/>
    <w:rsid w:val="004A7335"/>
    <w:rsid w:val="004B4312"/>
    <w:rsid w:val="004B487C"/>
    <w:rsid w:val="004C0659"/>
    <w:rsid w:val="004D0701"/>
    <w:rsid w:val="004D35B9"/>
    <w:rsid w:val="004F4C99"/>
    <w:rsid w:val="00507E3B"/>
    <w:rsid w:val="00513670"/>
    <w:rsid w:val="00516134"/>
    <w:rsid w:val="00516813"/>
    <w:rsid w:val="005324BC"/>
    <w:rsid w:val="0053554F"/>
    <w:rsid w:val="00541E27"/>
    <w:rsid w:val="00544ECA"/>
    <w:rsid w:val="00547DA4"/>
    <w:rsid w:val="005533CD"/>
    <w:rsid w:val="005646CF"/>
    <w:rsid w:val="00565362"/>
    <w:rsid w:val="00566A6F"/>
    <w:rsid w:val="005753B0"/>
    <w:rsid w:val="0058031C"/>
    <w:rsid w:val="00580357"/>
    <w:rsid w:val="0058065F"/>
    <w:rsid w:val="00594315"/>
    <w:rsid w:val="005955DC"/>
    <w:rsid w:val="005A23FE"/>
    <w:rsid w:val="005B023F"/>
    <w:rsid w:val="005C0B25"/>
    <w:rsid w:val="005C77DA"/>
    <w:rsid w:val="005D362E"/>
    <w:rsid w:val="00603B89"/>
    <w:rsid w:val="006055FB"/>
    <w:rsid w:val="00607B66"/>
    <w:rsid w:val="00612588"/>
    <w:rsid w:val="00613B83"/>
    <w:rsid w:val="00624512"/>
    <w:rsid w:val="00624AFA"/>
    <w:rsid w:val="00631122"/>
    <w:rsid w:val="00631208"/>
    <w:rsid w:val="006312E6"/>
    <w:rsid w:val="0063720E"/>
    <w:rsid w:val="006376BB"/>
    <w:rsid w:val="00640B54"/>
    <w:rsid w:val="0064144A"/>
    <w:rsid w:val="0064426F"/>
    <w:rsid w:val="006509D4"/>
    <w:rsid w:val="006525BD"/>
    <w:rsid w:val="0065436E"/>
    <w:rsid w:val="00654D6F"/>
    <w:rsid w:val="00660CFA"/>
    <w:rsid w:val="006628AB"/>
    <w:rsid w:val="006630D8"/>
    <w:rsid w:val="0067278B"/>
    <w:rsid w:val="00684450"/>
    <w:rsid w:val="0068788E"/>
    <w:rsid w:val="00693D66"/>
    <w:rsid w:val="00697470"/>
    <w:rsid w:val="006A5DC3"/>
    <w:rsid w:val="006D354A"/>
    <w:rsid w:val="006E5A98"/>
    <w:rsid w:val="0070620D"/>
    <w:rsid w:val="00711E7B"/>
    <w:rsid w:val="007156D7"/>
    <w:rsid w:val="00716E27"/>
    <w:rsid w:val="0071779B"/>
    <w:rsid w:val="00717A43"/>
    <w:rsid w:val="00720967"/>
    <w:rsid w:val="00723B85"/>
    <w:rsid w:val="0074113A"/>
    <w:rsid w:val="0074556B"/>
    <w:rsid w:val="00746E52"/>
    <w:rsid w:val="00746F64"/>
    <w:rsid w:val="00753192"/>
    <w:rsid w:val="00756744"/>
    <w:rsid w:val="00767DA6"/>
    <w:rsid w:val="00782D6D"/>
    <w:rsid w:val="00797E29"/>
    <w:rsid w:val="007A5389"/>
    <w:rsid w:val="007B0753"/>
    <w:rsid w:val="007B3C43"/>
    <w:rsid w:val="007B5762"/>
    <w:rsid w:val="007C045B"/>
    <w:rsid w:val="007D2A33"/>
    <w:rsid w:val="007D3275"/>
    <w:rsid w:val="007D6979"/>
    <w:rsid w:val="007E0330"/>
    <w:rsid w:val="007E5514"/>
    <w:rsid w:val="007E5A2C"/>
    <w:rsid w:val="007F77B7"/>
    <w:rsid w:val="00816E17"/>
    <w:rsid w:val="00823DF6"/>
    <w:rsid w:val="00864CB6"/>
    <w:rsid w:val="008711F6"/>
    <w:rsid w:val="008721DA"/>
    <w:rsid w:val="00872D46"/>
    <w:rsid w:val="00886909"/>
    <w:rsid w:val="0088726C"/>
    <w:rsid w:val="00894D43"/>
    <w:rsid w:val="008A4D1A"/>
    <w:rsid w:val="008C1244"/>
    <w:rsid w:val="008C6422"/>
    <w:rsid w:val="008C7B7C"/>
    <w:rsid w:val="008E0ABA"/>
    <w:rsid w:val="008E6E90"/>
    <w:rsid w:val="008E6F1D"/>
    <w:rsid w:val="009011A8"/>
    <w:rsid w:val="00901A05"/>
    <w:rsid w:val="00902307"/>
    <w:rsid w:val="0091111A"/>
    <w:rsid w:val="00913B62"/>
    <w:rsid w:val="00935111"/>
    <w:rsid w:val="00941116"/>
    <w:rsid w:val="00945F0D"/>
    <w:rsid w:val="0094686D"/>
    <w:rsid w:val="00947CF4"/>
    <w:rsid w:val="0095605E"/>
    <w:rsid w:val="00967301"/>
    <w:rsid w:val="00980E8B"/>
    <w:rsid w:val="009903D4"/>
    <w:rsid w:val="009939BD"/>
    <w:rsid w:val="00994BE8"/>
    <w:rsid w:val="00997E05"/>
    <w:rsid w:val="009B2FAF"/>
    <w:rsid w:val="009C37A3"/>
    <w:rsid w:val="009C56B7"/>
    <w:rsid w:val="009D3A68"/>
    <w:rsid w:val="009E7500"/>
    <w:rsid w:val="009F4F89"/>
    <w:rsid w:val="00A064CA"/>
    <w:rsid w:val="00A10051"/>
    <w:rsid w:val="00A26C76"/>
    <w:rsid w:val="00A31DB8"/>
    <w:rsid w:val="00A43569"/>
    <w:rsid w:val="00A556B0"/>
    <w:rsid w:val="00A62292"/>
    <w:rsid w:val="00A93013"/>
    <w:rsid w:val="00AB089E"/>
    <w:rsid w:val="00AB7F0E"/>
    <w:rsid w:val="00AD113F"/>
    <w:rsid w:val="00AE4003"/>
    <w:rsid w:val="00AE4823"/>
    <w:rsid w:val="00AE4A56"/>
    <w:rsid w:val="00AF1696"/>
    <w:rsid w:val="00AF4167"/>
    <w:rsid w:val="00AF6792"/>
    <w:rsid w:val="00B007AE"/>
    <w:rsid w:val="00B06206"/>
    <w:rsid w:val="00B27691"/>
    <w:rsid w:val="00B32CA1"/>
    <w:rsid w:val="00B354D0"/>
    <w:rsid w:val="00B35DB5"/>
    <w:rsid w:val="00B45D7B"/>
    <w:rsid w:val="00B474F4"/>
    <w:rsid w:val="00B652C9"/>
    <w:rsid w:val="00B67B73"/>
    <w:rsid w:val="00B7201B"/>
    <w:rsid w:val="00B80D4E"/>
    <w:rsid w:val="00B95E77"/>
    <w:rsid w:val="00B976DF"/>
    <w:rsid w:val="00BC1C98"/>
    <w:rsid w:val="00BD1327"/>
    <w:rsid w:val="00BD4778"/>
    <w:rsid w:val="00BD50E2"/>
    <w:rsid w:val="00BF48DB"/>
    <w:rsid w:val="00BF5245"/>
    <w:rsid w:val="00BF5781"/>
    <w:rsid w:val="00BF7A21"/>
    <w:rsid w:val="00C01E03"/>
    <w:rsid w:val="00C03263"/>
    <w:rsid w:val="00C06F34"/>
    <w:rsid w:val="00C12396"/>
    <w:rsid w:val="00C157FA"/>
    <w:rsid w:val="00C15B5A"/>
    <w:rsid w:val="00C176E5"/>
    <w:rsid w:val="00C3055D"/>
    <w:rsid w:val="00C32C03"/>
    <w:rsid w:val="00C450DF"/>
    <w:rsid w:val="00C54245"/>
    <w:rsid w:val="00C56C37"/>
    <w:rsid w:val="00C72C67"/>
    <w:rsid w:val="00C74197"/>
    <w:rsid w:val="00C80D7F"/>
    <w:rsid w:val="00C9116C"/>
    <w:rsid w:val="00C9129E"/>
    <w:rsid w:val="00C959E3"/>
    <w:rsid w:val="00C97135"/>
    <w:rsid w:val="00CA3B0E"/>
    <w:rsid w:val="00CA3D33"/>
    <w:rsid w:val="00CA527F"/>
    <w:rsid w:val="00CB3923"/>
    <w:rsid w:val="00CC0E4F"/>
    <w:rsid w:val="00CC71B6"/>
    <w:rsid w:val="00CD048E"/>
    <w:rsid w:val="00CD1E7E"/>
    <w:rsid w:val="00CD6549"/>
    <w:rsid w:val="00CD7F5A"/>
    <w:rsid w:val="00CE1DA2"/>
    <w:rsid w:val="00CF200E"/>
    <w:rsid w:val="00D025D0"/>
    <w:rsid w:val="00D030FD"/>
    <w:rsid w:val="00D05959"/>
    <w:rsid w:val="00D103E7"/>
    <w:rsid w:val="00D16060"/>
    <w:rsid w:val="00D271F7"/>
    <w:rsid w:val="00D27918"/>
    <w:rsid w:val="00D31EA1"/>
    <w:rsid w:val="00D435F1"/>
    <w:rsid w:val="00D43609"/>
    <w:rsid w:val="00D463EF"/>
    <w:rsid w:val="00D5592A"/>
    <w:rsid w:val="00D722F4"/>
    <w:rsid w:val="00D779B2"/>
    <w:rsid w:val="00D848CC"/>
    <w:rsid w:val="00D875F6"/>
    <w:rsid w:val="00D92EA3"/>
    <w:rsid w:val="00DA7606"/>
    <w:rsid w:val="00DC2340"/>
    <w:rsid w:val="00DC262B"/>
    <w:rsid w:val="00DC2757"/>
    <w:rsid w:val="00DD1ABB"/>
    <w:rsid w:val="00DD3EE9"/>
    <w:rsid w:val="00DE150B"/>
    <w:rsid w:val="00DE56C6"/>
    <w:rsid w:val="00DE67A6"/>
    <w:rsid w:val="00DF2226"/>
    <w:rsid w:val="00E04954"/>
    <w:rsid w:val="00E11262"/>
    <w:rsid w:val="00E36F5D"/>
    <w:rsid w:val="00E419DD"/>
    <w:rsid w:val="00E43C0F"/>
    <w:rsid w:val="00E5028D"/>
    <w:rsid w:val="00E5208D"/>
    <w:rsid w:val="00E61BC6"/>
    <w:rsid w:val="00E62FC2"/>
    <w:rsid w:val="00E638C7"/>
    <w:rsid w:val="00E71635"/>
    <w:rsid w:val="00E90899"/>
    <w:rsid w:val="00E97B3C"/>
    <w:rsid w:val="00EB161F"/>
    <w:rsid w:val="00EC3599"/>
    <w:rsid w:val="00ED1132"/>
    <w:rsid w:val="00ED1660"/>
    <w:rsid w:val="00ED2028"/>
    <w:rsid w:val="00ED2A4A"/>
    <w:rsid w:val="00EE08DD"/>
    <w:rsid w:val="00EE2174"/>
    <w:rsid w:val="00EF27BC"/>
    <w:rsid w:val="00EF2CFF"/>
    <w:rsid w:val="00EF57BD"/>
    <w:rsid w:val="00F03FDB"/>
    <w:rsid w:val="00F101FF"/>
    <w:rsid w:val="00F107DC"/>
    <w:rsid w:val="00F110C5"/>
    <w:rsid w:val="00F12801"/>
    <w:rsid w:val="00F153B3"/>
    <w:rsid w:val="00F279F3"/>
    <w:rsid w:val="00F34D81"/>
    <w:rsid w:val="00F4004E"/>
    <w:rsid w:val="00F53B68"/>
    <w:rsid w:val="00F56DDC"/>
    <w:rsid w:val="00F7209E"/>
    <w:rsid w:val="00F730DD"/>
    <w:rsid w:val="00F82051"/>
    <w:rsid w:val="00F857CD"/>
    <w:rsid w:val="00FA41A4"/>
    <w:rsid w:val="00FA52E5"/>
    <w:rsid w:val="00FD2733"/>
    <w:rsid w:val="00FD4759"/>
    <w:rsid w:val="00FD5D9B"/>
    <w:rsid w:val="00FE3A9E"/>
    <w:rsid w:val="00FF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 w:type="character" w:styleId="FollowedHyperlink">
    <w:name w:val="FollowedHyperlink"/>
    <w:basedOn w:val="DefaultParagraphFont"/>
    <w:uiPriority w:val="99"/>
    <w:semiHidden/>
    <w:unhideWhenUsed/>
    <w:rsid w:val="00902307"/>
    <w:rPr>
      <w:color w:val="954F72"/>
      <w:u w:val="single"/>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02307"/>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7">
    <w:name w:val="xl67"/>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902307"/>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9">
    <w:name w:val="xl69"/>
    <w:basedOn w:val="Normal"/>
    <w:rsid w:val="00902307"/>
    <w:pPr>
      <w:pBdr>
        <w:bottom w:val="single" w:sz="8"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902307"/>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1">
    <w:name w:val="xl71"/>
    <w:basedOn w:val="Normal"/>
    <w:rsid w:val="00902307"/>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902307"/>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3">
    <w:name w:val="xl73"/>
    <w:basedOn w:val="Normal"/>
    <w:rsid w:val="00902307"/>
    <w:pPr>
      <w:pBdr>
        <w:bottom w:val="single" w:sz="8" w:space="0" w:color="auto"/>
      </w:pBdr>
      <w:spacing w:before="100" w:beforeAutospacing="1" w:after="100" w:afterAutospacing="1" w:line="240" w:lineRule="auto"/>
      <w:textAlignment w:val="center"/>
    </w:pPr>
    <w:rPr>
      <w:rFonts w:ascii="Arial" w:eastAsia="Times New Roman" w:hAnsi="Arial" w:cs="Arial"/>
      <w:b/>
      <w:bCs/>
      <w:color w:val="222222"/>
      <w:sz w:val="20"/>
      <w:szCs w:val="20"/>
    </w:rPr>
  </w:style>
  <w:style w:type="paragraph" w:customStyle="1" w:styleId="xl74">
    <w:name w:val="xl74"/>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Normal"/>
    <w:rsid w:val="00DC275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DC2757"/>
    <w:pP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7">
    <w:name w:val="xl77"/>
    <w:basedOn w:val="Normal"/>
    <w:rsid w:val="00DC2757"/>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28801825">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185801603">
      <w:bodyDiv w:val="1"/>
      <w:marLeft w:val="0"/>
      <w:marRight w:val="0"/>
      <w:marTop w:val="0"/>
      <w:marBottom w:val="0"/>
      <w:divBdr>
        <w:top w:val="none" w:sz="0" w:space="0" w:color="auto"/>
        <w:left w:val="none" w:sz="0" w:space="0" w:color="auto"/>
        <w:bottom w:val="none" w:sz="0" w:space="0" w:color="auto"/>
        <w:right w:val="none" w:sz="0" w:space="0" w:color="auto"/>
      </w:divBdr>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311716876">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463502215">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6377190">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963005456">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8734">
      <w:bodyDiv w:val="1"/>
      <w:marLeft w:val="0"/>
      <w:marRight w:val="0"/>
      <w:marTop w:val="0"/>
      <w:marBottom w:val="0"/>
      <w:divBdr>
        <w:top w:val="none" w:sz="0" w:space="0" w:color="auto"/>
        <w:left w:val="none" w:sz="0" w:space="0" w:color="auto"/>
        <w:bottom w:val="none" w:sz="0" w:space="0" w:color="auto"/>
        <w:right w:val="none" w:sz="0" w:space="0" w:color="auto"/>
      </w:divBdr>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06423757">
      <w:bodyDiv w:val="1"/>
      <w:marLeft w:val="0"/>
      <w:marRight w:val="0"/>
      <w:marTop w:val="0"/>
      <w:marBottom w:val="0"/>
      <w:divBdr>
        <w:top w:val="none" w:sz="0" w:space="0" w:color="auto"/>
        <w:left w:val="none" w:sz="0" w:space="0" w:color="auto"/>
        <w:bottom w:val="none" w:sz="0" w:space="0" w:color="auto"/>
        <w:right w:val="none" w:sz="0" w:space="0" w:color="auto"/>
      </w:divBdr>
    </w:div>
    <w:div w:id="1614022475">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48764149">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hyperlink" Target="https://e-cigarettes.surgeongeneral.gov/documents/2016_sgr_full_report_non-508.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thcards.genecards.org/card/ciliary_landscape" TargetMode="Externa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bitbucket.com/kasperdanielhansen/Illumina_EPIC"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promega.com/resources/pubhub/enotes/automated-dna-purification-from-oragene-dna-saliva-samples-using-the-maxwell-16-syste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 Id="rId22" Type="http://schemas.openxmlformats.org/officeDocument/2006/relationships/hyperlink" Target="https://pathcards.genecards.org/card/ciliary_landscap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21440</Words>
  <Characters>122211</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6</cp:revision>
  <cp:lastPrinted>2023-03-20T15:18:00Z</cp:lastPrinted>
  <dcterms:created xsi:type="dcterms:W3CDTF">2023-04-05T16:39:00Z</dcterms:created>
  <dcterms:modified xsi:type="dcterms:W3CDTF">2023-04-06T18:45:00Z</dcterms:modified>
</cp:coreProperties>
</file>